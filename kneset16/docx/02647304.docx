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A12C5" w14:textId="77777777" w:rsidR="00000000" w:rsidRDefault="009F4636">
      <w:pPr>
        <w:pStyle w:val="a"/>
        <w:jc w:val="center"/>
        <w:rPr>
          <w:rtl/>
        </w:rPr>
      </w:pPr>
      <w:r>
        <w:rPr>
          <w:rFonts w:hint="eastAsia"/>
          <w:bCs/>
          <w:szCs w:val="36"/>
          <w:u w:val="single"/>
          <w:rtl/>
        </w:rPr>
        <w:t>תוכן</w:t>
      </w:r>
      <w:r>
        <w:rPr>
          <w:bCs/>
          <w:szCs w:val="36"/>
          <w:u w:val="single"/>
          <w:rtl/>
        </w:rPr>
        <w:t xml:space="preserve">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523EE6A2" w14:textId="77777777" w:rsidR="00000000" w:rsidRDefault="009F4636">
      <w:pPr>
        <w:pStyle w:val="TOC1"/>
        <w:tabs>
          <w:tab w:val="right" w:leader="dot" w:pos="8296"/>
        </w:tabs>
        <w:rPr>
          <w:rFonts w:ascii="Times New Roman" w:hAnsi="Times New Roman" w:cs="Times New Roman"/>
          <w:sz w:val="24"/>
          <w:szCs w:val="24"/>
        </w:rPr>
      </w:pPr>
      <w:r>
        <w:rPr>
          <w:caps/>
          <w:rtl/>
        </w:rPr>
        <w:t>ישיבה מיוחדת לציון מאה</w:t>
      </w:r>
      <w:r>
        <w:rPr>
          <w:caps/>
        </w:rPr>
        <w:t xml:space="preserve"> </w:t>
      </w:r>
      <w:r>
        <w:rPr>
          <w:caps/>
          <w:rtl/>
        </w:rPr>
        <w:t>שנים להסתדרות המורים</w:t>
      </w:r>
      <w:r>
        <w:tab/>
      </w:r>
      <w:r>
        <w:fldChar w:fldCharType="begin"/>
      </w:r>
      <w:r>
        <w:instrText xml:space="preserve"> PAGEREF _Toc45970060 \h </w:instrText>
      </w:r>
      <w:r>
        <w:fldChar w:fldCharType="separate"/>
      </w:r>
      <w:r>
        <w:t>5</w:t>
      </w:r>
      <w:r>
        <w:fldChar w:fldCharType="end"/>
      </w:r>
    </w:p>
    <w:p w14:paraId="5222B13D" w14:textId="77777777" w:rsidR="00000000" w:rsidRDefault="009F4636">
      <w:pPr>
        <w:pStyle w:val="TOC2"/>
        <w:tabs>
          <w:tab w:val="right" w:leader="dot" w:pos="8296"/>
        </w:tabs>
        <w:ind w:right="0"/>
        <w:rPr>
          <w:rFonts w:ascii="Times New Roman" w:hAnsi="Times New Roman" w:cs="Times New Roman"/>
          <w:sz w:val="24"/>
          <w:szCs w:val="24"/>
        </w:rPr>
      </w:pPr>
      <w:r>
        <w:rPr>
          <w:caps/>
          <w:rtl/>
        </w:rPr>
        <w:t>שרת</w:t>
      </w:r>
      <w:r>
        <w:rPr>
          <w:caps/>
        </w:rPr>
        <w:t xml:space="preserve"> </w:t>
      </w:r>
      <w:r>
        <w:rPr>
          <w:caps/>
          <w:rtl/>
        </w:rPr>
        <w:t>החינוך, התרבות והספורט לימור לבנת:</w:t>
      </w:r>
      <w:r>
        <w:tab/>
      </w:r>
      <w:r>
        <w:fldChar w:fldCharType="begin"/>
      </w:r>
      <w:r>
        <w:instrText xml:space="preserve"> PAGEREF _Toc45970061 \h </w:instrText>
      </w:r>
      <w:r>
        <w:fldChar w:fldCharType="separate"/>
      </w:r>
      <w:r>
        <w:t>6</w:t>
      </w:r>
      <w:r>
        <w:fldChar w:fldCharType="end"/>
      </w:r>
    </w:p>
    <w:p w14:paraId="17F64994" w14:textId="77777777" w:rsidR="00000000" w:rsidRDefault="009F4636">
      <w:pPr>
        <w:pStyle w:val="TOC2"/>
        <w:tabs>
          <w:tab w:val="right" w:leader="dot" w:pos="8296"/>
        </w:tabs>
        <w:ind w:right="0"/>
        <w:rPr>
          <w:rFonts w:ascii="Times New Roman" w:hAnsi="Times New Roman" w:cs="Times New Roman"/>
          <w:sz w:val="24"/>
          <w:szCs w:val="24"/>
        </w:rPr>
      </w:pPr>
      <w:r>
        <w:rPr>
          <w:caps/>
          <w:rtl/>
        </w:rPr>
        <w:t>שרת</w:t>
      </w:r>
      <w:r>
        <w:rPr>
          <w:caps/>
        </w:rPr>
        <w:t xml:space="preserve"> </w:t>
      </w:r>
      <w:r>
        <w:rPr>
          <w:caps/>
          <w:rtl/>
        </w:rPr>
        <w:t>החינוך, התרבות והספורט לימור לבנת:</w:t>
      </w:r>
      <w:r>
        <w:tab/>
      </w:r>
      <w:r>
        <w:fldChar w:fldCharType="begin"/>
      </w:r>
      <w:r>
        <w:instrText xml:space="preserve"> PAGEREF</w:instrText>
      </w:r>
      <w:r>
        <w:instrText xml:space="preserve"> _Toc45970062 \h </w:instrText>
      </w:r>
      <w:r>
        <w:fldChar w:fldCharType="separate"/>
      </w:r>
      <w:r>
        <w:t>11</w:t>
      </w:r>
      <w:r>
        <w:fldChar w:fldCharType="end"/>
      </w:r>
    </w:p>
    <w:p w14:paraId="5E717321" w14:textId="77777777" w:rsidR="00000000" w:rsidRDefault="009F4636">
      <w:pPr>
        <w:pStyle w:val="TOC2"/>
        <w:tabs>
          <w:tab w:val="right" w:leader="dot" w:pos="8296"/>
        </w:tabs>
        <w:ind w:right="0"/>
        <w:rPr>
          <w:rFonts w:ascii="Times New Roman" w:hAnsi="Times New Roman" w:cs="Times New Roman"/>
          <w:sz w:val="24"/>
          <w:szCs w:val="24"/>
        </w:rPr>
      </w:pPr>
      <w:r>
        <w:rPr>
          <w:caps/>
          <w:rtl/>
        </w:rPr>
        <w:t>אילן</w:t>
      </w:r>
      <w:r>
        <w:rPr>
          <w:caps/>
        </w:rPr>
        <w:t xml:space="preserve"> </w:t>
      </w:r>
      <w:r>
        <w:rPr>
          <w:caps/>
          <w:rtl/>
        </w:rPr>
        <w:t>שלגי (יו"ר ועדת החינוך והתרבות):</w:t>
      </w:r>
      <w:r>
        <w:tab/>
      </w:r>
      <w:r>
        <w:fldChar w:fldCharType="begin"/>
      </w:r>
      <w:r>
        <w:instrText xml:space="preserve"> PAGEREF _Toc45970063 \h </w:instrText>
      </w:r>
      <w:r>
        <w:fldChar w:fldCharType="separate"/>
      </w:r>
      <w:r>
        <w:t>12</w:t>
      </w:r>
      <w:r>
        <w:fldChar w:fldCharType="end"/>
      </w:r>
    </w:p>
    <w:p w14:paraId="415A93F4" w14:textId="77777777" w:rsidR="00000000" w:rsidRDefault="009F4636">
      <w:pPr>
        <w:pStyle w:val="TOC2"/>
        <w:tabs>
          <w:tab w:val="right" w:leader="dot" w:pos="8296"/>
        </w:tabs>
        <w:ind w:right="0"/>
        <w:rPr>
          <w:rFonts w:ascii="Times New Roman" w:hAnsi="Times New Roman" w:cs="Times New Roman"/>
          <w:sz w:val="24"/>
          <w:szCs w:val="24"/>
        </w:rPr>
      </w:pPr>
      <w:r>
        <w:rPr>
          <w:caps/>
          <w:rtl/>
        </w:rPr>
        <w:t>דליה</w:t>
      </w:r>
      <w:r>
        <w:rPr>
          <w:caps/>
        </w:rPr>
        <w:t xml:space="preserve"> </w:t>
      </w:r>
      <w:r>
        <w:rPr>
          <w:caps/>
          <w:rtl/>
        </w:rPr>
        <w:t>איציק (העבודה-מימד):</w:t>
      </w:r>
      <w:r>
        <w:tab/>
      </w:r>
      <w:r>
        <w:fldChar w:fldCharType="begin"/>
      </w:r>
      <w:r>
        <w:instrText xml:space="preserve"> PAGEREF _Toc45970064 \h </w:instrText>
      </w:r>
      <w:r>
        <w:fldChar w:fldCharType="separate"/>
      </w:r>
      <w:r>
        <w:t>14</w:t>
      </w:r>
      <w:r>
        <w:fldChar w:fldCharType="end"/>
      </w:r>
    </w:p>
    <w:p w14:paraId="4AEABEBF" w14:textId="77777777" w:rsidR="00000000" w:rsidRDefault="009F4636">
      <w:pPr>
        <w:pStyle w:val="TOC2"/>
        <w:tabs>
          <w:tab w:val="right" w:leader="dot" w:pos="8296"/>
        </w:tabs>
        <w:ind w:right="0"/>
        <w:rPr>
          <w:rFonts w:ascii="Times New Roman" w:hAnsi="Times New Roman" w:cs="Times New Roman"/>
          <w:sz w:val="24"/>
          <w:szCs w:val="24"/>
        </w:rPr>
      </w:pPr>
      <w:r>
        <w:rPr>
          <w:caps/>
          <w:rtl/>
        </w:rPr>
        <w:t>גילה</w:t>
      </w:r>
      <w:r>
        <w:rPr>
          <w:caps/>
        </w:rPr>
        <w:t xml:space="preserve"> </w:t>
      </w:r>
      <w:r>
        <w:rPr>
          <w:caps/>
          <w:rtl/>
        </w:rPr>
        <w:t>פינקלשטיין (מפד"ל):</w:t>
      </w:r>
      <w:r>
        <w:tab/>
      </w:r>
      <w:r>
        <w:fldChar w:fldCharType="begin"/>
      </w:r>
      <w:r>
        <w:instrText xml:space="preserve"> PAGEREF _Toc45970065 \h </w:instrText>
      </w:r>
      <w:r>
        <w:fldChar w:fldCharType="separate"/>
      </w:r>
      <w:r>
        <w:t>17</w:t>
      </w:r>
      <w:r>
        <w:fldChar w:fldCharType="end"/>
      </w:r>
    </w:p>
    <w:p w14:paraId="2AA48DB0" w14:textId="77777777" w:rsidR="00000000" w:rsidRDefault="009F4636">
      <w:pPr>
        <w:pStyle w:val="TOC2"/>
        <w:tabs>
          <w:tab w:val="right" w:leader="dot" w:pos="8296"/>
        </w:tabs>
        <w:ind w:right="0"/>
        <w:rPr>
          <w:rFonts w:ascii="Times New Roman" w:hAnsi="Times New Roman" w:cs="Times New Roman"/>
          <w:sz w:val="24"/>
          <w:szCs w:val="24"/>
        </w:rPr>
      </w:pPr>
      <w:r>
        <w:rPr>
          <w:caps/>
          <w:rtl/>
        </w:rPr>
        <w:t>יוסי שריד (מרצ):</w:t>
      </w:r>
      <w:r>
        <w:tab/>
      </w:r>
      <w:r>
        <w:fldChar w:fldCharType="begin"/>
      </w:r>
      <w:r>
        <w:instrText xml:space="preserve"> PAGEREF _Toc45970066 \h </w:instrText>
      </w:r>
      <w:r>
        <w:fldChar w:fldCharType="separate"/>
      </w:r>
      <w:r>
        <w:t>19</w:t>
      </w:r>
      <w:r>
        <w:fldChar w:fldCharType="end"/>
      </w:r>
    </w:p>
    <w:p w14:paraId="05DC6CC9" w14:textId="77777777" w:rsidR="00000000" w:rsidRDefault="009F4636">
      <w:pPr>
        <w:pStyle w:val="TOC2"/>
        <w:tabs>
          <w:tab w:val="right" w:leader="dot" w:pos="8296"/>
        </w:tabs>
        <w:ind w:right="0"/>
        <w:rPr>
          <w:rFonts w:ascii="Times New Roman" w:hAnsi="Times New Roman" w:cs="Times New Roman"/>
          <w:sz w:val="24"/>
          <w:szCs w:val="24"/>
        </w:rPr>
      </w:pPr>
      <w:r>
        <w:rPr>
          <w:caps/>
          <w:rtl/>
        </w:rPr>
        <w:t>משולם נהרי (ש"ס):</w:t>
      </w:r>
      <w:r>
        <w:tab/>
      </w:r>
      <w:r>
        <w:fldChar w:fldCharType="begin"/>
      </w:r>
      <w:r>
        <w:instrText xml:space="preserve"> PAGEREF _Toc45970067 \h </w:instrText>
      </w:r>
      <w:r>
        <w:fldChar w:fldCharType="separate"/>
      </w:r>
      <w:r>
        <w:t>21</w:t>
      </w:r>
      <w:r>
        <w:fldChar w:fldCharType="end"/>
      </w:r>
    </w:p>
    <w:p w14:paraId="7446184F" w14:textId="77777777" w:rsidR="00000000" w:rsidRDefault="009F4636">
      <w:pPr>
        <w:pStyle w:val="TOC2"/>
        <w:tabs>
          <w:tab w:val="right" w:leader="dot" w:pos="8296"/>
        </w:tabs>
        <w:ind w:right="0"/>
        <w:rPr>
          <w:rFonts w:ascii="Times New Roman" w:hAnsi="Times New Roman" w:cs="Times New Roman"/>
          <w:sz w:val="24"/>
          <w:szCs w:val="24"/>
        </w:rPr>
      </w:pPr>
      <w:r>
        <w:rPr>
          <w:caps/>
          <w:rtl/>
        </w:rPr>
        <w:t>מוחמד</w:t>
      </w:r>
      <w:r>
        <w:rPr>
          <w:caps/>
        </w:rPr>
        <w:t xml:space="preserve"> </w:t>
      </w:r>
      <w:r>
        <w:rPr>
          <w:caps/>
          <w:rtl/>
        </w:rPr>
        <w:t>ברכה (חד"ש-תע"ל):</w:t>
      </w:r>
      <w:r>
        <w:tab/>
      </w:r>
      <w:r>
        <w:fldChar w:fldCharType="begin"/>
      </w:r>
      <w:r>
        <w:instrText xml:space="preserve"> PAGEREF _Toc45970068 \h </w:instrText>
      </w:r>
      <w:r>
        <w:fldChar w:fldCharType="separate"/>
      </w:r>
      <w:r>
        <w:t>22</w:t>
      </w:r>
      <w:r>
        <w:fldChar w:fldCharType="end"/>
      </w:r>
    </w:p>
    <w:p w14:paraId="401F7EDE" w14:textId="77777777" w:rsidR="00000000" w:rsidRDefault="009F4636">
      <w:pPr>
        <w:pStyle w:val="TOC1"/>
        <w:tabs>
          <w:tab w:val="right" w:leader="dot" w:pos="8296"/>
        </w:tabs>
        <w:rPr>
          <w:rFonts w:ascii="Times New Roman" w:hAnsi="Times New Roman" w:cs="Times New Roman"/>
          <w:sz w:val="24"/>
          <w:szCs w:val="24"/>
        </w:rPr>
      </w:pPr>
      <w:r>
        <w:rPr>
          <w:caps/>
          <w:rtl/>
        </w:rPr>
        <w:t>שאילתות בעל-פה</w:t>
      </w:r>
      <w:r>
        <w:tab/>
      </w:r>
      <w:r>
        <w:fldChar w:fldCharType="begin"/>
      </w:r>
      <w:r>
        <w:instrText xml:space="preserve"> PAGEREF _Toc45970069 \h </w:instrText>
      </w:r>
      <w:r>
        <w:fldChar w:fldCharType="separate"/>
      </w:r>
      <w:r>
        <w:t>24</w:t>
      </w:r>
      <w:r>
        <w:fldChar w:fldCharType="end"/>
      </w:r>
    </w:p>
    <w:p w14:paraId="1352E158" w14:textId="77777777" w:rsidR="00000000" w:rsidRDefault="009F4636">
      <w:pPr>
        <w:pStyle w:val="TOC1"/>
        <w:tabs>
          <w:tab w:val="right" w:leader="dot" w:pos="8296"/>
        </w:tabs>
        <w:rPr>
          <w:rFonts w:ascii="Times New Roman" w:hAnsi="Times New Roman" w:cs="Times New Roman"/>
          <w:sz w:val="24"/>
          <w:szCs w:val="24"/>
        </w:rPr>
      </w:pPr>
      <w:r>
        <w:rPr>
          <w:caps/>
        </w:rPr>
        <w:t xml:space="preserve">41. </w:t>
      </w:r>
      <w:r>
        <w:rPr>
          <w:caps/>
          <w:rtl/>
        </w:rPr>
        <w:t>מימון לימודים לתלמידים אמריקנים</w:t>
      </w:r>
      <w:r>
        <w:tab/>
      </w:r>
      <w:r>
        <w:fldChar w:fldCharType="begin"/>
      </w:r>
      <w:r>
        <w:instrText xml:space="preserve"> PAGEREF _Toc45970070 \h </w:instrText>
      </w:r>
      <w:r>
        <w:fldChar w:fldCharType="separate"/>
      </w:r>
      <w:r>
        <w:t>24</w:t>
      </w:r>
      <w:r>
        <w:fldChar w:fldCharType="end"/>
      </w:r>
    </w:p>
    <w:p w14:paraId="6D9BA683" w14:textId="77777777" w:rsidR="00000000" w:rsidRDefault="009F4636">
      <w:pPr>
        <w:pStyle w:val="TOC2"/>
        <w:tabs>
          <w:tab w:val="right" w:leader="dot" w:pos="8296"/>
        </w:tabs>
        <w:ind w:right="0"/>
        <w:rPr>
          <w:rFonts w:ascii="Times New Roman" w:hAnsi="Times New Roman" w:cs="Times New Roman"/>
          <w:sz w:val="24"/>
          <w:szCs w:val="24"/>
        </w:rPr>
      </w:pPr>
      <w:r>
        <w:rPr>
          <w:caps/>
          <w:rtl/>
        </w:rPr>
        <w:t>משולם</w:t>
      </w:r>
      <w:r>
        <w:rPr>
          <w:caps/>
        </w:rPr>
        <w:t xml:space="preserve"> </w:t>
      </w:r>
      <w:r>
        <w:rPr>
          <w:caps/>
          <w:rtl/>
        </w:rPr>
        <w:t>נהרי (ש"ס):</w:t>
      </w:r>
      <w:r>
        <w:tab/>
      </w:r>
      <w:r>
        <w:fldChar w:fldCharType="begin"/>
      </w:r>
      <w:r>
        <w:instrText xml:space="preserve"> PAGEREF _Toc45</w:instrText>
      </w:r>
      <w:r>
        <w:instrText xml:space="preserve">970071 \h </w:instrText>
      </w:r>
      <w:r>
        <w:fldChar w:fldCharType="separate"/>
      </w:r>
      <w:r>
        <w:t>24</w:t>
      </w:r>
      <w:r>
        <w:fldChar w:fldCharType="end"/>
      </w:r>
    </w:p>
    <w:p w14:paraId="074FDC9D" w14:textId="77777777" w:rsidR="00000000" w:rsidRDefault="009F4636">
      <w:pPr>
        <w:pStyle w:val="TOC2"/>
        <w:tabs>
          <w:tab w:val="right" w:leader="dot" w:pos="8296"/>
        </w:tabs>
        <w:ind w:right="0"/>
        <w:rPr>
          <w:rFonts w:ascii="Times New Roman" w:hAnsi="Times New Roman" w:cs="Times New Roman"/>
          <w:sz w:val="24"/>
          <w:szCs w:val="24"/>
        </w:rPr>
      </w:pPr>
      <w:r>
        <w:rPr>
          <w:caps/>
          <w:rtl/>
        </w:rPr>
        <w:t>שרת</w:t>
      </w:r>
      <w:r>
        <w:rPr>
          <w:caps/>
        </w:rPr>
        <w:t xml:space="preserve"> </w:t>
      </w:r>
      <w:r>
        <w:rPr>
          <w:caps/>
          <w:rtl/>
        </w:rPr>
        <w:t>החינוך, התרבות והספורט לימור לבנת:</w:t>
      </w:r>
      <w:r>
        <w:tab/>
      </w:r>
      <w:r>
        <w:fldChar w:fldCharType="begin"/>
      </w:r>
      <w:r>
        <w:instrText xml:space="preserve"> PAGEREF _Toc45970072 \h </w:instrText>
      </w:r>
      <w:r>
        <w:fldChar w:fldCharType="separate"/>
      </w:r>
      <w:r>
        <w:t>26</w:t>
      </w:r>
      <w:r>
        <w:fldChar w:fldCharType="end"/>
      </w:r>
    </w:p>
    <w:p w14:paraId="1DCF319A" w14:textId="77777777" w:rsidR="00000000" w:rsidRDefault="009F4636">
      <w:pPr>
        <w:pStyle w:val="TOC2"/>
        <w:tabs>
          <w:tab w:val="right" w:leader="dot" w:pos="8296"/>
        </w:tabs>
        <w:ind w:right="0"/>
        <w:rPr>
          <w:rFonts w:ascii="Times New Roman" w:hAnsi="Times New Roman" w:cs="Times New Roman"/>
          <w:sz w:val="24"/>
          <w:szCs w:val="24"/>
        </w:rPr>
      </w:pPr>
      <w:r>
        <w:rPr>
          <w:caps/>
          <w:rtl/>
        </w:rPr>
        <w:t>יולי</w:t>
      </w:r>
      <w:r>
        <w:rPr>
          <w:caps/>
        </w:rPr>
        <w:t xml:space="preserve"> </w:t>
      </w:r>
      <w:r>
        <w:rPr>
          <w:caps/>
          <w:rtl/>
        </w:rPr>
        <w:t>תמיר (העבודה-מימד):</w:t>
      </w:r>
      <w:r>
        <w:tab/>
      </w:r>
      <w:r>
        <w:fldChar w:fldCharType="begin"/>
      </w:r>
      <w:r>
        <w:instrText xml:space="preserve"> PAGEREF _Toc45970073 \h </w:instrText>
      </w:r>
      <w:r>
        <w:fldChar w:fldCharType="separate"/>
      </w:r>
      <w:r>
        <w:t>26</w:t>
      </w:r>
      <w:r>
        <w:fldChar w:fldCharType="end"/>
      </w:r>
    </w:p>
    <w:p w14:paraId="30AEAE1F" w14:textId="77777777" w:rsidR="00000000" w:rsidRDefault="009F4636">
      <w:pPr>
        <w:pStyle w:val="TOC2"/>
        <w:tabs>
          <w:tab w:val="right" w:leader="dot" w:pos="8296"/>
        </w:tabs>
        <w:ind w:right="0"/>
        <w:rPr>
          <w:rFonts w:ascii="Times New Roman" w:hAnsi="Times New Roman" w:cs="Times New Roman"/>
          <w:sz w:val="24"/>
          <w:szCs w:val="24"/>
        </w:rPr>
      </w:pPr>
      <w:r>
        <w:rPr>
          <w:caps/>
          <w:rtl/>
        </w:rPr>
        <w:t>דוד</w:t>
      </w:r>
      <w:r>
        <w:rPr>
          <w:caps/>
        </w:rPr>
        <w:t xml:space="preserve"> </w:t>
      </w:r>
      <w:r>
        <w:rPr>
          <w:caps/>
          <w:rtl/>
        </w:rPr>
        <w:t>טל (עם אחד):</w:t>
      </w:r>
      <w:r>
        <w:tab/>
      </w:r>
      <w:r>
        <w:fldChar w:fldCharType="begin"/>
      </w:r>
      <w:r>
        <w:instrText xml:space="preserve"> PAGEREF _Toc45970074 \h </w:instrText>
      </w:r>
      <w:r>
        <w:fldChar w:fldCharType="separate"/>
      </w:r>
      <w:r>
        <w:t>27</w:t>
      </w:r>
      <w:r>
        <w:fldChar w:fldCharType="end"/>
      </w:r>
    </w:p>
    <w:p w14:paraId="385AB88C" w14:textId="77777777" w:rsidR="00000000" w:rsidRDefault="009F4636">
      <w:pPr>
        <w:pStyle w:val="TOC2"/>
        <w:tabs>
          <w:tab w:val="right" w:leader="dot" w:pos="8296"/>
        </w:tabs>
        <w:ind w:right="0"/>
        <w:rPr>
          <w:rFonts w:ascii="Times New Roman" w:hAnsi="Times New Roman" w:cs="Times New Roman"/>
          <w:sz w:val="24"/>
          <w:szCs w:val="24"/>
        </w:rPr>
      </w:pPr>
      <w:r>
        <w:rPr>
          <w:caps/>
          <w:rtl/>
        </w:rPr>
        <w:t>שרת</w:t>
      </w:r>
      <w:r>
        <w:rPr>
          <w:caps/>
        </w:rPr>
        <w:t xml:space="preserve"> </w:t>
      </w:r>
      <w:r>
        <w:rPr>
          <w:caps/>
          <w:rtl/>
        </w:rPr>
        <w:t>החינוך, התרבות והספורט לימור לבנת:</w:t>
      </w:r>
      <w:r>
        <w:tab/>
      </w:r>
      <w:r>
        <w:fldChar w:fldCharType="begin"/>
      </w:r>
      <w:r>
        <w:instrText xml:space="preserve"> PAGEREF _Toc45970075 \</w:instrText>
      </w:r>
      <w:r>
        <w:instrText xml:space="preserve">h </w:instrText>
      </w:r>
      <w:r>
        <w:fldChar w:fldCharType="separate"/>
      </w:r>
      <w:r>
        <w:t>27</w:t>
      </w:r>
      <w:r>
        <w:fldChar w:fldCharType="end"/>
      </w:r>
    </w:p>
    <w:p w14:paraId="0B66B22C" w14:textId="77777777" w:rsidR="00000000" w:rsidRDefault="009F4636">
      <w:pPr>
        <w:pStyle w:val="TOC1"/>
        <w:tabs>
          <w:tab w:val="right" w:leader="dot" w:pos="8296"/>
        </w:tabs>
        <w:rPr>
          <w:rFonts w:ascii="Times New Roman" w:hAnsi="Times New Roman" w:cs="Times New Roman"/>
          <w:sz w:val="24"/>
          <w:szCs w:val="24"/>
        </w:rPr>
      </w:pPr>
      <w:r>
        <w:rPr>
          <w:caps/>
        </w:rPr>
        <w:t xml:space="preserve">42. </w:t>
      </w:r>
      <w:r>
        <w:rPr>
          <w:caps/>
          <w:rtl/>
        </w:rPr>
        <w:t>הענקת אזרחות לתיירים</w:t>
      </w:r>
      <w:r>
        <w:tab/>
      </w:r>
      <w:r>
        <w:fldChar w:fldCharType="begin"/>
      </w:r>
      <w:r>
        <w:instrText xml:space="preserve"> PAGEREF _Toc45970076 \h </w:instrText>
      </w:r>
      <w:r>
        <w:fldChar w:fldCharType="separate"/>
      </w:r>
      <w:r>
        <w:t>28</w:t>
      </w:r>
      <w:r>
        <w:fldChar w:fldCharType="end"/>
      </w:r>
    </w:p>
    <w:p w14:paraId="7DCDF741" w14:textId="77777777" w:rsidR="00000000" w:rsidRDefault="009F4636">
      <w:pPr>
        <w:pStyle w:val="TOC2"/>
        <w:tabs>
          <w:tab w:val="right" w:leader="dot" w:pos="8296"/>
        </w:tabs>
        <w:ind w:right="0"/>
        <w:rPr>
          <w:rFonts w:ascii="Times New Roman" w:hAnsi="Times New Roman" w:cs="Times New Roman"/>
          <w:sz w:val="24"/>
          <w:szCs w:val="24"/>
        </w:rPr>
      </w:pPr>
      <w:r>
        <w:rPr>
          <w:caps/>
          <w:rtl/>
        </w:rPr>
        <w:t>אליהו</w:t>
      </w:r>
      <w:r>
        <w:rPr>
          <w:caps/>
        </w:rPr>
        <w:t xml:space="preserve"> </w:t>
      </w:r>
      <w:r>
        <w:rPr>
          <w:caps/>
          <w:rtl/>
        </w:rPr>
        <w:t>ישי (ש"ס):</w:t>
      </w:r>
      <w:r>
        <w:tab/>
      </w:r>
      <w:r>
        <w:fldChar w:fldCharType="begin"/>
      </w:r>
      <w:r>
        <w:instrText xml:space="preserve"> PAGEREF _Toc45970077 \h </w:instrText>
      </w:r>
      <w:r>
        <w:fldChar w:fldCharType="separate"/>
      </w:r>
      <w:r>
        <w:t>28</w:t>
      </w:r>
      <w:r>
        <w:fldChar w:fldCharType="end"/>
      </w:r>
    </w:p>
    <w:p w14:paraId="61937E6F" w14:textId="77777777" w:rsidR="00000000" w:rsidRDefault="009F4636">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הפנים אברהם פורז:</w:t>
      </w:r>
      <w:r>
        <w:tab/>
      </w:r>
      <w:r>
        <w:fldChar w:fldCharType="begin"/>
      </w:r>
      <w:r>
        <w:instrText xml:space="preserve"> PAGEREF _Toc45970078 \h </w:instrText>
      </w:r>
      <w:r>
        <w:fldChar w:fldCharType="separate"/>
      </w:r>
      <w:r>
        <w:t>29</w:t>
      </w:r>
      <w:r>
        <w:fldChar w:fldCharType="end"/>
      </w:r>
    </w:p>
    <w:p w14:paraId="7266520C" w14:textId="77777777" w:rsidR="00000000" w:rsidRDefault="009F4636">
      <w:pPr>
        <w:pStyle w:val="TOC2"/>
        <w:tabs>
          <w:tab w:val="right" w:leader="dot" w:pos="8296"/>
        </w:tabs>
        <w:ind w:right="0"/>
        <w:rPr>
          <w:rFonts w:ascii="Times New Roman" w:hAnsi="Times New Roman" w:cs="Times New Roman"/>
          <w:sz w:val="24"/>
          <w:szCs w:val="24"/>
        </w:rPr>
      </w:pPr>
      <w:r>
        <w:rPr>
          <w:caps/>
          <w:rtl/>
        </w:rPr>
        <w:t>אליהו</w:t>
      </w:r>
      <w:r>
        <w:rPr>
          <w:caps/>
        </w:rPr>
        <w:t xml:space="preserve"> </w:t>
      </w:r>
      <w:r>
        <w:rPr>
          <w:caps/>
          <w:rtl/>
        </w:rPr>
        <w:t>ישי (ש"ס):</w:t>
      </w:r>
      <w:r>
        <w:tab/>
      </w:r>
      <w:r>
        <w:fldChar w:fldCharType="begin"/>
      </w:r>
      <w:r>
        <w:instrText xml:space="preserve"> PAGEREF _Toc45970079 \h </w:instrText>
      </w:r>
      <w:r>
        <w:fldChar w:fldCharType="separate"/>
      </w:r>
      <w:r>
        <w:t>30</w:t>
      </w:r>
      <w:r>
        <w:fldChar w:fldCharType="end"/>
      </w:r>
    </w:p>
    <w:p w14:paraId="5A667B83" w14:textId="77777777" w:rsidR="00000000" w:rsidRDefault="009F4636">
      <w:pPr>
        <w:pStyle w:val="TOC2"/>
        <w:tabs>
          <w:tab w:val="right" w:leader="dot" w:pos="8296"/>
        </w:tabs>
        <w:ind w:right="0"/>
        <w:rPr>
          <w:rFonts w:ascii="Times New Roman" w:hAnsi="Times New Roman" w:cs="Times New Roman"/>
          <w:sz w:val="24"/>
          <w:szCs w:val="24"/>
        </w:rPr>
      </w:pPr>
      <w:r>
        <w:rPr>
          <w:caps/>
          <w:rtl/>
        </w:rPr>
        <w:t>טלב</w:t>
      </w:r>
      <w:r>
        <w:rPr>
          <w:caps/>
        </w:rPr>
        <w:t xml:space="preserve"> </w:t>
      </w:r>
      <w:r>
        <w:rPr>
          <w:caps/>
          <w:rtl/>
        </w:rPr>
        <w:t>אלסאנע (רע"ם):</w:t>
      </w:r>
      <w:r>
        <w:tab/>
      </w:r>
      <w:r>
        <w:fldChar w:fldCharType="begin"/>
      </w:r>
      <w:r>
        <w:instrText xml:space="preserve"> PAGEREF _Toc4597008</w:instrText>
      </w:r>
      <w:r>
        <w:instrText xml:space="preserve">0 \h </w:instrText>
      </w:r>
      <w:r>
        <w:fldChar w:fldCharType="separate"/>
      </w:r>
      <w:r>
        <w:t>31</w:t>
      </w:r>
      <w:r>
        <w:fldChar w:fldCharType="end"/>
      </w:r>
    </w:p>
    <w:p w14:paraId="289D32D3" w14:textId="77777777" w:rsidR="00000000" w:rsidRDefault="009F4636">
      <w:pPr>
        <w:pStyle w:val="TOC2"/>
        <w:tabs>
          <w:tab w:val="right" w:leader="dot" w:pos="8296"/>
        </w:tabs>
        <w:ind w:right="0"/>
        <w:rPr>
          <w:rFonts w:ascii="Times New Roman" w:hAnsi="Times New Roman" w:cs="Times New Roman"/>
          <w:sz w:val="24"/>
          <w:szCs w:val="24"/>
        </w:rPr>
      </w:pPr>
      <w:r>
        <w:rPr>
          <w:caps/>
          <w:rtl/>
        </w:rPr>
        <w:t>חיים</w:t>
      </w:r>
      <w:r>
        <w:rPr>
          <w:caps/>
        </w:rPr>
        <w:t xml:space="preserve"> </w:t>
      </w:r>
      <w:r>
        <w:rPr>
          <w:caps/>
          <w:rtl/>
        </w:rPr>
        <w:t>אורון (מרצ):</w:t>
      </w:r>
      <w:r>
        <w:tab/>
      </w:r>
      <w:r>
        <w:fldChar w:fldCharType="begin"/>
      </w:r>
      <w:r>
        <w:instrText xml:space="preserve"> PAGEREF _Toc45970081 \h </w:instrText>
      </w:r>
      <w:r>
        <w:fldChar w:fldCharType="separate"/>
      </w:r>
      <w:r>
        <w:t>31</w:t>
      </w:r>
      <w:r>
        <w:fldChar w:fldCharType="end"/>
      </w:r>
    </w:p>
    <w:p w14:paraId="31B38126" w14:textId="77777777" w:rsidR="00000000" w:rsidRDefault="009F4636">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הפנים אברהם פורז:</w:t>
      </w:r>
      <w:r>
        <w:tab/>
      </w:r>
      <w:r>
        <w:fldChar w:fldCharType="begin"/>
      </w:r>
      <w:r>
        <w:instrText xml:space="preserve"> PAGEREF _Toc45970082 \h </w:instrText>
      </w:r>
      <w:r>
        <w:fldChar w:fldCharType="separate"/>
      </w:r>
      <w:r>
        <w:t>32</w:t>
      </w:r>
      <w:r>
        <w:fldChar w:fldCharType="end"/>
      </w:r>
    </w:p>
    <w:p w14:paraId="4E6E66FF" w14:textId="77777777" w:rsidR="00000000" w:rsidRDefault="009F4636">
      <w:pPr>
        <w:pStyle w:val="TOC2"/>
        <w:tabs>
          <w:tab w:val="right" w:leader="dot" w:pos="8296"/>
        </w:tabs>
        <w:ind w:right="0"/>
        <w:rPr>
          <w:rFonts w:ascii="Times New Roman" w:hAnsi="Times New Roman" w:cs="Times New Roman"/>
          <w:sz w:val="24"/>
          <w:szCs w:val="24"/>
        </w:rPr>
      </w:pPr>
      <w:r>
        <w:rPr>
          <w:caps/>
          <w:rtl/>
        </w:rPr>
        <w:t>יאיר</w:t>
      </w:r>
      <w:r>
        <w:rPr>
          <w:caps/>
        </w:rPr>
        <w:t xml:space="preserve"> </w:t>
      </w:r>
      <w:r>
        <w:rPr>
          <w:caps/>
          <w:rtl/>
        </w:rPr>
        <w:t>פרץ (ש"ס):</w:t>
      </w:r>
      <w:r>
        <w:tab/>
      </w:r>
      <w:r>
        <w:fldChar w:fldCharType="begin"/>
      </w:r>
      <w:r>
        <w:instrText xml:space="preserve"> PAGEREF _Toc45970083 \h </w:instrText>
      </w:r>
      <w:r>
        <w:fldChar w:fldCharType="separate"/>
      </w:r>
      <w:r>
        <w:t>34</w:t>
      </w:r>
      <w:r>
        <w:fldChar w:fldCharType="end"/>
      </w:r>
    </w:p>
    <w:p w14:paraId="7C721674" w14:textId="77777777" w:rsidR="00000000" w:rsidRDefault="009F4636">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הפנים אברהם פורז:</w:t>
      </w:r>
      <w:r>
        <w:tab/>
      </w:r>
      <w:r>
        <w:fldChar w:fldCharType="begin"/>
      </w:r>
      <w:r>
        <w:instrText xml:space="preserve"> PAGEREF _Toc45970084 \h </w:instrText>
      </w:r>
      <w:r>
        <w:fldChar w:fldCharType="separate"/>
      </w:r>
      <w:r>
        <w:t>34</w:t>
      </w:r>
      <w:r>
        <w:fldChar w:fldCharType="end"/>
      </w:r>
    </w:p>
    <w:p w14:paraId="3FD46DD5" w14:textId="77777777" w:rsidR="00000000" w:rsidRDefault="009F4636">
      <w:pPr>
        <w:pStyle w:val="TOC2"/>
        <w:tabs>
          <w:tab w:val="right" w:leader="dot" w:pos="8296"/>
        </w:tabs>
        <w:ind w:right="0"/>
        <w:rPr>
          <w:rFonts w:ascii="Times New Roman" w:hAnsi="Times New Roman" w:cs="Times New Roman"/>
          <w:sz w:val="24"/>
          <w:szCs w:val="24"/>
        </w:rPr>
      </w:pPr>
      <w:r>
        <w:rPr>
          <w:caps/>
          <w:rtl/>
        </w:rPr>
        <w:t>דניאל</w:t>
      </w:r>
      <w:r>
        <w:rPr>
          <w:caps/>
        </w:rPr>
        <w:t xml:space="preserve"> </w:t>
      </w:r>
      <w:r>
        <w:rPr>
          <w:caps/>
          <w:rtl/>
        </w:rPr>
        <w:t>בנלולו (הליכוד):</w:t>
      </w:r>
      <w:r>
        <w:tab/>
      </w:r>
      <w:r>
        <w:fldChar w:fldCharType="begin"/>
      </w:r>
      <w:r>
        <w:instrText xml:space="preserve"> PAGEREF _Toc4597</w:instrText>
      </w:r>
      <w:r>
        <w:instrText xml:space="preserve">0085 \h </w:instrText>
      </w:r>
      <w:r>
        <w:fldChar w:fldCharType="separate"/>
      </w:r>
      <w:r>
        <w:t>35</w:t>
      </w:r>
      <w:r>
        <w:fldChar w:fldCharType="end"/>
      </w:r>
    </w:p>
    <w:p w14:paraId="53864A70" w14:textId="77777777" w:rsidR="00000000" w:rsidRDefault="009F4636">
      <w:pPr>
        <w:pStyle w:val="TOC2"/>
        <w:tabs>
          <w:tab w:val="right" w:leader="dot" w:pos="8296"/>
        </w:tabs>
        <w:ind w:right="0"/>
        <w:rPr>
          <w:rFonts w:ascii="Times New Roman" w:hAnsi="Times New Roman" w:cs="Times New Roman"/>
          <w:sz w:val="24"/>
          <w:szCs w:val="24"/>
        </w:rPr>
      </w:pPr>
      <w:r>
        <w:rPr>
          <w:caps/>
          <w:rtl/>
        </w:rPr>
        <w:t>קולט</w:t>
      </w:r>
      <w:r>
        <w:rPr>
          <w:caps/>
        </w:rPr>
        <w:t xml:space="preserve"> </w:t>
      </w:r>
      <w:r>
        <w:rPr>
          <w:caps/>
          <w:rtl/>
        </w:rPr>
        <w:t>אביטל (העבודה-מימד):</w:t>
      </w:r>
      <w:r>
        <w:tab/>
      </w:r>
      <w:r>
        <w:fldChar w:fldCharType="begin"/>
      </w:r>
      <w:r>
        <w:instrText xml:space="preserve"> PAGEREF _Toc45970086 \h </w:instrText>
      </w:r>
      <w:r>
        <w:fldChar w:fldCharType="separate"/>
      </w:r>
      <w:r>
        <w:t>36</w:t>
      </w:r>
      <w:r>
        <w:fldChar w:fldCharType="end"/>
      </w:r>
    </w:p>
    <w:p w14:paraId="61E27E28" w14:textId="77777777" w:rsidR="00000000" w:rsidRDefault="009F4636">
      <w:pPr>
        <w:pStyle w:val="TOC2"/>
        <w:tabs>
          <w:tab w:val="right" w:leader="dot" w:pos="8296"/>
        </w:tabs>
        <w:ind w:right="0"/>
        <w:rPr>
          <w:rFonts w:ascii="Times New Roman" w:hAnsi="Times New Roman" w:cs="Times New Roman"/>
          <w:sz w:val="24"/>
          <w:szCs w:val="24"/>
        </w:rPr>
      </w:pPr>
      <w:r>
        <w:rPr>
          <w:caps/>
          <w:rtl/>
        </w:rPr>
        <w:t>עבד</w:t>
      </w:r>
      <w:r>
        <w:rPr>
          <w:caps/>
        </w:rPr>
        <w:t>-</w:t>
      </w:r>
      <w:r>
        <w:rPr>
          <w:caps/>
          <w:rtl/>
        </w:rPr>
        <w:t>אלמאלכ דהאמשה (רע"ם):</w:t>
      </w:r>
      <w:r>
        <w:tab/>
      </w:r>
      <w:r>
        <w:fldChar w:fldCharType="begin"/>
      </w:r>
      <w:r>
        <w:instrText xml:space="preserve"> PAGEREF _Toc45970087 \h </w:instrText>
      </w:r>
      <w:r>
        <w:fldChar w:fldCharType="separate"/>
      </w:r>
      <w:r>
        <w:t>36</w:t>
      </w:r>
      <w:r>
        <w:fldChar w:fldCharType="end"/>
      </w:r>
    </w:p>
    <w:p w14:paraId="490EABB5" w14:textId="77777777" w:rsidR="00000000" w:rsidRDefault="009F4636">
      <w:pPr>
        <w:pStyle w:val="TOC2"/>
        <w:tabs>
          <w:tab w:val="right" w:leader="dot" w:pos="8296"/>
        </w:tabs>
        <w:ind w:right="0"/>
        <w:rPr>
          <w:rFonts w:ascii="Times New Roman" w:hAnsi="Times New Roman" w:cs="Times New Roman"/>
          <w:sz w:val="24"/>
          <w:szCs w:val="24"/>
        </w:rPr>
      </w:pPr>
      <w:r>
        <w:rPr>
          <w:caps/>
          <w:rtl/>
        </w:rPr>
        <w:t>יאיר</w:t>
      </w:r>
      <w:r>
        <w:rPr>
          <w:caps/>
        </w:rPr>
        <w:t xml:space="preserve"> </w:t>
      </w:r>
      <w:r>
        <w:rPr>
          <w:caps/>
          <w:rtl/>
        </w:rPr>
        <w:t>פרץ (ש"ס):</w:t>
      </w:r>
      <w:r>
        <w:tab/>
      </w:r>
      <w:r>
        <w:fldChar w:fldCharType="begin"/>
      </w:r>
      <w:r>
        <w:instrText xml:space="preserve"> PAGEREF _Toc45970088 \h </w:instrText>
      </w:r>
      <w:r>
        <w:fldChar w:fldCharType="separate"/>
      </w:r>
      <w:r>
        <w:t>37</w:t>
      </w:r>
      <w:r>
        <w:fldChar w:fldCharType="end"/>
      </w:r>
    </w:p>
    <w:p w14:paraId="52DE1D2A" w14:textId="77777777" w:rsidR="00000000" w:rsidRDefault="009F4636">
      <w:pPr>
        <w:pStyle w:val="TOC1"/>
        <w:tabs>
          <w:tab w:val="right" w:leader="dot" w:pos="8296"/>
        </w:tabs>
        <w:rPr>
          <w:rFonts w:ascii="Times New Roman" w:hAnsi="Times New Roman" w:cs="Times New Roman"/>
          <w:sz w:val="24"/>
          <w:szCs w:val="24"/>
        </w:rPr>
      </w:pPr>
      <w:r>
        <w:rPr>
          <w:caps/>
        </w:rPr>
        <w:t xml:space="preserve">39. </w:t>
      </w:r>
      <w:r>
        <w:rPr>
          <w:caps/>
          <w:rtl/>
        </w:rPr>
        <w:t>קבורת גופות מחבלים לצד גופות יהודים</w:t>
      </w:r>
      <w:r>
        <w:tab/>
      </w:r>
      <w:r>
        <w:fldChar w:fldCharType="begin"/>
      </w:r>
      <w:r>
        <w:instrText xml:space="preserve"> PAGEREF _Toc45970089 \h </w:instrText>
      </w:r>
      <w:r>
        <w:fldChar w:fldCharType="separate"/>
      </w:r>
      <w:r>
        <w:t>38</w:t>
      </w:r>
      <w:r>
        <w:fldChar w:fldCharType="end"/>
      </w:r>
    </w:p>
    <w:p w14:paraId="2E11A901" w14:textId="77777777" w:rsidR="00000000" w:rsidRDefault="009F4636">
      <w:pPr>
        <w:pStyle w:val="TOC2"/>
        <w:tabs>
          <w:tab w:val="right" w:leader="dot" w:pos="8296"/>
        </w:tabs>
        <w:ind w:right="0"/>
        <w:rPr>
          <w:rFonts w:ascii="Times New Roman" w:hAnsi="Times New Roman" w:cs="Times New Roman"/>
          <w:sz w:val="24"/>
          <w:szCs w:val="24"/>
        </w:rPr>
      </w:pPr>
      <w:r>
        <w:rPr>
          <w:caps/>
          <w:rtl/>
        </w:rPr>
        <w:t>אתי לב</w:t>
      </w:r>
      <w:r>
        <w:rPr>
          <w:caps/>
          <w:rtl/>
        </w:rPr>
        <w:t>ני (שינוי):</w:t>
      </w:r>
      <w:r>
        <w:tab/>
      </w:r>
      <w:r>
        <w:fldChar w:fldCharType="begin"/>
      </w:r>
      <w:r>
        <w:instrText xml:space="preserve"> PAGEREF _Toc45970090 \h </w:instrText>
      </w:r>
      <w:r>
        <w:fldChar w:fldCharType="separate"/>
      </w:r>
      <w:r>
        <w:t>38</w:t>
      </w:r>
      <w:r>
        <w:fldChar w:fldCharType="end"/>
      </w:r>
    </w:p>
    <w:p w14:paraId="768D4F8C"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גדעון עזרא:</w:t>
      </w:r>
      <w:r>
        <w:tab/>
      </w:r>
      <w:r>
        <w:fldChar w:fldCharType="begin"/>
      </w:r>
      <w:r>
        <w:instrText xml:space="preserve"> PAGEREF _Toc45970091 \h </w:instrText>
      </w:r>
      <w:r>
        <w:fldChar w:fldCharType="separate"/>
      </w:r>
      <w:r>
        <w:t>39</w:t>
      </w:r>
      <w:r>
        <w:fldChar w:fldCharType="end"/>
      </w:r>
    </w:p>
    <w:p w14:paraId="263192F1" w14:textId="77777777" w:rsidR="00000000" w:rsidRDefault="009F4636">
      <w:pPr>
        <w:pStyle w:val="TOC2"/>
        <w:tabs>
          <w:tab w:val="right" w:leader="dot" w:pos="8296"/>
        </w:tabs>
        <w:ind w:right="0"/>
        <w:rPr>
          <w:rFonts w:ascii="Times New Roman" w:hAnsi="Times New Roman" w:cs="Times New Roman"/>
          <w:sz w:val="24"/>
          <w:szCs w:val="24"/>
        </w:rPr>
      </w:pPr>
      <w:r>
        <w:rPr>
          <w:caps/>
          <w:rtl/>
        </w:rPr>
        <w:t>אברהם</w:t>
      </w:r>
      <w:r>
        <w:rPr>
          <w:caps/>
        </w:rPr>
        <w:t xml:space="preserve"> </w:t>
      </w:r>
      <w:r>
        <w:rPr>
          <w:caps/>
          <w:rtl/>
        </w:rPr>
        <w:t>בורג (העבודה-מימד):</w:t>
      </w:r>
      <w:r>
        <w:tab/>
      </w:r>
      <w:r>
        <w:fldChar w:fldCharType="begin"/>
      </w:r>
      <w:r>
        <w:instrText xml:space="preserve"> PAGEREF _Toc45970092 \h </w:instrText>
      </w:r>
      <w:r>
        <w:fldChar w:fldCharType="separate"/>
      </w:r>
      <w:r>
        <w:t>39</w:t>
      </w:r>
      <w:r>
        <w:fldChar w:fldCharType="end"/>
      </w:r>
    </w:p>
    <w:p w14:paraId="56DEDC60" w14:textId="77777777" w:rsidR="00000000" w:rsidRDefault="009F4636">
      <w:pPr>
        <w:pStyle w:val="TOC2"/>
        <w:tabs>
          <w:tab w:val="right" w:leader="dot" w:pos="8296"/>
        </w:tabs>
        <w:ind w:right="0"/>
        <w:rPr>
          <w:rFonts w:ascii="Times New Roman" w:hAnsi="Times New Roman" w:cs="Times New Roman"/>
          <w:sz w:val="24"/>
          <w:szCs w:val="24"/>
        </w:rPr>
      </w:pPr>
      <w:r>
        <w:rPr>
          <w:caps/>
          <w:rtl/>
        </w:rPr>
        <w:t>עבד</w:t>
      </w:r>
      <w:r>
        <w:rPr>
          <w:caps/>
        </w:rPr>
        <w:t>-</w:t>
      </w:r>
      <w:r>
        <w:rPr>
          <w:caps/>
          <w:rtl/>
        </w:rPr>
        <w:t>אלמאלכ דהאמשה (רע"ם):</w:t>
      </w:r>
      <w:r>
        <w:tab/>
      </w:r>
      <w:r>
        <w:fldChar w:fldCharType="begin"/>
      </w:r>
      <w:r>
        <w:instrText xml:space="preserve"> PAGEREF _Toc45970093 \h </w:instrText>
      </w:r>
      <w:r>
        <w:fldChar w:fldCharType="separate"/>
      </w:r>
      <w:r>
        <w:t>40</w:t>
      </w:r>
      <w:r>
        <w:fldChar w:fldCharType="end"/>
      </w:r>
    </w:p>
    <w:p w14:paraId="3EB92AE3"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גדעון עזרא:</w:t>
      </w:r>
      <w:r>
        <w:tab/>
      </w:r>
      <w:r>
        <w:fldChar w:fldCharType="begin"/>
      </w:r>
      <w:r>
        <w:instrText xml:space="preserve"> PAGEREF _Toc45970094 \h </w:instrText>
      </w:r>
      <w:r>
        <w:fldChar w:fldCharType="separate"/>
      </w:r>
      <w:r>
        <w:t>40</w:t>
      </w:r>
      <w:r>
        <w:fldChar w:fldCharType="end"/>
      </w:r>
    </w:p>
    <w:p w14:paraId="60AF2266" w14:textId="77777777" w:rsidR="00000000" w:rsidRDefault="009F4636">
      <w:pPr>
        <w:pStyle w:val="TOC1"/>
        <w:tabs>
          <w:tab w:val="right" w:leader="dot" w:pos="8296"/>
        </w:tabs>
        <w:rPr>
          <w:rFonts w:ascii="Times New Roman" w:hAnsi="Times New Roman" w:cs="Times New Roman"/>
          <w:sz w:val="24"/>
          <w:szCs w:val="24"/>
        </w:rPr>
      </w:pPr>
      <w:r>
        <w:rPr>
          <w:caps/>
          <w:rtl/>
        </w:rPr>
        <w:lastRenderedPageBreak/>
        <w:t>הודעת היושב-ראש</w:t>
      </w:r>
      <w:r>
        <w:tab/>
      </w:r>
      <w:r>
        <w:fldChar w:fldCharType="begin"/>
      </w:r>
      <w:r>
        <w:instrText xml:space="preserve"> PAGEREF _Toc45970095 \h </w:instrText>
      </w:r>
      <w:r>
        <w:fldChar w:fldCharType="separate"/>
      </w:r>
      <w:r>
        <w:t>40</w:t>
      </w:r>
      <w:r>
        <w:fldChar w:fldCharType="end"/>
      </w:r>
    </w:p>
    <w:p w14:paraId="39C79E63" w14:textId="77777777" w:rsidR="00000000" w:rsidRDefault="009F4636">
      <w:pPr>
        <w:pStyle w:val="TOC1"/>
        <w:tabs>
          <w:tab w:val="right" w:leader="dot" w:pos="8296"/>
        </w:tabs>
        <w:rPr>
          <w:rFonts w:ascii="Times New Roman" w:hAnsi="Times New Roman" w:cs="Times New Roman"/>
          <w:sz w:val="24"/>
          <w:szCs w:val="24"/>
        </w:rPr>
      </w:pPr>
      <w:r>
        <w:rPr>
          <w:caps/>
          <w:rtl/>
        </w:rPr>
        <w:t>הודעת הממשלה על רצונה להחיל דין רציפות על הצעות חוק</w:t>
      </w:r>
      <w:r>
        <w:tab/>
      </w:r>
      <w:r>
        <w:fldChar w:fldCharType="begin"/>
      </w:r>
      <w:r>
        <w:instrText xml:space="preserve"> PAGEREF _Toc45970096 \h </w:instrText>
      </w:r>
      <w:r>
        <w:fldChar w:fldCharType="separate"/>
      </w:r>
      <w:r>
        <w:t>41</w:t>
      </w:r>
      <w:r>
        <w:fldChar w:fldCharType="end"/>
      </w:r>
    </w:p>
    <w:p w14:paraId="3A14150E" w14:textId="77777777" w:rsidR="00000000" w:rsidRDefault="009F4636">
      <w:pPr>
        <w:pStyle w:val="TOC2"/>
        <w:tabs>
          <w:tab w:val="right" w:leader="dot" w:pos="8296"/>
        </w:tabs>
        <w:ind w:right="0"/>
        <w:rPr>
          <w:rFonts w:ascii="Times New Roman" w:hAnsi="Times New Roman" w:cs="Times New Roman"/>
          <w:sz w:val="24"/>
          <w:szCs w:val="24"/>
        </w:rPr>
      </w:pPr>
      <w:r>
        <w:rPr>
          <w:caps/>
          <w:rtl/>
        </w:rPr>
        <w:t>חיים</w:t>
      </w:r>
      <w:r>
        <w:rPr>
          <w:caps/>
        </w:rPr>
        <w:t xml:space="preserve"> </w:t>
      </w:r>
      <w:r>
        <w:rPr>
          <w:caps/>
          <w:rtl/>
        </w:rPr>
        <w:t>אורון (מרצ</w:t>
      </w:r>
      <w:r>
        <w:rPr>
          <w:caps/>
        </w:rPr>
        <w:t>):</w:t>
      </w:r>
      <w:r>
        <w:tab/>
      </w:r>
      <w:r>
        <w:fldChar w:fldCharType="begin"/>
      </w:r>
      <w:r>
        <w:instrText xml:space="preserve"> PAGEREF _Toc45970097 \h </w:instrText>
      </w:r>
      <w:r>
        <w:fldChar w:fldCharType="separate"/>
      </w:r>
      <w:r>
        <w:t>41</w:t>
      </w:r>
      <w:r>
        <w:fldChar w:fldCharType="end"/>
      </w:r>
    </w:p>
    <w:p w14:paraId="2F7892CD" w14:textId="77777777" w:rsidR="00000000" w:rsidRDefault="009F4636">
      <w:pPr>
        <w:pStyle w:val="TOC1"/>
        <w:tabs>
          <w:tab w:val="right" w:leader="dot" w:pos="8296"/>
        </w:tabs>
        <w:rPr>
          <w:rFonts w:ascii="Times New Roman" w:hAnsi="Times New Roman" w:cs="Times New Roman"/>
          <w:sz w:val="24"/>
          <w:szCs w:val="24"/>
        </w:rPr>
      </w:pPr>
      <w:r>
        <w:rPr>
          <w:caps/>
          <w:rtl/>
        </w:rPr>
        <w:t>הצעת חוק בתי</w:t>
      </w:r>
      <w:r>
        <w:rPr>
          <w:caps/>
        </w:rPr>
        <w:t>-</w:t>
      </w:r>
      <w:r>
        <w:rPr>
          <w:caps/>
          <w:rtl/>
        </w:rPr>
        <w:t>המשפט (תיקון מס' 34)</w:t>
      </w:r>
      <w:r>
        <w:rPr>
          <w:caps/>
        </w:rPr>
        <w:t xml:space="preserve"> (</w:t>
      </w:r>
      <w:r>
        <w:rPr>
          <w:caps/>
          <w:rtl/>
        </w:rPr>
        <w:t xml:space="preserve">כריכת סעדים בתביעות בענייני </w:t>
      </w:r>
      <w:r>
        <w:rPr>
          <w:caps/>
        </w:rPr>
        <w:t xml:space="preserve"> </w:t>
      </w:r>
      <w:r>
        <w:rPr>
          <w:caps/>
          <w:rtl/>
        </w:rPr>
        <w:t>קניין רוחנ</w:t>
      </w:r>
      <w:r>
        <w:rPr>
          <w:caps/>
          <w:rtl/>
        </w:rPr>
        <w:t>י), התשס"ג-2003</w:t>
      </w:r>
      <w:r>
        <w:tab/>
      </w:r>
      <w:r>
        <w:fldChar w:fldCharType="begin"/>
      </w:r>
      <w:r>
        <w:instrText xml:space="preserve"> PAGEREF _Toc45970098 \h </w:instrText>
      </w:r>
      <w:r>
        <w:fldChar w:fldCharType="separate"/>
      </w:r>
      <w:r>
        <w:t>47</w:t>
      </w:r>
      <w:r>
        <w:fldChar w:fldCharType="end"/>
      </w:r>
    </w:p>
    <w:p w14:paraId="3FA49EB6" w14:textId="77777777" w:rsidR="00000000" w:rsidRDefault="009F4636">
      <w:pPr>
        <w:pStyle w:val="TOC1"/>
        <w:tabs>
          <w:tab w:val="right" w:leader="dot" w:pos="8296"/>
        </w:tabs>
        <w:rPr>
          <w:rFonts w:ascii="Times New Roman" w:hAnsi="Times New Roman" w:cs="Times New Roman"/>
          <w:sz w:val="24"/>
          <w:szCs w:val="24"/>
        </w:rPr>
      </w:pPr>
      <w:r>
        <w:rPr>
          <w:caps/>
          <w:rtl/>
        </w:rPr>
        <w:t>הצעת חוק בתי</w:t>
      </w:r>
      <w:r>
        <w:rPr>
          <w:caps/>
        </w:rPr>
        <w:t>-</w:t>
      </w:r>
      <w:r>
        <w:rPr>
          <w:caps/>
          <w:rtl/>
        </w:rPr>
        <w:t>המשפט (תיקון מס' 35), התשס"ג-2003</w:t>
      </w:r>
      <w:r>
        <w:tab/>
      </w:r>
      <w:r>
        <w:fldChar w:fldCharType="begin"/>
      </w:r>
      <w:r>
        <w:instrText xml:space="preserve"> PAGEREF _Toc45970099 \h </w:instrText>
      </w:r>
      <w:r>
        <w:fldChar w:fldCharType="separate"/>
      </w:r>
      <w:r>
        <w:t>48</w:t>
      </w:r>
      <w:r>
        <w:fldChar w:fldCharType="end"/>
      </w:r>
    </w:p>
    <w:p w14:paraId="29697699" w14:textId="77777777" w:rsidR="00000000" w:rsidRDefault="009F4636">
      <w:pPr>
        <w:pStyle w:val="TOC1"/>
        <w:tabs>
          <w:tab w:val="right" w:leader="dot" w:pos="8296"/>
        </w:tabs>
        <w:rPr>
          <w:rFonts w:ascii="Times New Roman" w:hAnsi="Times New Roman" w:cs="Times New Roman"/>
          <w:sz w:val="24"/>
          <w:szCs w:val="24"/>
        </w:rPr>
      </w:pPr>
      <w:r>
        <w:rPr>
          <w:caps/>
          <w:rtl/>
        </w:rPr>
        <w:t>הצעת חוק</w:t>
      </w:r>
      <w:r>
        <w:rPr>
          <w:caps/>
        </w:rPr>
        <w:t xml:space="preserve"> </w:t>
      </w:r>
      <w:r>
        <w:rPr>
          <w:caps/>
          <w:rtl/>
        </w:rPr>
        <w:t>האזרחות והכניסה לישראל (הוראת שעה), התשס"ג-2003</w:t>
      </w:r>
      <w:r>
        <w:tab/>
      </w:r>
      <w:r>
        <w:fldChar w:fldCharType="begin"/>
      </w:r>
      <w:r>
        <w:instrText xml:space="preserve"> PAGEREF _Toc45970100 \h </w:instrText>
      </w:r>
      <w:r>
        <w:fldChar w:fldCharType="separate"/>
      </w:r>
      <w:r>
        <w:t>49</w:t>
      </w:r>
      <w:r>
        <w:fldChar w:fldCharType="end"/>
      </w:r>
    </w:p>
    <w:p w14:paraId="4DF79430" w14:textId="77777777" w:rsidR="00000000" w:rsidRDefault="009F4636">
      <w:pPr>
        <w:pStyle w:val="TOC2"/>
        <w:tabs>
          <w:tab w:val="right" w:leader="dot" w:pos="8296"/>
        </w:tabs>
        <w:ind w:right="0"/>
        <w:rPr>
          <w:rFonts w:ascii="Times New Roman" w:hAnsi="Times New Roman" w:cs="Times New Roman"/>
          <w:sz w:val="24"/>
          <w:szCs w:val="24"/>
        </w:rPr>
      </w:pPr>
      <w:r>
        <w:rPr>
          <w:caps/>
          <w:rtl/>
        </w:rPr>
        <w:t>חיים</w:t>
      </w:r>
      <w:r>
        <w:rPr>
          <w:caps/>
        </w:rPr>
        <w:t xml:space="preserve"> </w:t>
      </w:r>
      <w:r>
        <w:rPr>
          <w:caps/>
          <w:rtl/>
        </w:rPr>
        <w:t>אורון (מרצ):</w:t>
      </w:r>
      <w:r>
        <w:tab/>
      </w:r>
      <w:r>
        <w:fldChar w:fldCharType="begin"/>
      </w:r>
      <w:r>
        <w:instrText xml:space="preserve"> PAGEREF _Toc45970101</w:instrText>
      </w:r>
      <w:r>
        <w:instrText xml:space="preserve"> \h </w:instrText>
      </w:r>
      <w:r>
        <w:fldChar w:fldCharType="separate"/>
      </w:r>
      <w:r>
        <w:t>50</w:t>
      </w:r>
      <w:r>
        <w:fldChar w:fldCharType="end"/>
      </w:r>
    </w:p>
    <w:p w14:paraId="2DFCCFA7" w14:textId="77777777" w:rsidR="00000000" w:rsidRDefault="009F4636">
      <w:pPr>
        <w:pStyle w:val="TOC2"/>
        <w:tabs>
          <w:tab w:val="right" w:leader="dot" w:pos="8296"/>
        </w:tabs>
        <w:ind w:right="0"/>
        <w:rPr>
          <w:rFonts w:ascii="Times New Roman" w:hAnsi="Times New Roman" w:cs="Times New Roman"/>
          <w:sz w:val="24"/>
          <w:szCs w:val="24"/>
        </w:rPr>
      </w:pPr>
      <w:r>
        <w:rPr>
          <w:caps/>
          <w:rtl/>
        </w:rPr>
        <w:t>מוחמד ברכה (חד"ש-תע"ל):</w:t>
      </w:r>
      <w:r>
        <w:tab/>
      </w:r>
      <w:r>
        <w:fldChar w:fldCharType="begin"/>
      </w:r>
      <w:r>
        <w:instrText xml:space="preserve"> PAGEREF _Toc45970102 \h </w:instrText>
      </w:r>
      <w:r>
        <w:fldChar w:fldCharType="separate"/>
      </w:r>
      <w:r>
        <w:t>51</w:t>
      </w:r>
      <w:r>
        <w:fldChar w:fldCharType="end"/>
      </w:r>
    </w:p>
    <w:p w14:paraId="56B707D1" w14:textId="77777777" w:rsidR="00000000" w:rsidRDefault="009F4636">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הפנים אברהם פורז:</w:t>
      </w:r>
      <w:r>
        <w:tab/>
      </w:r>
      <w:r>
        <w:fldChar w:fldCharType="begin"/>
      </w:r>
      <w:r>
        <w:instrText xml:space="preserve"> PAGEREF _Toc45970103 \h </w:instrText>
      </w:r>
      <w:r>
        <w:fldChar w:fldCharType="separate"/>
      </w:r>
      <w:r>
        <w:t>53</w:t>
      </w:r>
      <w:r>
        <w:fldChar w:fldCharType="end"/>
      </w:r>
    </w:p>
    <w:p w14:paraId="46B3C813" w14:textId="77777777" w:rsidR="00000000" w:rsidRDefault="009F4636">
      <w:pPr>
        <w:pStyle w:val="TOC1"/>
        <w:tabs>
          <w:tab w:val="right" w:leader="dot" w:pos="8296"/>
        </w:tabs>
        <w:rPr>
          <w:rFonts w:ascii="Times New Roman" w:hAnsi="Times New Roman" w:cs="Times New Roman"/>
          <w:sz w:val="24"/>
          <w:szCs w:val="24"/>
        </w:rPr>
      </w:pPr>
      <w:r>
        <w:rPr>
          <w:caps/>
          <w:rtl/>
        </w:rPr>
        <w:t xml:space="preserve">הצעת חוק אימוץ ילדים (תיקון </w:t>
      </w:r>
      <w:r>
        <w:rPr>
          <w:caps/>
        </w:rPr>
        <w:t xml:space="preserve">– </w:t>
      </w:r>
      <w:r>
        <w:rPr>
          <w:caps/>
          <w:rtl/>
        </w:rPr>
        <w:t>הגבלת תקופת הליכי אישור אימוץ), התשס"ג-2003</w:t>
      </w:r>
      <w:r>
        <w:tab/>
      </w:r>
      <w:r>
        <w:fldChar w:fldCharType="begin"/>
      </w:r>
      <w:r>
        <w:instrText xml:space="preserve"> PAGEREF _Toc45970104 \h </w:instrText>
      </w:r>
      <w:r>
        <w:fldChar w:fldCharType="separate"/>
      </w:r>
      <w:r>
        <w:t>56</w:t>
      </w:r>
      <w:r>
        <w:fldChar w:fldCharType="end"/>
      </w:r>
    </w:p>
    <w:p w14:paraId="7A0F50FF" w14:textId="77777777" w:rsidR="00000000" w:rsidRDefault="009F4636">
      <w:pPr>
        <w:pStyle w:val="TOC2"/>
        <w:tabs>
          <w:tab w:val="right" w:leader="dot" w:pos="8296"/>
        </w:tabs>
        <w:ind w:right="0"/>
        <w:rPr>
          <w:rFonts w:ascii="Times New Roman" w:hAnsi="Times New Roman" w:cs="Times New Roman"/>
          <w:sz w:val="24"/>
          <w:szCs w:val="24"/>
        </w:rPr>
      </w:pPr>
      <w:r>
        <w:rPr>
          <w:caps/>
          <w:rtl/>
        </w:rPr>
        <w:t>גילה</w:t>
      </w:r>
      <w:r>
        <w:rPr>
          <w:caps/>
        </w:rPr>
        <w:t xml:space="preserve"> </w:t>
      </w:r>
      <w:r>
        <w:rPr>
          <w:caps/>
          <w:rtl/>
        </w:rPr>
        <w:t>פינקלשטיין (מפד"ל):</w:t>
      </w:r>
      <w:r>
        <w:tab/>
      </w:r>
      <w:r>
        <w:fldChar w:fldCharType="begin"/>
      </w:r>
      <w:r>
        <w:instrText xml:space="preserve"> PAGE</w:instrText>
      </w:r>
      <w:r>
        <w:instrText xml:space="preserve">REF _Toc45970105 \h </w:instrText>
      </w:r>
      <w:r>
        <w:fldChar w:fldCharType="separate"/>
      </w:r>
      <w:r>
        <w:t>56</w:t>
      </w:r>
      <w:r>
        <w:fldChar w:fldCharType="end"/>
      </w:r>
    </w:p>
    <w:p w14:paraId="38A34D82"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גדעון עזרא:</w:t>
      </w:r>
      <w:r>
        <w:tab/>
      </w:r>
      <w:r>
        <w:fldChar w:fldCharType="begin"/>
      </w:r>
      <w:r>
        <w:instrText xml:space="preserve"> PAGEREF _Toc45970106 \h </w:instrText>
      </w:r>
      <w:r>
        <w:fldChar w:fldCharType="separate"/>
      </w:r>
      <w:r>
        <w:t>57</w:t>
      </w:r>
      <w:r>
        <w:fldChar w:fldCharType="end"/>
      </w:r>
    </w:p>
    <w:p w14:paraId="6BE14C44" w14:textId="77777777" w:rsidR="00000000" w:rsidRDefault="009F4636">
      <w:pPr>
        <w:pStyle w:val="TOC2"/>
        <w:tabs>
          <w:tab w:val="right" w:leader="dot" w:pos="8296"/>
        </w:tabs>
        <w:ind w:right="0"/>
        <w:rPr>
          <w:rFonts w:ascii="Times New Roman" w:hAnsi="Times New Roman" w:cs="Times New Roman"/>
          <w:sz w:val="24"/>
          <w:szCs w:val="24"/>
        </w:rPr>
      </w:pPr>
      <w:r>
        <w:rPr>
          <w:caps/>
          <w:rtl/>
        </w:rPr>
        <w:t>מאיר</w:t>
      </w:r>
      <w:r>
        <w:rPr>
          <w:caps/>
        </w:rPr>
        <w:t xml:space="preserve"> </w:t>
      </w:r>
      <w:r>
        <w:rPr>
          <w:caps/>
          <w:rtl/>
        </w:rPr>
        <w:t>פרוש (יהדות התורה):</w:t>
      </w:r>
      <w:r>
        <w:tab/>
      </w:r>
      <w:r>
        <w:fldChar w:fldCharType="begin"/>
      </w:r>
      <w:r>
        <w:instrText xml:space="preserve"> PAGEREF _Toc45970107 \h </w:instrText>
      </w:r>
      <w:r>
        <w:fldChar w:fldCharType="separate"/>
      </w:r>
      <w:r>
        <w:t>60</w:t>
      </w:r>
      <w:r>
        <w:fldChar w:fldCharType="end"/>
      </w:r>
    </w:p>
    <w:p w14:paraId="3D37B6F4" w14:textId="77777777" w:rsidR="00000000" w:rsidRDefault="009F4636">
      <w:pPr>
        <w:pStyle w:val="TOC1"/>
        <w:tabs>
          <w:tab w:val="right" w:leader="dot" w:pos="8296"/>
        </w:tabs>
        <w:rPr>
          <w:rFonts w:ascii="Times New Roman" w:hAnsi="Times New Roman" w:cs="Times New Roman"/>
          <w:sz w:val="24"/>
          <w:szCs w:val="24"/>
        </w:rPr>
      </w:pPr>
      <w:r>
        <w:rPr>
          <w:caps/>
          <w:rtl/>
        </w:rPr>
        <w:t>הצעת חוק לתיקון פקודת הרופאים (איסור קבלת תגמול מחברת תרופות),</w:t>
      </w:r>
      <w:r>
        <w:tab/>
      </w:r>
      <w:r>
        <w:fldChar w:fldCharType="begin"/>
      </w:r>
      <w:r>
        <w:instrText xml:space="preserve"> PAGEREF _Toc45970108 \h </w:instrText>
      </w:r>
      <w:r>
        <w:fldChar w:fldCharType="separate"/>
      </w:r>
      <w:r>
        <w:t>63</w:t>
      </w:r>
      <w:r>
        <w:fldChar w:fldCharType="end"/>
      </w:r>
    </w:p>
    <w:p w14:paraId="1D7277FF" w14:textId="77777777" w:rsidR="00000000" w:rsidRDefault="009F4636">
      <w:pPr>
        <w:pStyle w:val="TOC1"/>
        <w:tabs>
          <w:tab w:val="right" w:leader="dot" w:pos="8296"/>
        </w:tabs>
        <w:rPr>
          <w:rFonts w:ascii="Times New Roman" w:hAnsi="Times New Roman" w:cs="Times New Roman"/>
          <w:sz w:val="24"/>
          <w:szCs w:val="24"/>
        </w:rPr>
      </w:pPr>
      <w:r>
        <w:rPr>
          <w:caps/>
          <w:rtl/>
        </w:rPr>
        <w:t>התשס"ג-‏2003</w:t>
      </w:r>
      <w:r>
        <w:tab/>
      </w:r>
      <w:r>
        <w:fldChar w:fldCharType="begin"/>
      </w:r>
      <w:r>
        <w:instrText xml:space="preserve"> PAGEREF _Toc459</w:instrText>
      </w:r>
      <w:r>
        <w:instrText xml:space="preserve">70109 \h </w:instrText>
      </w:r>
      <w:r>
        <w:fldChar w:fldCharType="separate"/>
      </w:r>
      <w:r>
        <w:t>63</w:t>
      </w:r>
      <w:r>
        <w:fldChar w:fldCharType="end"/>
      </w:r>
    </w:p>
    <w:p w14:paraId="4B7244CF" w14:textId="77777777" w:rsidR="00000000" w:rsidRDefault="009F4636">
      <w:pPr>
        <w:pStyle w:val="TOC2"/>
        <w:tabs>
          <w:tab w:val="right" w:leader="dot" w:pos="8296"/>
        </w:tabs>
        <w:ind w:right="0"/>
        <w:rPr>
          <w:rFonts w:ascii="Times New Roman" w:hAnsi="Times New Roman" w:cs="Times New Roman"/>
          <w:sz w:val="24"/>
          <w:szCs w:val="24"/>
        </w:rPr>
      </w:pPr>
      <w:r>
        <w:rPr>
          <w:caps/>
          <w:rtl/>
        </w:rPr>
        <w:t>שר</w:t>
      </w:r>
      <w:r>
        <w:rPr>
          <w:caps/>
        </w:rPr>
        <w:t xml:space="preserve"> </w:t>
      </w:r>
      <w:r>
        <w:rPr>
          <w:caps/>
          <w:rtl/>
        </w:rPr>
        <w:t>הבריאות דני נוה:</w:t>
      </w:r>
      <w:r>
        <w:tab/>
      </w:r>
      <w:r>
        <w:fldChar w:fldCharType="begin"/>
      </w:r>
      <w:r>
        <w:instrText xml:space="preserve"> PAGEREF _Toc45970110 \h </w:instrText>
      </w:r>
      <w:r>
        <w:fldChar w:fldCharType="separate"/>
      </w:r>
      <w:r>
        <w:t>63</w:t>
      </w:r>
      <w:r>
        <w:fldChar w:fldCharType="end"/>
      </w:r>
    </w:p>
    <w:p w14:paraId="79C68480" w14:textId="77777777" w:rsidR="00000000" w:rsidRDefault="009F4636">
      <w:pPr>
        <w:pStyle w:val="TOC2"/>
        <w:tabs>
          <w:tab w:val="right" w:leader="dot" w:pos="8296"/>
        </w:tabs>
        <w:ind w:right="0"/>
        <w:rPr>
          <w:rFonts w:ascii="Times New Roman" w:hAnsi="Times New Roman" w:cs="Times New Roman"/>
          <w:sz w:val="24"/>
          <w:szCs w:val="24"/>
        </w:rPr>
      </w:pPr>
      <w:r>
        <w:rPr>
          <w:caps/>
          <w:rtl/>
        </w:rPr>
        <w:t>אופיר</w:t>
      </w:r>
      <w:r>
        <w:rPr>
          <w:caps/>
        </w:rPr>
        <w:t xml:space="preserve"> </w:t>
      </w:r>
      <w:r>
        <w:rPr>
          <w:caps/>
          <w:rtl/>
        </w:rPr>
        <w:t>פינס-פז (העבודה-מימד):</w:t>
      </w:r>
      <w:r>
        <w:tab/>
      </w:r>
      <w:r>
        <w:fldChar w:fldCharType="begin"/>
      </w:r>
      <w:r>
        <w:instrText xml:space="preserve"> PAGEREF _Toc45970111 \h </w:instrText>
      </w:r>
      <w:r>
        <w:fldChar w:fldCharType="separate"/>
      </w:r>
      <w:r>
        <w:t>65</w:t>
      </w:r>
      <w:r>
        <w:fldChar w:fldCharType="end"/>
      </w:r>
    </w:p>
    <w:p w14:paraId="4FD61165" w14:textId="77777777" w:rsidR="00000000" w:rsidRDefault="009F4636">
      <w:pPr>
        <w:pStyle w:val="TOC1"/>
        <w:tabs>
          <w:tab w:val="right" w:leader="dot" w:pos="8296"/>
        </w:tabs>
        <w:rPr>
          <w:rFonts w:ascii="Times New Roman" w:hAnsi="Times New Roman" w:cs="Times New Roman"/>
          <w:sz w:val="24"/>
          <w:szCs w:val="24"/>
        </w:rPr>
      </w:pPr>
      <w:r>
        <w:rPr>
          <w:caps/>
          <w:rtl/>
        </w:rPr>
        <w:t xml:space="preserve">הצעת חוק-יסוד: הכנסת (תיקון </w:t>
      </w:r>
      <w:r>
        <w:rPr>
          <w:caps/>
        </w:rPr>
        <w:t xml:space="preserve">– </w:t>
      </w:r>
      <w:r>
        <w:rPr>
          <w:caps/>
          <w:rtl/>
        </w:rPr>
        <w:t>הרוב הדרוש לקבלת חוק)</w:t>
      </w:r>
      <w:r>
        <w:tab/>
      </w:r>
      <w:r>
        <w:fldChar w:fldCharType="begin"/>
      </w:r>
      <w:r>
        <w:instrText xml:space="preserve"> PAGEREF _Toc45970112 \h </w:instrText>
      </w:r>
      <w:r>
        <w:fldChar w:fldCharType="separate"/>
      </w:r>
      <w:r>
        <w:t>66</w:t>
      </w:r>
      <w:r>
        <w:fldChar w:fldCharType="end"/>
      </w:r>
    </w:p>
    <w:p w14:paraId="626622EF" w14:textId="77777777" w:rsidR="00000000" w:rsidRDefault="009F4636">
      <w:pPr>
        <w:pStyle w:val="TOC2"/>
        <w:tabs>
          <w:tab w:val="right" w:leader="dot" w:pos="8296"/>
        </w:tabs>
        <w:ind w:right="0"/>
        <w:rPr>
          <w:rFonts w:ascii="Times New Roman" w:hAnsi="Times New Roman" w:cs="Times New Roman"/>
          <w:sz w:val="24"/>
          <w:szCs w:val="24"/>
        </w:rPr>
      </w:pPr>
      <w:r>
        <w:rPr>
          <w:caps/>
          <w:rtl/>
        </w:rPr>
        <w:t>אברהם</w:t>
      </w:r>
      <w:r>
        <w:rPr>
          <w:caps/>
        </w:rPr>
        <w:t xml:space="preserve"> </w:t>
      </w:r>
      <w:r>
        <w:rPr>
          <w:caps/>
          <w:rtl/>
        </w:rPr>
        <w:t>בורג (העבודה-מימד):</w:t>
      </w:r>
      <w:r>
        <w:tab/>
      </w:r>
      <w:r>
        <w:fldChar w:fldCharType="begin"/>
      </w:r>
      <w:r>
        <w:instrText xml:space="preserve"> PAGEREF _Toc4597</w:instrText>
      </w:r>
      <w:r>
        <w:instrText xml:space="preserve">0113 \h </w:instrText>
      </w:r>
      <w:r>
        <w:fldChar w:fldCharType="separate"/>
      </w:r>
      <w:r>
        <w:t>66</w:t>
      </w:r>
      <w:r>
        <w:fldChar w:fldCharType="end"/>
      </w:r>
    </w:p>
    <w:p w14:paraId="03572376" w14:textId="77777777" w:rsidR="00000000" w:rsidRDefault="009F4636">
      <w:pPr>
        <w:pStyle w:val="TOC2"/>
        <w:tabs>
          <w:tab w:val="right" w:leader="dot" w:pos="8296"/>
        </w:tabs>
        <w:ind w:right="0"/>
        <w:rPr>
          <w:rFonts w:ascii="Times New Roman" w:hAnsi="Times New Roman" w:cs="Times New Roman"/>
          <w:sz w:val="24"/>
          <w:szCs w:val="24"/>
        </w:rPr>
      </w:pPr>
      <w:r>
        <w:rPr>
          <w:caps/>
          <w:rtl/>
        </w:rPr>
        <w:t>שאול</w:t>
      </w:r>
      <w:r>
        <w:rPr>
          <w:caps/>
        </w:rPr>
        <w:t xml:space="preserve"> </w:t>
      </w:r>
      <w:r>
        <w:rPr>
          <w:caps/>
          <w:rtl/>
        </w:rPr>
        <w:t>יהלום (מפד"ל):</w:t>
      </w:r>
      <w:r>
        <w:tab/>
      </w:r>
      <w:r>
        <w:fldChar w:fldCharType="begin"/>
      </w:r>
      <w:r>
        <w:instrText xml:space="preserve"> PAGEREF _Toc45970114 \h </w:instrText>
      </w:r>
      <w:r>
        <w:fldChar w:fldCharType="separate"/>
      </w:r>
      <w:r>
        <w:t>69</w:t>
      </w:r>
      <w:r>
        <w:fldChar w:fldCharType="end"/>
      </w:r>
    </w:p>
    <w:p w14:paraId="40F82A47" w14:textId="77777777" w:rsidR="00000000" w:rsidRDefault="009F4636">
      <w:pPr>
        <w:pStyle w:val="TOC2"/>
        <w:tabs>
          <w:tab w:val="right" w:leader="dot" w:pos="8296"/>
        </w:tabs>
        <w:ind w:right="0"/>
        <w:rPr>
          <w:rFonts w:ascii="Times New Roman" w:hAnsi="Times New Roman" w:cs="Times New Roman"/>
          <w:sz w:val="24"/>
          <w:szCs w:val="24"/>
        </w:rPr>
      </w:pPr>
      <w:r>
        <w:rPr>
          <w:caps/>
          <w:rtl/>
        </w:rPr>
        <w:t>אברהם</w:t>
      </w:r>
      <w:r>
        <w:rPr>
          <w:caps/>
        </w:rPr>
        <w:t xml:space="preserve"> </w:t>
      </w:r>
      <w:r>
        <w:rPr>
          <w:caps/>
          <w:rtl/>
        </w:rPr>
        <w:t>בורג (העבודה-מימד):</w:t>
      </w:r>
      <w:r>
        <w:tab/>
      </w:r>
      <w:r>
        <w:fldChar w:fldCharType="begin"/>
      </w:r>
      <w:r>
        <w:instrText xml:space="preserve"> PAGEREF _Toc45970115 \h </w:instrText>
      </w:r>
      <w:r>
        <w:fldChar w:fldCharType="separate"/>
      </w:r>
      <w:r>
        <w:t>71</w:t>
      </w:r>
      <w:r>
        <w:fldChar w:fldCharType="end"/>
      </w:r>
    </w:p>
    <w:p w14:paraId="0B7AB96B" w14:textId="77777777" w:rsidR="00000000" w:rsidRDefault="009F4636">
      <w:pPr>
        <w:pStyle w:val="TOC1"/>
        <w:tabs>
          <w:tab w:val="right" w:leader="dot" w:pos="8296"/>
        </w:tabs>
        <w:rPr>
          <w:rFonts w:ascii="Times New Roman" w:hAnsi="Times New Roman" w:cs="Times New Roman"/>
          <w:sz w:val="24"/>
          <w:szCs w:val="24"/>
        </w:rPr>
      </w:pPr>
      <w:r>
        <w:rPr>
          <w:caps/>
          <w:rtl/>
        </w:rPr>
        <w:t>הצעת חוק-יסוד: הכנסת (תיקון - הצהרת אמונים)</w:t>
      </w:r>
      <w:r>
        <w:tab/>
      </w:r>
      <w:r>
        <w:fldChar w:fldCharType="begin"/>
      </w:r>
      <w:r>
        <w:instrText xml:space="preserve"> PAGEREF _Toc45970116 \h </w:instrText>
      </w:r>
      <w:r>
        <w:fldChar w:fldCharType="separate"/>
      </w:r>
      <w:r>
        <w:t>72</w:t>
      </w:r>
      <w:r>
        <w:fldChar w:fldCharType="end"/>
      </w:r>
    </w:p>
    <w:p w14:paraId="7E27E641" w14:textId="77777777" w:rsidR="00000000" w:rsidRDefault="009F4636">
      <w:pPr>
        <w:pStyle w:val="TOC2"/>
        <w:tabs>
          <w:tab w:val="right" w:leader="dot" w:pos="8296"/>
        </w:tabs>
        <w:ind w:right="0"/>
        <w:rPr>
          <w:rFonts w:ascii="Times New Roman" w:hAnsi="Times New Roman" w:cs="Times New Roman"/>
          <w:sz w:val="24"/>
          <w:szCs w:val="24"/>
        </w:rPr>
      </w:pPr>
      <w:r>
        <w:rPr>
          <w:caps/>
          <w:rtl/>
        </w:rPr>
        <w:t>יגאל</w:t>
      </w:r>
      <w:r>
        <w:rPr>
          <w:caps/>
        </w:rPr>
        <w:t xml:space="preserve"> </w:t>
      </w:r>
      <w:r>
        <w:rPr>
          <w:caps/>
          <w:rtl/>
        </w:rPr>
        <w:t>יאסינוב (שינוי):</w:t>
      </w:r>
      <w:r>
        <w:tab/>
      </w:r>
      <w:r>
        <w:fldChar w:fldCharType="begin"/>
      </w:r>
      <w:r>
        <w:instrText xml:space="preserve"> PAGEREF _Toc45970117 \h </w:instrText>
      </w:r>
      <w:r>
        <w:fldChar w:fldCharType="separate"/>
      </w:r>
      <w:r>
        <w:t>72</w:t>
      </w:r>
      <w:r>
        <w:fldChar w:fldCharType="end"/>
      </w:r>
    </w:p>
    <w:p w14:paraId="5BB94825" w14:textId="77777777" w:rsidR="00000000" w:rsidRDefault="009F4636">
      <w:pPr>
        <w:pStyle w:val="TOC2"/>
        <w:tabs>
          <w:tab w:val="right" w:leader="dot" w:pos="8296"/>
        </w:tabs>
        <w:ind w:right="0"/>
        <w:rPr>
          <w:rFonts w:ascii="Times New Roman" w:hAnsi="Times New Roman" w:cs="Times New Roman"/>
          <w:sz w:val="24"/>
          <w:szCs w:val="24"/>
        </w:rPr>
      </w:pPr>
      <w:r>
        <w:rPr>
          <w:caps/>
          <w:rtl/>
        </w:rPr>
        <w:t>מי</w:t>
      </w:r>
      <w:r>
        <w:rPr>
          <w:caps/>
          <w:rtl/>
        </w:rPr>
        <w:t>כאל</w:t>
      </w:r>
      <w:r>
        <w:rPr>
          <w:caps/>
        </w:rPr>
        <w:t xml:space="preserve"> </w:t>
      </w:r>
      <w:r>
        <w:rPr>
          <w:caps/>
          <w:rtl/>
        </w:rPr>
        <w:t>איתן (הליכוד):</w:t>
      </w:r>
      <w:r>
        <w:tab/>
      </w:r>
      <w:r>
        <w:fldChar w:fldCharType="begin"/>
      </w:r>
      <w:r>
        <w:instrText xml:space="preserve"> PAGEREF _Toc45970118 \h </w:instrText>
      </w:r>
      <w:r>
        <w:fldChar w:fldCharType="separate"/>
      </w:r>
      <w:r>
        <w:t>74</w:t>
      </w:r>
      <w:r>
        <w:fldChar w:fldCharType="end"/>
      </w:r>
    </w:p>
    <w:p w14:paraId="6E118915" w14:textId="77777777" w:rsidR="00000000" w:rsidRDefault="009F4636">
      <w:pPr>
        <w:pStyle w:val="TOC2"/>
        <w:tabs>
          <w:tab w:val="right" w:leader="dot" w:pos="8296"/>
        </w:tabs>
        <w:ind w:right="0"/>
        <w:rPr>
          <w:rFonts w:ascii="Times New Roman" w:hAnsi="Times New Roman" w:cs="Times New Roman"/>
          <w:sz w:val="24"/>
          <w:szCs w:val="24"/>
        </w:rPr>
      </w:pPr>
      <w:r>
        <w:rPr>
          <w:caps/>
          <w:rtl/>
        </w:rPr>
        <w:t>יגאל</w:t>
      </w:r>
      <w:r>
        <w:rPr>
          <w:caps/>
        </w:rPr>
        <w:t xml:space="preserve"> </w:t>
      </w:r>
      <w:r>
        <w:rPr>
          <w:caps/>
          <w:rtl/>
        </w:rPr>
        <w:t>יאסינוב (שינוי):</w:t>
      </w:r>
      <w:r>
        <w:tab/>
      </w:r>
      <w:r>
        <w:fldChar w:fldCharType="begin"/>
      </w:r>
      <w:r>
        <w:instrText xml:space="preserve"> PAGEREF _Toc45970119 \h </w:instrText>
      </w:r>
      <w:r>
        <w:fldChar w:fldCharType="separate"/>
      </w:r>
      <w:r>
        <w:t>75</w:t>
      </w:r>
      <w:r>
        <w:fldChar w:fldCharType="end"/>
      </w:r>
    </w:p>
    <w:p w14:paraId="31C4DC12" w14:textId="77777777" w:rsidR="00000000" w:rsidRDefault="009F4636">
      <w:pPr>
        <w:pStyle w:val="TOC1"/>
        <w:tabs>
          <w:tab w:val="right" w:leader="dot" w:pos="8296"/>
        </w:tabs>
        <w:rPr>
          <w:rFonts w:ascii="Times New Roman" w:hAnsi="Times New Roman" w:cs="Times New Roman"/>
          <w:sz w:val="24"/>
          <w:szCs w:val="24"/>
        </w:rPr>
      </w:pPr>
      <w:r>
        <w:rPr>
          <w:caps/>
          <w:rtl/>
        </w:rPr>
        <w:t>הצעות לסדר-היום</w:t>
      </w:r>
      <w:r>
        <w:tab/>
      </w:r>
      <w:r>
        <w:fldChar w:fldCharType="begin"/>
      </w:r>
      <w:r>
        <w:instrText xml:space="preserve"> PAGEREF _Toc45970120 \h </w:instrText>
      </w:r>
      <w:r>
        <w:fldChar w:fldCharType="separate"/>
      </w:r>
      <w:r>
        <w:t>76</w:t>
      </w:r>
      <w:r>
        <w:fldChar w:fldCharType="end"/>
      </w:r>
    </w:p>
    <w:p w14:paraId="683B78AD" w14:textId="77777777" w:rsidR="00000000" w:rsidRDefault="009F4636">
      <w:pPr>
        <w:pStyle w:val="TOC1"/>
        <w:tabs>
          <w:tab w:val="right" w:leader="dot" w:pos="8296"/>
        </w:tabs>
        <w:rPr>
          <w:rFonts w:ascii="Times New Roman" w:hAnsi="Times New Roman" w:cs="Times New Roman"/>
          <w:sz w:val="24"/>
          <w:szCs w:val="24"/>
        </w:rPr>
      </w:pPr>
      <w:r>
        <w:rPr>
          <w:caps/>
          <w:rtl/>
        </w:rPr>
        <w:t>הישגים נמוכים של תלמידים ישראלים ועליית מחירי בחינות הבגרות</w:t>
      </w:r>
      <w:r>
        <w:tab/>
      </w:r>
      <w:r>
        <w:fldChar w:fldCharType="begin"/>
      </w:r>
      <w:r>
        <w:instrText xml:space="preserve"> PAGEREF _Toc45970121 \h </w:instrText>
      </w:r>
      <w:r>
        <w:fldChar w:fldCharType="separate"/>
      </w:r>
      <w:r>
        <w:t>76</w:t>
      </w:r>
      <w:r>
        <w:fldChar w:fldCharType="end"/>
      </w:r>
    </w:p>
    <w:p w14:paraId="4C917264" w14:textId="77777777" w:rsidR="00000000" w:rsidRDefault="009F4636">
      <w:pPr>
        <w:pStyle w:val="TOC2"/>
        <w:tabs>
          <w:tab w:val="right" w:leader="dot" w:pos="8296"/>
        </w:tabs>
        <w:ind w:right="0"/>
        <w:rPr>
          <w:rFonts w:ascii="Times New Roman" w:hAnsi="Times New Roman" w:cs="Times New Roman"/>
          <w:sz w:val="24"/>
          <w:szCs w:val="24"/>
        </w:rPr>
      </w:pPr>
      <w:r>
        <w:rPr>
          <w:caps/>
          <w:rtl/>
        </w:rPr>
        <w:t>ג</w:t>
      </w:r>
      <w:r>
        <w:rPr>
          <w:caps/>
        </w:rPr>
        <w:t>'</w:t>
      </w:r>
      <w:r>
        <w:rPr>
          <w:caps/>
          <w:rtl/>
        </w:rPr>
        <w:t>מאל זחאלק</w:t>
      </w:r>
      <w:r>
        <w:rPr>
          <w:caps/>
          <w:rtl/>
        </w:rPr>
        <w:t>ה (בל"ד):</w:t>
      </w:r>
      <w:r>
        <w:tab/>
      </w:r>
      <w:r>
        <w:fldChar w:fldCharType="begin"/>
      </w:r>
      <w:r>
        <w:instrText xml:space="preserve"> PAGEREF _Toc45970122 \h </w:instrText>
      </w:r>
      <w:r>
        <w:fldChar w:fldCharType="separate"/>
      </w:r>
      <w:r>
        <w:t>76</w:t>
      </w:r>
      <w:r>
        <w:fldChar w:fldCharType="end"/>
      </w:r>
    </w:p>
    <w:p w14:paraId="02DE559A" w14:textId="77777777" w:rsidR="00000000" w:rsidRDefault="009F4636">
      <w:pPr>
        <w:pStyle w:val="TOC2"/>
        <w:tabs>
          <w:tab w:val="right" w:leader="dot" w:pos="8296"/>
        </w:tabs>
        <w:ind w:right="0"/>
        <w:rPr>
          <w:rFonts w:ascii="Times New Roman" w:hAnsi="Times New Roman" w:cs="Times New Roman"/>
          <w:sz w:val="24"/>
          <w:szCs w:val="24"/>
        </w:rPr>
      </w:pPr>
      <w:r>
        <w:rPr>
          <w:caps/>
          <w:rtl/>
        </w:rPr>
        <w:t>חיים כץ (הליכוד):</w:t>
      </w:r>
      <w:r>
        <w:tab/>
      </w:r>
      <w:r>
        <w:fldChar w:fldCharType="begin"/>
      </w:r>
      <w:r>
        <w:instrText xml:space="preserve"> PAGEREF _Toc45970123 \h </w:instrText>
      </w:r>
      <w:r>
        <w:fldChar w:fldCharType="separate"/>
      </w:r>
      <w:r>
        <w:t>78</w:t>
      </w:r>
      <w:r>
        <w:fldChar w:fldCharType="end"/>
      </w:r>
    </w:p>
    <w:p w14:paraId="26869E4F" w14:textId="77777777" w:rsidR="00000000" w:rsidRDefault="009F4636">
      <w:pPr>
        <w:pStyle w:val="TOC2"/>
        <w:tabs>
          <w:tab w:val="right" w:leader="dot" w:pos="8296"/>
        </w:tabs>
        <w:ind w:right="0"/>
        <w:rPr>
          <w:rFonts w:ascii="Times New Roman" w:hAnsi="Times New Roman" w:cs="Times New Roman"/>
          <w:sz w:val="24"/>
          <w:szCs w:val="24"/>
        </w:rPr>
      </w:pPr>
      <w:r>
        <w:rPr>
          <w:caps/>
          <w:rtl/>
        </w:rPr>
        <w:t>דוד</w:t>
      </w:r>
      <w:r>
        <w:rPr>
          <w:caps/>
        </w:rPr>
        <w:t xml:space="preserve"> </w:t>
      </w:r>
      <w:r>
        <w:rPr>
          <w:caps/>
          <w:rtl/>
        </w:rPr>
        <w:t>טל (עם אחד):</w:t>
      </w:r>
      <w:r>
        <w:tab/>
      </w:r>
      <w:r>
        <w:fldChar w:fldCharType="begin"/>
      </w:r>
      <w:r>
        <w:instrText xml:space="preserve"> PAGEREF _Toc45970124 \h </w:instrText>
      </w:r>
      <w:r>
        <w:fldChar w:fldCharType="separate"/>
      </w:r>
      <w:r>
        <w:t>79</w:t>
      </w:r>
      <w:r>
        <w:fldChar w:fldCharType="end"/>
      </w:r>
    </w:p>
    <w:p w14:paraId="1573FA5F" w14:textId="77777777" w:rsidR="00000000" w:rsidRDefault="009F4636">
      <w:pPr>
        <w:pStyle w:val="TOC2"/>
        <w:tabs>
          <w:tab w:val="right" w:leader="dot" w:pos="8296"/>
        </w:tabs>
        <w:ind w:right="0"/>
        <w:rPr>
          <w:rFonts w:ascii="Times New Roman" w:hAnsi="Times New Roman" w:cs="Times New Roman"/>
          <w:sz w:val="24"/>
          <w:szCs w:val="24"/>
        </w:rPr>
      </w:pPr>
      <w:r>
        <w:rPr>
          <w:caps/>
          <w:rtl/>
        </w:rPr>
        <w:t>דליה</w:t>
      </w:r>
      <w:r>
        <w:rPr>
          <w:caps/>
        </w:rPr>
        <w:t xml:space="preserve"> </w:t>
      </w:r>
      <w:r>
        <w:rPr>
          <w:caps/>
          <w:rtl/>
        </w:rPr>
        <w:t>איציק (העבודה-מימד):</w:t>
      </w:r>
      <w:r>
        <w:tab/>
      </w:r>
      <w:r>
        <w:fldChar w:fldCharType="begin"/>
      </w:r>
      <w:r>
        <w:instrText xml:space="preserve"> PAGEREF _Toc45970125 \h </w:instrText>
      </w:r>
      <w:r>
        <w:fldChar w:fldCharType="separate"/>
      </w:r>
      <w:r>
        <w:t>81</w:t>
      </w:r>
      <w:r>
        <w:fldChar w:fldCharType="end"/>
      </w:r>
    </w:p>
    <w:p w14:paraId="1D58C570" w14:textId="77777777" w:rsidR="00000000" w:rsidRDefault="009F4636">
      <w:pPr>
        <w:pStyle w:val="TOC2"/>
        <w:tabs>
          <w:tab w:val="right" w:leader="dot" w:pos="8296"/>
        </w:tabs>
        <w:ind w:right="0"/>
        <w:rPr>
          <w:rFonts w:ascii="Times New Roman" w:hAnsi="Times New Roman" w:cs="Times New Roman"/>
          <w:sz w:val="24"/>
          <w:szCs w:val="24"/>
        </w:rPr>
      </w:pPr>
      <w:r>
        <w:rPr>
          <w:caps/>
          <w:rtl/>
        </w:rPr>
        <w:t>דליה</w:t>
      </w:r>
      <w:r>
        <w:rPr>
          <w:caps/>
        </w:rPr>
        <w:t xml:space="preserve"> </w:t>
      </w:r>
      <w:r>
        <w:rPr>
          <w:caps/>
          <w:rtl/>
        </w:rPr>
        <w:t>איציק (העבודה-מימד):</w:t>
      </w:r>
      <w:r>
        <w:tab/>
      </w:r>
      <w:r>
        <w:fldChar w:fldCharType="begin"/>
      </w:r>
      <w:r>
        <w:instrText xml:space="preserve"> PAGEREF _Toc45970126 \h </w:instrText>
      </w:r>
      <w:r>
        <w:fldChar w:fldCharType="separate"/>
      </w:r>
      <w:r>
        <w:t>81</w:t>
      </w:r>
      <w:r>
        <w:fldChar w:fldCharType="end"/>
      </w:r>
    </w:p>
    <w:p w14:paraId="719B12A1" w14:textId="77777777" w:rsidR="00000000" w:rsidRDefault="009F4636">
      <w:pPr>
        <w:pStyle w:val="TOC2"/>
        <w:tabs>
          <w:tab w:val="right" w:leader="dot" w:pos="8296"/>
        </w:tabs>
        <w:ind w:right="0"/>
        <w:rPr>
          <w:rFonts w:ascii="Times New Roman" w:hAnsi="Times New Roman" w:cs="Times New Roman"/>
          <w:sz w:val="24"/>
          <w:szCs w:val="24"/>
        </w:rPr>
      </w:pPr>
      <w:r>
        <w:rPr>
          <w:caps/>
          <w:rtl/>
        </w:rPr>
        <w:t>רשף חן (שינוי):</w:t>
      </w:r>
      <w:r>
        <w:tab/>
      </w:r>
      <w:r>
        <w:fldChar w:fldCharType="begin"/>
      </w:r>
      <w:r>
        <w:instrText xml:space="preserve"> PAGEREF _Toc45970127 \h </w:instrText>
      </w:r>
      <w:r>
        <w:fldChar w:fldCharType="separate"/>
      </w:r>
      <w:r>
        <w:t>83</w:t>
      </w:r>
      <w:r>
        <w:fldChar w:fldCharType="end"/>
      </w:r>
    </w:p>
    <w:p w14:paraId="6526AC7D" w14:textId="77777777" w:rsidR="00000000" w:rsidRDefault="009F4636">
      <w:pPr>
        <w:pStyle w:val="TOC2"/>
        <w:tabs>
          <w:tab w:val="right" w:leader="dot" w:pos="8296"/>
        </w:tabs>
        <w:ind w:right="0"/>
        <w:rPr>
          <w:rFonts w:ascii="Times New Roman" w:hAnsi="Times New Roman" w:cs="Times New Roman"/>
          <w:sz w:val="24"/>
          <w:szCs w:val="24"/>
        </w:rPr>
      </w:pPr>
      <w:r>
        <w:rPr>
          <w:caps/>
          <w:rtl/>
        </w:rPr>
        <w:t>אתי לבני (שינוי):</w:t>
      </w:r>
      <w:r>
        <w:tab/>
      </w:r>
      <w:r>
        <w:fldChar w:fldCharType="begin"/>
      </w:r>
      <w:r>
        <w:instrText xml:space="preserve"> PAGEREF _Toc45970128 \h </w:instrText>
      </w:r>
      <w:r>
        <w:fldChar w:fldCharType="separate"/>
      </w:r>
      <w:r>
        <w:t>87</w:t>
      </w:r>
      <w:r>
        <w:fldChar w:fldCharType="end"/>
      </w:r>
    </w:p>
    <w:p w14:paraId="17B416F2" w14:textId="77777777" w:rsidR="00000000" w:rsidRDefault="009F4636">
      <w:pPr>
        <w:pStyle w:val="TOC2"/>
        <w:tabs>
          <w:tab w:val="right" w:leader="dot" w:pos="8296"/>
        </w:tabs>
        <w:ind w:right="0"/>
        <w:rPr>
          <w:rFonts w:ascii="Times New Roman" w:hAnsi="Times New Roman" w:cs="Times New Roman"/>
          <w:sz w:val="24"/>
          <w:szCs w:val="24"/>
        </w:rPr>
      </w:pPr>
      <w:r>
        <w:rPr>
          <w:caps/>
          <w:rtl/>
        </w:rPr>
        <w:t>שרת החינוך, התרבות והספורט לימור לבנת:</w:t>
      </w:r>
      <w:r>
        <w:tab/>
      </w:r>
      <w:r>
        <w:fldChar w:fldCharType="begin"/>
      </w:r>
      <w:r>
        <w:instrText xml:space="preserve"> PAGEREF _Toc45970129 \h </w:instrText>
      </w:r>
      <w:r>
        <w:fldChar w:fldCharType="separate"/>
      </w:r>
      <w:r>
        <w:t>89</w:t>
      </w:r>
      <w:r>
        <w:fldChar w:fldCharType="end"/>
      </w:r>
    </w:p>
    <w:p w14:paraId="72E10C17" w14:textId="77777777" w:rsidR="00000000" w:rsidRDefault="009F4636">
      <w:pPr>
        <w:pStyle w:val="TOC2"/>
        <w:tabs>
          <w:tab w:val="right" w:leader="dot" w:pos="8296"/>
        </w:tabs>
        <w:ind w:right="0"/>
        <w:rPr>
          <w:rFonts w:ascii="Times New Roman" w:hAnsi="Times New Roman" w:cs="Times New Roman"/>
          <w:sz w:val="24"/>
          <w:szCs w:val="24"/>
        </w:rPr>
      </w:pPr>
      <w:r>
        <w:rPr>
          <w:caps/>
          <w:rtl/>
        </w:rPr>
        <w:t>עבד-אלמאלכ דהאמשה (רע"ם):</w:t>
      </w:r>
      <w:r>
        <w:tab/>
      </w:r>
      <w:r>
        <w:fldChar w:fldCharType="begin"/>
      </w:r>
      <w:r>
        <w:instrText xml:space="preserve"> PAGEREF _Toc45970130 \h </w:instrText>
      </w:r>
      <w:r>
        <w:fldChar w:fldCharType="separate"/>
      </w:r>
      <w:r>
        <w:t>100</w:t>
      </w:r>
      <w:r>
        <w:fldChar w:fldCharType="end"/>
      </w:r>
    </w:p>
    <w:p w14:paraId="3E99C7D1" w14:textId="77777777" w:rsidR="00000000" w:rsidRDefault="009F4636">
      <w:pPr>
        <w:pStyle w:val="TOC1"/>
        <w:tabs>
          <w:tab w:val="right" w:leader="dot" w:pos="8296"/>
        </w:tabs>
        <w:rPr>
          <w:rFonts w:ascii="Times New Roman" w:hAnsi="Times New Roman" w:cs="Times New Roman"/>
          <w:sz w:val="24"/>
          <w:szCs w:val="24"/>
        </w:rPr>
      </w:pPr>
      <w:r>
        <w:rPr>
          <w:caps/>
          <w:rtl/>
        </w:rPr>
        <w:t>הצעות לסדר-היום</w:t>
      </w:r>
      <w:r>
        <w:tab/>
      </w:r>
      <w:r>
        <w:fldChar w:fldCharType="begin"/>
      </w:r>
      <w:r>
        <w:instrText xml:space="preserve"> PAGEREF _</w:instrText>
      </w:r>
      <w:r>
        <w:instrText xml:space="preserve">Toc45970131 \h </w:instrText>
      </w:r>
      <w:r>
        <w:fldChar w:fldCharType="separate"/>
      </w:r>
      <w:r>
        <w:t>101</w:t>
      </w:r>
      <w:r>
        <w:fldChar w:fldCharType="end"/>
      </w:r>
    </w:p>
    <w:p w14:paraId="2C936156" w14:textId="77777777" w:rsidR="00000000" w:rsidRDefault="009F4636">
      <w:pPr>
        <w:pStyle w:val="TOC1"/>
        <w:tabs>
          <w:tab w:val="right" w:leader="dot" w:pos="8296"/>
        </w:tabs>
        <w:rPr>
          <w:rFonts w:ascii="Times New Roman" w:hAnsi="Times New Roman" w:cs="Times New Roman"/>
          <w:sz w:val="24"/>
          <w:szCs w:val="24"/>
        </w:rPr>
      </w:pPr>
      <w:r>
        <w:rPr>
          <w:caps/>
          <w:rtl/>
        </w:rPr>
        <w:t>הפיגוע בירושלים</w:t>
      </w:r>
      <w:r>
        <w:tab/>
      </w:r>
      <w:r>
        <w:fldChar w:fldCharType="begin"/>
      </w:r>
      <w:r>
        <w:instrText xml:space="preserve"> PAGEREF _Toc45970132 \h </w:instrText>
      </w:r>
      <w:r>
        <w:fldChar w:fldCharType="separate"/>
      </w:r>
      <w:r>
        <w:t>102</w:t>
      </w:r>
      <w:r>
        <w:fldChar w:fldCharType="end"/>
      </w:r>
    </w:p>
    <w:p w14:paraId="2D09F3DD" w14:textId="77777777" w:rsidR="00000000" w:rsidRDefault="009F4636">
      <w:pPr>
        <w:pStyle w:val="TOC2"/>
        <w:tabs>
          <w:tab w:val="right" w:leader="dot" w:pos="8296"/>
        </w:tabs>
        <w:ind w:right="0"/>
        <w:rPr>
          <w:rFonts w:ascii="Times New Roman" w:hAnsi="Times New Roman" w:cs="Times New Roman"/>
          <w:sz w:val="24"/>
          <w:szCs w:val="24"/>
        </w:rPr>
      </w:pPr>
      <w:r>
        <w:rPr>
          <w:caps/>
          <w:rtl/>
        </w:rPr>
        <w:t>שאול</w:t>
      </w:r>
      <w:r>
        <w:rPr>
          <w:caps/>
        </w:rPr>
        <w:t xml:space="preserve"> </w:t>
      </w:r>
      <w:r>
        <w:rPr>
          <w:caps/>
          <w:rtl/>
        </w:rPr>
        <w:t>יהלום (מפד"ל):</w:t>
      </w:r>
      <w:r>
        <w:tab/>
      </w:r>
      <w:r>
        <w:fldChar w:fldCharType="begin"/>
      </w:r>
      <w:r>
        <w:instrText xml:space="preserve"> PAGEREF _Toc45970133 \h </w:instrText>
      </w:r>
      <w:r>
        <w:fldChar w:fldCharType="separate"/>
      </w:r>
      <w:r>
        <w:t>102</w:t>
      </w:r>
      <w:r>
        <w:fldChar w:fldCharType="end"/>
      </w:r>
    </w:p>
    <w:p w14:paraId="71DD3408" w14:textId="77777777" w:rsidR="00000000" w:rsidRDefault="009F4636">
      <w:pPr>
        <w:pStyle w:val="TOC2"/>
        <w:tabs>
          <w:tab w:val="right" w:leader="dot" w:pos="8296"/>
        </w:tabs>
        <w:ind w:right="0"/>
        <w:rPr>
          <w:rFonts w:ascii="Times New Roman" w:hAnsi="Times New Roman" w:cs="Times New Roman"/>
          <w:sz w:val="24"/>
          <w:szCs w:val="24"/>
        </w:rPr>
      </w:pPr>
      <w:r>
        <w:rPr>
          <w:caps/>
          <w:rtl/>
        </w:rPr>
        <w:t>טלב</w:t>
      </w:r>
      <w:r>
        <w:rPr>
          <w:caps/>
        </w:rPr>
        <w:t xml:space="preserve"> </w:t>
      </w:r>
      <w:r>
        <w:rPr>
          <w:caps/>
          <w:rtl/>
        </w:rPr>
        <w:t>אלסאנע (רע"ם):</w:t>
      </w:r>
      <w:r>
        <w:tab/>
      </w:r>
      <w:r>
        <w:fldChar w:fldCharType="begin"/>
      </w:r>
      <w:r>
        <w:instrText xml:space="preserve"> PAGEREF _Toc45970134 \h </w:instrText>
      </w:r>
      <w:r>
        <w:fldChar w:fldCharType="separate"/>
      </w:r>
      <w:r>
        <w:t>103</w:t>
      </w:r>
      <w:r>
        <w:fldChar w:fldCharType="end"/>
      </w:r>
    </w:p>
    <w:p w14:paraId="4E221370" w14:textId="77777777" w:rsidR="00000000" w:rsidRDefault="009F4636">
      <w:pPr>
        <w:pStyle w:val="TOC2"/>
        <w:tabs>
          <w:tab w:val="right" w:leader="dot" w:pos="8296"/>
        </w:tabs>
        <w:ind w:right="0"/>
        <w:rPr>
          <w:rFonts w:ascii="Times New Roman" w:hAnsi="Times New Roman" w:cs="Times New Roman"/>
          <w:sz w:val="24"/>
          <w:szCs w:val="24"/>
        </w:rPr>
      </w:pPr>
      <w:r>
        <w:rPr>
          <w:caps/>
          <w:rtl/>
        </w:rPr>
        <w:t>אופיר</w:t>
      </w:r>
      <w:r>
        <w:rPr>
          <w:caps/>
        </w:rPr>
        <w:t xml:space="preserve"> </w:t>
      </w:r>
      <w:r>
        <w:rPr>
          <w:caps/>
          <w:rtl/>
        </w:rPr>
        <w:t>פינס-פז (העבודה-מימד):</w:t>
      </w:r>
      <w:r>
        <w:tab/>
      </w:r>
      <w:r>
        <w:fldChar w:fldCharType="begin"/>
      </w:r>
      <w:r>
        <w:instrText xml:space="preserve"> PAGEREF _Toc45970135 \h </w:instrText>
      </w:r>
      <w:r>
        <w:fldChar w:fldCharType="separate"/>
      </w:r>
      <w:r>
        <w:t>105</w:t>
      </w:r>
      <w:r>
        <w:fldChar w:fldCharType="end"/>
      </w:r>
    </w:p>
    <w:p w14:paraId="0C508556" w14:textId="77777777" w:rsidR="00000000" w:rsidRDefault="009F4636">
      <w:pPr>
        <w:pStyle w:val="TOC2"/>
        <w:tabs>
          <w:tab w:val="right" w:leader="dot" w:pos="8296"/>
        </w:tabs>
        <w:ind w:right="0"/>
        <w:rPr>
          <w:rFonts w:ascii="Times New Roman" w:hAnsi="Times New Roman" w:cs="Times New Roman"/>
          <w:sz w:val="24"/>
          <w:szCs w:val="24"/>
        </w:rPr>
      </w:pPr>
      <w:r>
        <w:rPr>
          <w:caps/>
          <w:rtl/>
        </w:rPr>
        <w:t>אופיר</w:t>
      </w:r>
      <w:r>
        <w:rPr>
          <w:caps/>
        </w:rPr>
        <w:t xml:space="preserve"> </w:t>
      </w:r>
      <w:r>
        <w:rPr>
          <w:caps/>
          <w:rtl/>
        </w:rPr>
        <w:t>פינס-פז (העב</w:t>
      </w:r>
      <w:r>
        <w:rPr>
          <w:caps/>
          <w:rtl/>
        </w:rPr>
        <w:t>ודה-מימד):</w:t>
      </w:r>
      <w:r>
        <w:tab/>
      </w:r>
      <w:r>
        <w:fldChar w:fldCharType="begin"/>
      </w:r>
      <w:r>
        <w:instrText xml:space="preserve"> PAGEREF _Toc45970136 \h </w:instrText>
      </w:r>
      <w:r>
        <w:fldChar w:fldCharType="separate"/>
      </w:r>
      <w:r>
        <w:t>110</w:t>
      </w:r>
      <w:r>
        <w:fldChar w:fldCharType="end"/>
      </w:r>
    </w:p>
    <w:p w14:paraId="0817D8F6" w14:textId="77777777" w:rsidR="00000000" w:rsidRDefault="009F4636">
      <w:pPr>
        <w:pStyle w:val="TOC2"/>
        <w:tabs>
          <w:tab w:val="right" w:leader="dot" w:pos="8296"/>
        </w:tabs>
        <w:ind w:right="0"/>
        <w:rPr>
          <w:rFonts w:ascii="Times New Roman" w:hAnsi="Times New Roman" w:cs="Times New Roman"/>
          <w:sz w:val="24"/>
          <w:szCs w:val="24"/>
        </w:rPr>
      </w:pPr>
      <w:r>
        <w:rPr>
          <w:caps/>
          <w:rtl/>
        </w:rPr>
        <w:t>מאיר</w:t>
      </w:r>
      <w:r>
        <w:rPr>
          <w:caps/>
        </w:rPr>
        <w:t xml:space="preserve"> </w:t>
      </w:r>
      <w:r>
        <w:rPr>
          <w:caps/>
          <w:rtl/>
        </w:rPr>
        <w:t>פרוש (יהדות התורה):</w:t>
      </w:r>
      <w:r>
        <w:tab/>
      </w:r>
      <w:r>
        <w:fldChar w:fldCharType="begin"/>
      </w:r>
      <w:r>
        <w:instrText xml:space="preserve"> PAGEREF _Toc45970137 \h </w:instrText>
      </w:r>
      <w:r>
        <w:fldChar w:fldCharType="separate"/>
      </w:r>
      <w:r>
        <w:t>111</w:t>
      </w:r>
      <w:r>
        <w:fldChar w:fldCharType="end"/>
      </w:r>
    </w:p>
    <w:p w14:paraId="15EB08FF" w14:textId="77777777" w:rsidR="00000000" w:rsidRDefault="009F4636">
      <w:pPr>
        <w:pStyle w:val="TOC2"/>
        <w:tabs>
          <w:tab w:val="right" w:leader="dot" w:pos="8296"/>
        </w:tabs>
        <w:ind w:right="0"/>
        <w:rPr>
          <w:rFonts w:ascii="Times New Roman" w:hAnsi="Times New Roman" w:cs="Times New Roman"/>
          <w:sz w:val="24"/>
          <w:szCs w:val="24"/>
        </w:rPr>
      </w:pPr>
      <w:r>
        <w:rPr>
          <w:caps/>
          <w:rtl/>
        </w:rPr>
        <w:t>אבשלום</w:t>
      </w:r>
      <w:r>
        <w:rPr>
          <w:caps/>
        </w:rPr>
        <w:t xml:space="preserve"> </w:t>
      </w:r>
      <w:r>
        <w:rPr>
          <w:caps/>
          <w:rtl/>
        </w:rPr>
        <w:t>וילן (מרצ):</w:t>
      </w:r>
      <w:r>
        <w:tab/>
      </w:r>
      <w:r>
        <w:fldChar w:fldCharType="begin"/>
      </w:r>
      <w:r>
        <w:instrText xml:space="preserve"> PAGEREF _Toc45970138 \h </w:instrText>
      </w:r>
      <w:r>
        <w:fldChar w:fldCharType="separate"/>
      </w:r>
      <w:r>
        <w:t>112</w:t>
      </w:r>
      <w:r>
        <w:fldChar w:fldCharType="end"/>
      </w:r>
    </w:p>
    <w:p w14:paraId="74C4D7E1" w14:textId="77777777" w:rsidR="00000000" w:rsidRDefault="009F4636">
      <w:pPr>
        <w:pStyle w:val="TOC2"/>
        <w:tabs>
          <w:tab w:val="right" w:leader="dot" w:pos="8296"/>
        </w:tabs>
        <w:ind w:right="0"/>
        <w:rPr>
          <w:rFonts w:ascii="Times New Roman" w:hAnsi="Times New Roman" w:cs="Times New Roman"/>
          <w:sz w:val="24"/>
          <w:szCs w:val="24"/>
        </w:rPr>
      </w:pPr>
      <w:r>
        <w:rPr>
          <w:caps/>
          <w:rtl/>
        </w:rPr>
        <w:t>אהוד</w:t>
      </w:r>
      <w:r>
        <w:rPr>
          <w:caps/>
        </w:rPr>
        <w:t xml:space="preserve"> </w:t>
      </w:r>
      <w:r>
        <w:rPr>
          <w:caps/>
          <w:rtl/>
        </w:rPr>
        <w:t>יתום (הליכוד):</w:t>
      </w:r>
      <w:r>
        <w:tab/>
      </w:r>
      <w:r>
        <w:fldChar w:fldCharType="begin"/>
      </w:r>
      <w:r>
        <w:instrText xml:space="preserve"> PAGEREF _Toc45970139 \h </w:instrText>
      </w:r>
      <w:r>
        <w:fldChar w:fldCharType="separate"/>
      </w:r>
      <w:r>
        <w:t>116</w:t>
      </w:r>
      <w:r>
        <w:fldChar w:fldCharType="end"/>
      </w:r>
    </w:p>
    <w:p w14:paraId="3E9ACA40" w14:textId="77777777" w:rsidR="00000000" w:rsidRDefault="009F4636">
      <w:pPr>
        <w:pStyle w:val="TOC2"/>
        <w:tabs>
          <w:tab w:val="right" w:leader="dot" w:pos="8296"/>
        </w:tabs>
        <w:ind w:right="0"/>
        <w:rPr>
          <w:rFonts w:ascii="Times New Roman" w:hAnsi="Times New Roman" w:cs="Times New Roman"/>
          <w:sz w:val="24"/>
          <w:szCs w:val="24"/>
        </w:rPr>
      </w:pPr>
      <w:r>
        <w:rPr>
          <w:caps/>
          <w:rtl/>
        </w:rPr>
        <w:t>אליעזר</w:t>
      </w:r>
      <w:r>
        <w:rPr>
          <w:caps/>
        </w:rPr>
        <w:t xml:space="preserve"> </w:t>
      </w:r>
      <w:r>
        <w:rPr>
          <w:caps/>
          <w:rtl/>
        </w:rPr>
        <w:t>כהן (האיחוד הלאומי - ישראל ביתנו):</w:t>
      </w:r>
      <w:r>
        <w:tab/>
      </w:r>
      <w:r>
        <w:fldChar w:fldCharType="begin"/>
      </w:r>
      <w:r>
        <w:instrText xml:space="preserve"> PAGER</w:instrText>
      </w:r>
      <w:r>
        <w:instrText xml:space="preserve">EF _Toc45970140 \h </w:instrText>
      </w:r>
      <w:r>
        <w:fldChar w:fldCharType="separate"/>
      </w:r>
      <w:r>
        <w:t>117</w:t>
      </w:r>
      <w:r>
        <w:fldChar w:fldCharType="end"/>
      </w:r>
    </w:p>
    <w:p w14:paraId="534DC84C" w14:textId="77777777" w:rsidR="00000000" w:rsidRDefault="009F4636">
      <w:pPr>
        <w:pStyle w:val="TOC2"/>
        <w:tabs>
          <w:tab w:val="right" w:leader="dot" w:pos="8296"/>
        </w:tabs>
        <w:ind w:right="0"/>
        <w:rPr>
          <w:rFonts w:ascii="Times New Roman" w:hAnsi="Times New Roman" w:cs="Times New Roman"/>
          <w:sz w:val="24"/>
          <w:szCs w:val="24"/>
        </w:rPr>
      </w:pPr>
      <w:r>
        <w:rPr>
          <w:caps/>
          <w:rtl/>
        </w:rPr>
        <w:t>נסים</w:t>
      </w:r>
      <w:r>
        <w:rPr>
          <w:caps/>
        </w:rPr>
        <w:t xml:space="preserve"> </w:t>
      </w:r>
      <w:r>
        <w:rPr>
          <w:caps/>
          <w:rtl/>
        </w:rPr>
        <w:t>זאב (ש"ס):</w:t>
      </w:r>
      <w:r>
        <w:tab/>
      </w:r>
      <w:r>
        <w:fldChar w:fldCharType="begin"/>
      </w:r>
      <w:r>
        <w:instrText xml:space="preserve"> PAGEREF _Toc45970141 \h </w:instrText>
      </w:r>
      <w:r>
        <w:fldChar w:fldCharType="separate"/>
      </w:r>
      <w:r>
        <w:t>119</w:t>
      </w:r>
      <w:r>
        <w:fldChar w:fldCharType="end"/>
      </w:r>
    </w:p>
    <w:p w14:paraId="6A09FDA6" w14:textId="77777777" w:rsidR="00000000" w:rsidRDefault="009F4636">
      <w:pPr>
        <w:pStyle w:val="TOC2"/>
        <w:tabs>
          <w:tab w:val="right" w:leader="dot" w:pos="8296"/>
        </w:tabs>
        <w:ind w:right="0"/>
        <w:rPr>
          <w:rFonts w:ascii="Times New Roman" w:hAnsi="Times New Roman" w:cs="Times New Roman"/>
          <w:sz w:val="24"/>
          <w:szCs w:val="24"/>
        </w:rPr>
      </w:pPr>
      <w:r>
        <w:rPr>
          <w:caps/>
          <w:rtl/>
        </w:rPr>
        <w:t>אחמד</w:t>
      </w:r>
      <w:r>
        <w:rPr>
          <w:caps/>
        </w:rPr>
        <w:t xml:space="preserve"> </w:t>
      </w:r>
      <w:r>
        <w:rPr>
          <w:caps/>
          <w:rtl/>
        </w:rPr>
        <w:t>טיבי (חד"ש-תע"ל):</w:t>
      </w:r>
      <w:r>
        <w:tab/>
      </w:r>
      <w:r>
        <w:fldChar w:fldCharType="begin"/>
      </w:r>
      <w:r>
        <w:instrText xml:space="preserve"> PAGEREF _Toc45970142 \h </w:instrText>
      </w:r>
      <w:r>
        <w:fldChar w:fldCharType="separate"/>
      </w:r>
      <w:r>
        <w:t>120</w:t>
      </w:r>
      <w:r>
        <w:fldChar w:fldCharType="end"/>
      </w:r>
    </w:p>
    <w:p w14:paraId="1C54B4AE"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לביטחון פנים צחי הנגבי:</w:t>
      </w:r>
      <w:r>
        <w:tab/>
      </w:r>
      <w:r>
        <w:fldChar w:fldCharType="begin"/>
      </w:r>
      <w:r>
        <w:instrText xml:space="preserve"> PAGEREF _Toc45970143 \h </w:instrText>
      </w:r>
      <w:r>
        <w:fldChar w:fldCharType="separate"/>
      </w:r>
      <w:r>
        <w:t>123</w:t>
      </w:r>
      <w:r>
        <w:fldChar w:fldCharType="end"/>
      </w:r>
    </w:p>
    <w:p w14:paraId="78A435D9" w14:textId="77777777" w:rsidR="00000000" w:rsidRDefault="009F4636">
      <w:pPr>
        <w:pStyle w:val="TOC1"/>
        <w:tabs>
          <w:tab w:val="right" w:leader="dot" w:pos="8296"/>
        </w:tabs>
        <w:rPr>
          <w:rFonts w:ascii="Times New Roman" w:hAnsi="Times New Roman" w:cs="Times New Roman"/>
          <w:sz w:val="24"/>
          <w:szCs w:val="24"/>
        </w:rPr>
      </w:pPr>
      <w:r>
        <w:rPr>
          <w:caps/>
          <w:rtl/>
        </w:rPr>
        <w:t>הצעה לסדר-היום</w:t>
      </w:r>
      <w:r>
        <w:tab/>
      </w:r>
      <w:r>
        <w:fldChar w:fldCharType="begin"/>
      </w:r>
      <w:r>
        <w:instrText xml:space="preserve"> PAGEREF _Toc45970144 \h </w:instrText>
      </w:r>
      <w:r>
        <w:fldChar w:fldCharType="separate"/>
      </w:r>
      <w:r>
        <w:t>130</w:t>
      </w:r>
      <w:r>
        <w:fldChar w:fldCharType="end"/>
      </w:r>
    </w:p>
    <w:p w14:paraId="4EB2C057" w14:textId="77777777" w:rsidR="00000000" w:rsidRDefault="009F4636">
      <w:pPr>
        <w:pStyle w:val="TOC1"/>
        <w:tabs>
          <w:tab w:val="right" w:leader="dot" w:pos="8296"/>
        </w:tabs>
        <w:rPr>
          <w:rFonts w:ascii="Times New Roman" w:hAnsi="Times New Roman" w:cs="Times New Roman"/>
          <w:sz w:val="24"/>
          <w:szCs w:val="24"/>
        </w:rPr>
      </w:pPr>
      <w:r>
        <w:rPr>
          <w:caps/>
          <w:rtl/>
        </w:rPr>
        <w:t>התפשטות השימוש ב</w:t>
      </w:r>
      <w:r>
        <w:rPr>
          <w:caps/>
          <w:rtl/>
        </w:rPr>
        <w:t>סמים בקרב בני-הנוער</w:t>
      </w:r>
      <w:r>
        <w:tab/>
      </w:r>
      <w:r>
        <w:fldChar w:fldCharType="begin"/>
      </w:r>
      <w:r>
        <w:instrText xml:space="preserve"> PAGEREF _Toc45970145 \h </w:instrText>
      </w:r>
      <w:r>
        <w:fldChar w:fldCharType="separate"/>
      </w:r>
      <w:r>
        <w:t>130</w:t>
      </w:r>
      <w:r>
        <w:fldChar w:fldCharType="end"/>
      </w:r>
    </w:p>
    <w:p w14:paraId="3A89A2D9" w14:textId="77777777" w:rsidR="00000000" w:rsidRDefault="009F4636">
      <w:pPr>
        <w:pStyle w:val="TOC2"/>
        <w:tabs>
          <w:tab w:val="right" w:leader="dot" w:pos="8296"/>
        </w:tabs>
        <w:ind w:right="0"/>
        <w:rPr>
          <w:rFonts w:ascii="Times New Roman" w:hAnsi="Times New Roman" w:cs="Times New Roman"/>
          <w:sz w:val="24"/>
          <w:szCs w:val="24"/>
        </w:rPr>
      </w:pPr>
      <w:r>
        <w:rPr>
          <w:caps/>
          <w:rtl/>
        </w:rPr>
        <w:t>ענבל גבריאלי (הליכוד):</w:t>
      </w:r>
      <w:r>
        <w:tab/>
      </w:r>
      <w:r>
        <w:fldChar w:fldCharType="begin"/>
      </w:r>
      <w:r>
        <w:instrText xml:space="preserve"> PAGEREF _Toc45970146 \h </w:instrText>
      </w:r>
      <w:r>
        <w:fldChar w:fldCharType="separate"/>
      </w:r>
      <w:r>
        <w:t>130</w:t>
      </w:r>
      <w:r>
        <w:fldChar w:fldCharType="end"/>
      </w:r>
    </w:p>
    <w:p w14:paraId="4D391F1F"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לביטחון פנים צחי הנגבי:</w:t>
      </w:r>
      <w:r>
        <w:tab/>
      </w:r>
      <w:r>
        <w:fldChar w:fldCharType="begin"/>
      </w:r>
      <w:r>
        <w:instrText xml:space="preserve"> PAGEREF _Toc45970147 \h </w:instrText>
      </w:r>
      <w:r>
        <w:fldChar w:fldCharType="separate"/>
      </w:r>
      <w:r>
        <w:t>134</w:t>
      </w:r>
      <w:r>
        <w:fldChar w:fldCharType="end"/>
      </w:r>
    </w:p>
    <w:p w14:paraId="236BBC42" w14:textId="77777777" w:rsidR="00000000" w:rsidRDefault="009F4636">
      <w:pPr>
        <w:pStyle w:val="TOC2"/>
        <w:tabs>
          <w:tab w:val="right" w:leader="dot" w:pos="8296"/>
        </w:tabs>
        <w:ind w:right="0"/>
        <w:rPr>
          <w:rFonts w:ascii="Times New Roman" w:hAnsi="Times New Roman" w:cs="Times New Roman"/>
          <w:sz w:val="24"/>
          <w:szCs w:val="24"/>
        </w:rPr>
      </w:pPr>
      <w:r>
        <w:rPr>
          <w:caps/>
          <w:rtl/>
        </w:rPr>
        <w:t>אלי</w:t>
      </w:r>
      <w:r>
        <w:rPr>
          <w:caps/>
        </w:rPr>
        <w:t xml:space="preserve"> </w:t>
      </w:r>
      <w:r>
        <w:rPr>
          <w:caps/>
          <w:rtl/>
        </w:rPr>
        <w:t>בן-מנחם (העבודה-מימד):</w:t>
      </w:r>
      <w:r>
        <w:tab/>
      </w:r>
      <w:r>
        <w:fldChar w:fldCharType="begin"/>
      </w:r>
      <w:r>
        <w:instrText xml:space="preserve"> PAGEREF _Toc45970148 \h </w:instrText>
      </w:r>
      <w:r>
        <w:fldChar w:fldCharType="separate"/>
      </w:r>
      <w:r>
        <w:t>136</w:t>
      </w:r>
      <w:r>
        <w:fldChar w:fldCharType="end"/>
      </w:r>
    </w:p>
    <w:p w14:paraId="7721FB34" w14:textId="77777777" w:rsidR="00000000" w:rsidRDefault="009F4636">
      <w:pPr>
        <w:pStyle w:val="TOC2"/>
        <w:tabs>
          <w:tab w:val="right" w:leader="dot" w:pos="8296"/>
        </w:tabs>
        <w:ind w:right="0"/>
        <w:rPr>
          <w:rFonts w:ascii="Times New Roman" w:hAnsi="Times New Roman" w:cs="Times New Roman"/>
          <w:sz w:val="24"/>
          <w:szCs w:val="24"/>
        </w:rPr>
      </w:pPr>
      <w:r>
        <w:rPr>
          <w:caps/>
          <w:rtl/>
        </w:rPr>
        <w:t>טלב</w:t>
      </w:r>
      <w:r>
        <w:rPr>
          <w:caps/>
        </w:rPr>
        <w:t xml:space="preserve"> </w:t>
      </w:r>
      <w:r>
        <w:rPr>
          <w:caps/>
          <w:rtl/>
        </w:rPr>
        <w:t>אלסאנע (רע"ם):</w:t>
      </w:r>
      <w:r>
        <w:tab/>
      </w:r>
      <w:r>
        <w:fldChar w:fldCharType="begin"/>
      </w:r>
      <w:r>
        <w:instrText xml:space="preserve"> PAGER</w:instrText>
      </w:r>
      <w:r>
        <w:instrText xml:space="preserve">EF _Toc45970149 \h </w:instrText>
      </w:r>
      <w:r>
        <w:fldChar w:fldCharType="separate"/>
      </w:r>
      <w:r>
        <w:t>136</w:t>
      </w:r>
      <w:r>
        <w:fldChar w:fldCharType="end"/>
      </w:r>
    </w:p>
    <w:p w14:paraId="6DAEE1D0" w14:textId="77777777" w:rsidR="00000000" w:rsidRDefault="009F4636">
      <w:pPr>
        <w:pStyle w:val="TOC1"/>
        <w:tabs>
          <w:tab w:val="right" w:leader="dot" w:pos="8296"/>
        </w:tabs>
        <w:rPr>
          <w:rFonts w:ascii="Times New Roman" w:hAnsi="Times New Roman" w:cs="Times New Roman"/>
          <w:sz w:val="24"/>
          <w:szCs w:val="24"/>
        </w:rPr>
      </w:pPr>
      <w:r>
        <w:rPr>
          <w:caps/>
          <w:rtl/>
        </w:rPr>
        <w:t>הצעה לסדר-היום</w:t>
      </w:r>
      <w:r>
        <w:tab/>
      </w:r>
      <w:r>
        <w:fldChar w:fldCharType="begin"/>
      </w:r>
      <w:r>
        <w:instrText xml:space="preserve"> PAGEREF _Toc45970150 \h </w:instrText>
      </w:r>
      <w:r>
        <w:fldChar w:fldCharType="separate"/>
      </w:r>
      <w:r>
        <w:t>137</w:t>
      </w:r>
      <w:r>
        <w:fldChar w:fldCharType="end"/>
      </w:r>
    </w:p>
    <w:p w14:paraId="6919E65D" w14:textId="77777777" w:rsidR="00000000" w:rsidRDefault="009F4636">
      <w:pPr>
        <w:pStyle w:val="TOC1"/>
        <w:tabs>
          <w:tab w:val="right" w:leader="dot" w:pos="8296"/>
        </w:tabs>
        <w:rPr>
          <w:rFonts w:ascii="Times New Roman" w:hAnsi="Times New Roman" w:cs="Times New Roman"/>
          <w:sz w:val="24"/>
          <w:szCs w:val="24"/>
        </w:rPr>
      </w:pPr>
      <w:r>
        <w:rPr>
          <w:caps/>
          <w:rtl/>
        </w:rPr>
        <w:t>ריבוי מקרי הרצח במגזר הערבי</w:t>
      </w:r>
      <w:r>
        <w:tab/>
      </w:r>
      <w:r>
        <w:fldChar w:fldCharType="begin"/>
      </w:r>
      <w:r>
        <w:instrText xml:space="preserve"> PAGEREF _Toc45970151 \h </w:instrText>
      </w:r>
      <w:r>
        <w:fldChar w:fldCharType="separate"/>
      </w:r>
      <w:r>
        <w:t>137</w:t>
      </w:r>
      <w:r>
        <w:fldChar w:fldCharType="end"/>
      </w:r>
    </w:p>
    <w:p w14:paraId="21A77D17" w14:textId="77777777" w:rsidR="00000000" w:rsidRDefault="009F4636">
      <w:pPr>
        <w:pStyle w:val="TOC2"/>
        <w:tabs>
          <w:tab w:val="right" w:leader="dot" w:pos="8296"/>
        </w:tabs>
        <w:ind w:right="0"/>
        <w:rPr>
          <w:rFonts w:ascii="Times New Roman" w:hAnsi="Times New Roman" w:cs="Times New Roman"/>
          <w:sz w:val="24"/>
          <w:szCs w:val="24"/>
        </w:rPr>
      </w:pPr>
      <w:r>
        <w:rPr>
          <w:caps/>
          <w:rtl/>
        </w:rPr>
        <w:t>עבד</w:t>
      </w:r>
      <w:r>
        <w:rPr>
          <w:caps/>
        </w:rPr>
        <w:t>-</w:t>
      </w:r>
      <w:r>
        <w:rPr>
          <w:caps/>
          <w:rtl/>
        </w:rPr>
        <w:t>אלמאלכ דהאמשה (רע"ם):</w:t>
      </w:r>
      <w:r>
        <w:tab/>
      </w:r>
      <w:r>
        <w:fldChar w:fldCharType="begin"/>
      </w:r>
      <w:r>
        <w:instrText xml:space="preserve"> PAGEREF _Toc45970152 \h </w:instrText>
      </w:r>
      <w:r>
        <w:fldChar w:fldCharType="separate"/>
      </w:r>
      <w:r>
        <w:t>138</w:t>
      </w:r>
      <w:r>
        <w:fldChar w:fldCharType="end"/>
      </w:r>
    </w:p>
    <w:p w14:paraId="3176A623"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לביטחון פנים צחי הנגבי:</w:t>
      </w:r>
      <w:r>
        <w:tab/>
      </w:r>
      <w:r>
        <w:fldChar w:fldCharType="begin"/>
      </w:r>
      <w:r>
        <w:instrText xml:space="preserve"> PAGEREF _Toc45970153 \h </w:instrText>
      </w:r>
      <w:r>
        <w:fldChar w:fldCharType="separate"/>
      </w:r>
      <w:r>
        <w:t>140</w:t>
      </w:r>
      <w:r>
        <w:fldChar w:fldCharType="end"/>
      </w:r>
    </w:p>
    <w:p w14:paraId="2FD04AD5" w14:textId="77777777" w:rsidR="00000000" w:rsidRDefault="009F4636">
      <w:pPr>
        <w:pStyle w:val="TOC1"/>
        <w:tabs>
          <w:tab w:val="right" w:leader="dot" w:pos="8296"/>
        </w:tabs>
        <w:rPr>
          <w:rFonts w:ascii="Times New Roman" w:hAnsi="Times New Roman" w:cs="Times New Roman"/>
          <w:sz w:val="24"/>
          <w:szCs w:val="24"/>
        </w:rPr>
      </w:pPr>
      <w:r>
        <w:rPr>
          <w:caps/>
          <w:rtl/>
        </w:rPr>
        <w:t>ה</w:t>
      </w:r>
      <w:r>
        <w:rPr>
          <w:caps/>
          <w:rtl/>
        </w:rPr>
        <w:t>צעות לסדר-היום</w:t>
      </w:r>
      <w:r>
        <w:tab/>
      </w:r>
      <w:r>
        <w:fldChar w:fldCharType="begin"/>
      </w:r>
      <w:r>
        <w:instrText xml:space="preserve"> PAGEREF _Toc45970154 \h </w:instrText>
      </w:r>
      <w:r>
        <w:fldChar w:fldCharType="separate"/>
      </w:r>
      <w:r>
        <w:t>142</w:t>
      </w:r>
      <w:r>
        <w:fldChar w:fldCharType="end"/>
      </w:r>
    </w:p>
    <w:p w14:paraId="64D3971B" w14:textId="77777777" w:rsidR="00000000" w:rsidRDefault="009F4636">
      <w:pPr>
        <w:pStyle w:val="TOC1"/>
        <w:tabs>
          <w:tab w:val="right" w:leader="dot" w:pos="8296"/>
        </w:tabs>
        <w:rPr>
          <w:rFonts w:ascii="Times New Roman" w:hAnsi="Times New Roman" w:cs="Times New Roman"/>
          <w:sz w:val="24"/>
          <w:szCs w:val="24"/>
        </w:rPr>
      </w:pPr>
      <w:r>
        <w:rPr>
          <w:caps/>
          <w:rtl/>
        </w:rPr>
        <w:t>הקיצוץ הנוסף בתקציבי משרדי הממשלה ושיעור האינפלציה</w:t>
      </w:r>
      <w:r>
        <w:tab/>
      </w:r>
      <w:r>
        <w:fldChar w:fldCharType="begin"/>
      </w:r>
      <w:r>
        <w:instrText xml:space="preserve"> PAGEREF _Toc45970155 \h </w:instrText>
      </w:r>
      <w:r>
        <w:fldChar w:fldCharType="separate"/>
      </w:r>
      <w:r>
        <w:t>142</w:t>
      </w:r>
      <w:r>
        <w:fldChar w:fldCharType="end"/>
      </w:r>
    </w:p>
    <w:p w14:paraId="2458DCD3" w14:textId="77777777" w:rsidR="00000000" w:rsidRDefault="009F4636">
      <w:pPr>
        <w:pStyle w:val="TOC2"/>
        <w:tabs>
          <w:tab w:val="right" w:leader="dot" w:pos="8296"/>
        </w:tabs>
        <w:ind w:right="0"/>
        <w:rPr>
          <w:rFonts w:ascii="Times New Roman" w:hAnsi="Times New Roman" w:cs="Times New Roman"/>
          <w:sz w:val="24"/>
          <w:szCs w:val="24"/>
        </w:rPr>
      </w:pPr>
      <w:r>
        <w:rPr>
          <w:caps/>
          <w:rtl/>
        </w:rPr>
        <w:t>אברהם</w:t>
      </w:r>
      <w:r>
        <w:rPr>
          <w:caps/>
        </w:rPr>
        <w:t xml:space="preserve"> </w:t>
      </w:r>
      <w:r>
        <w:rPr>
          <w:caps/>
          <w:rtl/>
        </w:rPr>
        <w:t>בייגה שוחט (העבודה-מימד):</w:t>
      </w:r>
      <w:r>
        <w:tab/>
      </w:r>
      <w:r>
        <w:fldChar w:fldCharType="begin"/>
      </w:r>
      <w:r>
        <w:instrText xml:space="preserve"> PAGEREF _Toc45970156 \h </w:instrText>
      </w:r>
      <w:r>
        <w:fldChar w:fldCharType="separate"/>
      </w:r>
      <w:r>
        <w:t>142</w:t>
      </w:r>
      <w:r>
        <w:fldChar w:fldCharType="end"/>
      </w:r>
    </w:p>
    <w:p w14:paraId="001C415B" w14:textId="77777777" w:rsidR="00000000" w:rsidRDefault="009F4636">
      <w:pPr>
        <w:pStyle w:val="TOC2"/>
        <w:tabs>
          <w:tab w:val="right" w:leader="dot" w:pos="8296"/>
        </w:tabs>
        <w:ind w:right="0"/>
        <w:rPr>
          <w:rFonts w:ascii="Times New Roman" w:hAnsi="Times New Roman" w:cs="Times New Roman"/>
          <w:sz w:val="24"/>
          <w:szCs w:val="24"/>
        </w:rPr>
      </w:pPr>
      <w:r>
        <w:rPr>
          <w:caps/>
          <w:rtl/>
        </w:rPr>
        <w:t>חיים</w:t>
      </w:r>
      <w:r>
        <w:rPr>
          <w:caps/>
        </w:rPr>
        <w:t xml:space="preserve"> </w:t>
      </w:r>
      <w:r>
        <w:rPr>
          <w:caps/>
          <w:rtl/>
        </w:rPr>
        <w:t>אורון (מרצ):</w:t>
      </w:r>
      <w:r>
        <w:tab/>
      </w:r>
      <w:r>
        <w:fldChar w:fldCharType="begin"/>
      </w:r>
      <w:r>
        <w:instrText xml:space="preserve"> PAGEREF _Toc45970157 \h </w:instrText>
      </w:r>
      <w:r>
        <w:fldChar w:fldCharType="separate"/>
      </w:r>
      <w:r>
        <w:t>145</w:t>
      </w:r>
      <w:r>
        <w:fldChar w:fldCharType="end"/>
      </w:r>
    </w:p>
    <w:p w14:paraId="5703E419"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מאיר</w:t>
      </w:r>
      <w:r>
        <w:rPr>
          <w:caps/>
          <w:rtl/>
        </w:rPr>
        <w:t xml:space="preserve"> שטרית:</w:t>
      </w:r>
      <w:r>
        <w:tab/>
      </w:r>
      <w:r>
        <w:fldChar w:fldCharType="begin"/>
      </w:r>
      <w:r>
        <w:instrText xml:space="preserve"> PAGEREF _Toc45970158 \h </w:instrText>
      </w:r>
      <w:r>
        <w:fldChar w:fldCharType="separate"/>
      </w:r>
      <w:r>
        <w:t>148</w:t>
      </w:r>
      <w:r>
        <w:fldChar w:fldCharType="end"/>
      </w:r>
    </w:p>
    <w:p w14:paraId="4B527B15" w14:textId="77777777" w:rsidR="00000000" w:rsidRDefault="009F4636">
      <w:pPr>
        <w:pStyle w:val="TOC2"/>
        <w:tabs>
          <w:tab w:val="right" w:leader="dot" w:pos="8296"/>
        </w:tabs>
        <w:ind w:right="0"/>
        <w:rPr>
          <w:rFonts w:ascii="Times New Roman" w:hAnsi="Times New Roman" w:cs="Times New Roman"/>
          <w:sz w:val="24"/>
          <w:szCs w:val="24"/>
        </w:rPr>
      </w:pPr>
      <w:r>
        <w:rPr>
          <w:caps/>
          <w:rtl/>
        </w:rPr>
        <w:t>נסים</w:t>
      </w:r>
      <w:r>
        <w:rPr>
          <w:caps/>
        </w:rPr>
        <w:t xml:space="preserve"> </w:t>
      </w:r>
      <w:r>
        <w:rPr>
          <w:caps/>
          <w:rtl/>
        </w:rPr>
        <w:t>זאב (ש"ס):</w:t>
      </w:r>
      <w:r>
        <w:tab/>
      </w:r>
      <w:r>
        <w:fldChar w:fldCharType="begin"/>
      </w:r>
      <w:r>
        <w:instrText xml:space="preserve"> PAGEREF _Toc45970159 \h </w:instrText>
      </w:r>
      <w:r>
        <w:fldChar w:fldCharType="separate"/>
      </w:r>
      <w:r>
        <w:t>155</w:t>
      </w:r>
      <w:r>
        <w:fldChar w:fldCharType="end"/>
      </w:r>
    </w:p>
    <w:p w14:paraId="3648C15A" w14:textId="77777777" w:rsidR="00000000" w:rsidRDefault="009F4636">
      <w:pPr>
        <w:pStyle w:val="TOC1"/>
        <w:tabs>
          <w:tab w:val="right" w:leader="dot" w:pos="8296"/>
        </w:tabs>
        <w:rPr>
          <w:rFonts w:ascii="Times New Roman" w:hAnsi="Times New Roman" w:cs="Times New Roman"/>
          <w:sz w:val="24"/>
          <w:szCs w:val="24"/>
        </w:rPr>
      </w:pPr>
      <w:r>
        <w:rPr>
          <w:caps/>
          <w:rtl/>
        </w:rPr>
        <w:t>הצעה לסדר-היום</w:t>
      </w:r>
      <w:r>
        <w:tab/>
      </w:r>
      <w:r>
        <w:fldChar w:fldCharType="begin"/>
      </w:r>
      <w:r>
        <w:instrText xml:space="preserve"> PAGEREF _Toc45970160 \h </w:instrText>
      </w:r>
      <w:r>
        <w:fldChar w:fldCharType="separate"/>
      </w:r>
      <w:r>
        <w:t>156</w:t>
      </w:r>
      <w:r>
        <w:fldChar w:fldCharType="end"/>
      </w:r>
    </w:p>
    <w:p w14:paraId="202E62AE" w14:textId="77777777" w:rsidR="00000000" w:rsidRDefault="009F4636">
      <w:pPr>
        <w:pStyle w:val="TOC1"/>
        <w:tabs>
          <w:tab w:val="right" w:leader="dot" w:pos="8296"/>
        </w:tabs>
        <w:rPr>
          <w:rFonts w:ascii="Times New Roman" w:hAnsi="Times New Roman" w:cs="Times New Roman"/>
          <w:sz w:val="24"/>
          <w:szCs w:val="24"/>
        </w:rPr>
      </w:pPr>
      <w:r>
        <w:rPr>
          <w:caps/>
          <w:rtl/>
        </w:rPr>
        <w:t>מחקר באוניברסיטת בן-גוריון הקובע כי מדיניות הממשלה מקשה על מימוש הפוטנציאל לצמיחה כלכלית בנגב</w:t>
      </w:r>
      <w:r>
        <w:tab/>
      </w:r>
      <w:r>
        <w:fldChar w:fldCharType="begin"/>
      </w:r>
      <w:r>
        <w:instrText xml:space="preserve"> PAGEREF _Toc45970161 \</w:instrText>
      </w:r>
      <w:r>
        <w:instrText xml:space="preserve">h </w:instrText>
      </w:r>
      <w:r>
        <w:fldChar w:fldCharType="separate"/>
      </w:r>
      <w:r>
        <w:t>156</w:t>
      </w:r>
      <w:r>
        <w:fldChar w:fldCharType="end"/>
      </w:r>
    </w:p>
    <w:p w14:paraId="2E8C5D8B" w14:textId="77777777" w:rsidR="00000000" w:rsidRDefault="009F4636">
      <w:pPr>
        <w:pStyle w:val="TOC2"/>
        <w:tabs>
          <w:tab w:val="right" w:leader="dot" w:pos="8296"/>
        </w:tabs>
        <w:ind w:right="0"/>
        <w:rPr>
          <w:rFonts w:ascii="Times New Roman" w:hAnsi="Times New Roman" w:cs="Times New Roman"/>
          <w:sz w:val="24"/>
          <w:szCs w:val="24"/>
        </w:rPr>
      </w:pPr>
      <w:r>
        <w:rPr>
          <w:caps/>
          <w:rtl/>
        </w:rPr>
        <w:t>יעקב</w:t>
      </w:r>
      <w:r>
        <w:rPr>
          <w:caps/>
        </w:rPr>
        <w:t xml:space="preserve"> </w:t>
      </w:r>
      <w:r>
        <w:rPr>
          <w:caps/>
          <w:rtl/>
        </w:rPr>
        <w:t>מרגי (ש"ס):</w:t>
      </w:r>
      <w:r>
        <w:tab/>
      </w:r>
      <w:r>
        <w:fldChar w:fldCharType="begin"/>
      </w:r>
      <w:r>
        <w:instrText xml:space="preserve"> PAGEREF _Toc45970162 \h </w:instrText>
      </w:r>
      <w:r>
        <w:fldChar w:fldCharType="separate"/>
      </w:r>
      <w:r>
        <w:t>157</w:t>
      </w:r>
      <w:r>
        <w:fldChar w:fldCharType="end"/>
      </w:r>
    </w:p>
    <w:p w14:paraId="59ED570A"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מאיר שטרית:</w:t>
      </w:r>
      <w:r>
        <w:tab/>
      </w:r>
      <w:r>
        <w:fldChar w:fldCharType="begin"/>
      </w:r>
      <w:r>
        <w:instrText xml:space="preserve"> PAGEREF _Toc45970163 \h </w:instrText>
      </w:r>
      <w:r>
        <w:fldChar w:fldCharType="separate"/>
      </w:r>
      <w:r>
        <w:t>159</w:t>
      </w:r>
      <w:r>
        <w:fldChar w:fldCharType="end"/>
      </w:r>
    </w:p>
    <w:p w14:paraId="013107A8" w14:textId="77777777" w:rsidR="00000000" w:rsidRDefault="009F4636">
      <w:pPr>
        <w:pStyle w:val="TOC2"/>
        <w:tabs>
          <w:tab w:val="right" w:leader="dot" w:pos="8296"/>
        </w:tabs>
        <w:ind w:right="0"/>
        <w:rPr>
          <w:rFonts w:ascii="Times New Roman" w:hAnsi="Times New Roman" w:cs="Times New Roman"/>
          <w:sz w:val="24"/>
          <w:szCs w:val="24"/>
        </w:rPr>
      </w:pPr>
      <w:r>
        <w:rPr>
          <w:caps/>
          <w:rtl/>
        </w:rPr>
        <w:t>עזמי בשארה (בל"ד</w:t>
      </w:r>
      <w:r>
        <w:rPr>
          <w:caps/>
        </w:rPr>
        <w:t>):</w:t>
      </w:r>
      <w:r>
        <w:tab/>
      </w:r>
      <w:r>
        <w:fldChar w:fldCharType="begin"/>
      </w:r>
      <w:r>
        <w:instrText xml:space="preserve"> PAGEREF _Toc45970164 \h </w:instrText>
      </w:r>
      <w:r>
        <w:fldChar w:fldCharType="separate"/>
      </w:r>
      <w:r>
        <w:t>164</w:t>
      </w:r>
      <w:r>
        <w:fldChar w:fldCharType="end"/>
      </w:r>
    </w:p>
    <w:p w14:paraId="50FF7685" w14:textId="77777777" w:rsidR="00000000" w:rsidRDefault="009F4636">
      <w:pPr>
        <w:pStyle w:val="TOC1"/>
        <w:tabs>
          <w:tab w:val="right" w:leader="dot" w:pos="8296"/>
        </w:tabs>
        <w:rPr>
          <w:rFonts w:ascii="Times New Roman" w:hAnsi="Times New Roman" w:cs="Times New Roman"/>
          <w:sz w:val="24"/>
          <w:szCs w:val="24"/>
        </w:rPr>
      </w:pPr>
      <w:r>
        <w:rPr>
          <w:caps/>
          <w:rtl/>
        </w:rPr>
        <w:t>הצעה לסדר-היום</w:t>
      </w:r>
      <w:r>
        <w:tab/>
      </w:r>
      <w:r>
        <w:fldChar w:fldCharType="begin"/>
      </w:r>
      <w:r>
        <w:instrText xml:space="preserve"> PAGEREF _Toc45970165 \h </w:instrText>
      </w:r>
      <w:r>
        <w:fldChar w:fldCharType="separate"/>
      </w:r>
      <w:r>
        <w:t>166</w:t>
      </w:r>
      <w:r>
        <w:fldChar w:fldCharType="end"/>
      </w:r>
    </w:p>
    <w:p w14:paraId="7372B8E3" w14:textId="77777777" w:rsidR="00000000" w:rsidRDefault="009F4636">
      <w:pPr>
        <w:pStyle w:val="TOC1"/>
        <w:tabs>
          <w:tab w:val="right" w:leader="dot" w:pos="8296"/>
        </w:tabs>
        <w:rPr>
          <w:rFonts w:ascii="Times New Roman" w:hAnsi="Times New Roman" w:cs="Times New Roman"/>
          <w:sz w:val="24"/>
          <w:szCs w:val="24"/>
        </w:rPr>
      </w:pPr>
      <w:r>
        <w:rPr>
          <w:caps/>
          <w:rtl/>
        </w:rPr>
        <w:t>הנהגת תלושי מזון לאנשים מתחת לקו העוני</w:t>
      </w:r>
      <w:r>
        <w:tab/>
      </w:r>
      <w:r>
        <w:fldChar w:fldCharType="begin"/>
      </w:r>
      <w:r>
        <w:instrText xml:space="preserve"> PAGEREF</w:instrText>
      </w:r>
      <w:r>
        <w:instrText xml:space="preserve"> _Toc45970166 \h </w:instrText>
      </w:r>
      <w:r>
        <w:fldChar w:fldCharType="separate"/>
      </w:r>
      <w:r>
        <w:t>166</w:t>
      </w:r>
      <w:r>
        <w:fldChar w:fldCharType="end"/>
      </w:r>
    </w:p>
    <w:p w14:paraId="132BC957" w14:textId="77777777" w:rsidR="00000000" w:rsidRDefault="009F4636">
      <w:pPr>
        <w:pStyle w:val="TOC2"/>
        <w:tabs>
          <w:tab w:val="right" w:leader="dot" w:pos="8296"/>
        </w:tabs>
        <w:ind w:right="0"/>
        <w:rPr>
          <w:rFonts w:ascii="Times New Roman" w:hAnsi="Times New Roman" w:cs="Times New Roman"/>
          <w:sz w:val="24"/>
          <w:szCs w:val="24"/>
        </w:rPr>
      </w:pPr>
      <w:r>
        <w:rPr>
          <w:caps/>
          <w:rtl/>
        </w:rPr>
        <w:t>ישראל אייכלר (יהדות התורה):</w:t>
      </w:r>
      <w:r>
        <w:tab/>
      </w:r>
      <w:r>
        <w:fldChar w:fldCharType="begin"/>
      </w:r>
      <w:r>
        <w:instrText xml:space="preserve"> PAGEREF _Toc45970167 \h </w:instrText>
      </w:r>
      <w:r>
        <w:fldChar w:fldCharType="separate"/>
      </w:r>
      <w:r>
        <w:t>166</w:t>
      </w:r>
      <w:r>
        <w:fldChar w:fldCharType="end"/>
      </w:r>
    </w:p>
    <w:p w14:paraId="11D7BF3D"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מאיר שטרית:</w:t>
      </w:r>
      <w:r>
        <w:tab/>
      </w:r>
      <w:r>
        <w:fldChar w:fldCharType="begin"/>
      </w:r>
      <w:r>
        <w:instrText xml:space="preserve"> PAGEREF _Toc45970168 \h </w:instrText>
      </w:r>
      <w:r>
        <w:fldChar w:fldCharType="separate"/>
      </w:r>
      <w:r>
        <w:t>171</w:t>
      </w:r>
      <w:r>
        <w:fldChar w:fldCharType="end"/>
      </w:r>
    </w:p>
    <w:p w14:paraId="1CD03638" w14:textId="77777777" w:rsidR="00000000" w:rsidRDefault="009F4636">
      <w:pPr>
        <w:pStyle w:val="TOC2"/>
        <w:tabs>
          <w:tab w:val="right" w:leader="dot" w:pos="8296"/>
        </w:tabs>
        <w:ind w:right="0"/>
        <w:rPr>
          <w:rFonts w:ascii="Times New Roman" w:hAnsi="Times New Roman" w:cs="Times New Roman"/>
          <w:sz w:val="24"/>
          <w:szCs w:val="24"/>
        </w:rPr>
      </w:pPr>
      <w:r>
        <w:rPr>
          <w:caps/>
          <w:rtl/>
        </w:rPr>
        <w:t>עזמי</w:t>
      </w:r>
      <w:r>
        <w:rPr>
          <w:caps/>
        </w:rPr>
        <w:t xml:space="preserve"> </w:t>
      </w:r>
      <w:r>
        <w:rPr>
          <w:caps/>
          <w:rtl/>
        </w:rPr>
        <w:t>בשארה (בל"ד):</w:t>
      </w:r>
      <w:r>
        <w:tab/>
      </w:r>
      <w:r>
        <w:fldChar w:fldCharType="begin"/>
      </w:r>
      <w:r>
        <w:instrText xml:space="preserve"> PAGEREF _Toc45970169 \h </w:instrText>
      </w:r>
      <w:r>
        <w:fldChar w:fldCharType="separate"/>
      </w:r>
      <w:r>
        <w:t>174</w:t>
      </w:r>
      <w:r>
        <w:fldChar w:fldCharType="end"/>
      </w:r>
    </w:p>
    <w:p w14:paraId="7ABCB883" w14:textId="77777777" w:rsidR="00000000" w:rsidRDefault="009F4636">
      <w:pPr>
        <w:pStyle w:val="TOC1"/>
        <w:tabs>
          <w:tab w:val="right" w:leader="dot" w:pos="8296"/>
        </w:tabs>
        <w:rPr>
          <w:rFonts w:ascii="Times New Roman" w:hAnsi="Times New Roman" w:cs="Times New Roman"/>
          <w:sz w:val="24"/>
          <w:szCs w:val="24"/>
        </w:rPr>
      </w:pPr>
      <w:r>
        <w:rPr>
          <w:caps/>
          <w:rtl/>
        </w:rPr>
        <w:t>הצעה לסדר-היום</w:t>
      </w:r>
      <w:r>
        <w:tab/>
      </w:r>
      <w:r>
        <w:fldChar w:fldCharType="begin"/>
      </w:r>
      <w:r>
        <w:instrText xml:space="preserve"> PAGEREF _Toc45970170 \h </w:instrText>
      </w:r>
      <w:r>
        <w:fldChar w:fldCharType="separate"/>
      </w:r>
      <w:r>
        <w:t>175</w:t>
      </w:r>
      <w:r>
        <w:fldChar w:fldCharType="end"/>
      </w:r>
    </w:p>
    <w:p w14:paraId="34FF864E" w14:textId="77777777" w:rsidR="00000000" w:rsidRDefault="009F4636">
      <w:pPr>
        <w:pStyle w:val="TOC1"/>
        <w:tabs>
          <w:tab w:val="right" w:leader="dot" w:pos="8296"/>
        </w:tabs>
        <w:rPr>
          <w:rFonts w:ascii="Times New Roman" w:hAnsi="Times New Roman" w:cs="Times New Roman"/>
          <w:sz w:val="24"/>
          <w:szCs w:val="24"/>
        </w:rPr>
      </w:pPr>
      <w:r>
        <w:rPr>
          <w:caps/>
          <w:rtl/>
        </w:rPr>
        <w:t xml:space="preserve">החלטת בית-המשפט למנוע </w:t>
      </w:r>
      <w:r>
        <w:rPr>
          <w:caps/>
          <w:rtl/>
        </w:rPr>
        <w:t>הקמת בית-כנסת בראש-העין</w:t>
      </w:r>
      <w:r>
        <w:tab/>
      </w:r>
      <w:r>
        <w:fldChar w:fldCharType="begin"/>
      </w:r>
      <w:r>
        <w:instrText xml:space="preserve"> PAGEREF _Toc45970171 \h </w:instrText>
      </w:r>
      <w:r>
        <w:fldChar w:fldCharType="separate"/>
      </w:r>
      <w:r>
        <w:t>175</w:t>
      </w:r>
      <w:r>
        <w:fldChar w:fldCharType="end"/>
      </w:r>
    </w:p>
    <w:p w14:paraId="49D03CF8" w14:textId="77777777" w:rsidR="00000000" w:rsidRDefault="009F4636">
      <w:pPr>
        <w:pStyle w:val="TOC2"/>
        <w:tabs>
          <w:tab w:val="right" w:leader="dot" w:pos="8296"/>
        </w:tabs>
        <w:ind w:right="0"/>
        <w:rPr>
          <w:rFonts w:ascii="Times New Roman" w:hAnsi="Times New Roman" w:cs="Times New Roman"/>
          <w:sz w:val="24"/>
          <w:szCs w:val="24"/>
        </w:rPr>
      </w:pPr>
      <w:r>
        <w:rPr>
          <w:caps/>
          <w:rtl/>
        </w:rPr>
        <w:t>שלמה</w:t>
      </w:r>
      <w:r>
        <w:rPr>
          <w:caps/>
        </w:rPr>
        <w:t xml:space="preserve"> </w:t>
      </w:r>
      <w:r>
        <w:rPr>
          <w:caps/>
          <w:rtl/>
        </w:rPr>
        <w:t>בניזרי (ש"ס):</w:t>
      </w:r>
      <w:r>
        <w:tab/>
      </w:r>
      <w:r>
        <w:fldChar w:fldCharType="begin"/>
      </w:r>
      <w:r>
        <w:instrText xml:space="preserve"> PAGEREF _Toc45970172 \h </w:instrText>
      </w:r>
      <w:r>
        <w:fldChar w:fldCharType="separate"/>
      </w:r>
      <w:r>
        <w:t>176</w:t>
      </w:r>
      <w:r>
        <w:fldChar w:fldCharType="end"/>
      </w:r>
    </w:p>
    <w:p w14:paraId="54BFDFBE" w14:textId="77777777" w:rsidR="00000000" w:rsidRDefault="009F4636">
      <w:pPr>
        <w:pStyle w:val="TOC2"/>
        <w:tabs>
          <w:tab w:val="right" w:leader="dot" w:pos="8296"/>
        </w:tabs>
        <w:ind w:right="0"/>
        <w:rPr>
          <w:rFonts w:ascii="Times New Roman" w:hAnsi="Times New Roman" w:cs="Times New Roman"/>
          <w:sz w:val="24"/>
          <w:szCs w:val="24"/>
        </w:rPr>
      </w:pPr>
      <w:r>
        <w:rPr>
          <w:caps/>
          <w:rtl/>
        </w:rPr>
        <w:t>שר הפנים אברהם פורז:</w:t>
      </w:r>
      <w:r>
        <w:tab/>
      </w:r>
      <w:r>
        <w:fldChar w:fldCharType="begin"/>
      </w:r>
      <w:r>
        <w:instrText xml:space="preserve"> PAGEREF _Toc45970173 \h </w:instrText>
      </w:r>
      <w:r>
        <w:fldChar w:fldCharType="separate"/>
      </w:r>
      <w:r>
        <w:t>179</w:t>
      </w:r>
      <w:r>
        <w:fldChar w:fldCharType="end"/>
      </w:r>
    </w:p>
    <w:p w14:paraId="5FF75A35" w14:textId="77777777" w:rsidR="00000000" w:rsidRDefault="009F4636">
      <w:pPr>
        <w:pStyle w:val="TOC2"/>
        <w:tabs>
          <w:tab w:val="right" w:leader="dot" w:pos="8296"/>
        </w:tabs>
        <w:ind w:right="0"/>
        <w:rPr>
          <w:rFonts w:ascii="Times New Roman" w:hAnsi="Times New Roman" w:cs="Times New Roman"/>
          <w:sz w:val="24"/>
          <w:szCs w:val="24"/>
        </w:rPr>
      </w:pPr>
      <w:r>
        <w:rPr>
          <w:caps/>
          <w:rtl/>
        </w:rPr>
        <w:t>ישראל</w:t>
      </w:r>
      <w:r>
        <w:rPr>
          <w:caps/>
        </w:rPr>
        <w:t xml:space="preserve"> </w:t>
      </w:r>
      <w:r>
        <w:rPr>
          <w:caps/>
          <w:rtl/>
        </w:rPr>
        <w:t>אייכלר (יהדות התורה):</w:t>
      </w:r>
      <w:r>
        <w:tab/>
      </w:r>
      <w:r>
        <w:fldChar w:fldCharType="begin"/>
      </w:r>
      <w:r>
        <w:instrText xml:space="preserve"> PAGEREF _Toc45970174 \h </w:instrText>
      </w:r>
      <w:r>
        <w:fldChar w:fldCharType="separate"/>
      </w:r>
      <w:r>
        <w:t>180</w:t>
      </w:r>
      <w:r>
        <w:fldChar w:fldCharType="end"/>
      </w:r>
    </w:p>
    <w:p w14:paraId="2F4C8975" w14:textId="77777777" w:rsidR="00000000" w:rsidRDefault="009F4636">
      <w:pPr>
        <w:pStyle w:val="TOC1"/>
        <w:tabs>
          <w:tab w:val="right" w:leader="dot" w:pos="8296"/>
        </w:tabs>
        <w:rPr>
          <w:rFonts w:ascii="Times New Roman" w:hAnsi="Times New Roman" w:cs="Times New Roman"/>
          <w:sz w:val="24"/>
          <w:szCs w:val="24"/>
        </w:rPr>
      </w:pPr>
      <w:r>
        <w:rPr>
          <w:caps/>
          <w:rtl/>
        </w:rPr>
        <w:t>הצעות לסדר-היום</w:t>
      </w:r>
      <w:r>
        <w:tab/>
      </w:r>
      <w:r>
        <w:fldChar w:fldCharType="begin"/>
      </w:r>
      <w:r>
        <w:instrText xml:space="preserve"> PAGEREF _Toc45</w:instrText>
      </w:r>
      <w:r>
        <w:instrText xml:space="preserve">970175 \h </w:instrText>
      </w:r>
      <w:r>
        <w:fldChar w:fldCharType="separate"/>
      </w:r>
      <w:r>
        <w:t>181</w:t>
      </w:r>
      <w:r>
        <w:fldChar w:fldCharType="end"/>
      </w:r>
    </w:p>
    <w:p w14:paraId="26421E0E" w14:textId="77777777" w:rsidR="00000000" w:rsidRDefault="009F4636">
      <w:pPr>
        <w:pStyle w:val="TOC1"/>
        <w:tabs>
          <w:tab w:val="right" w:leader="dot" w:pos="8296"/>
        </w:tabs>
        <w:rPr>
          <w:rFonts w:ascii="Times New Roman" w:hAnsi="Times New Roman" w:cs="Times New Roman"/>
          <w:sz w:val="24"/>
          <w:szCs w:val="24"/>
        </w:rPr>
      </w:pPr>
      <w:r>
        <w:rPr>
          <w:caps/>
          <w:rtl/>
        </w:rPr>
        <w:t>הזרמת שפכים מלבנון לגליל ולכינרת</w:t>
      </w:r>
      <w:r>
        <w:tab/>
      </w:r>
      <w:r>
        <w:fldChar w:fldCharType="begin"/>
      </w:r>
      <w:r>
        <w:instrText xml:space="preserve"> PAGEREF _Toc45970176 \h </w:instrText>
      </w:r>
      <w:r>
        <w:fldChar w:fldCharType="separate"/>
      </w:r>
      <w:r>
        <w:t>181</w:t>
      </w:r>
      <w:r>
        <w:fldChar w:fldCharType="end"/>
      </w:r>
    </w:p>
    <w:p w14:paraId="5187BCAD" w14:textId="77777777" w:rsidR="00000000" w:rsidRDefault="009F4636">
      <w:pPr>
        <w:pStyle w:val="TOC2"/>
        <w:tabs>
          <w:tab w:val="right" w:leader="dot" w:pos="8296"/>
        </w:tabs>
        <w:ind w:right="0"/>
        <w:rPr>
          <w:rFonts w:ascii="Times New Roman" w:hAnsi="Times New Roman" w:cs="Times New Roman"/>
          <w:sz w:val="24"/>
          <w:szCs w:val="24"/>
        </w:rPr>
      </w:pPr>
      <w:r>
        <w:rPr>
          <w:caps/>
          <w:rtl/>
        </w:rPr>
        <w:t>לאה</w:t>
      </w:r>
      <w:r>
        <w:rPr>
          <w:caps/>
        </w:rPr>
        <w:t xml:space="preserve"> </w:t>
      </w:r>
      <w:r>
        <w:rPr>
          <w:caps/>
          <w:rtl/>
        </w:rPr>
        <w:t>נס (הליכוד):</w:t>
      </w:r>
      <w:r>
        <w:tab/>
      </w:r>
      <w:r>
        <w:fldChar w:fldCharType="begin"/>
      </w:r>
      <w:r>
        <w:instrText xml:space="preserve"> PAGEREF _Toc45970177 \h </w:instrText>
      </w:r>
      <w:r>
        <w:fldChar w:fldCharType="separate"/>
      </w:r>
      <w:r>
        <w:t>181</w:t>
      </w:r>
      <w:r>
        <w:fldChar w:fldCharType="end"/>
      </w:r>
    </w:p>
    <w:p w14:paraId="5F5E1E86" w14:textId="77777777" w:rsidR="00000000" w:rsidRDefault="009F4636">
      <w:pPr>
        <w:pStyle w:val="TOC2"/>
        <w:tabs>
          <w:tab w:val="right" w:leader="dot" w:pos="8296"/>
        </w:tabs>
        <w:ind w:right="0"/>
        <w:rPr>
          <w:rFonts w:ascii="Times New Roman" w:hAnsi="Times New Roman" w:cs="Times New Roman"/>
          <w:sz w:val="24"/>
          <w:szCs w:val="24"/>
        </w:rPr>
      </w:pPr>
      <w:r>
        <w:rPr>
          <w:caps/>
          <w:rtl/>
        </w:rPr>
        <w:t>יורי</w:t>
      </w:r>
      <w:r>
        <w:rPr>
          <w:caps/>
        </w:rPr>
        <w:t xml:space="preserve"> </w:t>
      </w:r>
      <w:r>
        <w:rPr>
          <w:caps/>
          <w:rtl/>
        </w:rPr>
        <w:t>שטרן (האיחוד הלאומי - ישראל ביתנו):</w:t>
      </w:r>
      <w:r>
        <w:tab/>
      </w:r>
      <w:r>
        <w:fldChar w:fldCharType="begin"/>
      </w:r>
      <w:r>
        <w:instrText xml:space="preserve"> PAGEREF _Toc45970178 \h </w:instrText>
      </w:r>
      <w:r>
        <w:fldChar w:fldCharType="separate"/>
      </w:r>
      <w:r>
        <w:t>182</w:t>
      </w:r>
      <w:r>
        <w:fldChar w:fldCharType="end"/>
      </w:r>
    </w:p>
    <w:p w14:paraId="38C5E72D"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השרה</w:t>
      </w:r>
      <w:r>
        <w:rPr>
          <w:caps/>
        </w:rPr>
        <w:t xml:space="preserve"> </w:t>
      </w:r>
      <w:r>
        <w:rPr>
          <w:caps/>
          <w:rtl/>
        </w:rPr>
        <w:t>לאיכות הסביבה יהודית נאות:</w:t>
      </w:r>
      <w:r>
        <w:tab/>
      </w:r>
      <w:r>
        <w:fldChar w:fldCharType="begin"/>
      </w:r>
      <w:r>
        <w:instrText xml:space="preserve"> PAGEREF _Toc459</w:instrText>
      </w:r>
      <w:r>
        <w:instrText xml:space="preserve">70179 \h </w:instrText>
      </w:r>
      <w:r>
        <w:fldChar w:fldCharType="separate"/>
      </w:r>
      <w:r>
        <w:t>183</w:t>
      </w:r>
      <w:r>
        <w:fldChar w:fldCharType="end"/>
      </w:r>
    </w:p>
    <w:p w14:paraId="1B4283CA" w14:textId="77777777" w:rsidR="00000000" w:rsidRDefault="009F4636">
      <w:pPr>
        <w:pStyle w:val="TOC2"/>
        <w:tabs>
          <w:tab w:val="right" w:leader="dot" w:pos="8296"/>
        </w:tabs>
        <w:ind w:right="0"/>
        <w:rPr>
          <w:rFonts w:ascii="Times New Roman" w:hAnsi="Times New Roman" w:cs="Times New Roman"/>
          <w:sz w:val="24"/>
          <w:szCs w:val="24"/>
        </w:rPr>
      </w:pPr>
      <w:r>
        <w:rPr>
          <w:caps/>
          <w:rtl/>
        </w:rPr>
        <w:t>עזמי</w:t>
      </w:r>
      <w:r>
        <w:rPr>
          <w:caps/>
        </w:rPr>
        <w:t xml:space="preserve"> </w:t>
      </w:r>
      <w:r>
        <w:rPr>
          <w:caps/>
          <w:rtl/>
        </w:rPr>
        <w:t>בשארה (בל"ד):</w:t>
      </w:r>
      <w:r>
        <w:tab/>
      </w:r>
      <w:r>
        <w:fldChar w:fldCharType="begin"/>
      </w:r>
      <w:r>
        <w:instrText xml:space="preserve"> PAGEREF _Toc45970180 \h </w:instrText>
      </w:r>
      <w:r>
        <w:fldChar w:fldCharType="separate"/>
      </w:r>
      <w:r>
        <w:t>185</w:t>
      </w:r>
      <w:r>
        <w:fldChar w:fldCharType="end"/>
      </w:r>
    </w:p>
    <w:p w14:paraId="61C69913" w14:textId="77777777" w:rsidR="00000000" w:rsidRDefault="009F4636">
      <w:pPr>
        <w:pStyle w:val="TOC1"/>
        <w:tabs>
          <w:tab w:val="right" w:leader="dot" w:pos="8296"/>
        </w:tabs>
        <w:rPr>
          <w:rFonts w:ascii="Times New Roman" w:hAnsi="Times New Roman" w:cs="Times New Roman"/>
          <w:sz w:val="24"/>
          <w:szCs w:val="24"/>
        </w:rPr>
      </w:pPr>
      <w:r>
        <w:rPr>
          <w:caps/>
          <w:rtl/>
        </w:rPr>
        <w:t>הצעה לסדר-היום</w:t>
      </w:r>
      <w:r>
        <w:tab/>
      </w:r>
      <w:r>
        <w:fldChar w:fldCharType="begin"/>
      </w:r>
      <w:r>
        <w:instrText xml:space="preserve"> PAGEREF _Toc45970181 \h </w:instrText>
      </w:r>
      <w:r>
        <w:fldChar w:fldCharType="separate"/>
      </w:r>
      <w:r>
        <w:t>187</w:t>
      </w:r>
      <w:r>
        <w:fldChar w:fldCharType="end"/>
      </w:r>
    </w:p>
    <w:p w14:paraId="1AEB4CB0" w14:textId="77777777" w:rsidR="00000000" w:rsidRDefault="009F4636">
      <w:pPr>
        <w:pStyle w:val="TOC1"/>
        <w:tabs>
          <w:tab w:val="right" w:leader="dot" w:pos="8296"/>
        </w:tabs>
        <w:rPr>
          <w:rFonts w:ascii="Times New Roman" w:hAnsi="Times New Roman" w:cs="Times New Roman"/>
          <w:sz w:val="24"/>
          <w:szCs w:val="24"/>
        </w:rPr>
      </w:pPr>
      <w:r>
        <w:rPr>
          <w:caps/>
          <w:rtl/>
        </w:rPr>
        <w:t>הפסקת סיוע משרד הרווחה לפנימיות חרדיות</w:t>
      </w:r>
      <w:r>
        <w:tab/>
      </w:r>
      <w:r>
        <w:fldChar w:fldCharType="begin"/>
      </w:r>
      <w:r>
        <w:instrText xml:space="preserve"> PAGEREF _Toc45970182 \h </w:instrText>
      </w:r>
      <w:r>
        <w:fldChar w:fldCharType="separate"/>
      </w:r>
      <w:r>
        <w:t>187</w:t>
      </w:r>
      <w:r>
        <w:fldChar w:fldCharType="end"/>
      </w:r>
    </w:p>
    <w:p w14:paraId="4FE9CD29" w14:textId="77777777" w:rsidR="00000000" w:rsidRDefault="009F4636">
      <w:pPr>
        <w:pStyle w:val="TOC2"/>
        <w:tabs>
          <w:tab w:val="right" w:leader="dot" w:pos="8296"/>
        </w:tabs>
        <w:ind w:right="0"/>
        <w:rPr>
          <w:rFonts w:ascii="Times New Roman" w:hAnsi="Times New Roman" w:cs="Times New Roman"/>
          <w:sz w:val="24"/>
          <w:szCs w:val="24"/>
        </w:rPr>
      </w:pPr>
      <w:r>
        <w:rPr>
          <w:caps/>
          <w:rtl/>
        </w:rPr>
        <w:t>שלמה</w:t>
      </w:r>
      <w:r>
        <w:rPr>
          <w:caps/>
        </w:rPr>
        <w:t xml:space="preserve"> </w:t>
      </w:r>
      <w:r>
        <w:rPr>
          <w:caps/>
          <w:rtl/>
        </w:rPr>
        <w:t>בניזרי (ש"ס):</w:t>
      </w:r>
      <w:r>
        <w:tab/>
      </w:r>
      <w:r>
        <w:fldChar w:fldCharType="begin"/>
      </w:r>
      <w:r>
        <w:instrText xml:space="preserve"> PAGEREF _Toc45970183 \h </w:instrText>
      </w:r>
      <w:r>
        <w:fldChar w:fldCharType="separate"/>
      </w:r>
      <w:r>
        <w:t>187</w:t>
      </w:r>
      <w:r>
        <w:fldChar w:fldCharType="end"/>
      </w:r>
    </w:p>
    <w:p w14:paraId="577073D6"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גדעון עזרא:</w:t>
      </w:r>
      <w:r>
        <w:tab/>
      </w:r>
      <w:r>
        <w:fldChar w:fldCharType="begin"/>
      </w:r>
      <w:r>
        <w:instrText xml:space="preserve"> PAGEREF _Toc45970184 \h </w:instrText>
      </w:r>
      <w:r>
        <w:fldChar w:fldCharType="separate"/>
      </w:r>
      <w:r>
        <w:t>194</w:t>
      </w:r>
      <w:r>
        <w:fldChar w:fldCharType="end"/>
      </w:r>
    </w:p>
    <w:p w14:paraId="1018BFB2" w14:textId="77777777" w:rsidR="00000000" w:rsidRDefault="009F4636">
      <w:pPr>
        <w:pStyle w:val="TOC1"/>
        <w:tabs>
          <w:tab w:val="right" w:leader="dot" w:pos="8296"/>
        </w:tabs>
        <w:rPr>
          <w:rFonts w:ascii="Times New Roman" w:hAnsi="Times New Roman" w:cs="Times New Roman"/>
          <w:sz w:val="24"/>
          <w:szCs w:val="24"/>
        </w:rPr>
      </w:pPr>
      <w:r>
        <w:rPr>
          <w:caps/>
          <w:rtl/>
        </w:rPr>
        <w:t>הצעות לסדר-היום</w:t>
      </w:r>
      <w:r>
        <w:tab/>
      </w:r>
      <w:r>
        <w:fldChar w:fldCharType="begin"/>
      </w:r>
      <w:r>
        <w:instrText xml:space="preserve"> PAGEREF _Toc45970185 \h </w:instrText>
      </w:r>
      <w:r>
        <w:fldChar w:fldCharType="separate"/>
      </w:r>
      <w:r>
        <w:t>197</w:t>
      </w:r>
      <w:r>
        <w:fldChar w:fldCharType="end"/>
      </w:r>
    </w:p>
    <w:p w14:paraId="207ED92C" w14:textId="77777777" w:rsidR="00000000" w:rsidRDefault="009F4636">
      <w:pPr>
        <w:pStyle w:val="TOC1"/>
        <w:tabs>
          <w:tab w:val="right" w:leader="dot" w:pos="8296"/>
        </w:tabs>
        <w:rPr>
          <w:rFonts w:ascii="Times New Roman" w:hAnsi="Times New Roman" w:cs="Times New Roman"/>
          <w:sz w:val="24"/>
          <w:szCs w:val="24"/>
        </w:rPr>
      </w:pPr>
      <w:r>
        <w:rPr>
          <w:caps/>
          <w:rtl/>
        </w:rPr>
        <w:t>התבטאויות גורמים שונים ביש"ע כלפי כוחות הביטחון, בנושא המאחזים ובנושא הטרנספר</w:t>
      </w:r>
      <w:r>
        <w:tab/>
      </w:r>
      <w:r>
        <w:fldChar w:fldCharType="begin"/>
      </w:r>
      <w:r>
        <w:instrText xml:space="preserve"> PAGEREF _Toc45970186 \h </w:instrText>
      </w:r>
      <w:r>
        <w:fldChar w:fldCharType="separate"/>
      </w:r>
      <w:r>
        <w:t>197</w:t>
      </w:r>
      <w:r>
        <w:fldChar w:fldCharType="end"/>
      </w:r>
    </w:p>
    <w:p w14:paraId="3D5E27BB" w14:textId="77777777" w:rsidR="00000000" w:rsidRDefault="009F4636">
      <w:pPr>
        <w:pStyle w:val="TOC2"/>
        <w:tabs>
          <w:tab w:val="right" w:leader="dot" w:pos="8296"/>
        </w:tabs>
        <w:ind w:right="0"/>
        <w:rPr>
          <w:rFonts w:ascii="Times New Roman" w:hAnsi="Times New Roman" w:cs="Times New Roman"/>
          <w:sz w:val="24"/>
          <w:szCs w:val="24"/>
        </w:rPr>
      </w:pPr>
      <w:r>
        <w:rPr>
          <w:caps/>
          <w:rtl/>
        </w:rPr>
        <w:t>יצחק</w:t>
      </w:r>
      <w:r>
        <w:rPr>
          <w:caps/>
        </w:rPr>
        <w:t xml:space="preserve"> </w:t>
      </w:r>
      <w:r>
        <w:rPr>
          <w:caps/>
          <w:rtl/>
        </w:rPr>
        <w:t>הרצוג (העבודה-מימד):</w:t>
      </w:r>
      <w:r>
        <w:tab/>
      </w:r>
      <w:r>
        <w:fldChar w:fldCharType="begin"/>
      </w:r>
      <w:r>
        <w:instrText xml:space="preserve"> PAGEREF _Toc45970187 \h </w:instrText>
      </w:r>
      <w:r>
        <w:fldChar w:fldCharType="separate"/>
      </w:r>
      <w:r>
        <w:t>197</w:t>
      </w:r>
      <w:r>
        <w:fldChar w:fldCharType="end"/>
      </w:r>
    </w:p>
    <w:p w14:paraId="6026F3FE" w14:textId="77777777" w:rsidR="00000000" w:rsidRDefault="009F4636">
      <w:pPr>
        <w:pStyle w:val="TOC2"/>
        <w:tabs>
          <w:tab w:val="right" w:leader="dot" w:pos="8296"/>
        </w:tabs>
        <w:ind w:right="0"/>
        <w:rPr>
          <w:rFonts w:ascii="Times New Roman" w:hAnsi="Times New Roman" w:cs="Times New Roman"/>
          <w:sz w:val="24"/>
          <w:szCs w:val="24"/>
        </w:rPr>
      </w:pPr>
      <w:r>
        <w:rPr>
          <w:caps/>
          <w:rtl/>
        </w:rPr>
        <w:t>זהבה</w:t>
      </w:r>
      <w:r>
        <w:rPr>
          <w:caps/>
        </w:rPr>
        <w:t xml:space="preserve"> </w:t>
      </w:r>
      <w:r>
        <w:rPr>
          <w:caps/>
          <w:rtl/>
        </w:rPr>
        <w:t>גלאון (מרצ):</w:t>
      </w:r>
      <w:r>
        <w:tab/>
      </w:r>
      <w:r>
        <w:fldChar w:fldCharType="begin"/>
      </w:r>
      <w:r>
        <w:instrText xml:space="preserve"> PAGEREF _Toc45970188 \h </w:instrText>
      </w:r>
      <w:r>
        <w:fldChar w:fldCharType="separate"/>
      </w:r>
      <w:r>
        <w:t>199</w:t>
      </w:r>
      <w:r>
        <w:fldChar w:fldCharType="end"/>
      </w:r>
    </w:p>
    <w:p w14:paraId="516B46EA" w14:textId="77777777" w:rsidR="00000000" w:rsidRDefault="009F4636">
      <w:pPr>
        <w:pStyle w:val="TOC2"/>
        <w:tabs>
          <w:tab w:val="right" w:leader="dot" w:pos="8296"/>
        </w:tabs>
        <w:ind w:right="0"/>
        <w:rPr>
          <w:rFonts w:ascii="Times New Roman" w:hAnsi="Times New Roman" w:cs="Times New Roman"/>
          <w:sz w:val="24"/>
          <w:szCs w:val="24"/>
        </w:rPr>
      </w:pPr>
      <w:r>
        <w:rPr>
          <w:caps/>
          <w:rtl/>
        </w:rPr>
        <w:t>עזמי</w:t>
      </w:r>
      <w:r>
        <w:rPr>
          <w:caps/>
        </w:rPr>
        <w:t xml:space="preserve"> </w:t>
      </w:r>
      <w:r>
        <w:rPr>
          <w:caps/>
          <w:rtl/>
        </w:rPr>
        <w:t>בשארה (בל"ד):</w:t>
      </w:r>
      <w:r>
        <w:tab/>
      </w:r>
      <w:r>
        <w:fldChar w:fldCharType="begin"/>
      </w:r>
      <w:r>
        <w:instrText xml:space="preserve"> PAGEREF _Toc45970189 \h </w:instrText>
      </w:r>
      <w:r>
        <w:fldChar w:fldCharType="separate"/>
      </w:r>
      <w:r>
        <w:t>201</w:t>
      </w:r>
      <w:r>
        <w:fldChar w:fldCharType="end"/>
      </w:r>
    </w:p>
    <w:p w14:paraId="1B8C7193" w14:textId="77777777" w:rsidR="00000000" w:rsidRDefault="009F4636">
      <w:pPr>
        <w:pStyle w:val="TOC2"/>
        <w:tabs>
          <w:tab w:val="right" w:leader="dot" w:pos="8296"/>
        </w:tabs>
        <w:ind w:right="0"/>
        <w:rPr>
          <w:rFonts w:ascii="Times New Roman" w:hAnsi="Times New Roman" w:cs="Times New Roman"/>
          <w:sz w:val="24"/>
          <w:szCs w:val="24"/>
        </w:rPr>
      </w:pPr>
      <w:r>
        <w:rPr>
          <w:caps/>
          <w:rtl/>
        </w:rPr>
        <w:t>אילן</w:t>
      </w:r>
      <w:r>
        <w:rPr>
          <w:caps/>
        </w:rPr>
        <w:t xml:space="preserve"> </w:t>
      </w:r>
      <w:r>
        <w:rPr>
          <w:caps/>
          <w:rtl/>
        </w:rPr>
        <w:t>שלגי (שינוי):</w:t>
      </w:r>
      <w:r>
        <w:tab/>
      </w:r>
      <w:r>
        <w:fldChar w:fldCharType="begin"/>
      </w:r>
      <w:r>
        <w:instrText xml:space="preserve"> PAGEREF _Toc45970190 \h </w:instrText>
      </w:r>
      <w:r>
        <w:fldChar w:fldCharType="separate"/>
      </w:r>
      <w:r>
        <w:t>202</w:t>
      </w:r>
      <w:r>
        <w:fldChar w:fldCharType="end"/>
      </w:r>
    </w:p>
    <w:p w14:paraId="75EDE3D3"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w:t>
      </w:r>
      <w:r>
        <w:rPr>
          <w:caps/>
        </w:rPr>
        <w:t xml:space="preserve"> </w:t>
      </w:r>
      <w:r>
        <w:rPr>
          <w:caps/>
          <w:rtl/>
        </w:rPr>
        <w:t>גדעון עזרא:</w:t>
      </w:r>
      <w:r>
        <w:tab/>
      </w:r>
      <w:r>
        <w:fldChar w:fldCharType="begin"/>
      </w:r>
      <w:r>
        <w:instrText xml:space="preserve"> PAGEREF _Toc45970191 \h </w:instrText>
      </w:r>
      <w:r>
        <w:fldChar w:fldCharType="separate"/>
      </w:r>
      <w:r>
        <w:t>204</w:t>
      </w:r>
      <w:r>
        <w:fldChar w:fldCharType="end"/>
      </w:r>
    </w:p>
    <w:p w14:paraId="424A042C" w14:textId="77777777" w:rsidR="00000000" w:rsidRDefault="009F4636">
      <w:pPr>
        <w:pStyle w:val="TOC2"/>
        <w:tabs>
          <w:tab w:val="right" w:leader="dot" w:pos="8296"/>
        </w:tabs>
        <w:ind w:right="0"/>
        <w:rPr>
          <w:rFonts w:ascii="Times New Roman" w:hAnsi="Times New Roman" w:cs="Times New Roman"/>
          <w:sz w:val="24"/>
          <w:szCs w:val="24"/>
        </w:rPr>
      </w:pPr>
      <w:r>
        <w:rPr>
          <w:caps/>
          <w:rtl/>
        </w:rPr>
        <w:t>אורי</w:t>
      </w:r>
      <w:r>
        <w:rPr>
          <w:caps/>
        </w:rPr>
        <w:t xml:space="preserve"> </w:t>
      </w:r>
      <w:r>
        <w:rPr>
          <w:caps/>
          <w:rtl/>
        </w:rPr>
        <w:t>יהודה אריאל (האיחוד הלאומי - ישראל ביתנו):</w:t>
      </w:r>
      <w:r>
        <w:tab/>
      </w:r>
      <w:r>
        <w:fldChar w:fldCharType="begin"/>
      </w:r>
      <w:r>
        <w:instrText xml:space="preserve"> PAGERE</w:instrText>
      </w:r>
      <w:r>
        <w:instrText xml:space="preserve">F _Toc45970192 \h </w:instrText>
      </w:r>
      <w:r>
        <w:fldChar w:fldCharType="separate"/>
      </w:r>
      <w:r>
        <w:t>206</w:t>
      </w:r>
      <w:r>
        <w:fldChar w:fldCharType="end"/>
      </w:r>
    </w:p>
    <w:p w14:paraId="2C8EE2D4" w14:textId="77777777" w:rsidR="00000000" w:rsidRDefault="009F4636">
      <w:pPr>
        <w:pStyle w:val="TOC2"/>
        <w:tabs>
          <w:tab w:val="right" w:leader="dot" w:pos="8296"/>
        </w:tabs>
        <w:ind w:right="0"/>
        <w:rPr>
          <w:rFonts w:ascii="Times New Roman" w:hAnsi="Times New Roman" w:cs="Times New Roman"/>
          <w:sz w:val="24"/>
          <w:szCs w:val="24"/>
        </w:rPr>
      </w:pPr>
      <w:r>
        <w:rPr>
          <w:caps/>
          <w:rtl/>
        </w:rPr>
        <w:t>אריה</w:t>
      </w:r>
      <w:r>
        <w:rPr>
          <w:caps/>
        </w:rPr>
        <w:t xml:space="preserve"> </w:t>
      </w:r>
      <w:r>
        <w:rPr>
          <w:caps/>
          <w:rtl/>
        </w:rPr>
        <w:t>אלדד (האיחוד הלאומי - ישראל ביתנו):</w:t>
      </w:r>
      <w:r>
        <w:tab/>
      </w:r>
      <w:r>
        <w:fldChar w:fldCharType="begin"/>
      </w:r>
      <w:r>
        <w:instrText xml:space="preserve"> PAGEREF _Toc45970193 \h </w:instrText>
      </w:r>
      <w:r>
        <w:fldChar w:fldCharType="separate"/>
      </w:r>
      <w:r>
        <w:t>207</w:t>
      </w:r>
      <w:r>
        <w:fldChar w:fldCharType="end"/>
      </w:r>
    </w:p>
    <w:p w14:paraId="00A0A680" w14:textId="77777777" w:rsidR="00000000" w:rsidRDefault="009F4636">
      <w:pPr>
        <w:pStyle w:val="TOC2"/>
        <w:tabs>
          <w:tab w:val="right" w:leader="dot" w:pos="8296"/>
        </w:tabs>
        <w:ind w:right="0"/>
        <w:rPr>
          <w:rFonts w:ascii="Times New Roman" w:hAnsi="Times New Roman" w:cs="Times New Roman"/>
          <w:sz w:val="24"/>
          <w:szCs w:val="24"/>
        </w:rPr>
      </w:pPr>
      <w:r>
        <w:rPr>
          <w:caps/>
          <w:rtl/>
        </w:rPr>
        <w:t>היו"ר נסים דהן:</w:t>
      </w:r>
      <w:r>
        <w:tab/>
      </w:r>
      <w:r>
        <w:fldChar w:fldCharType="begin"/>
      </w:r>
      <w:r>
        <w:instrText xml:space="preserve"> PAGEREF _Toc45970194 \h </w:instrText>
      </w:r>
      <w:r>
        <w:fldChar w:fldCharType="separate"/>
      </w:r>
      <w:r>
        <w:t>207</w:t>
      </w:r>
      <w:r>
        <w:fldChar w:fldCharType="end"/>
      </w:r>
    </w:p>
    <w:p w14:paraId="2E203AEB" w14:textId="77777777" w:rsidR="00000000" w:rsidRDefault="009F4636">
      <w:pPr>
        <w:pStyle w:val="TOC2"/>
        <w:tabs>
          <w:tab w:val="right" w:leader="dot" w:pos="8296"/>
        </w:tabs>
        <w:ind w:right="0"/>
        <w:rPr>
          <w:rFonts w:ascii="Times New Roman" w:hAnsi="Times New Roman" w:cs="Times New Roman"/>
          <w:sz w:val="24"/>
          <w:szCs w:val="24"/>
        </w:rPr>
      </w:pPr>
      <w:r>
        <w:rPr>
          <w:caps/>
          <w:rtl/>
        </w:rPr>
        <w:t>חיים</w:t>
      </w:r>
      <w:r>
        <w:rPr>
          <w:caps/>
        </w:rPr>
        <w:t xml:space="preserve"> </w:t>
      </w:r>
      <w:r>
        <w:rPr>
          <w:caps/>
          <w:rtl/>
        </w:rPr>
        <w:t>רמון (העבודה-מימד):</w:t>
      </w:r>
      <w:r>
        <w:tab/>
      </w:r>
      <w:r>
        <w:fldChar w:fldCharType="begin"/>
      </w:r>
      <w:r>
        <w:instrText xml:space="preserve"> PAGEREF _Toc45970195 \h </w:instrText>
      </w:r>
      <w:r>
        <w:fldChar w:fldCharType="separate"/>
      </w:r>
      <w:r>
        <w:t>207</w:t>
      </w:r>
      <w:r>
        <w:fldChar w:fldCharType="end"/>
      </w:r>
    </w:p>
    <w:p w14:paraId="2581089D" w14:textId="77777777" w:rsidR="00000000" w:rsidRDefault="009F4636">
      <w:pPr>
        <w:pStyle w:val="TOC2"/>
        <w:tabs>
          <w:tab w:val="right" w:leader="dot" w:pos="8296"/>
        </w:tabs>
        <w:ind w:right="0"/>
        <w:rPr>
          <w:rFonts w:ascii="Times New Roman" w:hAnsi="Times New Roman" w:cs="Times New Roman"/>
          <w:sz w:val="24"/>
          <w:szCs w:val="24"/>
        </w:rPr>
      </w:pPr>
      <w:r>
        <w:rPr>
          <w:caps/>
          <w:rtl/>
        </w:rPr>
        <w:t>ג</w:t>
      </w:r>
      <w:r>
        <w:rPr>
          <w:caps/>
        </w:rPr>
        <w:t>'</w:t>
      </w:r>
      <w:r>
        <w:rPr>
          <w:caps/>
          <w:rtl/>
        </w:rPr>
        <w:t>מאל זחאלקה (בל"ד):</w:t>
      </w:r>
      <w:r>
        <w:tab/>
      </w:r>
      <w:r>
        <w:fldChar w:fldCharType="begin"/>
      </w:r>
      <w:r>
        <w:instrText xml:space="preserve"> PAGEREF _Toc45970196 \h </w:instrText>
      </w:r>
      <w:r>
        <w:fldChar w:fldCharType="separate"/>
      </w:r>
      <w:r>
        <w:t>2</w:t>
      </w:r>
      <w:r>
        <w:t>08</w:t>
      </w:r>
      <w:r>
        <w:fldChar w:fldCharType="end"/>
      </w:r>
    </w:p>
    <w:p w14:paraId="623439B3" w14:textId="77777777" w:rsidR="00000000" w:rsidRDefault="009F4636">
      <w:pPr>
        <w:pStyle w:val="TOC1"/>
        <w:tabs>
          <w:tab w:val="right" w:leader="dot" w:pos="8296"/>
        </w:tabs>
        <w:rPr>
          <w:rFonts w:ascii="Times New Roman" w:hAnsi="Times New Roman" w:cs="Times New Roman"/>
          <w:sz w:val="24"/>
          <w:szCs w:val="24"/>
        </w:rPr>
      </w:pPr>
      <w:r>
        <w:rPr>
          <w:caps/>
          <w:rtl/>
        </w:rPr>
        <w:t>הצעה לסדר-היום</w:t>
      </w:r>
      <w:r>
        <w:tab/>
      </w:r>
      <w:r>
        <w:fldChar w:fldCharType="begin"/>
      </w:r>
      <w:r>
        <w:instrText xml:space="preserve"> PAGEREF _Toc45970197 \h </w:instrText>
      </w:r>
      <w:r>
        <w:fldChar w:fldCharType="separate"/>
      </w:r>
      <w:r>
        <w:t>209</w:t>
      </w:r>
      <w:r>
        <w:fldChar w:fldCharType="end"/>
      </w:r>
    </w:p>
    <w:p w14:paraId="0896753D" w14:textId="77777777" w:rsidR="00000000" w:rsidRDefault="009F4636">
      <w:pPr>
        <w:pStyle w:val="TOC1"/>
        <w:tabs>
          <w:tab w:val="right" w:leader="dot" w:pos="8296"/>
        </w:tabs>
        <w:rPr>
          <w:rFonts w:ascii="Times New Roman" w:hAnsi="Times New Roman" w:cs="Times New Roman"/>
          <w:sz w:val="24"/>
          <w:szCs w:val="24"/>
        </w:rPr>
      </w:pPr>
      <w:r>
        <w:rPr>
          <w:caps/>
          <w:rtl/>
        </w:rPr>
        <w:t>הקמת גדר הפרדה</w:t>
      </w:r>
      <w:r>
        <w:tab/>
      </w:r>
      <w:r>
        <w:fldChar w:fldCharType="begin"/>
      </w:r>
      <w:r>
        <w:instrText xml:space="preserve"> PAGEREF _Toc45970198 \h </w:instrText>
      </w:r>
      <w:r>
        <w:fldChar w:fldCharType="separate"/>
      </w:r>
      <w:r>
        <w:t>209</w:t>
      </w:r>
      <w:r>
        <w:fldChar w:fldCharType="end"/>
      </w:r>
    </w:p>
    <w:p w14:paraId="0F1C61DB" w14:textId="77777777" w:rsidR="00000000" w:rsidRDefault="009F4636">
      <w:pPr>
        <w:pStyle w:val="TOC2"/>
        <w:tabs>
          <w:tab w:val="right" w:leader="dot" w:pos="8296"/>
        </w:tabs>
        <w:ind w:right="0"/>
        <w:rPr>
          <w:rFonts w:ascii="Times New Roman" w:hAnsi="Times New Roman" w:cs="Times New Roman"/>
          <w:sz w:val="24"/>
          <w:szCs w:val="24"/>
        </w:rPr>
      </w:pPr>
      <w:r>
        <w:rPr>
          <w:caps/>
          <w:rtl/>
        </w:rPr>
        <w:t>חיים</w:t>
      </w:r>
      <w:r>
        <w:rPr>
          <w:caps/>
        </w:rPr>
        <w:t xml:space="preserve"> </w:t>
      </w:r>
      <w:r>
        <w:rPr>
          <w:caps/>
          <w:rtl/>
        </w:rPr>
        <w:t>רמון (העבודה-מימד):</w:t>
      </w:r>
      <w:r>
        <w:tab/>
      </w:r>
      <w:r>
        <w:fldChar w:fldCharType="begin"/>
      </w:r>
      <w:r>
        <w:instrText xml:space="preserve"> PAGEREF _Toc45970199 \h </w:instrText>
      </w:r>
      <w:r>
        <w:fldChar w:fldCharType="separate"/>
      </w:r>
      <w:r>
        <w:t>209</w:t>
      </w:r>
      <w:r>
        <w:fldChar w:fldCharType="end"/>
      </w:r>
    </w:p>
    <w:p w14:paraId="4EE2C6FB"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 גדעון עזרא:</w:t>
      </w:r>
      <w:r>
        <w:tab/>
      </w:r>
      <w:r>
        <w:fldChar w:fldCharType="begin"/>
      </w:r>
      <w:r>
        <w:instrText xml:space="preserve"> PAGEREF _Toc45970200 \h </w:instrText>
      </w:r>
      <w:r>
        <w:fldChar w:fldCharType="separate"/>
      </w:r>
      <w:r>
        <w:t>213</w:t>
      </w:r>
      <w:r>
        <w:fldChar w:fldCharType="end"/>
      </w:r>
    </w:p>
    <w:p w14:paraId="6CF85C67" w14:textId="77777777" w:rsidR="00000000" w:rsidRDefault="009F4636">
      <w:pPr>
        <w:pStyle w:val="TOC2"/>
        <w:tabs>
          <w:tab w:val="right" w:leader="dot" w:pos="8296"/>
        </w:tabs>
        <w:ind w:right="0"/>
        <w:rPr>
          <w:rFonts w:ascii="Times New Roman" w:hAnsi="Times New Roman" w:cs="Times New Roman"/>
          <w:sz w:val="24"/>
          <w:szCs w:val="24"/>
        </w:rPr>
      </w:pPr>
      <w:r>
        <w:rPr>
          <w:caps/>
          <w:rtl/>
        </w:rPr>
        <w:t>אורי</w:t>
      </w:r>
      <w:r>
        <w:rPr>
          <w:caps/>
        </w:rPr>
        <w:t xml:space="preserve"> </w:t>
      </w:r>
      <w:r>
        <w:rPr>
          <w:caps/>
          <w:rtl/>
        </w:rPr>
        <w:t>יהודה אריאל (האיחוד הלאומי - ישראל ביתנו):</w:t>
      </w:r>
      <w:r>
        <w:tab/>
      </w:r>
      <w:r>
        <w:fldChar w:fldCharType="begin"/>
      </w:r>
      <w:r>
        <w:instrText xml:space="preserve"> PAGEREF _Toc45970201 \h </w:instrText>
      </w:r>
      <w:r>
        <w:fldChar w:fldCharType="separate"/>
      </w:r>
      <w:r>
        <w:t>215</w:t>
      </w:r>
      <w:r>
        <w:fldChar w:fldCharType="end"/>
      </w:r>
    </w:p>
    <w:p w14:paraId="0EFDD7BA" w14:textId="77777777" w:rsidR="00000000" w:rsidRDefault="009F4636">
      <w:pPr>
        <w:pStyle w:val="TOC1"/>
        <w:tabs>
          <w:tab w:val="right" w:leader="dot" w:pos="8296"/>
        </w:tabs>
        <w:rPr>
          <w:rFonts w:ascii="Times New Roman" w:hAnsi="Times New Roman" w:cs="Times New Roman"/>
          <w:sz w:val="24"/>
          <w:szCs w:val="24"/>
        </w:rPr>
      </w:pPr>
      <w:r>
        <w:rPr>
          <w:caps/>
          <w:rtl/>
        </w:rPr>
        <w:t>הצעה לסדר-היום</w:t>
      </w:r>
      <w:r>
        <w:tab/>
      </w:r>
      <w:r>
        <w:fldChar w:fldCharType="begin"/>
      </w:r>
      <w:r>
        <w:instrText xml:space="preserve"> PAGEREF _Toc45970202 \h </w:instrText>
      </w:r>
      <w:r>
        <w:fldChar w:fldCharType="separate"/>
      </w:r>
      <w:r>
        <w:t>216</w:t>
      </w:r>
      <w:r>
        <w:fldChar w:fldCharType="end"/>
      </w:r>
    </w:p>
    <w:p w14:paraId="3B49BB3C" w14:textId="77777777" w:rsidR="00000000" w:rsidRDefault="009F4636">
      <w:pPr>
        <w:pStyle w:val="TOC1"/>
        <w:tabs>
          <w:tab w:val="right" w:leader="dot" w:pos="8296"/>
        </w:tabs>
        <w:rPr>
          <w:rFonts w:ascii="Times New Roman" w:hAnsi="Times New Roman" w:cs="Times New Roman"/>
          <w:sz w:val="24"/>
          <w:szCs w:val="24"/>
        </w:rPr>
      </w:pPr>
      <w:r>
        <w:rPr>
          <w:caps/>
          <w:rtl/>
        </w:rPr>
        <w:t>מסירת האחריות הביטחונית ברצועת-עזה לידי הרשות הפלסטינית</w:t>
      </w:r>
      <w:r>
        <w:tab/>
      </w:r>
      <w:r>
        <w:fldChar w:fldCharType="begin"/>
      </w:r>
      <w:r>
        <w:instrText xml:space="preserve"> PAGEREF _Toc45970203 \h </w:instrText>
      </w:r>
      <w:r>
        <w:fldChar w:fldCharType="separate"/>
      </w:r>
      <w:r>
        <w:t>217</w:t>
      </w:r>
      <w:r>
        <w:fldChar w:fldCharType="end"/>
      </w:r>
    </w:p>
    <w:p w14:paraId="16A0BD46" w14:textId="77777777" w:rsidR="00000000" w:rsidRDefault="009F4636">
      <w:pPr>
        <w:pStyle w:val="TOC2"/>
        <w:tabs>
          <w:tab w:val="right" w:leader="dot" w:pos="8296"/>
        </w:tabs>
        <w:ind w:right="0"/>
        <w:rPr>
          <w:rFonts w:ascii="Times New Roman" w:hAnsi="Times New Roman" w:cs="Times New Roman"/>
          <w:sz w:val="24"/>
          <w:szCs w:val="24"/>
        </w:rPr>
      </w:pPr>
      <w:r>
        <w:rPr>
          <w:caps/>
          <w:rtl/>
        </w:rPr>
        <w:t>אריה</w:t>
      </w:r>
      <w:r>
        <w:rPr>
          <w:caps/>
        </w:rPr>
        <w:t xml:space="preserve"> </w:t>
      </w:r>
      <w:r>
        <w:rPr>
          <w:caps/>
          <w:rtl/>
        </w:rPr>
        <w:t>אלדד (האיחוד הלאומי</w:t>
      </w:r>
      <w:r>
        <w:rPr>
          <w:caps/>
        </w:rPr>
        <w:t xml:space="preserve"> - </w:t>
      </w:r>
      <w:r>
        <w:rPr>
          <w:caps/>
          <w:rtl/>
        </w:rPr>
        <w:t>ישראל ביתנו):</w:t>
      </w:r>
      <w:r>
        <w:tab/>
      </w:r>
      <w:r>
        <w:fldChar w:fldCharType="begin"/>
      </w:r>
      <w:r>
        <w:instrText xml:space="preserve"> PAGEREF _Toc45970204 \h </w:instrText>
      </w:r>
      <w:r>
        <w:fldChar w:fldCharType="separate"/>
      </w:r>
      <w:r>
        <w:t>217</w:t>
      </w:r>
      <w:r>
        <w:fldChar w:fldCharType="end"/>
      </w:r>
    </w:p>
    <w:p w14:paraId="2F89DD0E"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 גדעון עזר</w:t>
      </w:r>
      <w:r>
        <w:rPr>
          <w:caps/>
          <w:rtl/>
        </w:rPr>
        <w:t>א:</w:t>
      </w:r>
      <w:r>
        <w:tab/>
      </w:r>
      <w:r>
        <w:fldChar w:fldCharType="begin"/>
      </w:r>
      <w:r>
        <w:instrText xml:space="preserve"> PAGEREF _Toc45970205 \h </w:instrText>
      </w:r>
      <w:r>
        <w:fldChar w:fldCharType="separate"/>
      </w:r>
      <w:r>
        <w:t>219</w:t>
      </w:r>
      <w:r>
        <w:fldChar w:fldCharType="end"/>
      </w:r>
    </w:p>
    <w:p w14:paraId="56F22585" w14:textId="77777777" w:rsidR="00000000" w:rsidRDefault="009F4636">
      <w:pPr>
        <w:pStyle w:val="TOC1"/>
        <w:tabs>
          <w:tab w:val="right" w:leader="dot" w:pos="8296"/>
        </w:tabs>
        <w:rPr>
          <w:rFonts w:ascii="Times New Roman" w:hAnsi="Times New Roman" w:cs="Times New Roman"/>
          <w:sz w:val="24"/>
          <w:szCs w:val="24"/>
        </w:rPr>
      </w:pPr>
      <w:r>
        <w:rPr>
          <w:caps/>
          <w:rtl/>
        </w:rPr>
        <w:t>הצעה לסדר-היום</w:t>
      </w:r>
      <w:r>
        <w:tab/>
      </w:r>
      <w:r>
        <w:fldChar w:fldCharType="begin"/>
      </w:r>
      <w:r>
        <w:instrText xml:space="preserve"> PAGEREF _Toc45970206 \h </w:instrText>
      </w:r>
      <w:r>
        <w:fldChar w:fldCharType="separate"/>
      </w:r>
      <w:r>
        <w:t>220</w:t>
      </w:r>
      <w:r>
        <w:fldChar w:fldCharType="end"/>
      </w:r>
    </w:p>
    <w:p w14:paraId="22964B71" w14:textId="77777777" w:rsidR="00000000" w:rsidRDefault="009F4636">
      <w:pPr>
        <w:pStyle w:val="TOC1"/>
        <w:tabs>
          <w:tab w:val="right" w:leader="dot" w:pos="8296"/>
        </w:tabs>
        <w:rPr>
          <w:rFonts w:ascii="Times New Roman" w:hAnsi="Times New Roman" w:cs="Times New Roman"/>
          <w:sz w:val="24"/>
          <w:szCs w:val="24"/>
        </w:rPr>
      </w:pPr>
      <w:r>
        <w:rPr>
          <w:caps/>
          <w:rtl/>
        </w:rPr>
        <w:t xml:space="preserve">החלטת מועצת הכבלים להתיר את שידורי ערוץ </w:t>
      </w:r>
      <w:r>
        <w:rPr>
          <w:caps/>
        </w:rPr>
        <w:t>"</w:t>
      </w:r>
      <w:r>
        <w:rPr>
          <w:caps/>
          <w:rtl/>
        </w:rPr>
        <w:t>פלייבוי</w:t>
      </w:r>
      <w:r>
        <w:rPr>
          <w:caps/>
        </w:rPr>
        <w:t>"</w:t>
      </w:r>
      <w:r>
        <w:tab/>
      </w:r>
      <w:r>
        <w:fldChar w:fldCharType="begin"/>
      </w:r>
      <w:r>
        <w:instrText xml:space="preserve"> PAGEREF _Toc45970207 \h </w:instrText>
      </w:r>
      <w:r>
        <w:fldChar w:fldCharType="separate"/>
      </w:r>
      <w:r>
        <w:t>221</w:t>
      </w:r>
      <w:r>
        <w:fldChar w:fldCharType="end"/>
      </w:r>
    </w:p>
    <w:p w14:paraId="7AD8E5A5" w14:textId="77777777" w:rsidR="00000000" w:rsidRDefault="009F4636">
      <w:pPr>
        <w:pStyle w:val="TOC2"/>
        <w:tabs>
          <w:tab w:val="right" w:leader="dot" w:pos="8296"/>
        </w:tabs>
        <w:ind w:right="0"/>
        <w:rPr>
          <w:rFonts w:ascii="Times New Roman" w:hAnsi="Times New Roman" w:cs="Times New Roman"/>
          <w:sz w:val="24"/>
          <w:szCs w:val="24"/>
        </w:rPr>
      </w:pPr>
      <w:r>
        <w:rPr>
          <w:caps/>
          <w:rtl/>
        </w:rPr>
        <w:t>גילה פינקלשטיין (מפד"ל):</w:t>
      </w:r>
      <w:r>
        <w:tab/>
      </w:r>
      <w:r>
        <w:fldChar w:fldCharType="begin"/>
      </w:r>
      <w:r>
        <w:instrText xml:space="preserve"> PAGEREF _Toc45970208 \h </w:instrText>
      </w:r>
      <w:r>
        <w:fldChar w:fldCharType="separate"/>
      </w:r>
      <w:r>
        <w:t>221</w:t>
      </w:r>
      <w:r>
        <w:fldChar w:fldCharType="end"/>
      </w:r>
    </w:p>
    <w:p w14:paraId="6DEEE299" w14:textId="77777777" w:rsidR="00000000" w:rsidRDefault="009F4636">
      <w:pPr>
        <w:pStyle w:val="TOC2"/>
        <w:tabs>
          <w:tab w:val="right" w:leader="dot" w:pos="8296"/>
        </w:tabs>
        <w:ind w:right="0"/>
        <w:rPr>
          <w:rFonts w:ascii="Times New Roman" w:hAnsi="Times New Roman" w:cs="Times New Roman"/>
          <w:sz w:val="24"/>
          <w:szCs w:val="24"/>
        </w:rPr>
      </w:pPr>
      <w:r>
        <w:rPr>
          <w:caps/>
          <w:rtl/>
        </w:rPr>
        <w:t>השר גדעון עזרא:</w:t>
      </w:r>
      <w:r>
        <w:tab/>
      </w:r>
      <w:r>
        <w:fldChar w:fldCharType="begin"/>
      </w:r>
      <w:r>
        <w:instrText xml:space="preserve"> PAGEREF _Toc4</w:instrText>
      </w:r>
      <w:r>
        <w:instrText xml:space="preserve">5970209 \h </w:instrText>
      </w:r>
      <w:r>
        <w:fldChar w:fldCharType="separate"/>
      </w:r>
      <w:r>
        <w:t>222</w:t>
      </w:r>
      <w:r>
        <w:fldChar w:fldCharType="end"/>
      </w:r>
    </w:p>
    <w:p w14:paraId="00780AEF" w14:textId="77777777" w:rsidR="00000000" w:rsidRDefault="009F4636">
      <w:pPr>
        <w:pStyle w:val="a"/>
        <w:jc w:val="center"/>
        <w:rPr>
          <w:rFonts w:hint="cs"/>
          <w:rtl/>
        </w:rPr>
      </w:pPr>
      <w:r>
        <w:rPr>
          <w:bCs/>
          <w:szCs w:val="36"/>
          <w:u w:val="single"/>
          <w:rtl/>
        </w:rPr>
        <w:fldChar w:fldCharType="end"/>
      </w:r>
    </w:p>
    <w:p w14:paraId="18483656" w14:textId="77777777" w:rsidR="00000000" w:rsidRDefault="009F4636">
      <w:pPr>
        <w:pStyle w:val="a"/>
        <w:rPr>
          <w:rFonts w:hint="cs"/>
          <w:rtl/>
        </w:rPr>
      </w:pPr>
      <w:r>
        <w:rPr>
          <w:rtl/>
        </w:rPr>
        <w:br w:type="page"/>
      </w:r>
    </w:p>
    <w:p w14:paraId="25594DF9" w14:textId="77777777" w:rsidR="00000000" w:rsidRDefault="009F4636">
      <w:pPr>
        <w:pStyle w:val="a"/>
        <w:rPr>
          <w:rFonts w:hint="cs"/>
          <w:caps/>
          <w:rtl/>
        </w:rPr>
      </w:pPr>
    </w:p>
    <w:p w14:paraId="6E11086F" w14:textId="77777777" w:rsidR="00000000" w:rsidRDefault="009F4636">
      <w:pPr>
        <w:pStyle w:val="a"/>
        <w:rPr>
          <w:rFonts w:hint="cs"/>
          <w:caps/>
          <w:rtl/>
        </w:rPr>
      </w:pPr>
      <w:r>
        <w:rPr>
          <w:rFonts w:hint="cs"/>
          <w:caps/>
          <w:rtl/>
        </w:rPr>
        <w:t>חוב'  י"ג</w:t>
      </w:r>
    </w:p>
    <w:p w14:paraId="1E7D6AA6" w14:textId="77777777" w:rsidR="00000000" w:rsidRDefault="009F4636">
      <w:pPr>
        <w:pStyle w:val="a"/>
        <w:rPr>
          <w:rFonts w:hint="cs"/>
          <w:caps/>
          <w:rtl/>
        </w:rPr>
      </w:pPr>
      <w:r>
        <w:rPr>
          <w:rFonts w:hint="cs"/>
          <w:caps/>
          <w:rtl/>
        </w:rPr>
        <w:t>ישיבה ל"ד</w:t>
      </w:r>
    </w:p>
    <w:p w14:paraId="4C7115C8" w14:textId="77777777" w:rsidR="00000000" w:rsidRDefault="009F4636">
      <w:pPr>
        <w:pStyle w:val="a"/>
        <w:rPr>
          <w:caps/>
          <w:rtl/>
        </w:rPr>
      </w:pPr>
    </w:p>
    <w:p w14:paraId="295D6B54" w14:textId="77777777" w:rsidR="00000000" w:rsidRDefault="009F4636">
      <w:pPr>
        <w:pStyle w:val="a"/>
        <w:rPr>
          <w:rFonts w:hint="cs"/>
          <w:caps/>
          <w:rtl/>
        </w:rPr>
      </w:pPr>
    </w:p>
    <w:p w14:paraId="7FEB4EE7" w14:textId="77777777" w:rsidR="00000000" w:rsidRDefault="009F4636">
      <w:pPr>
        <w:pStyle w:val="a1"/>
        <w:bidi/>
        <w:rPr>
          <w:rFonts w:hint="cs"/>
          <w:b w:val="0"/>
          <w:bCs w:val="0"/>
          <w:caps/>
          <w:u w:val="none"/>
          <w:rtl/>
        </w:rPr>
      </w:pPr>
    </w:p>
    <w:p w14:paraId="013EE883" w14:textId="77777777" w:rsidR="00000000" w:rsidRDefault="009F4636">
      <w:pPr>
        <w:pStyle w:val="a1"/>
        <w:bidi/>
        <w:rPr>
          <w:rFonts w:hint="cs"/>
          <w:b w:val="0"/>
          <w:bCs w:val="0"/>
          <w:caps/>
          <w:u w:val="none"/>
          <w:rtl/>
        </w:rPr>
      </w:pPr>
      <w:r>
        <w:rPr>
          <w:b w:val="0"/>
          <w:bCs w:val="0"/>
          <w:caps/>
          <w:u w:val="none"/>
          <w:rtl/>
        </w:rPr>
        <w:t>הישיבה ה</w:t>
      </w:r>
      <w:r>
        <w:rPr>
          <w:rFonts w:hint="cs"/>
          <w:b w:val="0"/>
          <w:bCs w:val="0"/>
          <w:caps/>
          <w:u w:val="none"/>
          <w:rtl/>
        </w:rPr>
        <w:t>שלושים-וארבע</w:t>
      </w:r>
      <w:r>
        <w:rPr>
          <w:b w:val="0"/>
          <w:bCs w:val="0"/>
          <w:caps/>
          <w:u w:val="none"/>
          <w:rtl/>
        </w:rPr>
        <w:t xml:space="preserve"> של הכנסת ה</w:t>
      </w:r>
      <w:r>
        <w:rPr>
          <w:rFonts w:hint="cs"/>
          <w:b w:val="0"/>
          <w:bCs w:val="0"/>
          <w:caps/>
          <w:u w:val="none"/>
          <w:rtl/>
        </w:rPr>
        <w:t>שש-עשרה</w:t>
      </w:r>
    </w:p>
    <w:p w14:paraId="656A8EFA" w14:textId="77777777" w:rsidR="00000000" w:rsidRDefault="009F4636">
      <w:pPr>
        <w:pStyle w:val="a2"/>
        <w:bidi/>
        <w:rPr>
          <w:caps/>
          <w:rtl/>
        </w:rPr>
      </w:pPr>
      <w:r>
        <w:rPr>
          <w:caps/>
          <w:rtl/>
        </w:rPr>
        <w:t>יום רביעי,</w:t>
      </w:r>
      <w:r>
        <w:rPr>
          <w:rFonts w:hint="cs"/>
          <w:caps/>
          <w:rtl/>
        </w:rPr>
        <w:t xml:space="preserve"> </w:t>
      </w:r>
      <w:r>
        <w:rPr>
          <w:caps/>
          <w:rtl/>
        </w:rPr>
        <w:t xml:space="preserve">י"ח בסיוון </w:t>
      </w:r>
      <w:r>
        <w:rPr>
          <w:rFonts w:hint="cs"/>
          <w:caps/>
          <w:rtl/>
        </w:rPr>
        <w:t>ה</w:t>
      </w:r>
      <w:r>
        <w:rPr>
          <w:caps/>
          <w:rtl/>
        </w:rPr>
        <w:t>תשס"ג (18 ביוני 2003)</w:t>
      </w:r>
    </w:p>
    <w:p w14:paraId="43FBFF2A" w14:textId="77777777" w:rsidR="00000000" w:rsidRDefault="009F4636">
      <w:pPr>
        <w:pStyle w:val="a3"/>
        <w:bidi/>
        <w:rPr>
          <w:caps/>
          <w:rtl/>
        </w:rPr>
      </w:pPr>
      <w:r>
        <w:rPr>
          <w:caps/>
          <w:rtl/>
        </w:rPr>
        <w:t>ירושלים, הכנסת, שעה 11:0</w:t>
      </w:r>
      <w:r>
        <w:rPr>
          <w:rFonts w:hint="cs"/>
          <w:caps/>
          <w:rtl/>
        </w:rPr>
        <w:t>2</w:t>
      </w:r>
    </w:p>
    <w:p w14:paraId="3578B43E" w14:textId="77777777" w:rsidR="00000000" w:rsidRDefault="009F4636">
      <w:pPr>
        <w:pStyle w:val="Subject"/>
        <w:rPr>
          <w:rFonts w:hint="cs"/>
          <w:b w:val="0"/>
          <w:bCs w:val="0"/>
          <w:caps/>
          <w:u w:val="none"/>
          <w:rtl/>
        </w:rPr>
      </w:pPr>
    </w:p>
    <w:p w14:paraId="72A77B06" w14:textId="77777777" w:rsidR="00000000" w:rsidRDefault="009F4636">
      <w:pPr>
        <w:pStyle w:val="a"/>
        <w:rPr>
          <w:rFonts w:hint="cs"/>
          <w:caps/>
          <w:rtl/>
        </w:rPr>
      </w:pPr>
    </w:p>
    <w:p w14:paraId="1E27807B" w14:textId="77777777" w:rsidR="00000000" w:rsidRDefault="009F4636">
      <w:pPr>
        <w:pStyle w:val="a"/>
        <w:rPr>
          <w:rFonts w:hint="cs"/>
          <w:caps/>
          <w:rtl/>
        </w:rPr>
      </w:pPr>
    </w:p>
    <w:p w14:paraId="6C78A65A" w14:textId="77777777" w:rsidR="00000000" w:rsidRDefault="009F4636">
      <w:pPr>
        <w:pStyle w:val="Subject"/>
        <w:rPr>
          <w:b w:val="0"/>
          <w:bCs w:val="0"/>
          <w:caps/>
          <w:u w:val="none"/>
          <w:rtl/>
        </w:rPr>
      </w:pPr>
      <w:bookmarkStart w:id="0" w:name="CS12916FI0012916T18_06_2003_11_29_18"/>
      <w:bookmarkStart w:id="1" w:name="_Toc45451336"/>
      <w:bookmarkStart w:id="2" w:name="_Toc45970060"/>
      <w:bookmarkEnd w:id="0"/>
      <w:r>
        <w:rPr>
          <w:b w:val="0"/>
          <w:bCs w:val="0"/>
          <w:caps/>
          <w:u w:val="none"/>
          <w:rtl/>
        </w:rPr>
        <w:t xml:space="preserve">ישיבה מיוחדת לציון </w:t>
      </w:r>
      <w:r>
        <w:rPr>
          <w:rFonts w:hint="cs"/>
          <w:b w:val="0"/>
          <w:bCs w:val="0"/>
          <w:caps/>
          <w:u w:val="none"/>
          <w:rtl/>
        </w:rPr>
        <w:t>מאה</w:t>
      </w:r>
      <w:r>
        <w:rPr>
          <w:b w:val="0"/>
          <w:bCs w:val="0"/>
          <w:caps/>
          <w:u w:val="none"/>
          <w:rtl/>
        </w:rPr>
        <w:t xml:space="preserve"> שנים להסתדרות המורים</w:t>
      </w:r>
      <w:bookmarkEnd w:id="1"/>
      <w:bookmarkEnd w:id="2"/>
    </w:p>
    <w:p w14:paraId="6B92C952" w14:textId="77777777" w:rsidR="00000000" w:rsidRDefault="009F4636">
      <w:pPr>
        <w:pStyle w:val="SubjectSub"/>
        <w:rPr>
          <w:rFonts w:hint="cs"/>
          <w:b w:val="0"/>
          <w:bCs w:val="0"/>
          <w:caps/>
          <w:u w:val="none"/>
          <w:rtl/>
        </w:rPr>
      </w:pPr>
    </w:p>
    <w:p w14:paraId="79424E17" w14:textId="77777777" w:rsidR="00000000" w:rsidRDefault="009F4636">
      <w:pPr>
        <w:pStyle w:val="a"/>
        <w:rPr>
          <w:rFonts w:hint="cs"/>
          <w:caps/>
          <w:rtl/>
        </w:rPr>
      </w:pPr>
    </w:p>
    <w:p w14:paraId="7FBAB992" w14:textId="77777777" w:rsidR="00000000" w:rsidRDefault="009F4636">
      <w:pPr>
        <w:pStyle w:val="ad"/>
        <w:rPr>
          <w:rFonts w:hint="cs"/>
          <w:b w:val="0"/>
          <w:bCs w:val="0"/>
          <w:caps/>
          <w:u w:val="none"/>
          <w:rtl/>
        </w:rPr>
      </w:pPr>
      <w:r>
        <w:rPr>
          <w:b w:val="0"/>
          <w:bCs w:val="0"/>
          <w:caps/>
          <w:u w:val="none"/>
          <w:rtl/>
        </w:rPr>
        <w:t>היו"ר ראובן ריבלין:</w:t>
      </w:r>
    </w:p>
    <w:p w14:paraId="396E0190" w14:textId="77777777" w:rsidR="00000000" w:rsidRDefault="009F4636">
      <w:pPr>
        <w:pStyle w:val="a"/>
        <w:rPr>
          <w:rFonts w:hint="cs"/>
          <w:caps/>
          <w:rtl/>
        </w:rPr>
      </w:pPr>
    </w:p>
    <w:p w14:paraId="4C3EBDF7" w14:textId="77777777" w:rsidR="00000000" w:rsidRDefault="009F4636">
      <w:pPr>
        <w:pStyle w:val="a"/>
        <w:rPr>
          <w:rFonts w:hint="cs"/>
          <w:caps/>
          <w:rtl/>
        </w:rPr>
      </w:pPr>
      <w:r>
        <w:rPr>
          <w:rFonts w:hint="cs"/>
          <w:caps/>
          <w:rtl/>
        </w:rPr>
        <w:t>חברי הכנסת, היום י"ח בסיוון הת</w:t>
      </w:r>
      <w:r>
        <w:rPr>
          <w:rFonts w:hint="cs"/>
          <w:caps/>
          <w:rtl/>
        </w:rPr>
        <w:t>שס"ג, 18 בחודש יוני 2003 למניינם. אני מתכבד לפתוח את ישיבת הכנסת.</w:t>
      </w:r>
    </w:p>
    <w:p w14:paraId="1E0A7F9B" w14:textId="77777777" w:rsidR="00000000" w:rsidRDefault="009F4636">
      <w:pPr>
        <w:pStyle w:val="a"/>
        <w:rPr>
          <w:rFonts w:hint="cs"/>
          <w:caps/>
          <w:rtl/>
        </w:rPr>
      </w:pPr>
    </w:p>
    <w:p w14:paraId="13CE0CBE" w14:textId="77777777" w:rsidR="00000000" w:rsidRDefault="009F4636">
      <w:pPr>
        <w:pStyle w:val="a"/>
        <w:rPr>
          <w:rFonts w:hint="cs"/>
          <w:caps/>
          <w:rtl/>
        </w:rPr>
      </w:pPr>
      <w:r>
        <w:rPr>
          <w:rFonts w:hint="cs"/>
          <w:caps/>
          <w:rtl/>
        </w:rPr>
        <w:t>רבותי חברי הכנסת, לפני שניגש לענייני דיומא, אני מבקש לקיים ישיבה מיוחדת לציון 100 שנה להסתדרות המורים.</w:t>
      </w:r>
    </w:p>
    <w:p w14:paraId="62CB87AC" w14:textId="77777777" w:rsidR="00000000" w:rsidRDefault="009F4636">
      <w:pPr>
        <w:pStyle w:val="a"/>
        <w:rPr>
          <w:rFonts w:hint="cs"/>
          <w:caps/>
          <w:rtl/>
        </w:rPr>
      </w:pPr>
    </w:p>
    <w:p w14:paraId="3520C998" w14:textId="77777777" w:rsidR="00000000" w:rsidRDefault="009F4636">
      <w:pPr>
        <w:pStyle w:val="a"/>
        <w:rPr>
          <w:rFonts w:hint="cs"/>
          <w:caps/>
          <w:rtl/>
        </w:rPr>
      </w:pPr>
      <w:r>
        <w:rPr>
          <w:rFonts w:hint="cs"/>
          <w:caps/>
          <w:rtl/>
        </w:rPr>
        <w:t>חברי הכנסת, חברי כנסת לשעבר, ראש עיריית קריית-שמונה, מר חיים ברביבאי, מזכ"ל הסתדרות ה</w:t>
      </w:r>
      <w:r>
        <w:rPr>
          <w:rFonts w:hint="cs"/>
          <w:caps/>
          <w:rtl/>
        </w:rPr>
        <w:t>מורים, מר יוסי וסרמן, ממלא-מקום המזכ"ל ויושב-ראש האגף לאיגוד מקצועי, מר גד דיעי, הנהגת הסתדרות המורים, עובדי הוראה ופרחי הוראה, אורחים נכבדים, מכובדי, אנו מציינים היום 100 שנים לייסוד הסתדרות המורים - ארגון העובדים הראשון בארץ-ישראל, שנוסד על-ידי מנחם אוסי</w:t>
      </w:r>
      <w:r>
        <w:rPr>
          <w:rFonts w:hint="cs"/>
          <w:caps/>
          <w:rtl/>
        </w:rPr>
        <w:t>שקין, איש הציונות המעשית, בשנת 1903 בזיכרון-יעקב.</w:t>
      </w:r>
    </w:p>
    <w:p w14:paraId="45E2AC94" w14:textId="77777777" w:rsidR="00000000" w:rsidRDefault="009F4636">
      <w:pPr>
        <w:pStyle w:val="a"/>
        <w:rPr>
          <w:rFonts w:hint="cs"/>
          <w:caps/>
          <w:rtl/>
        </w:rPr>
      </w:pPr>
    </w:p>
    <w:p w14:paraId="240373DF" w14:textId="77777777" w:rsidR="00000000" w:rsidRDefault="009F4636">
      <w:pPr>
        <w:pStyle w:val="a"/>
        <w:rPr>
          <w:rFonts w:hint="cs"/>
          <w:caps/>
          <w:rtl/>
        </w:rPr>
      </w:pPr>
      <w:r>
        <w:rPr>
          <w:rFonts w:hint="cs"/>
          <w:caps/>
          <w:rtl/>
        </w:rPr>
        <w:t>לצערנו, בשנים האחרונות חל פיחות במעמד המורה כדמות חינוכית וכמופת ודוגמה לתלמידו. הפיחות הזה ניכר היטב, לצערנו, במערכת החינוך, בהיחלשות הסמכות ההורית ובתופעות חברתיות שליליות. כנגד זאת, עלינו לשוב ולראות את</w:t>
      </w:r>
      <w:r>
        <w:rPr>
          <w:rFonts w:hint="cs"/>
          <w:caps/>
          <w:rtl/>
        </w:rPr>
        <w:t xml:space="preserve"> המורה כמרכז הידע והסמכות החינוכית ולשפר את מעמדו ואת תנאי עבודתו. תהא זו ההשקעה החשובה ביותר בתשתית, תשתית חינוכית, שהיא חיונית למדינה ולחברה הישראלית בכלל.</w:t>
      </w:r>
    </w:p>
    <w:p w14:paraId="3380FE24" w14:textId="77777777" w:rsidR="00000000" w:rsidRDefault="009F4636">
      <w:pPr>
        <w:pStyle w:val="a"/>
        <w:rPr>
          <w:rFonts w:hint="cs"/>
          <w:caps/>
          <w:rtl/>
        </w:rPr>
      </w:pPr>
    </w:p>
    <w:p w14:paraId="76A27388" w14:textId="77777777" w:rsidR="00000000" w:rsidRDefault="009F4636">
      <w:pPr>
        <w:pStyle w:val="a"/>
        <w:rPr>
          <w:rFonts w:hint="cs"/>
          <w:caps/>
          <w:rtl/>
        </w:rPr>
      </w:pPr>
      <w:r>
        <w:rPr>
          <w:rFonts w:hint="cs"/>
          <w:caps/>
          <w:rtl/>
        </w:rPr>
        <w:t>רבותי חברי הכנסת, לא הייתי מורה אבל בן מורה אני, בנו ותלמידו של מי שהיה לימים פרופסור יוסף יואל ר</w:t>
      </w:r>
      <w:r>
        <w:rPr>
          <w:rFonts w:hint="cs"/>
          <w:caps/>
          <w:rtl/>
        </w:rPr>
        <w:t>יבלין, שהיה גם מורה בבית-הספר "למל" והיה גם איש הסתדרות המורים וראשה במשך שנים רבות. אני אולי מבין היום מדוע הגעתי לכהונתי הרמה - אולי משום שלעת הזאת התבקשתי להיות יושב-ראש הישיבה שבה אנחנו מציינים 100 שנים להסתדרות המורים.</w:t>
      </w:r>
    </w:p>
    <w:p w14:paraId="51371B0C" w14:textId="77777777" w:rsidR="00000000" w:rsidRDefault="009F4636">
      <w:pPr>
        <w:pStyle w:val="a"/>
        <w:rPr>
          <w:rFonts w:hint="cs"/>
          <w:caps/>
          <w:rtl/>
        </w:rPr>
      </w:pPr>
    </w:p>
    <w:p w14:paraId="4A1571E7" w14:textId="77777777" w:rsidR="00000000" w:rsidRDefault="009F4636">
      <w:pPr>
        <w:pStyle w:val="a"/>
        <w:rPr>
          <w:rFonts w:hint="cs"/>
          <w:caps/>
          <w:rtl/>
        </w:rPr>
      </w:pPr>
      <w:r>
        <w:rPr>
          <w:rFonts w:hint="cs"/>
          <w:caps/>
          <w:rtl/>
        </w:rPr>
        <w:t>אני מתכבד לפתוח את הישיבה המיוח</w:t>
      </w:r>
      <w:r>
        <w:rPr>
          <w:rFonts w:hint="cs"/>
          <w:caps/>
          <w:rtl/>
        </w:rPr>
        <w:t>דת לציון 100 שנים להסתדרות המורים. יישאו דברים שרת החינוך, התרבות והספורט השרה לימור לבנת, חבר הכנסת יוסי שריד, חברת הכנסת דליה איציק וחברת הכנסת גילה פינקלשטיין, וכמובן יושב-ראש ועדת החינוך, חבר הכנסת שלגי.</w:t>
      </w:r>
    </w:p>
    <w:p w14:paraId="33BF7CE4" w14:textId="77777777" w:rsidR="00000000" w:rsidRDefault="009F4636">
      <w:pPr>
        <w:pStyle w:val="a"/>
        <w:rPr>
          <w:rFonts w:hint="cs"/>
          <w:caps/>
          <w:rtl/>
        </w:rPr>
      </w:pPr>
    </w:p>
    <w:p w14:paraId="542705BA" w14:textId="77777777" w:rsidR="00000000" w:rsidRDefault="009F4636">
      <w:pPr>
        <w:pStyle w:val="a"/>
        <w:rPr>
          <w:rFonts w:hint="cs"/>
          <w:caps/>
          <w:rtl/>
        </w:rPr>
      </w:pPr>
      <w:r>
        <w:rPr>
          <w:rFonts w:hint="cs"/>
          <w:caps/>
          <w:rtl/>
        </w:rPr>
        <w:t>האם גברתי השרה תפתח את הדיון? תודה רבה. מורי ור</w:t>
      </w:r>
      <w:r>
        <w:rPr>
          <w:rFonts w:hint="cs"/>
          <w:caps/>
          <w:rtl/>
        </w:rPr>
        <w:t>בותי, שרת החינוך, חברת הכנסת לימור לבנת, בבקשה.</w:t>
      </w:r>
    </w:p>
    <w:p w14:paraId="781394AC" w14:textId="77777777" w:rsidR="00000000" w:rsidRDefault="009F4636">
      <w:pPr>
        <w:pStyle w:val="a"/>
        <w:rPr>
          <w:caps/>
          <w:rtl/>
        </w:rPr>
      </w:pPr>
    </w:p>
    <w:p w14:paraId="223B7E1A" w14:textId="77777777" w:rsidR="00000000" w:rsidRDefault="009F4636">
      <w:pPr>
        <w:pStyle w:val="a"/>
        <w:rPr>
          <w:rFonts w:hint="cs"/>
          <w:caps/>
          <w:rtl/>
        </w:rPr>
      </w:pPr>
    </w:p>
    <w:p w14:paraId="5F616969" w14:textId="77777777" w:rsidR="00000000" w:rsidRDefault="009F4636">
      <w:pPr>
        <w:pStyle w:val="Speaker"/>
        <w:rPr>
          <w:b w:val="0"/>
          <w:bCs w:val="0"/>
          <w:caps/>
          <w:u w:val="none"/>
          <w:rtl/>
        </w:rPr>
      </w:pPr>
      <w:bookmarkStart w:id="3" w:name="FS000000470T18_06_2003_11_50_46"/>
      <w:bookmarkStart w:id="4" w:name="_Toc45451337"/>
      <w:bookmarkStart w:id="5" w:name="_Toc45970061"/>
      <w:bookmarkEnd w:id="3"/>
      <w:r>
        <w:rPr>
          <w:rFonts w:hint="eastAsia"/>
          <w:b w:val="0"/>
          <w:bCs w:val="0"/>
          <w:caps/>
          <w:u w:val="none"/>
          <w:rtl/>
        </w:rPr>
        <w:t>שרת</w:t>
      </w:r>
      <w:r>
        <w:rPr>
          <w:b w:val="0"/>
          <w:bCs w:val="0"/>
          <w:caps/>
          <w:u w:val="none"/>
          <w:rtl/>
        </w:rPr>
        <w:t xml:space="preserve"> החינוך, התרבות והספורט לימור לבנת:</w:t>
      </w:r>
      <w:bookmarkEnd w:id="4"/>
      <w:bookmarkEnd w:id="5"/>
    </w:p>
    <w:p w14:paraId="3715C34D" w14:textId="77777777" w:rsidR="00000000" w:rsidRDefault="009F4636">
      <w:pPr>
        <w:pStyle w:val="a"/>
        <w:rPr>
          <w:rFonts w:hint="cs"/>
          <w:caps/>
          <w:rtl/>
        </w:rPr>
      </w:pPr>
    </w:p>
    <w:p w14:paraId="58F238DD" w14:textId="77777777" w:rsidR="00000000" w:rsidRDefault="009F4636">
      <w:pPr>
        <w:pStyle w:val="a"/>
        <w:rPr>
          <w:rFonts w:hint="cs"/>
          <w:caps/>
          <w:rtl/>
        </w:rPr>
      </w:pPr>
      <w:r>
        <w:rPr>
          <w:rFonts w:hint="cs"/>
          <w:caps/>
          <w:rtl/>
        </w:rPr>
        <w:t>אדוני היושב-ראש, חבר הכנסת ראובן ריבלין, מזכ"ל הסתדרות המורים מר יוסי וסרמן, ממלא-מקום מזכ"ל הסתדרות המורים מר גד דיעי, המשנה למזכ"ל הסתדרות המורים הגברת עפרה דונסקי,</w:t>
      </w:r>
      <w:r>
        <w:rPr>
          <w:rFonts w:hint="cs"/>
          <w:caps/>
          <w:rtl/>
        </w:rPr>
        <w:t xml:space="preserve"> חברי מועצת הסתדרות המורים, ואני רואה שיש כאן ביציע אורחים רבים בעלי תפקידים - מורים, מחנכים, מפקחים, ואני מניחה שגם מנהלים, חברי הכנסת וכל האורחים היקרים הצופים בנו, חברת הכנסת גילה פינקלשטיין, שהיא ממש שליחת ציבור המורים כאן בכנסת, ויש עוד רבים אחרים -  </w:t>
      </w:r>
      <w:r>
        <w:rPr>
          <w:rFonts w:hint="cs"/>
          <w:caps/>
          <w:rtl/>
        </w:rPr>
        <w:t>-</w:t>
      </w:r>
    </w:p>
    <w:p w14:paraId="5F7C5298" w14:textId="77777777" w:rsidR="00000000" w:rsidRDefault="009F4636">
      <w:pPr>
        <w:pStyle w:val="a"/>
        <w:rPr>
          <w:rFonts w:hint="cs"/>
          <w:caps/>
          <w:rtl/>
        </w:rPr>
      </w:pPr>
    </w:p>
    <w:p w14:paraId="3F798908" w14:textId="77777777" w:rsidR="00000000" w:rsidRDefault="009F4636">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 ישראל ביתנו):</w:t>
      </w:r>
    </w:p>
    <w:p w14:paraId="348ABC64" w14:textId="77777777" w:rsidR="00000000" w:rsidRDefault="009F4636">
      <w:pPr>
        <w:pStyle w:val="a"/>
        <w:rPr>
          <w:rFonts w:hint="cs"/>
          <w:caps/>
          <w:rtl/>
        </w:rPr>
      </w:pPr>
    </w:p>
    <w:p w14:paraId="496A22EB" w14:textId="77777777" w:rsidR="00000000" w:rsidRDefault="009F4636">
      <w:pPr>
        <w:pStyle w:val="a"/>
        <w:rPr>
          <w:rFonts w:hint="cs"/>
          <w:caps/>
          <w:rtl/>
        </w:rPr>
      </w:pPr>
      <w:r>
        <w:rPr>
          <w:rFonts w:hint="cs"/>
          <w:caps/>
          <w:rtl/>
        </w:rPr>
        <w:t>- - -</w:t>
      </w:r>
    </w:p>
    <w:p w14:paraId="07CA5C01" w14:textId="77777777" w:rsidR="00000000" w:rsidRDefault="009F4636">
      <w:pPr>
        <w:pStyle w:val="a"/>
        <w:rPr>
          <w:rFonts w:hint="cs"/>
          <w:caps/>
          <w:rtl/>
        </w:rPr>
      </w:pPr>
    </w:p>
    <w:p w14:paraId="7938428A" w14:textId="77777777" w:rsidR="00000000" w:rsidRDefault="009F4636">
      <w:pPr>
        <w:pStyle w:val="SpeakerCon"/>
        <w:rPr>
          <w:b w:val="0"/>
          <w:bCs w:val="0"/>
          <w:caps/>
          <w:u w:val="none"/>
          <w:rtl/>
        </w:rPr>
      </w:pPr>
      <w:bookmarkStart w:id="6" w:name="FS000000470T18_06_2003_11_53_11C"/>
      <w:bookmarkEnd w:id="6"/>
      <w:r>
        <w:rPr>
          <w:b w:val="0"/>
          <w:bCs w:val="0"/>
          <w:caps/>
          <w:u w:val="none"/>
          <w:rtl/>
        </w:rPr>
        <w:t>שרת החינוך, התרבות והספורט לימור לבנת:</w:t>
      </w:r>
    </w:p>
    <w:p w14:paraId="7E5DA077" w14:textId="77777777" w:rsidR="00000000" w:rsidRDefault="009F4636">
      <w:pPr>
        <w:pStyle w:val="a"/>
        <w:rPr>
          <w:caps/>
          <w:rtl/>
        </w:rPr>
      </w:pPr>
    </w:p>
    <w:p w14:paraId="68E1EAA4" w14:textId="77777777" w:rsidR="00000000" w:rsidRDefault="009F4636">
      <w:pPr>
        <w:pStyle w:val="a"/>
        <w:rPr>
          <w:rFonts w:hint="cs"/>
          <w:caps/>
          <w:rtl/>
        </w:rPr>
      </w:pPr>
      <w:r>
        <w:rPr>
          <w:rFonts w:hint="cs"/>
          <w:caps/>
          <w:rtl/>
        </w:rPr>
        <w:t>- - היום אנחנו מציינים בכנסת את יום חגה של הסתדרות המורים לציון 100 שנים להסתדרות המורים.</w:t>
      </w:r>
    </w:p>
    <w:p w14:paraId="3DF387B2" w14:textId="77777777" w:rsidR="00000000" w:rsidRDefault="009F4636">
      <w:pPr>
        <w:pStyle w:val="a"/>
        <w:rPr>
          <w:rFonts w:hint="cs"/>
          <w:caps/>
          <w:rtl/>
        </w:rPr>
      </w:pPr>
    </w:p>
    <w:p w14:paraId="42A983A4" w14:textId="77777777" w:rsidR="00000000" w:rsidRDefault="009F4636">
      <w:pPr>
        <w:pStyle w:val="a"/>
        <w:rPr>
          <w:rFonts w:hint="cs"/>
          <w:caps/>
          <w:rtl/>
        </w:rPr>
      </w:pPr>
      <w:r>
        <w:rPr>
          <w:rFonts w:hint="cs"/>
          <w:caps/>
          <w:rtl/>
        </w:rPr>
        <w:t>כאשר הסתדרות המורים נוסדה, ב-1903, חיו בארץ רק כ=100 משפחות דוברות</w:t>
      </w:r>
      <w:r>
        <w:rPr>
          <w:rFonts w:hint="cs"/>
          <w:caps/>
          <w:rtl/>
        </w:rPr>
        <w:t xml:space="preserve"> עברית. אבל זה, כמובן, לא מנע ממייסדי הסתדרות המורים להציב לעצמם מטרות: לכונן מערכת חינוך לאומית ולהחיות את השפה העברית ואת התרבות העברית; לא פחות מזה. אנציקלופדיה "בריטניקה" הגדירה באותה תקופה את העברית כשפה מתה, וקבעה כי הניסיון להחיותה נידון לכישלון ברו</w:t>
      </w:r>
      <w:r>
        <w:rPr>
          <w:rFonts w:hint="cs"/>
          <w:caps/>
          <w:rtl/>
        </w:rPr>
        <w:t>ר ונחרץ. אני משערת, כי בעיני כותבי הערך "עברית" בבריטניקה, דמויות כמו אליעזר בן-יהודה, מנחם אוסישקין, דוד ילין ויצחק אפשטיין נתפסו כקומץ של משוגעים.</w:t>
      </w:r>
    </w:p>
    <w:p w14:paraId="7C2C0B75" w14:textId="77777777" w:rsidR="00000000" w:rsidRDefault="009F4636">
      <w:pPr>
        <w:pStyle w:val="a"/>
        <w:rPr>
          <w:rFonts w:hint="cs"/>
          <w:caps/>
          <w:rtl/>
        </w:rPr>
      </w:pPr>
    </w:p>
    <w:p w14:paraId="40C08263" w14:textId="77777777" w:rsidR="00000000" w:rsidRDefault="009F4636">
      <w:pPr>
        <w:pStyle w:val="a"/>
        <w:rPr>
          <w:rFonts w:hint="cs"/>
          <w:caps/>
          <w:rtl/>
        </w:rPr>
      </w:pPr>
      <w:r>
        <w:rPr>
          <w:rFonts w:hint="cs"/>
          <w:caps/>
          <w:rtl/>
        </w:rPr>
        <w:t>לקראת אספת היסוד של הסתדרות המורים שלח אוסישקין מכתב, ובו הוא מגדיר את הדרישות העיקריות, כפי שהוא כותב: "א</w:t>
      </w:r>
      <w:r>
        <w:rPr>
          <w:rFonts w:hint="cs"/>
          <w:caps/>
          <w:rtl/>
        </w:rPr>
        <w:t xml:space="preserve">שר יישוב הארץ דורש מאת אלה שחינוך הדור הצעיר בארץ-ישראל מסור בידם: א. לחנך ולגדל דור מלא כוח ולשד, בריא בגופו וברוחו, אשר ידע ואשר יאהב את עמו, ארצו ושפתו" - - - "ב. לברוא בארץ-ישראל קיבוץ אחד עברי, עדה אחת עברית מכל המון העדות השונות שישנן עתה בארץ". לשם </w:t>
      </w:r>
      <w:r>
        <w:rPr>
          <w:rFonts w:hint="cs"/>
          <w:caps/>
          <w:rtl/>
        </w:rPr>
        <w:t xml:space="preserve">כך, הוא כותב, "נחוצה להם אורגניזציה תקיפה ומסודרת אשר תסדר את ענייני החינוך והמחנכים". </w:t>
      </w:r>
    </w:p>
    <w:p w14:paraId="3456E59C" w14:textId="77777777" w:rsidR="00000000" w:rsidRDefault="009F4636">
      <w:pPr>
        <w:pStyle w:val="a"/>
        <w:rPr>
          <w:rFonts w:hint="cs"/>
          <w:caps/>
          <w:rtl/>
        </w:rPr>
      </w:pPr>
    </w:p>
    <w:p w14:paraId="04B35CC1" w14:textId="77777777" w:rsidR="00000000" w:rsidRDefault="009F4636">
      <w:pPr>
        <w:pStyle w:val="a"/>
        <w:rPr>
          <w:rFonts w:hint="cs"/>
          <w:caps/>
          <w:rtl/>
        </w:rPr>
      </w:pPr>
      <w:r>
        <w:rPr>
          <w:rFonts w:hint="cs"/>
          <w:caps/>
          <w:rtl/>
        </w:rPr>
        <w:t>ואכן, הדרישה הזאת הגשימה את עצמה. הסתדרות המורים היא האיגוד המקצועי הוותיק ביותר בארץ, וזהו גם הארגון שדרבן את ממשלת ישראל מקום המדינה להקים משרד חינוך, ובעצם, קידם את</w:t>
      </w:r>
      <w:r>
        <w:rPr>
          <w:rFonts w:hint="cs"/>
          <w:caps/>
          <w:rtl/>
        </w:rPr>
        <w:t xml:space="preserve"> הנהגת החינוך הממלכתי; ובתוך הסתדרות המורים אנחנו יודעים שקיימת גם הסתדרות המורים הדתיים, שאתמול ציינו 60 שנה לקיומה, וגם החינוך הממלכתי-דתי. כמובן, עוד ידכם נטויה, וכולנו בוודאי מברכים אתכם במלאות לכם 100 שנה: שתזכו לפחות עוד ל-100 שנה של עשייה, 100 שנה ש</w:t>
      </w:r>
      <w:r>
        <w:rPr>
          <w:rFonts w:hint="cs"/>
          <w:caps/>
          <w:rtl/>
        </w:rPr>
        <w:t>ל חינוך.</w:t>
      </w:r>
    </w:p>
    <w:p w14:paraId="6FFA0BBC" w14:textId="77777777" w:rsidR="00000000" w:rsidRDefault="009F4636">
      <w:pPr>
        <w:pStyle w:val="a"/>
        <w:rPr>
          <w:caps/>
          <w:rtl/>
        </w:rPr>
      </w:pPr>
    </w:p>
    <w:p w14:paraId="66A13144" w14:textId="77777777" w:rsidR="00000000" w:rsidRDefault="009F4636">
      <w:pPr>
        <w:pStyle w:val="a"/>
        <w:rPr>
          <w:rFonts w:hint="cs"/>
          <w:caps/>
          <w:rtl/>
        </w:rPr>
      </w:pPr>
      <w:r>
        <w:rPr>
          <w:rFonts w:hint="cs"/>
          <w:caps/>
          <w:rtl/>
        </w:rPr>
        <w:t>אנחנו עומדים בתקופה לא פשוטה. כאשר אנחנו באים לברך היום את הסתדרות המורים במלאות לה 100 שנה, בחגה הזה, שהוא באמת חג מיוחד - כי אנחנו נוהגים לציין שנים שונות ויובלות שונים, אבל 100 שנה זה באמת מועד מיוחד, שראוי לציין ולזכור אותו - אנחנו איננו יכול</w:t>
      </w:r>
      <w:r>
        <w:rPr>
          <w:rFonts w:hint="cs"/>
          <w:caps/>
          <w:rtl/>
        </w:rPr>
        <w:t>ים להתעלם מכך שאנחנו עומדים בתקופה קשה במיוחד, תקופה עמוסה, תקופה מורכבת, שבה מלאכת החינוך, שהיא מעשה יצירה מורכב ותובעני עד מאוד גם בימים כתיקונם, גם בימים רגילים, המערכת הזאת או המשימה הזאת או היעד הזה הופכים בימים הללו למורכבים יותר, לסבוכים יותר -  לאת</w:t>
      </w:r>
      <w:r>
        <w:rPr>
          <w:rFonts w:hint="cs"/>
          <w:caps/>
          <w:rtl/>
        </w:rPr>
        <w:t>גר שדורש תעצומות נפש ממש.</w:t>
      </w:r>
    </w:p>
    <w:p w14:paraId="50EBF537" w14:textId="77777777" w:rsidR="00000000" w:rsidRDefault="009F4636">
      <w:pPr>
        <w:pStyle w:val="a"/>
        <w:rPr>
          <w:rFonts w:hint="cs"/>
          <w:caps/>
          <w:rtl/>
        </w:rPr>
      </w:pPr>
    </w:p>
    <w:p w14:paraId="072B0DF5" w14:textId="77777777" w:rsidR="00000000" w:rsidRDefault="009F4636">
      <w:pPr>
        <w:pStyle w:val="a"/>
        <w:rPr>
          <w:rFonts w:hint="cs"/>
          <w:caps/>
          <w:rtl/>
        </w:rPr>
      </w:pPr>
      <w:r>
        <w:rPr>
          <w:rFonts w:hint="cs"/>
          <w:caps/>
          <w:rtl/>
        </w:rPr>
        <w:t>אנחנו חיים, כולנו יחד, את חיי היום-יום, את קשיי היום-יום, ויודעים שבתוך כל סיר הלחץ הזה שאנחנו חיים בתוכו - המורים, המחנכים, כוחות ההוראה, אלה שעוסקים במלאכה הזאת יום-יום בכל מערכת החינוך על כל חלקיה, מהגן ועד להשכלה הגבוהה - אתם</w:t>
      </w:r>
      <w:r>
        <w:rPr>
          <w:rFonts w:hint="cs"/>
          <w:caps/>
          <w:rtl/>
        </w:rPr>
        <w:t xml:space="preserve"> לא תמיד מקבלים את הבמה הנכונה המגיעה לכם. אבל, אתם, בהסתדרות המורים, בהנהגתו של מזכ"ל הסתדרות המורים יוסי וסרמן, אינכם מנותקים ואתם חלק מהמצוקות, חלק מהבעיות, חלק ממה שעובר על מדינת ישראל בימים הקשים האלה, וכמובן לכם החלק הנכבד ביותר בהישגים. </w:t>
      </w:r>
    </w:p>
    <w:p w14:paraId="19C334B7" w14:textId="77777777" w:rsidR="00000000" w:rsidRDefault="009F4636">
      <w:pPr>
        <w:pStyle w:val="a"/>
        <w:rPr>
          <w:rFonts w:hint="cs"/>
          <w:caps/>
          <w:rtl/>
        </w:rPr>
      </w:pPr>
    </w:p>
    <w:p w14:paraId="70CA199C" w14:textId="77777777" w:rsidR="00000000" w:rsidRDefault="009F4636">
      <w:pPr>
        <w:pStyle w:val="a"/>
        <w:rPr>
          <w:rFonts w:hint="cs"/>
          <w:caps/>
          <w:rtl/>
        </w:rPr>
      </w:pPr>
      <w:r>
        <w:rPr>
          <w:rFonts w:hint="cs"/>
          <w:caps/>
          <w:rtl/>
        </w:rPr>
        <w:t>אתם גיליתם</w:t>
      </w:r>
      <w:r>
        <w:rPr>
          <w:rFonts w:hint="cs"/>
          <w:caps/>
          <w:rtl/>
        </w:rPr>
        <w:t xml:space="preserve"> אחריות לאומית ממדרגה ראשונה לאורך כל השנים הללו, וגם בפתיחת שנת הלימודים הזאת ללא השבתות, ללא מהומות, עם כל הקשיים ועם כל ההתמודדויות, ממקום של אווירה מכובדת ומכבדת, תוך ניהול משא-ומתן, בהידברות מכובדת, למרות הקשיים הכלכליים והאחרים שבהם נתונה כל המערכת. </w:t>
      </w:r>
      <w:r>
        <w:rPr>
          <w:rFonts w:hint="cs"/>
          <w:caps/>
          <w:rtl/>
        </w:rPr>
        <w:t>כך היה בפתיחת שנת הלימודים, וכך היה גם לאחרונה. הגישה הזאת - ואני צריכה לומר זאת כאן -  מאפשרת התקדמות להשגת המטרות המשותפות לכולנו.</w:t>
      </w:r>
    </w:p>
    <w:p w14:paraId="14455A4E" w14:textId="77777777" w:rsidR="00000000" w:rsidRDefault="009F4636">
      <w:pPr>
        <w:pStyle w:val="a"/>
        <w:rPr>
          <w:rFonts w:hint="cs"/>
          <w:caps/>
          <w:rtl/>
        </w:rPr>
      </w:pPr>
    </w:p>
    <w:p w14:paraId="43A613B7" w14:textId="77777777" w:rsidR="00000000" w:rsidRDefault="009F4636">
      <w:pPr>
        <w:pStyle w:val="a"/>
        <w:rPr>
          <w:rFonts w:hint="cs"/>
          <w:caps/>
          <w:rtl/>
        </w:rPr>
      </w:pPr>
      <w:r>
        <w:rPr>
          <w:rFonts w:hint="cs"/>
          <w:caps/>
          <w:rtl/>
        </w:rPr>
        <w:t>כולנו עומדים באותו מקום. אנחנו איננו ניצבים משני עברי המתרס, אלא להיפך. לכולנו מטרה אחת שהיא חינוך: חינוך להישגים, חינוך ל</w:t>
      </w:r>
      <w:r>
        <w:rPr>
          <w:rFonts w:hint="cs"/>
          <w:caps/>
          <w:rtl/>
        </w:rPr>
        <w:t>השכלה רחבה, חינוך ערכי, חינוך עדכני, חינוך שיאפשר לילדים, לבני-הנוער, לבטא את מלוא הפוטנציאל הגלום בהם. בהם תלויה המשימה הזאת. מתוך ההבנה הזאת אנחנו פועלים יחדיו.</w:t>
      </w:r>
    </w:p>
    <w:p w14:paraId="554F21DB" w14:textId="77777777" w:rsidR="00000000" w:rsidRDefault="009F4636">
      <w:pPr>
        <w:pStyle w:val="a"/>
        <w:rPr>
          <w:rFonts w:hint="cs"/>
          <w:caps/>
          <w:rtl/>
        </w:rPr>
      </w:pPr>
    </w:p>
    <w:p w14:paraId="57D2A83F" w14:textId="77777777" w:rsidR="00000000" w:rsidRDefault="009F4636">
      <w:pPr>
        <w:pStyle w:val="a"/>
        <w:rPr>
          <w:rFonts w:hint="cs"/>
          <w:caps/>
          <w:rtl/>
        </w:rPr>
      </w:pPr>
      <w:r>
        <w:rPr>
          <w:rFonts w:hint="cs"/>
          <w:caps/>
          <w:rtl/>
        </w:rPr>
        <w:t>למעשה, כאשר אני מדברת על כך שהמשימה היא לאפשר לילדים ולבני-הנוער לגלות או לגלם את מלוא הפוטנ</w:t>
      </w:r>
      <w:r>
        <w:rPr>
          <w:rFonts w:hint="cs"/>
          <w:caps/>
          <w:rtl/>
        </w:rPr>
        <w:t>ציאל הטמון בהם, אני מדברת על האמונה העמוקה שלי - ואני יודעת שזו האמונה העמוקה של כל אחד מכם, שאחרת לא הייתם בכלל פונים למקצוע ההוראה והחינוך - שאסור להשאיר אף ילד מאחור. בכל ילד ובכל ילדה יש משהו, יש יכולת, יש פוטנציאל, שרק צריך לאפשר לו לממש אותו וליישם א</w:t>
      </w:r>
      <w:r>
        <w:rPr>
          <w:rFonts w:hint="cs"/>
          <w:caps/>
          <w:rtl/>
        </w:rPr>
        <w:t>ותו, שצריך לעזור לו לפעמים וצריך לקדם אותו ולתת לו עוד תמיכה ועוד עוגנים. אבל, כל אחד יכול להגיע להישגים, לאו  דווקא שווים, אבל הזדמנות שוויונית צריכה להינתן לכל אחד.</w:t>
      </w:r>
    </w:p>
    <w:p w14:paraId="478D62FC" w14:textId="77777777" w:rsidR="00000000" w:rsidRDefault="009F4636">
      <w:pPr>
        <w:pStyle w:val="a"/>
        <w:rPr>
          <w:rFonts w:hint="cs"/>
          <w:caps/>
          <w:rtl/>
        </w:rPr>
      </w:pPr>
    </w:p>
    <w:p w14:paraId="161B3F2E" w14:textId="77777777" w:rsidR="00000000" w:rsidRDefault="009F4636">
      <w:pPr>
        <w:pStyle w:val="a"/>
        <w:rPr>
          <w:rFonts w:hint="cs"/>
          <w:caps/>
          <w:rtl/>
        </w:rPr>
      </w:pPr>
      <w:r>
        <w:rPr>
          <w:rFonts w:hint="cs"/>
          <w:caps/>
          <w:rtl/>
        </w:rPr>
        <w:t xml:space="preserve">החינוך הוא התשתית החשובה ביותר שיש למדינת ישראל. אין לנו תשתית אחרת. אין לנו משאבי טבע, </w:t>
      </w:r>
      <w:r>
        <w:rPr>
          <w:rFonts w:hint="cs"/>
          <w:caps/>
          <w:rtl/>
        </w:rPr>
        <w:t>ואין לנו שום יכולת בכלל להסתמך אלא על המשאב האנושי שלנו, על הדורות הצעירים, על הילדים, על בני-הנוער.</w:t>
      </w:r>
    </w:p>
    <w:p w14:paraId="2E539530" w14:textId="77777777" w:rsidR="00000000" w:rsidRDefault="009F4636">
      <w:pPr>
        <w:pStyle w:val="a"/>
        <w:rPr>
          <w:caps/>
          <w:rtl/>
        </w:rPr>
      </w:pPr>
    </w:p>
    <w:p w14:paraId="578F253B" w14:textId="77777777" w:rsidR="00000000" w:rsidRDefault="009F4636">
      <w:pPr>
        <w:pStyle w:val="a"/>
        <w:rPr>
          <w:rFonts w:hint="cs"/>
          <w:caps/>
          <w:rtl/>
        </w:rPr>
      </w:pPr>
      <w:r>
        <w:rPr>
          <w:rFonts w:hint="cs"/>
          <w:caps/>
          <w:rtl/>
        </w:rPr>
        <w:t>החינוך הוא גם תשתית כלכלית. הוא לא רק תשתית אנושית, אלא גם תשתית כלכלית. כל ילד שמפסיד היום משהו, כל ילד שלא מקבל היום את ההזדמנות למצות מעצמו את המירב, כ</w:t>
      </w:r>
      <w:r>
        <w:rPr>
          <w:rFonts w:hint="cs"/>
          <w:caps/>
          <w:rtl/>
        </w:rPr>
        <w:t>ל ילד כזה הופך ועלול להפוך בהמשך לנטל על החברה, והוא עולה בהמשך, לפי כל המחקרים הבין-לאומיים, פי-חמישה לחברה, למשק, לכלכלה ולתקציב המדינה.</w:t>
      </w:r>
    </w:p>
    <w:p w14:paraId="29943DA0" w14:textId="77777777" w:rsidR="00000000" w:rsidRDefault="009F4636">
      <w:pPr>
        <w:pStyle w:val="a"/>
        <w:rPr>
          <w:rFonts w:hint="cs"/>
          <w:caps/>
          <w:rtl/>
        </w:rPr>
      </w:pPr>
    </w:p>
    <w:p w14:paraId="370CD9E6" w14:textId="77777777" w:rsidR="00000000" w:rsidRDefault="009F4636">
      <w:pPr>
        <w:pStyle w:val="a"/>
        <w:rPr>
          <w:rFonts w:hint="cs"/>
          <w:caps/>
          <w:rtl/>
        </w:rPr>
      </w:pPr>
      <w:r>
        <w:rPr>
          <w:rFonts w:hint="cs"/>
          <w:caps/>
          <w:rtl/>
        </w:rPr>
        <w:t>בכם, המורים, אני רואה את הכוח המרכזי והעיקרי בחיזוקה של מערכת החינוך, בהשתתתה על ערכים חברתיים דמוקרטיים, הומניים וש</w:t>
      </w:r>
      <w:r>
        <w:rPr>
          <w:rFonts w:hint="cs"/>
          <w:caps/>
          <w:rtl/>
        </w:rPr>
        <w:t>וויוניים, ובהפיכתה למנוף לחברה ישראלית בריאה יותר, יציבה, מלוכדת ומתקדמת.</w:t>
      </w:r>
    </w:p>
    <w:p w14:paraId="03101DEE" w14:textId="77777777" w:rsidR="00000000" w:rsidRDefault="009F4636">
      <w:pPr>
        <w:pStyle w:val="a"/>
        <w:rPr>
          <w:rFonts w:hint="cs"/>
          <w:caps/>
          <w:rtl/>
        </w:rPr>
      </w:pPr>
    </w:p>
    <w:p w14:paraId="1C58F0FB" w14:textId="77777777" w:rsidR="00000000" w:rsidRDefault="009F4636">
      <w:pPr>
        <w:pStyle w:val="a"/>
        <w:rPr>
          <w:rFonts w:hint="cs"/>
          <w:caps/>
          <w:rtl/>
        </w:rPr>
      </w:pPr>
      <w:r>
        <w:rPr>
          <w:rFonts w:hint="cs"/>
          <w:caps/>
          <w:rtl/>
        </w:rPr>
        <w:t>על כן גם החלטתי להעמיד בראש מערכת החינוך, כמנכ"לית משרד החינוך, על-פי אותה תפיסה ממש, את רונית תירוש, שהיא אשת חינוך בכל רמ"ח איבריה ושס"ה גידיה, שבאה מהשטח ופועלת כאשת חינוך, כמורה</w:t>
      </w:r>
      <w:r>
        <w:rPr>
          <w:rFonts w:hint="cs"/>
          <w:caps/>
          <w:rtl/>
        </w:rPr>
        <w:t>, כמנהלת בית-ספר, כמנהלת מחלקת חינוך בעברה הפדגוגי ואשר התנסתה, מכירה, חוותה ויודעת את הצרכים, את היעדים וגם את הצורך לשפר את מעמד המורים ואת התנאים שבהם עובדים המורים.</w:t>
      </w:r>
    </w:p>
    <w:p w14:paraId="1B218589" w14:textId="77777777" w:rsidR="00000000" w:rsidRDefault="009F4636">
      <w:pPr>
        <w:pStyle w:val="a"/>
        <w:rPr>
          <w:rFonts w:hint="cs"/>
          <w:caps/>
          <w:rtl/>
        </w:rPr>
      </w:pPr>
    </w:p>
    <w:p w14:paraId="700C93A9" w14:textId="77777777" w:rsidR="00000000" w:rsidRDefault="009F4636">
      <w:pPr>
        <w:pStyle w:val="a"/>
        <w:rPr>
          <w:rFonts w:hint="cs"/>
          <w:caps/>
          <w:rtl/>
        </w:rPr>
      </w:pPr>
      <w:r>
        <w:rPr>
          <w:rFonts w:hint="cs"/>
          <w:caps/>
          <w:rtl/>
        </w:rPr>
        <w:t>קידום מקצוע ההוראה ומעמד המורה הוא אחד מששת הנושאים המרכזיים שחרתנו על דגלנו כחלק ממדי</w:t>
      </w:r>
      <w:r>
        <w:rPr>
          <w:rFonts w:hint="cs"/>
          <w:caps/>
          <w:rtl/>
        </w:rPr>
        <w:t xml:space="preserve">ניות המשרד. יש נושאים  נוספים. חרתנו על  דגלנו  גם את צמצום הפערים החברתיים, והצלחנו בכך במידה רבה. במהלך השנתיים האחרונות, בעזרת כל אחד וכל אחת מציבור המורים, הצלחנו להעלות את שיעור הזכאות לתעודת בגרות ב-5.7%, שזה למעלה מ-8,000 תלמידים נוספים שזכאים היום </w:t>
      </w:r>
      <w:r>
        <w:rPr>
          <w:rFonts w:hint="cs"/>
          <w:caps/>
          <w:rtl/>
        </w:rPr>
        <w:t>לתעודת בגרות. בו בזמן הורדנו את הנשירה בכ-5%. זה לא מספיק. אנחנו נעשה עוד. אנחנו נעשה יותר. אבל, אנחנו נדאג לעשות הכול, כדי שאף ילד לא יישאר מאחור.</w:t>
      </w:r>
    </w:p>
    <w:p w14:paraId="2D89B1C2" w14:textId="77777777" w:rsidR="00000000" w:rsidRDefault="009F4636">
      <w:pPr>
        <w:pStyle w:val="a"/>
        <w:rPr>
          <w:rFonts w:hint="cs"/>
          <w:caps/>
          <w:rtl/>
        </w:rPr>
      </w:pPr>
    </w:p>
    <w:p w14:paraId="16752098" w14:textId="77777777" w:rsidR="00000000" w:rsidRDefault="009F4636">
      <w:pPr>
        <w:pStyle w:val="a"/>
        <w:rPr>
          <w:rFonts w:hint="cs"/>
          <w:caps/>
          <w:rtl/>
        </w:rPr>
      </w:pPr>
      <w:r>
        <w:rPr>
          <w:rFonts w:hint="cs"/>
          <w:caps/>
          <w:rtl/>
        </w:rPr>
        <w:t>עוד חרתנו על דגלנו תוכנית לימודים משולבת ערכים: מורשת - תרבות ישראל, ששמה דגשים בתכנים החינוכיים והערכיים ש</w:t>
      </w:r>
      <w:r>
        <w:rPr>
          <w:rFonts w:hint="cs"/>
          <w:caps/>
          <w:rtl/>
        </w:rPr>
        <w:t xml:space="preserve">ל ידיעת הערכים הבסיסיים של יהדות, של ציונות, של אהבת הארץ, של הכרת המורשת של כל עם, שימורה וכיבודה, מחד גיסא, ומאידך גיסא - חינוך לערכים חברתיים אוניברסליים, הומניסטיים, שוויוניים ודמוקרטיים. </w:t>
      </w:r>
    </w:p>
    <w:p w14:paraId="267014C7" w14:textId="77777777" w:rsidR="00000000" w:rsidRDefault="009F4636">
      <w:pPr>
        <w:pStyle w:val="a"/>
        <w:rPr>
          <w:rFonts w:hint="cs"/>
          <w:caps/>
          <w:rtl/>
        </w:rPr>
      </w:pPr>
    </w:p>
    <w:p w14:paraId="34D9DA8E" w14:textId="77777777" w:rsidR="00000000" w:rsidRDefault="009F4636">
      <w:pPr>
        <w:pStyle w:val="a"/>
        <w:rPr>
          <w:rFonts w:hint="cs"/>
          <w:caps/>
          <w:rtl/>
        </w:rPr>
      </w:pPr>
      <w:r>
        <w:rPr>
          <w:rFonts w:hint="cs"/>
          <w:caps/>
          <w:rtl/>
        </w:rPr>
        <w:t>הנפת הדגל הזה, היהודי, הדמוקרטי, תפקידה לגדל אנשים טובים יותר,</w:t>
      </w:r>
      <w:r>
        <w:rPr>
          <w:rFonts w:hint="cs"/>
          <w:caps/>
          <w:rtl/>
        </w:rPr>
        <w:t xml:space="preserve"> אזרחים טובים יותר, ובנושא זה  רשמנו גם הצלחות חשובות ביותר במטרה הנוספת שהצבנו לעצמנו: מניעה והפחתה של  האלימות בבתי-הספר. לא, זה עדיין לא נראה טוב, ויש לנו עוד דרך ארוכה מאוד מאוד לעשות. אינני מתפארת בהישגים שכמעט לא ניתן לראות אותם, אולי במיקרוסקופ, אבל</w:t>
      </w:r>
      <w:r>
        <w:rPr>
          <w:rFonts w:hint="cs"/>
          <w:caps/>
          <w:rtl/>
        </w:rPr>
        <w:t xml:space="preserve"> הם ישנם. על-פי המדדים, על-פי מדד בנבנישתי, אנחנו רואים הישגים, אבל אמרתי שהם קטנים, בכל הנוגע להפחתה באלימות. אבל, אנחנו מתכוונים לעשות יותר. </w:t>
      </w:r>
    </w:p>
    <w:p w14:paraId="24A23F45" w14:textId="77777777" w:rsidR="00000000" w:rsidRDefault="009F4636">
      <w:pPr>
        <w:pStyle w:val="a"/>
        <w:rPr>
          <w:rFonts w:hint="cs"/>
          <w:caps/>
          <w:rtl/>
        </w:rPr>
      </w:pPr>
    </w:p>
    <w:p w14:paraId="7F62110E" w14:textId="77777777" w:rsidR="00000000" w:rsidRDefault="009F4636">
      <w:pPr>
        <w:pStyle w:val="a"/>
        <w:rPr>
          <w:rFonts w:hint="cs"/>
          <w:caps/>
          <w:rtl/>
        </w:rPr>
      </w:pPr>
      <w:r>
        <w:rPr>
          <w:rFonts w:hint="cs"/>
          <w:caps/>
          <w:rtl/>
        </w:rPr>
        <w:t>השנה הזאת תוקדש בין היתר למלחמת חורמה שאנחנו מתכוונים ללחום בשימוש ההולך וגובר של בני-הנוער בסמים. אנחנו נעשה א</w:t>
      </w:r>
      <w:r>
        <w:rPr>
          <w:rFonts w:hint="cs"/>
          <w:caps/>
          <w:rtl/>
        </w:rPr>
        <w:t>ת העבודה הזאת יחד עם הרשות למלחמה בסמים - יושב כאן חבר הכנסת יצחק הרצוג, שהוא גם יושב-ראש הרשות למלחמה בסמים - ויחד עם הגורמים המשטרתיים ועם היחידה הרלוונטית כמובן במשרד החינוך.</w:t>
      </w:r>
    </w:p>
    <w:p w14:paraId="703541DD" w14:textId="77777777" w:rsidR="00000000" w:rsidRDefault="009F4636">
      <w:pPr>
        <w:pStyle w:val="a"/>
        <w:rPr>
          <w:caps/>
          <w:rtl/>
        </w:rPr>
      </w:pPr>
    </w:p>
    <w:p w14:paraId="462CBE2F" w14:textId="77777777" w:rsidR="00000000" w:rsidRDefault="009F4636">
      <w:pPr>
        <w:pStyle w:val="a"/>
        <w:rPr>
          <w:rFonts w:hint="cs"/>
          <w:caps/>
          <w:rtl/>
        </w:rPr>
      </w:pPr>
      <w:r>
        <w:rPr>
          <w:rFonts w:hint="cs"/>
          <w:caps/>
          <w:rtl/>
        </w:rPr>
        <w:t>מעבר לכך, אנחנו מקדמים את מקצועות המדע והטכנולוגיה. אנחנו עושים כמיטב יכולתנו</w:t>
      </w:r>
      <w:r>
        <w:rPr>
          <w:rFonts w:hint="cs"/>
          <w:caps/>
          <w:rtl/>
        </w:rPr>
        <w:t xml:space="preserve"> גם בנושא זה, ואנחנו רואים ברכה גם בעניין הזה.</w:t>
      </w:r>
    </w:p>
    <w:p w14:paraId="3D88F780" w14:textId="77777777" w:rsidR="00000000" w:rsidRDefault="009F4636">
      <w:pPr>
        <w:pStyle w:val="a"/>
        <w:rPr>
          <w:rFonts w:hint="cs"/>
          <w:caps/>
          <w:rtl/>
        </w:rPr>
      </w:pPr>
    </w:p>
    <w:p w14:paraId="4A8BCEF4" w14:textId="77777777" w:rsidR="00000000" w:rsidRDefault="009F4636">
      <w:pPr>
        <w:pStyle w:val="a"/>
        <w:rPr>
          <w:rFonts w:hint="cs"/>
          <w:caps/>
          <w:rtl/>
        </w:rPr>
      </w:pPr>
      <w:r>
        <w:rPr>
          <w:rFonts w:hint="cs"/>
          <w:caps/>
          <w:rtl/>
        </w:rPr>
        <w:t>הנושא האחרון שחרתנו על דגלנו, שאותו אני רוצה להזכיר כאן, הוא נושא שוויון ההזדמנויות בין המינים, שאותו אני באופן אישי רואה כדגל חשוב מאין כמוהו.</w:t>
      </w:r>
    </w:p>
    <w:p w14:paraId="708F3E3B" w14:textId="77777777" w:rsidR="00000000" w:rsidRDefault="009F4636">
      <w:pPr>
        <w:pStyle w:val="a"/>
        <w:rPr>
          <w:rFonts w:hint="cs"/>
          <w:caps/>
          <w:rtl/>
        </w:rPr>
      </w:pPr>
    </w:p>
    <w:p w14:paraId="4253443C" w14:textId="77777777" w:rsidR="00000000" w:rsidRDefault="009F4636">
      <w:pPr>
        <w:pStyle w:val="a"/>
        <w:rPr>
          <w:rFonts w:hint="cs"/>
          <w:caps/>
          <w:rtl/>
        </w:rPr>
      </w:pPr>
      <w:r>
        <w:rPr>
          <w:rFonts w:hint="cs"/>
          <w:caps/>
          <w:rtl/>
        </w:rPr>
        <w:t>אם אמרתי קודם שאנחנו נמצאים בתקופה קשה - נאלצנו בשנתיים האלה, ב</w:t>
      </w:r>
      <w:r>
        <w:rPr>
          <w:rFonts w:hint="cs"/>
          <w:caps/>
          <w:rtl/>
        </w:rPr>
        <w:t>מטרה לצמצם את הפערים עוד יותר, לאפשר לתלמידים להתמודד עם כל הקשיים שהם עומדים בפניהם, גם הקשיים שהם חווים אותם ברחוב, בבית ובטלוויזיה, אותן תמונות נוראיות שהם נחשפים אליהן, להוסיף מאות תקנים ליועצות לבתי-הספר היסודיים, מה שלא היה מעולם, כדי לאפשר את היכולת</w:t>
      </w:r>
      <w:r>
        <w:rPr>
          <w:rFonts w:hint="cs"/>
          <w:caps/>
          <w:rtl/>
        </w:rPr>
        <w:t xml:space="preserve"> להתמודד. זה עדיין לא מספיק. צריך יותר. צריך יותר פסיכולוגים. אבל, אנחנו הוספנו.</w:t>
      </w:r>
    </w:p>
    <w:p w14:paraId="0F6D93BB" w14:textId="77777777" w:rsidR="00000000" w:rsidRDefault="009F4636">
      <w:pPr>
        <w:pStyle w:val="a"/>
        <w:rPr>
          <w:rFonts w:hint="cs"/>
          <w:caps/>
          <w:rtl/>
        </w:rPr>
      </w:pPr>
    </w:p>
    <w:p w14:paraId="79C92FEB" w14:textId="77777777" w:rsidR="00000000" w:rsidRDefault="009F4636">
      <w:pPr>
        <w:pStyle w:val="a"/>
        <w:rPr>
          <w:rFonts w:hint="cs"/>
          <w:caps/>
          <w:rtl/>
        </w:rPr>
      </w:pPr>
      <w:r>
        <w:rPr>
          <w:rFonts w:hint="cs"/>
          <w:caps/>
          <w:rtl/>
        </w:rPr>
        <w:t>הרחבנו את בסיס החינוך לגיל הרך, בהקניית מיומנויות קריאה וכתיבה לילדי הגן. זה לא מספיק. אנחנו נתקלים שוב ושוב בקושי לגייס את המשאבים הדרושים לכך.</w:t>
      </w:r>
    </w:p>
    <w:p w14:paraId="3640330C" w14:textId="77777777" w:rsidR="00000000" w:rsidRDefault="009F4636">
      <w:pPr>
        <w:pStyle w:val="a"/>
        <w:rPr>
          <w:rFonts w:hint="cs"/>
          <w:caps/>
          <w:rtl/>
        </w:rPr>
      </w:pPr>
    </w:p>
    <w:p w14:paraId="57F323C2" w14:textId="77777777" w:rsidR="00000000" w:rsidRDefault="009F4636">
      <w:pPr>
        <w:pStyle w:val="a"/>
        <w:rPr>
          <w:rFonts w:hint="cs"/>
          <w:caps/>
          <w:rtl/>
        </w:rPr>
      </w:pPr>
      <w:r>
        <w:rPr>
          <w:rFonts w:hint="cs"/>
          <w:caps/>
          <w:rtl/>
        </w:rPr>
        <w:t>הרחבנו את הטיפול בלקויות למי</w:t>
      </w:r>
      <w:r>
        <w:rPr>
          <w:rFonts w:hint="cs"/>
          <w:caps/>
          <w:rtl/>
        </w:rPr>
        <w:t xml:space="preserve">דה, כדי שילדים שסובלים מלקויות למידה יוכלו לקבל הזדמנות שווה ולא ילכו לאיבוד בדרך. </w:t>
      </w:r>
    </w:p>
    <w:p w14:paraId="25AF9F7F" w14:textId="77777777" w:rsidR="00000000" w:rsidRDefault="009F4636">
      <w:pPr>
        <w:pStyle w:val="a"/>
        <w:rPr>
          <w:rFonts w:hint="cs"/>
          <w:caps/>
          <w:rtl/>
        </w:rPr>
      </w:pPr>
    </w:p>
    <w:p w14:paraId="5D8692B1" w14:textId="77777777" w:rsidR="00000000" w:rsidRDefault="009F4636">
      <w:pPr>
        <w:pStyle w:val="a"/>
        <w:rPr>
          <w:rFonts w:hint="cs"/>
          <w:caps/>
          <w:rtl/>
        </w:rPr>
      </w:pPr>
      <w:r>
        <w:rPr>
          <w:rFonts w:hint="cs"/>
          <w:caps/>
          <w:rtl/>
        </w:rPr>
        <w:t>השתדלנו מאוד שלא לפגוע במשאבים לטעוני טיפוח. אבל, שוב, פגיעה בוודאי ישנה, אם כי אנחנו משתדלים למזער את הנזקים הללו למינימום.</w:t>
      </w:r>
    </w:p>
    <w:p w14:paraId="0EB67C0D" w14:textId="77777777" w:rsidR="00000000" w:rsidRDefault="009F4636">
      <w:pPr>
        <w:pStyle w:val="a"/>
        <w:rPr>
          <w:rFonts w:hint="cs"/>
          <w:caps/>
          <w:rtl/>
        </w:rPr>
      </w:pPr>
    </w:p>
    <w:p w14:paraId="09C1B9D8" w14:textId="77777777" w:rsidR="00000000" w:rsidRDefault="009F4636">
      <w:pPr>
        <w:pStyle w:val="a"/>
        <w:rPr>
          <w:rFonts w:hint="cs"/>
          <w:caps/>
          <w:rtl/>
        </w:rPr>
      </w:pPr>
      <w:r>
        <w:rPr>
          <w:rFonts w:hint="cs"/>
          <w:caps/>
          <w:rtl/>
        </w:rPr>
        <w:t>ומתוך ידיעה ומתוך ראייה שאנחנו, כמובן, נמצאים</w:t>
      </w:r>
      <w:r>
        <w:rPr>
          <w:rFonts w:hint="cs"/>
          <w:caps/>
          <w:rtl/>
        </w:rPr>
        <w:t xml:space="preserve"> בתקופה כלכלית קשה, שבה רבות מאוד המשפחות שקשה להן להתמודד עם קשיי היום-יום, נכניס את כל מערכת החינוך החל מהתשס"ד למפעל ארצי להשאלת ספרי לימוד, בכיתות א' עד י"ב. כל בתי-הספר בארץ מוזמנים להיות שותפים בפרויקט הזה. 600 בתי-ספר ברחבי הארץ כבר נמצאים בו. אנחנו</w:t>
      </w:r>
      <w:r>
        <w:rPr>
          <w:rFonts w:hint="cs"/>
          <w:caps/>
          <w:rtl/>
        </w:rPr>
        <w:t xml:space="preserve"> מפעילים אותו היום על כלל הארץ, על-ידי תשלום אגרה מינימלית וסבסוד עמוק מאוד של מחירי ספרי הלימוד, כדי שלא יהיה ילד שיגיע לבית-הספר בלי סל הספרים המינימלי.</w:t>
      </w:r>
    </w:p>
    <w:p w14:paraId="68035301" w14:textId="77777777" w:rsidR="00000000" w:rsidRDefault="009F4636">
      <w:pPr>
        <w:pStyle w:val="a"/>
        <w:rPr>
          <w:rFonts w:hint="cs"/>
          <w:caps/>
          <w:rtl/>
        </w:rPr>
      </w:pPr>
    </w:p>
    <w:p w14:paraId="62944EC3" w14:textId="77777777" w:rsidR="00000000" w:rsidRDefault="009F4636">
      <w:pPr>
        <w:pStyle w:val="a"/>
        <w:ind w:firstLine="0"/>
        <w:rPr>
          <w:rFonts w:hint="cs"/>
          <w:caps/>
          <w:rtl/>
        </w:rPr>
      </w:pPr>
      <w:r>
        <w:rPr>
          <w:rFonts w:hint="cs"/>
          <w:caps/>
          <w:rtl/>
        </w:rPr>
        <w:tab/>
        <w:t>אבל, אני לא רואה מערכת חינוך שיכולה להמשיך ולשגשג בלי שנשקיע קודם כול בהון האנושי שלנו, בעצם בכם, ב</w:t>
      </w:r>
      <w:r>
        <w:rPr>
          <w:rFonts w:hint="cs"/>
          <w:caps/>
          <w:rtl/>
        </w:rPr>
        <w:t>ציבור המורים, בציבור המחנכים. בלי השקעה כזאת, לא נוכל להמשיך ולפתח את המערכת ולדעת שהיא מתקדמת.</w:t>
      </w:r>
    </w:p>
    <w:p w14:paraId="6E9E8347" w14:textId="77777777" w:rsidR="00000000" w:rsidRDefault="009F4636">
      <w:pPr>
        <w:pStyle w:val="a"/>
        <w:ind w:firstLine="0"/>
        <w:rPr>
          <w:rFonts w:hint="cs"/>
          <w:caps/>
          <w:rtl/>
        </w:rPr>
      </w:pPr>
    </w:p>
    <w:p w14:paraId="521F1EF9" w14:textId="77777777" w:rsidR="00000000" w:rsidRDefault="009F4636">
      <w:pPr>
        <w:pStyle w:val="a"/>
        <w:ind w:firstLine="0"/>
        <w:rPr>
          <w:rFonts w:hint="cs"/>
          <w:caps/>
          <w:rtl/>
        </w:rPr>
      </w:pPr>
      <w:r>
        <w:rPr>
          <w:rFonts w:hint="cs"/>
          <w:caps/>
          <w:rtl/>
        </w:rPr>
        <w:tab/>
        <w:t>נוהגים ליהנות להשמיץ אותה ולהתקיף אותה, להראות עד כמה הילדים שלנו לא מצליחים, לא מגיעים, ופעם היה הרבה יותר טוב. הדברים מורכבים בהרבה, ואנחנו, ראש הממשלה ואנו</w:t>
      </w:r>
      <w:r>
        <w:rPr>
          <w:rFonts w:hint="cs"/>
          <w:caps/>
          <w:rtl/>
        </w:rPr>
        <w:t>כי, מתכוונים לבשר ממש בקרוב על הקמת ועדה  לבדיקת מעמד המורה בישראל. ראש הממשלה הטיל עלי להקים אותה, ובכוונתי לעשות כן.</w:t>
      </w:r>
    </w:p>
    <w:p w14:paraId="0EF40AC1" w14:textId="77777777" w:rsidR="00000000" w:rsidRDefault="009F4636">
      <w:pPr>
        <w:pStyle w:val="a"/>
        <w:ind w:firstLine="0"/>
        <w:rPr>
          <w:rFonts w:hint="cs"/>
          <w:caps/>
          <w:rtl/>
        </w:rPr>
      </w:pPr>
    </w:p>
    <w:p w14:paraId="434D4EDA" w14:textId="77777777" w:rsidR="00000000" w:rsidRDefault="009F4636">
      <w:pPr>
        <w:pStyle w:val="a"/>
        <w:ind w:firstLine="0"/>
        <w:rPr>
          <w:rFonts w:hint="cs"/>
          <w:caps/>
          <w:rtl/>
        </w:rPr>
      </w:pPr>
      <w:r>
        <w:rPr>
          <w:rFonts w:hint="cs"/>
          <w:caps/>
          <w:rtl/>
        </w:rPr>
        <w:tab/>
        <w:t>התמודדנו גם השנה, כמו בשנתיים האחרונות, עם קיצוצים חוזרים ונשנים בתקציב החינוך כמו בתקציבי המשרדים האחרים והמערכות האחרות. קשה מאוד לנה</w:t>
      </w:r>
      <w:r>
        <w:rPr>
          <w:rFonts w:hint="cs"/>
          <w:caps/>
          <w:rtl/>
        </w:rPr>
        <w:t>ל מערכת מסובכת כל כך כשיש קיצוצים כל כך קשים, במיוחד משום שהם חוזרים ונשנים, שוב ושוב, שוב ושוב. אני שמחה שהגענו להסדרים עם האוצר, שמאפשרים לפתוח את שנת הלימודים התשס"ד בלי לפגוע מעבר למה שנפגע עוד לפני הקיצוץ האחרון, אבל זו שמחת עניים, כי המצב באמת אינו מ</w:t>
      </w:r>
      <w:r>
        <w:rPr>
          <w:rFonts w:hint="cs"/>
          <w:caps/>
          <w:rtl/>
        </w:rPr>
        <w:t>רנין את הלב.</w:t>
      </w:r>
    </w:p>
    <w:p w14:paraId="07D6D8A4" w14:textId="77777777" w:rsidR="00000000" w:rsidRDefault="009F4636">
      <w:pPr>
        <w:pStyle w:val="a"/>
        <w:ind w:firstLine="0"/>
        <w:rPr>
          <w:rFonts w:hint="cs"/>
          <w:caps/>
          <w:rtl/>
        </w:rPr>
      </w:pPr>
    </w:p>
    <w:p w14:paraId="5841BE14" w14:textId="77777777" w:rsidR="00000000" w:rsidRDefault="009F4636">
      <w:pPr>
        <w:pStyle w:val="a"/>
        <w:ind w:firstLine="0"/>
        <w:rPr>
          <w:rFonts w:hint="cs"/>
          <w:caps/>
          <w:rtl/>
        </w:rPr>
      </w:pPr>
      <w:r>
        <w:rPr>
          <w:rFonts w:hint="cs"/>
          <w:caps/>
          <w:rtl/>
        </w:rPr>
        <w:tab/>
        <w:t xml:space="preserve">החינוך, ההשכלה, הם אבני היסוד שלנו, ולכן כבר במהלך שנת הלימודים התשס"ד אנחנו מתכוונים לבצע שינויים מסוימים. ראשית, אימצתי את המלצות ועדת-שושני לבדיקת שיטת התקצוב של החינוך היסודי בישראל. ננהיג עידן חדש לחינוך שווה, החל בשנת הלימודים התשס"ד. </w:t>
      </w:r>
      <w:r>
        <w:rPr>
          <w:rFonts w:hint="cs"/>
          <w:caps/>
          <w:rtl/>
        </w:rPr>
        <w:t>זהו צעד מהפכני, שמבוסס על חלוקת משאבים שקופה וצודקת, אשר נותנת סיכוי שווה והזדמנות שווה לכל ילד וילדה להשיג את רמת ההישגים הנדרשת בהתייחס לפער החברתי-הכלכלי ולמקום הסוציו-אקונומי שממנו הם באים.</w:t>
      </w:r>
    </w:p>
    <w:p w14:paraId="6D25EF70" w14:textId="77777777" w:rsidR="00000000" w:rsidRDefault="009F4636">
      <w:pPr>
        <w:pStyle w:val="a"/>
        <w:ind w:firstLine="0"/>
        <w:rPr>
          <w:rFonts w:hint="cs"/>
          <w:caps/>
          <w:rtl/>
        </w:rPr>
      </w:pPr>
    </w:p>
    <w:p w14:paraId="635F8449" w14:textId="77777777" w:rsidR="00000000" w:rsidRDefault="009F4636">
      <w:pPr>
        <w:pStyle w:val="a"/>
        <w:ind w:firstLine="0"/>
        <w:rPr>
          <w:rFonts w:hint="cs"/>
          <w:caps/>
          <w:rtl/>
        </w:rPr>
      </w:pPr>
      <w:r>
        <w:rPr>
          <w:rFonts w:hint="cs"/>
          <w:caps/>
          <w:rtl/>
        </w:rPr>
        <w:tab/>
        <w:t>ההקצבה או התקצוב מותנים בהוראת תוכנית ליבה, שתחייב את כל תלמ</w:t>
      </w:r>
      <w:r>
        <w:rPr>
          <w:rFonts w:hint="cs"/>
          <w:caps/>
          <w:rtl/>
        </w:rPr>
        <w:t>ידי מערכת החינוך בבתי-הספר היסודיים, תוכנית אשר תסייע ותתרום ללכידות החברתית על בסיס תכנים, מיומנויות וערכים משותפים. זו מהפכה גדולה, משום שריבוי הזרמים בחינוך - שאינו המצאה שלנו, כמובן, אלא נמצא כאן זה שנים רבות - מקשה עלינו מאוד.</w:t>
      </w:r>
    </w:p>
    <w:p w14:paraId="6262D43C" w14:textId="77777777" w:rsidR="00000000" w:rsidRDefault="009F4636">
      <w:pPr>
        <w:pStyle w:val="a"/>
        <w:ind w:firstLine="0"/>
        <w:rPr>
          <w:rFonts w:hint="cs"/>
          <w:caps/>
          <w:rtl/>
        </w:rPr>
      </w:pPr>
    </w:p>
    <w:p w14:paraId="0474FB56"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ראובן ריבלין:</w:t>
      </w:r>
    </w:p>
    <w:p w14:paraId="16DAB72F" w14:textId="77777777" w:rsidR="00000000" w:rsidRDefault="009F4636">
      <w:pPr>
        <w:pStyle w:val="a"/>
        <w:rPr>
          <w:rFonts w:hint="cs"/>
          <w:caps/>
          <w:rtl/>
        </w:rPr>
      </w:pPr>
    </w:p>
    <w:p w14:paraId="5FB24E9A" w14:textId="77777777" w:rsidR="00000000" w:rsidRDefault="009F4636">
      <w:pPr>
        <w:pStyle w:val="a"/>
        <w:rPr>
          <w:rFonts w:hint="cs"/>
          <w:caps/>
          <w:rtl/>
        </w:rPr>
      </w:pPr>
      <w:r>
        <w:rPr>
          <w:rFonts w:hint="cs"/>
          <w:caps/>
          <w:rtl/>
        </w:rPr>
        <w:t>חב</w:t>
      </w:r>
      <w:r>
        <w:rPr>
          <w:rFonts w:hint="cs"/>
          <w:caps/>
          <w:rtl/>
        </w:rPr>
        <w:t>רי הכנסת יצחק כהן ופרץ, יחד עם חבר הכנסת והשר לשעבר פנחסי, תנו כבוד למורה. תודה.</w:t>
      </w:r>
    </w:p>
    <w:p w14:paraId="567E638E" w14:textId="77777777" w:rsidR="00000000" w:rsidRDefault="009F4636">
      <w:pPr>
        <w:pStyle w:val="a"/>
        <w:ind w:firstLine="0"/>
        <w:rPr>
          <w:rFonts w:hint="cs"/>
          <w:caps/>
          <w:rtl/>
        </w:rPr>
      </w:pPr>
    </w:p>
    <w:p w14:paraId="49BE10DB" w14:textId="77777777" w:rsidR="00000000" w:rsidRDefault="009F4636">
      <w:pPr>
        <w:pStyle w:val="Speaker"/>
        <w:rPr>
          <w:b w:val="0"/>
          <w:bCs w:val="0"/>
          <w:caps/>
          <w:u w:val="none"/>
          <w:rtl/>
        </w:rPr>
      </w:pPr>
      <w:bookmarkStart w:id="7" w:name="FS000000470T18_06_2003_11_48_45"/>
      <w:bookmarkStart w:id="8" w:name="_Toc45451338"/>
      <w:bookmarkStart w:id="9" w:name="_Toc45970062"/>
      <w:bookmarkEnd w:id="7"/>
      <w:r>
        <w:rPr>
          <w:rFonts w:hint="eastAsia"/>
          <w:b w:val="0"/>
          <w:bCs w:val="0"/>
          <w:caps/>
          <w:u w:val="none"/>
          <w:rtl/>
        </w:rPr>
        <w:t>שרת</w:t>
      </w:r>
      <w:r>
        <w:rPr>
          <w:b w:val="0"/>
          <w:bCs w:val="0"/>
          <w:caps/>
          <w:u w:val="none"/>
          <w:rtl/>
        </w:rPr>
        <w:t xml:space="preserve"> החינוך, התרבות והספורט לימור לבנת:</w:t>
      </w:r>
      <w:bookmarkEnd w:id="8"/>
      <w:bookmarkEnd w:id="9"/>
    </w:p>
    <w:p w14:paraId="1B998C55" w14:textId="77777777" w:rsidR="00000000" w:rsidRDefault="009F4636">
      <w:pPr>
        <w:pStyle w:val="a"/>
        <w:rPr>
          <w:rFonts w:hint="cs"/>
          <w:caps/>
          <w:rtl/>
        </w:rPr>
      </w:pPr>
    </w:p>
    <w:p w14:paraId="6CA96C7F" w14:textId="77777777" w:rsidR="00000000" w:rsidRDefault="009F4636">
      <w:pPr>
        <w:pStyle w:val="a"/>
        <w:rPr>
          <w:rFonts w:hint="cs"/>
          <w:caps/>
          <w:rtl/>
        </w:rPr>
      </w:pPr>
      <w:r>
        <w:rPr>
          <w:rFonts w:hint="cs"/>
          <w:caps/>
          <w:rtl/>
        </w:rPr>
        <w:t>למעשה, הקצאת המשאבים תהיה על-פי תקן דיפרנציאלי, פר-תלמיד; מדד וקריטריונים שווים, גלויים ושקופים, כל זאת יחד עם פתיחת המערכת לתחרות חינ</w:t>
      </w:r>
      <w:r>
        <w:rPr>
          <w:rFonts w:hint="cs"/>
          <w:caps/>
          <w:rtl/>
        </w:rPr>
        <w:t>וכית חיובית בין בתי-הספר; ביזור, העברת הסמכויות ומוקד האחריות החינוכית מדרג הפיקוח ומטה, אל דרג בית-הספר; העצמה ומתן אוטונומיה; הרחבת האוטונומיה הבית-ספרית בניהול בית-הספר, וכמובן, כפי שאמרתי - הליבה, תוכנית הלימודים והסטנדרטים הנדרשים, יחד עם השארת מרחב מ</w:t>
      </w:r>
      <w:r>
        <w:rPr>
          <w:rFonts w:hint="cs"/>
          <w:caps/>
          <w:rtl/>
        </w:rPr>
        <w:t>חיה גדול לכם, מנהלי בתי-הספר, מחנכי בתי-הספר, לבחור בדרכי הפעלה, כדי להגיע ליעדים ולהשיגם.</w:t>
      </w:r>
    </w:p>
    <w:p w14:paraId="3AB43940" w14:textId="77777777" w:rsidR="00000000" w:rsidRDefault="009F4636">
      <w:pPr>
        <w:pStyle w:val="a"/>
        <w:rPr>
          <w:rFonts w:hint="cs"/>
          <w:caps/>
          <w:rtl/>
        </w:rPr>
      </w:pPr>
    </w:p>
    <w:p w14:paraId="2F05227E" w14:textId="77777777" w:rsidR="00000000" w:rsidRDefault="009F4636">
      <w:pPr>
        <w:pStyle w:val="a"/>
        <w:rPr>
          <w:rFonts w:hint="cs"/>
          <w:caps/>
          <w:rtl/>
        </w:rPr>
      </w:pPr>
      <w:r>
        <w:rPr>
          <w:rFonts w:hint="cs"/>
          <w:caps/>
          <w:rtl/>
        </w:rPr>
        <w:t>ובקיצור, אף שהארכתי, הציפיות של כולנו מהעוסקים יום-יום בחינוך הן גבוהות מאוד. אני מקווה מאוד שכולנו נשכיל להמשיך, להעמיק ולתרגם את הדאגות, לתרגם את הקשיים, לתרגם את</w:t>
      </w:r>
      <w:r>
        <w:rPr>
          <w:rFonts w:hint="cs"/>
          <w:caps/>
          <w:rtl/>
        </w:rPr>
        <w:t xml:space="preserve"> היעדים, לתרגם את האתגרים  ולהשיג את ההישגים הללו.</w:t>
      </w:r>
    </w:p>
    <w:p w14:paraId="7309183B" w14:textId="77777777" w:rsidR="00000000" w:rsidRDefault="009F4636">
      <w:pPr>
        <w:pStyle w:val="a"/>
        <w:rPr>
          <w:rFonts w:hint="cs"/>
          <w:caps/>
          <w:rtl/>
        </w:rPr>
      </w:pPr>
    </w:p>
    <w:p w14:paraId="3EF3952E" w14:textId="77777777" w:rsidR="00000000" w:rsidRDefault="009F4636">
      <w:pPr>
        <w:pStyle w:val="a"/>
        <w:rPr>
          <w:rFonts w:hint="cs"/>
          <w:caps/>
          <w:rtl/>
        </w:rPr>
      </w:pPr>
      <w:r>
        <w:rPr>
          <w:rFonts w:hint="cs"/>
          <w:caps/>
          <w:rtl/>
        </w:rPr>
        <w:t xml:space="preserve">למעשה, חוץ מביטחון המדינה, מופקד בידינו המשאב החשוב ביותר של מדינת ישראל - הילדים. כולנו נעשה את כל המאמצים הללו, את כל המאמצים הנדרשים. אני בטוחה שנעשה אותם בצוותא, כפי שעשינו אותם עד היום, להמשיך ולקדם </w:t>
      </w:r>
      <w:r>
        <w:rPr>
          <w:rFonts w:hint="cs"/>
          <w:caps/>
          <w:rtl/>
        </w:rPr>
        <w:t>יחד את הדבר החשוב ביותר שיש לנו, את חינוך הילדים ובני-הנוער.</w:t>
      </w:r>
    </w:p>
    <w:p w14:paraId="21AEE865" w14:textId="77777777" w:rsidR="00000000" w:rsidRDefault="009F4636">
      <w:pPr>
        <w:pStyle w:val="a"/>
        <w:rPr>
          <w:rFonts w:hint="cs"/>
          <w:caps/>
          <w:rtl/>
        </w:rPr>
      </w:pPr>
    </w:p>
    <w:p w14:paraId="4E1626A2" w14:textId="77777777" w:rsidR="00000000" w:rsidRDefault="009F4636">
      <w:pPr>
        <w:pStyle w:val="a"/>
        <w:rPr>
          <w:rFonts w:hint="cs"/>
          <w:caps/>
          <w:rtl/>
        </w:rPr>
      </w:pPr>
      <w:r>
        <w:rPr>
          <w:rFonts w:hint="cs"/>
          <w:caps/>
          <w:rtl/>
        </w:rPr>
        <w:t>ביום חגה של הסתדרות המורים, יחד עם הכנסת כולה, אני מברכת את העוסקים במלאכה החשובה הזאת: יישר כוח, המשיכו בעבודה החשובה.</w:t>
      </w:r>
    </w:p>
    <w:p w14:paraId="42D4FAAE" w14:textId="77777777" w:rsidR="00000000" w:rsidRDefault="009F4636">
      <w:pPr>
        <w:pStyle w:val="a"/>
        <w:ind w:firstLine="0"/>
        <w:rPr>
          <w:rFonts w:hint="cs"/>
          <w:caps/>
          <w:rtl/>
        </w:rPr>
      </w:pPr>
    </w:p>
    <w:p w14:paraId="7FA1B947" w14:textId="77777777" w:rsidR="00000000" w:rsidRDefault="009F4636">
      <w:pPr>
        <w:pStyle w:val="ad"/>
        <w:rPr>
          <w:b w:val="0"/>
          <w:bCs w:val="0"/>
          <w:caps/>
          <w:u w:val="none"/>
          <w:rtl/>
        </w:rPr>
      </w:pPr>
      <w:r>
        <w:rPr>
          <w:b w:val="0"/>
          <w:bCs w:val="0"/>
          <w:caps/>
          <w:u w:val="none"/>
          <w:rtl/>
        </w:rPr>
        <w:t>היו"ר ראובן ריבלין:</w:t>
      </w:r>
    </w:p>
    <w:p w14:paraId="7A4DD159" w14:textId="77777777" w:rsidR="00000000" w:rsidRDefault="009F4636">
      <w:pPr>
        <w:pStyle w:val="a"/>
        <w:rPr>
          <w:caps/>
          <w:rtl/>
        </w:rPr>
      </w:pPr>
    </w:p>
    <w:p w14:paraId="16654D94" w14:textId="77777777" w:rsidR="00000000" w:rsidRDefault="009F4636">
      <w:pPr>
        <w:pStyle w:val="a"/>
        <w:rPr>
          <w:rFonts w:hint="cs"/>
          <w:caps/>
          <w:rtl/>
        </w:rPr>
      </w:pPr>
      <w:r>
        <w:rPr>
          <w:rFonts w:hint="cs"/>
          <w:caps/>
          <w:rtl/>
        </w:rPr>
        <w:t>אני מאוד מודה לשרת החינוך. חבר הכנסת אילן שלגי, יושב</w:t>
      </w:r>
      <w:r>
        <w:rPr>
          <w:rFonts w:hint="cs"/>
          <w:caps/>
          <w:rtl/>
        </w:rPr>
        <w:t>-ראש ועדת החינוך, ואחריו - חברת הכנסת דליה איציק. חבר הכנסת שריד, אני רוצה לתת לאדוני, כשר החינוך לשעבר, את רשות הדיבור האחרונה, אם אדוני רוצה.</w:t>
      </w:r>
    </w:p>
    <w:p w14:paraId="475DDF30" w14:textId="77777777" w:rsidR="00000000" w:rsidRDefault="009F4636">
      <w:pPr>
        <w:pStyle w:val="a"/>
        <w:ind w:firstLine="0"/>
        <w:rPr>
          <w:rFonts w:hint="cs"/>
          <w:caps/>
          <w:rtl/>
        </w:rPr>
      </w:pPr>
    </w:p>
    <w:p w14:paraId="774805A8" w14:textId="77777777" w:rsidR="00000000" w:rsidRDefault="009F4636">
      <w:pPr>
        <w:pStyle w:val="Speaker"/>
        <w:rPr>
          <w:b w:val="0"/>
          <w:bCs w:val="0"/>
          <w:caps/>
          <w:u w:val="none"/>
          <w:rtl/>
        </w:rPr>
      </w:pPr>
      <w:bookmarkStart w:id="10" w:name="FS000001046T18_06_2003_11_55_10"/>
      <w:bookmarkEnd w:id="10"/>
    </w:p>
    <w:p w14:paraId="210DFA57" w14:textId="77777777" w:rsidR="00000000" w:rsidRDefault="009F4636">
      <w:pPr>
        <w:pStyle w:val="Speaker"/>
        <w:rPr>
          <w:b w:val="0"/>
          <w:bCs w:val="0"/>
          <w:caps/>
          <w:u w:val="none"/>
          <w:rtl/>
        </w:rPr>
      </w:pPr>
      <w:bookmarkStart w:id="11" w:name="_Toc45451339"/>
      <w:bookmarkStart w:id="12" w:name="_Toc45970063"/>
      <w:r>
        <w:rPr>
          <w:rFonts w:hint="eastAsia"/>
          <w:b w:val="0"/>
          <w:bCs w:val="0"/>
          <w:caps/>
          <w:u w:val="none"/>
          <w:rtl/>
        </w:rPr>
        <w:t>אילן</w:t>
      </w:r>
      <w:r>
        <w:rPr>
          <w:b w:val="0"/>
          <w:bCs w:val="0"/>
          <w:caps/>
          <w:u w:val="none"/>
          <w:rtl/>
        </w:rPr>
        <w:t xml:space="preserve"> שלגי (יו"ר ועדת החינוך והתרבות):</w:t>
      </w:r>
      <w:bookmarkEnd w:id="11"/>
      <w:bookmarkEnd w:id="12"/>
    </w:p>
    <w:p w14:paraId="30499C45" w14:textId="77777777" w:rsidR="00000000" w:rsidRDefault="009F4636">
      <w:pPr>
        <w:pStyle w:val="a"/>
        <w:rPr>
          <w:rFonts w:hint="cs"/>
          <w:caps/>
          <w:rtl/>
        </w:rPr>
      </w:pPr>
    </w:p>
    <w:p w14:paraId="12FCD38B" w14:textId="77777777" w:rsidR="00000000" w:rsidRDefault="009F4636">
      <w:pPr>
        <w:pStyle w:val="a"/>
        <w:rPr>
          <w:rFonts w:hint="cs"/>
          <w:caps/>
          <w:rtl/>
        </w:rPr>
      </w:pPr>
      <w:r>
        <w:rPr>
          <w:rFonts w:hint="cs"/>
          <w:caps/>
          <w:rtl/>
        </w:rPr>
        <w:t>אדוני היושב-ראש, חברות וחברי הכנסת, שרת החינוך, התרבות והספורט, מזכ"ל ה</w:t>
      </w:r>
      <w:r>
        <w:rPr>
          <w:rFonts w:hint="cs"/>
          <w:caps/>
          <w:rtl/>
        </w:rPr>
        <w:t xml:space="preserve">סתדרות המורים, מורות ומורים יקרים, אלה שכאן עמנו ביציע, שאותם אירחנו היום בישיבה חגיגית של ועדת החינוך והתרבות כאן בכנסת, מורות ומורים אשר צופים בנו מן הבית, וכן מורות ומורים העוסקים כעת בעבודה ונמצאים בבתי-הספר עם תלמידיהם - שלום לכולם. כנסת ישראל מציינת </w:t>
      </w:r>
      <w:r>
        <w:rPr>
          <w:rFonts w:hint="cs"/>
          <w:caps/>
          <w:rtl/>
        </w:rPr>
        <w:t xml:space="preserve">היום יחד עמכם 100 שנים להסתדרות המורים, ארגון שבו קרוב ל-120,000 חברות וחברים, מורים בחינוך הממלכתי, הממלכתי-דתי, בחינוך הערבי, בחטיבות הביניים, גננות, מורים במכללות וגמלאים. </w:t>
      </w:r>
    </w:p>
    <w:p w14:paraId="084C321F" w14:textId="77777777" w:rsidR="00000000" w:rsidRDefault="009F4636">
      <w:pPr>
        <w:pStyle w:val="a"/>
        <w:rPr>
          <w:rFonts w:hint="cs"/>
          <w:caps/>
          <w:rtl/>
        </w:rPr>
      </w:pPr>
    </w:p>
    <w:p w14:paraId="6E2B92B2" w14:textId="77777777" w:rsidR="00000000" w:rsidRDefault="009F4636">
      <w:pPr>
        <w:pStyle w:val="a"/>
        <w:rPr>
          <w:rFonts w:hint="cs"/>
          <w:caps/>
          <w:rtl/>
        </w:rPr>
      </w:pPr>
      <w:r>
        <w:rPr>
          <w:rFonts w:hint="cs"/>
          <w:caps/>
          <w:rtl/>
        </w:rPr>
        <w:t>זו גם ההזדמנות להודות למורה ולמורה הישראלים על כל מה שהם עושים למען ילדינו ולמע</w:t>
      </w:r>
      <w:r>
        <w:rPr>
          <w:rFonts w:hint="cs"/>
          <w:caps/>
          <w:rtl/>
        </w:rPr>
        <w:t xml:space="preserve">ן עתיד החברה בישראל. </w:t>
      </w:r>
    </w:p>
    <w:p w14:paraId="18A7A2CA" w14:textId="77777777" w:rsidR="00000000" w:rsidRDefault="009F4636">
      <w:pPr>
        <w:pStyle w:val="a"/>
        <w:rPr>
          <w:rFonts w:hint="cs"/>
          <w:caps/>
          <w:rtl/>
        </w:rPr>
      </w:pPr>
    </w:p>
    <w:p w14:paraId="721CD70D" w14:textId="77777777" w:rsidR="00000000" w:rsidRDefault="009F4636">
      <w:pPr>
        <w:pStyle w:val="a"/>
        <w:rPr>
          <w:rFonts w:hint="cs"/>
          <w:caps/>
          <w:rtl/>
        </w:rPr>
      </w:pPr>
      <w:r>
        <w:rPr>
          <w:rFonts w:hint="cs"/>
          <w:caps/>
          <w:rtl/>
        </w:rPr>
        <w:t>המורה הישראלי עובד בתנאים לא קלים: הכיתות גדולות מדי, רבים מהמבנים אינם ראויים, התלמיד הישראלי אינו תמיד ממושמע, ובמקרים רבים אין למורה שיתוף הפעולה של ההורים וגיבוי של מערכת החינוך, כפי שהוא מצפה להם וכפי שראוי היה שיהיה.</w:t>
      </w:r>
    </w:p>
    <w:p w14:paraId="57730C5A" w14:textId="77777777" w:rsidR="00000000" w:rsidRDefault="009F4636">
      <w:pPr>
        <w:pStyle w:val="a"/>
        <w:rPr>
          <w:rFonts w:hint="cs"/>
          <w:caps/>
          <w:rtl/>
        </w:rPr>
      </w:pPr>
    </w:p>
    <w:p w14:paraId="73ADB1A2" w14:textId="77777777" w:rsidR="00000000" w:rsidRDefault="009F4636">
      <w:pPr>
        <w:pStyle w:val="a"/>
        <w:rPr>
          <w:rFonts w:hint="cs"/>
          <w:caps/>
          <w:rtl/>
        </w:rPr>
      </w:pPr>
      <w:r>
        <w:rPr>
          <w:rFonts w:hint="cs"/>
          <w:caps/>
          <w:rtl/>
        </w:rPr>
        <w:t xml:space="preserve">האדם הוא </w:t>
      </w:r>
      <w:r>
        <w:rPr>
          <w:rFonts w:hint="cs"/>
          <w:caps/>
          <w:rtl/>
        </w:rPr>
        <w:t xml:space="preserve">המשאב הלאומי שלנו, ההשקעה הטובה ביותר בתשתיות היא ההשקעה שלנו בחינוך, כי בכך תלוי החוסן הלאומי שלנו. אם לא נשקיע את המירב בדור  העתיד, ייפגע היתרון האיכותי שלנו. </w:t>
      </w:r>
    </w:p>
    <w:p w14:paraId="698484FE" w14:textId="77777777" w:rsidR="00000000" w:rsidRDefault="009F4636">
      <w:pPr>
        <w:pStyle w:val="a"/>
        <w:rPr>
          <w:rFonts w:hint="cs"/>
          <w:caps/>
          <w:rtl/>
        </w:rPr>
      </w:pPr>
    </w:p>
    <w:p w14:paraId="1BEEE8E8" w14:textId="77777777" w:rsidR="00000000" w:rsidRDefault="009F4636">
      <w:pPr>
        <w:pStyle w:val="a"/>
        <w:rPr>
          <w:rFonts w:hint="cs"/>
          <w:caps/>
          <w:rtl/>
        </w:rPr>
      </w:pPr>
      <w:r>
        <w:rPr>
          <w:rFonts w:hint="cs"/>
          <w:caps/>
          <w:rtl/>
        </w:rPr>
        <w:t xml:space="preserve">המחקר האקדמי בישראל הוא עדיין בין המובילים בעולם בתחומים רבים, אך אנו שומעים כי היתרון הולך </w:t>
      </w:r>
      <w:r>
        <w:rPr>
          <w:rFonts w:hint="cs"/>
          <w:caps/>
          <w:rtl/>
        </w:rPr>
        <w:t>ונשחק. כאשר מורידים במהלך השנים פעם אחר פעם את רמת בחינות הבגרות, אנחנו אומנם מגיעים ליותר בעלי זכאות, אך גורעים מן המצוינות שלנו.</w:t>
      </w:r>
    </w:p>
    <w:p w14:paraId="3769BD96" w14:textId="77777777" w:rsidR="00000000" w:rsidRDefault="009F4636">
      <w:pPr>
        <w:pStyle w:val="a"/>
        <w:rPr>
          <w:rFonts w:hint="cs"/>
          <w:caps/>
          <w:rtl/>
        </w:rPr>
      </w:pPr>
    </w:p>
    <w:p w14:paraId="6E9AEAE5" w14:textId="77777777" w:rsidR="00000000" w:rsidRDefault="009F4636">
      <w:pPr>
        <w:pStyle w:val="a"/>
        <w:rPr>
          <w:rFonts w:hint="cs"/>
          <w:caps/>
          <w:rtl/>
        </w:rPr>
      </w:pPr>
      <w:r>
        <w:rPr>
          <w:rFonts w:hint="cs"/>
          <w:caps/>
          <w:rtl/>
        </w:rPr>
        <w:t>על-פי סקרים, הילדים שלנו הם במקום ה-28 בעולם במתמטיקה ובמקום ה-23 בהבנת הנקרא. יש המנסים כעת לייבא מסינגפור שיטות הוראה במתמ</w:t>
      </w:r>
      <w:r>
        <w:rPr>
          <w:rFonts w:hint="cs"/>
          <w:caps/>
          <w:rtl/>
        </w:rPr>
        <w:t>טיקה, אך מהיכן נייבא את הוראת העברית? האם רמת השפה וכושר הביטוי של צעירים בוגרי מערכת החינוך שלנו הם תמיד לשביעות רצוננו? אגב, האם אנו כאן, חברי הכנסת, משמשים תמיד דוגמה באשר לסגנון ולתרבות הדיבור?</w:t>
      </w:r>
    </w:p>
    <w:p w14:paraId="4832575D" w14:textId="77777777" w:rsidR="00000000" w:rsidRDefault="009F4636">
      <w:pPr>
        <w:pStyle w:val="a"/>
        <w:rPr>
          <w:rFonts w:hint="cs"/>
          <w:caps/>
          <w:rtl/>
        </w:rPr>
      </w:pPr>
    </w:p>
    <w:p w14:paraId="4E4E7482" w14:textId="77777777" w:rsidR="00000000" w:rsidRDefault="009F4636">
      <w:pPr>
        <w:pStyle w:val="a"/>
        <w:rPr>
          <w:rFonts w:hint="cs"/>
          <w:caps/>
          <w:rtl/>
        </w:rPr>
      </w:pPr>
      <w:r>
        <w:rPr>
          <w:rFonts w:hint="cs"/>
          <w:caps/>
          <w:rtl/>
        </w:rPr>
        <w:t xml:space="preserve">בימים האחרונים למדנו על תוצאות בחינות המיצ"ב </w:t>
      </w:r>
      <w:r>
        <w:rPr>
          <w:caps/>
          <w:rtl/>
        </w:rPr>
        <w:t>–</w:t>
      </w:r>
      <w:r>
        <w:rPr>
          <w:rFonts w:hint="cs"/>
          <w:caps/>
          <w:rtl/>
        </w:rPr>
        <w:t xml:space="preserve"> מדד יעילות</w:t>
      </w:r>
      <w:r>
        <w:rPr>
          <w:rFonts w:hint="cs"/>
          <w:caps/>
          <w:rtl/>
        </w:rPr>
        <w:t xml:space="preserve"> וצמיחה בית-ספרית - שעשה משרד החינוך: שיעורים מבהילים של כישלונות תלמידי כיתות ח' במתמטיקה ובהבנת הנקרא. טוב שהמערכת בודקת את עצמה, הלוואי שאתבדה, אך עם הקיצוצים החוזרים בתקציב החינוך, יהיה קשה מאוד לבצע תפנית ולעשות את הנחוץ.</w:t>
      </w:r>
    </w:p>
    <w:p w14:paraId="32D88462" w14:textId="77777777" w:rsidR="00000000" w:rsidRDefault="009F4636">
      <w:pPr>
        <w:pStyle w:val="a"/>
        <w:rPr>
          <w:rFonts w:hint="cs"/>
          <w:caps/>
          <w:rtl/>
        </w:rPr>
      </w:pPr>
    </w:p>
    <w:p w14:paraId="375B5F52" w14:textId="77777777" w:rsidR="00000000" w:rsidRDefault="009F4636">
      <w:pPr>
        <w:pStyle w:val="a"/>
        <w:rPr>
          <w:rFonts w:hint="cs"/>
          <w:caps/>
          <w:rtl/>
        </w:rPr>
      </w:pPr>
      <w:r>
        <w:rPr>
          <w:rFonts w:hint="cs"/>
          <w:caps/>
          <w:rtl/>
        </w:rPr>
        <w:t>בצד שיפורים במערכת החינוך וב</w:t>
      </w:r>
      <w:r>
        <w:rPr>
          <w:rFonts w:hint="cs"/>
          <w:caps/>
          <w:rtl/>
        </w:rPr>
        <w:t>שיטות הלימוד, עלינו לחזק את מעמדו של המורה בחברה הישראלית: יש להעלות את דרישות הסף לפרחי הוראה במכללות להכשרת מורים, ויש לתגמל כראוי את המורה, הן על מנת להביא להוראה את הטובים, הן כדי שנאפשר למורה להתמסר לעבודתו באופן מלא.</w:t>
      </w:r>
    </w:p>
    <w:p w14:paraId="47649DB6" w14:textId="77777777" w:rsidR="00000000" w:rsidRDefault="009F4636">
      <w:pPr>
        <w:pStyle w:val="a"/>
        <w:rPr>
          <w:rFonts w:hint="cs"/>
          <w:caps/>
          <w:rtl/>
        </w:rPr>
      </w:pPr>
    </w:p>
    <w:p w14:paraId="7A032F8C" w14:textId="77777777" w:rsidR="00000000" w:rsidRDefault="009F4636">
      <w:pPr>
        <w:pStyle w:val="a"/>
        <w:rPr>
          <w:rFonts w:hint="cs"/>
          <w:caps/>
          <w:rtl/>
        </w:rPr>
      </w:pPr>
      <w:r>
        <w:rPr>
          <w:rFonts w:hint="cs"/>
          <w:caps/>
          <w:rtl/>
        </w:rPr>
        <w:t>ראו לדוגמה את התוכנית "עוז לתמור</w:t>
      </w:r>
      <w:r>
        <w:rPr>
          <w:rFonts w:hint="cs"/>
          <w:caps/>
          <w:rtl/>
        </w:rPr>
        <w:t xml:space="preserve">ה", שהופעלה לניסיון בכמה בתי-ספר בארץ, ראינו אותה בשבוע שעבר באריאל, וכל המשתתפים בה -  תלמידים, מורים והורים - מספרים בשבחיה. </w:t>
      </w:r>
    </w:p>
    <w:p w14:paraId="6744054B" w14:textId="77777777" w:rsidR="00000000" w:rsidRDefault="009F4636">
      <w:pPr>
        <w:pStyle w:val="a"/>
        <w:rPr>
          <w:rFonts w:hint="cs"/>
          <w:caps/>
          <w:rtl/>
        </w:rPr>
      </w:pPr>
    </w:p>
    <w:p w14:paraId="378BFCC4" w14:textId="77777777" w:rsidR="00000000" w:rsidRDefault="009F4636">
      <w:pPr>
        <w:pStyle w:val="a"/>
        <w:rPr>
          <w:rFonts w:hint="cs"/>
          <w:caps/>
          <w:rtl/>
        </w:rPr>
      </w:pPr>
      <w:r>
        <w:rPr>
          <w:rFonts w:hint="cs"/>
          <w:caps/>
          <w:rtl/>
        </w:rPr>
        <w:t>יש לקדם מורים בעלי מוטיבציה ויכולת, ולא להסכין לקידום על-פי ותק בלבד. שכר המורה ביחס לשכר הממוצע במשק נמוך ביותר. בחינוך היסודי</w:t>
      </w:r>
      <w:r>
        <w:rPr>
          <w:rFonts w:hint="cs"/>
          <w:caps/>
          <w:rtl/>
        </w:rPr>
        <w:t xml:space="preserve"> הוא עומד על 69% ממנו בלבד, ודבר זה יש לשנות. בארצות-הברית שכרו של המורה הוא 96% מן השכר הממוצע, בצרפת ובקנדה - 123%, ובקוריאה - 239%. שכר אינו אמת המידה היחידה לקביעת היוקרה של מקצוע, אולם כאשר הפער כה גדול, הדבר משפיע על מעמד המורה ומעיד על יחסה של החברה</w:t>
      </w:r>
      <w:r>
        <w:rPr>
          <w:rFonts w:hint="cs"/>
          <w:caps/>
          <w:rtl/>
        </w:rPr>
        <w:t xml:space="preserve"> אליו ואל החינוך בכלל. </w:t>
      </w:r>
    </w:p>
    <w:p w14:paraId="106CC1F9" w14:textId="77777777" w:rsidR="00000000" w:rsidRDefault="009F4636">
      <w:pPr>
        <w:pStyle w:val="a"/>
        <w:rPr>
          <w:rFonts w:hint="cs"/>
          <w:caps/>
          <w:rtl/>
        </w:rPr>
      </w:pPr>
    </w:p>
    <w:p w14:paraId="375A2DF9" w14:textId="77777777" w:rsidR="00000000" w:rsidRDefault="009F4636">
      <w:pPr>
        <w:pStyle w:val="a"/>
        <w:rPr>
          <w:rFonts w:hint="cs"/>
          <w:caps/>
          <w:rtl/>
        </w:rPr>
      </w:pPr>
      <w:r>
        <w:rPr>
          <w:rFonts w:hint="cs"/>
          <w:caps/>
          <w:rtl/>
        </w:rPr>
        <w:t xml:space="preserve">מאחר שהרוב הגדול בציבור המורים הוא נשים, קשה להתעלם מן הטענה כי מצב זה נובע מהתייחסות מפלה של המערכת. </w:t>
      </w:r>
    </w:p>
    <w:p w14:paraId="19A26BFF" w14:textId="77777777" w:rsidR="00000000" w:rsidRDefault="009F4636">
      <w:pPr>
        <w:pStyle w:val="a"/>
        <w:rPr>
          <w:rFonts w:hint="cs"/>
          <w:caps/>
          <w:rtl/>
        </w:rPr>
      </w:pPr>
    </w:p>
    <w:p w14:paraId="0715D481" w14:textId="77777777" w:rsidR="00000000" w:rsidRDefault="009F4636">
      <w:pPr>
        <w:pStyle w:val="a"/>
        <w:rPr>
          <w:rFonts w:hint="cs"/>
          <w:caps/>
          <w:rtl/>
        </w:rPr>
      </w:pPr>
      <w:r>
        <w:rPr>
          <w:rFonts w:hint="cs"/>
          <w:caps/>
          <w:rtl/>
        </w:rPr>
        <w:t xml:space="preserve">חלקו של החינוך בתקציב המדינה הוא עצום ורב, שני בגודלו לתקציב הביטחון. הדבר נכון וראוי, וכבר אמרנו כי בחינוך תלוי החוסן הלאומי. </w:t>
      </w:r>
      <w:r>
        <w:rPr>
          <w:rFonts w:hint="cs"/>
          <w:caps/>
          <w:rtl/>
        </w:rPr>
        <w:t xml:space="preserve">עם זאת, חלק גדול מדי מהתקציב, בהשוואה למדינות אחרות, מוקצה למינהלות ולמנגנונים, והדבר אומנם נמצא בתהליך שינוי בימים אלה ממש. </w:t>
      </w:r>
    </w:p>
    <w:p w14:paraId="6B861B8C" w14:textId="77777777" w:rsidR="00000000" w:rsidRDefault="009F4636">
      <w:pPr>
        <w:pStyle w:val="a"/>
        <w:rPr>
          <w:rFonts w:hint="cs"/>
          <w:caps/>
          <w:rtl/>
        </w:rPr>
      </w:pPr>
    </w:p>
    <w:p w14:paraId="12DBBD07" w14:textId="77777777" w:rsidR="00000000" w:rsidRDefault="009F4636">
      <w:pPr>
        <w:pStyle w:val="a"/>
        <w:rPr>
          <w:rFonts w:hint="cs"/>
          <w:caps/>
          <w:rtl/>
        </w:rPr>
      </w:pPr>
      <w:r>
        <w:rPr>
          <w:rFonts w:hint="cs"/>
          <w:caps/>
          <w:rtl/>
        </w:rPr>
        <w:t>תפקידו של המורה הוא להיות מלמד ומחנך. חשוב לעסוק בהוראה ובציונים, אך חשוב לא פחות להקנות ערכים וציונות. בצד הקניית ידע לדור העתיד</w:t>
      </w:r>
      <w:r>
        <w:rPr>
          <w:rFonts w:hint="cs"/>
          <w:caps/>
          <w:rtl/>
        </w:rPr>
        <w:t>, עליו להכשיר את הילדה והילד, הנערה והנער, להיות בוגרים שיוכלו להשתלב בחברה כאזרחים שווי זכויות וחובות, שותפים במעגלי העשייה והיצירה, אזרחים המכבדים את זולתם, גם אם הוא שונה, והנותנים יד לחלש שאיננו מסוגל לסייע לעצמו.</w:t>
      </w:r>
    </w:p>
    <w:p w14:paraId="12EF7011" w14:textId="77777777" w:rsidR="00000000" w:rsidRDefault="009F4636">
      <w:pPr>
        <w:pStyle w:val="a"/>
        <w:rPr>
          <w:rFonts w:hint="cs"/>
          <w:caps/>
          <w:rtl/>
        </w:rPr>
      </w:pPr>
    </w:p>
    <w:p w14:paraId="06AAEA56" w14:textId="77777777" w:rsidR="00000000" w:rsidRDefault="009F4636">
      <w:pPr>
        <w:pStyle w:val="a"/>
        <w:rPr>
          <w:rFonts w:hint="cs"/>
          <w:caps/>
          <w:rtl/>
        </w:rPr>
      </w:pPr>
      <w:r>
        <w:rPr>
          <w:rFonts w:hint="cs"/>
          <w:caps/>
          <w:rtl/>
        </w:rPr>
        <w:t xml:space="preserve">אנו מצפים מהמורה שידע לעצב את התלמיד </w:t>
      </w:r>
      <w:r>
        <w:rPr>
          <w:rFonts w:hint="cs"/>
          <w:caps/>
          <w:rtl/>
        </w:rPr>
        <w:t>על-פי אפיון יכולתו ותכונותיו להשתלבות בחברה דמוקרטית, ליברלית ופלורליסטית, ברוח המורשת היהודית והתרבות היהודית ההומניסטית.</w:t>
      </w:r>
    </w:p>
    <w:p w14:paraId="65EC9485" w14:textId="77777777" w:rsidR="00000000" w:rsidRDefault="009F4636">
      <w:pPr>
        <w:pStyle w:val="a"/>
        <w:rPr>
          <w:rFonts w:hint="cs"/>
          <w:caps/>
          <w:rtl/>
        </w:rPr>
      </w:pPr>
    </w:p>
    <w:p w14:paraId="400AA3C2" w14:textId="77777777" w:rsidR="00000000" w:rsidRDefault="009F4636">
      <w:pPr>
        <w:pStyle w:val="a"/>
        <w:rPr>
          <w:rFonts w:hint="cs"/>
          <w:caps/>
          <w:rtl/>
        </w:rPr>
      </w:pPr>
      <w:r>
        <w:rPr>
          <w:rFonts w:hint="cs"/>
          <w:caps/>
          <w:rtl/>
        </w:rPr>
        <w:t>עלינו לקרוא להסתדרות המורים שלא לפעול כאיגוד מקצועי בלבד, אלא ליטול יוזמות באשר לתוכניות לימוד ולשיטות הוראה והתאמתן לתלמיד הישראלי,</w:t>
      </w:r>
      <w:r>
        <w:rPr>
          <w:rFonts w:hint="cs"/>
          <w:caps/>
          <w:rtl/>
        </w:rPr>
        <w:t xml:space="preserve"> שהרי אין כמוכם המורים המכירים אותו בכל מקום ומקום. אני קורא לכם לקבוע קוד אתי למורה בישראל ולתמוך בקידום על-פי מצוינות ומסירות. לציבור בישראל אני קורא להעריך ולהוקיר את המורה הישראלי על המאמצים והמסירות, למרות התנאים הקשים. </w:t>
      </w:r>
    </w:p>
    <w:p w14:paraId="73392376" w14:textId="77777777" w:rsidR="00000000" w:rsidRDefault="009F4636">
      <w:pPr>
        <w:pStyle w:val="a"/>
        <w:rPr>
          <w:rFonts w:hint="cs"/>
          <w:caps/>
          <w:rtl/>
        </w:rPr>
      </w:pPr>
    </w:p>
    <w:p w14:paraId="72126BD6" w14:textId="77777777" w:rsidR="00000000" w:rsidRDefault="009F4636">
      <w:pPr>
        <w:pStyle w:val="a"/>
        <w:rPr>
          <w:rFonts w:hint="cs"/>
          <w:caps/>
          <w:rtl/>
        </w:rPr>
      </w:pPr>
      <w:r>
        <w:rPr>
          <w:rFonts w:hint="cs"/>
          <w:caps/>
          <w:rtl/>
        </w:rPr>
        <w:t xml:space="preserve">שמחתי על הודעת שרת החינוך על </w:t>
      </w:r>
      <w:r>
        <w:rPr>
          <w:rFonts w:hint="cs"/>
          <w:caps/>
          <w:rtl/>
        </w:rPr>
        <w:t xml:space="preserve">הקמת ועדה. חשוב כי תקום ועדה לבחינת מעמד המורה בישראל. מאז ועדת-עציוני, שמונתה לפני 25 שנים, בשנת 1978, ואשר המלצותיה יושמו חלקית, לא נבחן מעמדו של המורה בצורה מעמיקה. </w:t>
      </w:r>
    </w:p>
    <w:p w14:paraId="47BFE841" w14:textId="77777777" w:rsidR="00000000" w:rsidRDefault="009F4636">
      <w:pPr>
        <w:pStyle w:val="a"/>
        <w:rPr>
          <w:rFonts w:hint="cs"/>
          <w:caps/>
          <w:rtl/>
        </w:rPr>
      </w:pPr>
    </w:p>
    <w:p w14:paraId="283DD4AA" w14:textId="77777777" w:rsidR="00000000" w:rsidRDefault="009F4636">
      <w:pPr>
        <w:pStyle w:val="a"/>
        <w:rPr>
          <w:rFonts w:hint="cs"/>
          <w:caps/>
          <w:rtl/>
        </w:rPr>
      </w:pPr>
      <w:r>
        <w:rPr>
          <w:rFonts w:hint="cs"/>
          <w:caps/>
          <w:rtl/>
        </w:rPr>
        <w:t>אני חוזר ומברך את המורות והמורים, אלה שעמנו כאן ביציע וכל מורה ומורה בישראל, וחוזר ומו</w:t>
      </w:r>
      <w:r>
        <w:rPr>
          <w:rFonts w:hint="cs"/>
          <w:caps/>
          <w:rtl/>
        </w:rPr>
        <w:t xml:space="preserve">דה לכם בשם כולנו על תרומתכם החשובה למדינת ישראל ולעתידה.  תודה רבה. </w:t>
      </w:r>
    </w:p>
    <w:p w14:paraId="6714496F" w14:textId="77777777" w:rsidR="00000000" w:rsidRDefault="009F4636">
      <w:pPr>
        <w:pStyle w:val="a"/>
        <w:rPr>
          <w:rFonts w:hint="cs"/>
          <w:caps/>
          <w:rtl/>
        </w:rPr>
      </w:pPr>
    </w:p>
    <w:p w14:paraId="105212B3" w14:textId="77777777" w:rsidR="00000000" w:rsidRDefault="009F4636">
      <w:pPr>
        <w:pStyle w:val="ad"/>
        <w:rPr>
          <w:b w:val="0"/>
          <w:bCs w:val="0"/>
          <w:caps/>
          <w:u w:val="none"/>
          <w:rtl/>
        </w:rPr>
      </w:pPr>
      <w:r>
        <w:rPr>
          <w:b w:val="0"/>
          <w:bCs w:val="0"/>
          <w:caps/>
          <w:u w:val="none"/>
          <w:rtl/>
        </w:rPr>
        <w:t>היו"ר ראובן ריבלין:</w:t>
      </w:r>
    </w:p>
    <w:p w14:paraId="37A41BAB" w14:textId="77777777" w:rsidR="00000000" w:rsidRDefault="009F4636">
      <w:pPr>
        <w:pStyle w:val="a"/>
        <w:rPr>
          <w:caps/>
          <w:rtl/>
        </w:rPr>
      </w:pPr>
    </w:p>
    <w:p w14:paraId="2DC64344" w14:textId="77777777" w:rsidR="00000000" w:rsidRDefault="009F4636">
      <w:pPr>
        <w:pStyle w:val="a"/>
        <w:rPr>
          <w:rFonts w:hint="cs"/>
          <w:caps/>
          <w:rtl/>
        </w:rPr>
      </w:pPr>
      <w:r>
        <w:rPr>
          <w:rFonts w:hint="cs"/>
          <w:caps/>
          <w:rtl/>
        </w:rPr>
        <w:t xml:space="preserve">אני מודה ליושב-ראש ועדת החינוך. חברת הכנסת דליה איציק, לא כשבתה כיושבת-ראש האופוזיציה, אלא כאשת חינוך אשר על מעשיה עוד יסופר בתולדות ירושלים. </w:t>
      </w:r>
    </w:p>
    <w:p w14:paraId="2A0F60DF" w14:textId="77777777" w:rsidR="00000000" w:rsidRDefault="009F4636">
      <w:pPr>
        <w:pStyle w:val="a"/>
        <w:rPr>
          <w:rFonts w:hint="cs"/>
          <w:caps/>
          <w:rtl/>
        </w:rPr>
      </w:pPr>
    </w:p>
    <w:p w14:paraId="2B040455" w14:textId="77777777" w:rsidR="00000000" w:rsidRDefault="009F4636">
      <w:pPr>
        <w:pStyle w:val="Speaker"/>
        <w:rPr>
          <w:b w:val="0"/>
          <w:bCs w:val="0"/>
          <w:caps/>
          <w:u w:val="none"/>
          <w:rtl/>
        </w:rPr>
      </w:pPr>
      <w:bookmarkStart w:id="13" w:name="FS000000433T18_06_2003_12_06_45"/>
      <w:bookmarkStart w:id="14" w:name="_Toc45451340"/>
      <w:bookmarkStart w:id="15" w:name="_Toc45970064"/>
      <w:bookmarkEnd w:id="13"/>
      <w:r>
        <w:rPr>
          <w:rFonts w:hint="eastAsia"/>
          <w:b w:val="0"/>
          <w:bCs w:val="0"/>
          <w:caps/>
          <w:u w:val="none"/>
          <w:rtl/>
        </w:rPr>
        <w:t>דליה</w:t>
      </w:r>
      <w:r>
        <w:rPr>
          <w:b w:val="0"/>
          <w:bCs w:val="0"/>
          <w:caps/>
          <w:u w:val="none"/>
          <w:rtl/>
        </w:rPr>
        <w:t xml:space="preserve"> איציק (העבודה-מי</w:t>
      </w:r>
      <w:r>
        <w:rPr>
          <w:b w:val="0"/>
          <w:bCs w:val="0"/>
          <w:caps/>
          <w:u w:val="none"/>
          <w:rtl/>
        </w:rPr>
        <w:t>מד):</w:t>
      </w:r>
      <w:bookmarkEnd w:id="14"/>
      <w:bookmarkEnd w:id="15"/>
    </w:p>
    <w:p w14:paraId="542708FE" w14:textId="77777777" w:rsidR="00000000" w:rsidRDefault="009F4636">
      <w:pPr>
        <w:pStyle w:val="a"/>
        <w:rPr>
          <w:rFonts w:hint="cs"/>
          <w:caps/>
          <w:rtl/>
        </w:rPr>
      </w:pPr>
    </w:p>
    <w:p w14:paraId="7890E97D" w14:textId="77777777" w:rsidR="00000000" w:rsidRDefault="009F4636">
      <w:pPr>
        <w:pStyle w:val="a"/>
        <w:rPr>
          <w:rFonts w:hint="cs"/>
          <w:caps/>
          <w:rtl/>
        </w:rPr>
      </w:pPr>
      <w:r>
        <w:rPr>
          <w:rFonts w:hint="cs"/>
          <w:caps/>
          <w:rtl/>
        </w:rPr>
        <w:t>תודה. אדוני היושב-ראש, גבירותי השרות, חברי חברי הכנסת, חברי מהסתדרות המורים, מזכ"ל הסתדרות המורים, סוף-סוף הבית הזה יכול לדון - אני מקווה דיון עומק, דיון רוחב - במה שקורה למורה ובמה שקורה לתלמיד, ואי-אפשר להפריד בין השניים, כי הם נקשרו בקשר גורדי.</w:t>
      </w:r>
    </w:p>
    <w:p w14:paraId="6A5A4BDB" w14:textId="77777777" w:rsidR="00000000" w:rsidRDefault="009F4636">
      <w:pPr>
        <w:pStyle w:val="a"/>
        <w:rPr>
          <w:rFonts w:hint="cs"/>
          <w:caps/>
          <w:rtl/>
        </w:rPr>
      </w:pPr>
    </w:p>
    <w:p w14:paraId="251CFCAF" w14:textId="77777777" w:rsidR="00000000" w:rsidRDefault="009F4636">
      <w:pPr>
        <w:pStyle w:val="a"/>
        <w:rPr>
          <w:rFonts w:hint="cs"/>
          <w:caps/>
          <w:rtl/>
        </w:rPr>
      </w:pPr>
      <w:r>
        <w:rPr>
          <w:rFonts w:hint="cs"/>
          <w:caps/>
          <w:rtl/>
        </w:rPr>
        <w:t>א</w:t>
      </w:r>
      <w:r>
        <w:rPr>
          <w:rFonts w:hint="cs"/>
          <w:caps/>
          <w:rtl/>
        </w:rPr>
        <w:t>דוני היושב-ראש, חברי חברי הכנסת, שמעתי קודם את שרת החינוך אומרת, כי צריך להקים ועדה שתבדוק את מעמדו של המורה. ממש כמו שלא צריך, גברתי השרה, לבדוק אם עכשיו השמש זורחת. ברור שמעמדו של המורה הוא דל, וברור שמעמדו של המורה הוא נמוך ביותר, מפני שאי-אפשר להפריד א</w:t>
      </w:r>
      <w:r>
        <w:rPr>
          <w:rFonts w:hint="cs"/>
          <w:caps/>
          <w:rtl/>
        </w:rPr>
        <w:t>ת זה  משכרו, וגם, גברתי השרה, תסלחי לי, אי-אפשר להפריד את זה מהעובדה שבאישון לילה, ממש בערב פסח, נשבר קוד אתי, דבר שלא היה מעולם, וכמי שמבינה בנושא, גברתי השרה - בלי התנועה הזאת -  אני יודעת שמורים מעולם לא קיבלו באישון לילה מכתבים מן הסוג הזה, ולא בערב פס</w:t>
      </w:r>
      <w:r>
        <w:rPr>
          <w:rFonts w:hint="cs"/>
          <w:caps/>
          <w:rtl/>
        </w:rPr>
        <w:t xml:space="preserve">ח, בצורה שהם קיבלו. אני מאוד מצרה ומצטערת על כך, כי מה אומרים התלמידים כשכך מתייחסים למורים שלהם. </w:t>
      </w:r>
    </w:p>
    <w:p w14:paraId="64167D2B" w14:textId="77777777" w:rsidR="00000000" w:rsidRDefault="009F4636">
      <w:pPr>
        <w:pStyle w:val="a"/>
        <w:rPr>
          <w:rFonts w:hint="cs"/>
          <w:caps/>
          <w:rtl/>
        </w:rPr>
      </w:pPr>
    </w:p>
    <w:p w14:paraId="4DCCD248" w14:textId="77777777" w:rsidR="00000000" w:rsidRDefault="009F4636">
      <w:pPr>
        <w:pStyle w:val="ad"/>
        <w:rPr>
          <w:b w:val="0"/>
          <w:bCs w:val="0"/>
          <w:caps/>
          <w:u w:val="none"/>
          <w:rtl/>
        </w:rPr>
      </w:pPr>
      <w:r>
        <w:rPr>
          <w:b w:val="0"/>
          <w:bCs w:val="0"/>
          <w:caps/>
          <w:u w:val="none"/>
          <w:rtl/>
        </w:rPr>
        <w:t>היו"ר ראובן ריבלין:</w:t>
      </w:r>
    </w:p>
    <w:p w14:paraId="45ABF111" w14:textId="77777777" w:rsidR="00000000" w:rsidRDefault="009F4636">
      <w:pPr>
        <w:pStyle w:val="a"/>
        <w:rPr>
          <w:caps/>
          <w:rtl/>
        </w:rPr>
      </w:pPr>
    </w:p>
    <w:p w14:paraId="704BFC01" w14:textId="77777777" w:rsidR="00000000" w:rsidRDefault="009F4636">
      <w:pPr>
        <w:pStyle w:val="a"/>
        <w:rPr>
          <w:rFonts w:hint="cs"/>
          <w:caps/>
          <w:rtl/>
        </w:rPr>
      </w:pPr>
      <w:r>
        <w:rPr>
          <w:rFonts w:hint="cs"/>
          <w:caps/>
          <w:rtl/>
        </w:rPr>
        <w:t xml:space="preserve">אני מבקש להתייחס לישיבה זו כלישיבה חגיגית לציון 100 שנה להסתדרות המורים. </w:t>
      </w:r>
    </w:p>
    <w:p w14:paraId="2E0FA29B" w14:textId="77777777" w:rsidR="00000000" w:rsidRDefault="009F4636">
      <w:pPr>
        <w:pStyle w:val="a"/>
        <w:rPr>
          <w:rFonts w:hint="cs"/>
          <w:caps/>
          <w:rtl/>
        </w:rPr>
      </w:pPr>
    </w:p>
    <w:p w14:paraId="28DDF20C" w14:textId="77777777" w:rsidR="00000000" w:rsidRDefault="009F4636">
      <w:pPr>
        <w:pStyle w:val="SpeakerCon"/>
        <w:rPr>
          <w:b w:val="0"/>
          <w:bCs w:val="0"/>
          <w:caps/>
          <w:u w:val="none"/>
          <w:rtl/>
        </w:rPr>
      </w:pPr>
      <w:bookmarkStart w:id="16" w:name="FS000000433T18_06_2003_12_11_41C"/>
      <w:bookmarkEnd w:id="16"/>
      <w:r>
        <w:rPr>
          <w:b w:val="0"/>
          <w:bCs w:val="0"/>
          <w:caps/>
          <w:u w:val="none"/>
          <w:rtl/>
        </w:rPr>
        <w:t>דליה איציק (העבודה-מימד):</w:t>
      </w:r>
    </w:p>
    <w:p w14:paraId="659B72C0" w14:textId="77777777" w:rsidR="00000000" w:rsidRDefault="009F4636">
      <w:pPr>
        <w:pStyle w:val="a"/>
        <w:rPr>
          <w:caps/>
          <w:rtl/>
        </w:rPr>
      </w:pPr>
    </w:p>
    <w:p w14:paraId="178E1907" w14:textId="77777777" w:rsidR="00000000" w:rsidRDefault="009F4636">
      <w:pPr>
        <w:pStyle w:val="a"/>
        <w:rPr>
          <w:rFonts w:hint="cs"/>
          <w:caps/>
          <w:rtl/>
        </w:rPr>
      </w:pPr>
      <w:r>
        <w:rPr>
          <w:rFonts w:hint="cs"/>
          <w:caps/>
          <w:rtl/>
        </w:rPr>
        <w:t xml:space="preserve">היא חגיגית. ותן לי, בבקשה, אדוני </w:t>
      </w:r>
      <w:r>
        <w:rPr>
          <w:rFonts w:hint="cs"/>
          <w:caps/>
          <w:rtl/>
        </w:rPr>
        <w:t>היושב-ראש, לומר את מה שאני חושבת.</w:t>
      </w:r>
    </w:p>
    <w:p w14:paraId="4162DCE3" w14:textId="77777777" w:rsidR="00000000" w:rsidRDefault="009F4636">
      <w:pPr>
        <w:pStyle w:val="a"/>
        <w:rPr>
          <w:rFonts w:hint="cs"/>
          <w:caps/>
          <w:rtl/>
        </w:rPr>
      </w:pPr>
    </w:p>
    <w:p w14:paraId="08C0C4EA" w14:textId="77777777" w:rsidR="00000000" w:rsidRDefault="009F4636">
      <w:pPr>
        <w:pStyle w:val="a"/>
        <w:rPr>
          <w:rFonts w:hint="cs"/>
          <w:caps/>
          <w:rtl/>
        </w:rPr>
      </w:pPr>
      <w:r>
        <w:rPr>
          <w:rFonts w:hint="cs"/>
          <w:caps/>
          <w:rtl/>
        </w:rPr>
        <w:t>אדוני היושב-ראש, הסתדרות המורים, שאני הייתי חברה בה וגאה להיות חברה בה, יצאה בזמנה בקמפיין מאוד חשוב. היא אמרה: מורה טוב הוא מורה לחיים. מורה טוב הוא באמת מורה לחיים, וכולנו זוכרים מורים טובים כאלה בתחנות בחיינו. אבל, אדו</w:t>
      </w:r>
      <w:r>
        <w:rPr>
          <w:rFonts w:hint="cs"/>
          <w:caps/>
          <w:rtl/>
        </w:rPr>
        <w:t>ני היושב-ראש, גם מורה רע הוא מורה לחיים. ומורים רעים אסור שיהיו במערכת החינוך. ומורים רעים, אם יש כאלה, ובוודאי יש כאלה כמו בהרבה ארגונים אחרים, רק שבארגון כזה אסור שיהיו מורים רעים, מפני האחריות הגדולה שמוטלת עליהם. לכן טוב יהיה אם נמצא את הדרך להוציא אות</w:t>
      </w:r>
      <w:r>
        <w:rPr>
          <w:rFonts w:hint="cs"/>
          <w:caps/>
          <w:rtl/>
        </w:rPr>
        <w:t xml:space="preserve">ם מן המערכת בדרך מכובדת. </w:t>
      </w:r>
    </w:p>
    <w:p w14:paraId="664EED51" w14:textId="77777777" w:rsidR="00000000" w:rsidRDefault="009F4636">
      <w:pPr>
        <w:pStyle w:val="a"/>
        <w:rPr>
          <w:caps/>
          <w:rtl/>
        </w:rPr>
      </w:pPr>
    </w:p>
    <w:p w14:paraId="7CF331FC" w14:textId="77777777" w:rsidR="00000000" w:rsidRDefault="009F4636">
      <w:pPr>
        <w:pStyle w:val="a"/>
        <w:rPr>
          <w:rFonts w:hint="cs"/>
          <w:caps/>
          <w:rtl/>
        </w:rPr>
      </w:pPr>
      <w:r>
        <w:rPr>
          <w:rFonts w:hint="cs"/>
          <w:caps/>
          <w:rtl/>
        </w:rPr>
        <w:t>זה יכול לקרות רק אם יקרו שני דברים, אדוני יושב-ראש ועדת החינוך, אם - כפי שאתה מאפשר לקצין בצה"ל - בגיל 45, אחרי 25 שנה שמורה עומד לפני כיתתו או עם הילדים בגן, מותר לו לומר, עייפתי. תאמין לי, זו עבודה מאוד שוחקת. כמי שעמדה לפני יל</w:t>
      </w:r>
      <w:r>
        <w:rPr>
          <w:rFonts w:hint="cs"/>
          <w:caps/>
          <w:rtl/>
        </w:rPr>
        <w:t xml:space="preserve">דים הרבה מאוד שנים, אני יכולה לומר שזו עבודה מאוד שוחקת. מותר למורה לומר, עייפתי. בעולם מדברים על קריירה שנייה ושלישית, ואין שום סיבה שלא תאפשר לו לפתוח קריירה שנייה ושלישית בחייו. הוא יכול לעשות דברים מצוינים, אבל היום אין לו  הפריווילגיה הזאת, והוא צריך </w:t>
      </w:r>
      <w:r>
        <w:rPr>
          <w:rFonts w:hint="cs"/>
          <w:caps/>
          <w:rtl/>
        </w:rPr>
        <w:t xml:space="preserve">להישאר במערכת, כי מי יאשר לו לפרוש בגיל 45. </w:t>
      </w:r>
    </w:p>
    <w:p w14:paraId="18D19087" w14:textId="77777777" w:rsidR="00000000" w:rsidRDefault="009F4636">
      <w:pPr>
        <w:pStyle w:val="a"/>
        <w:rPr>
          <w:rFonts w:hint="cs"/>
          <w:caps/>
          <w:rtl/>
        </w:rPr>
      </w:pPr>
    </w:p>
    <w:p w14:paraId="3AA247CF" w14:textId="77777777" w:rsidR="00000000" w:rsidRDefault="009F4636">
      <w:pPr>
        <w:pStyle w:val="a"/>
        <w:rPr>
          <w:rFonts w:hint="cs"/>
          <w:caps/>
          <w:rtl/>
        </w:rPr>
      </w:pPr>
      <w:r>
        <w:rPr>
          <w:rFonts w:hint="cs"/>
          <w:caps/>
          <w:rtl/>
        </w:rPr>
        <w:t xml:space="preserve">הדבר השני שצריך לעשות, לפי הבנתי, קשור למספר הילדים בכיתה. אי-אפשר ללמד, בוודאי אי-אפשר לחנך כשיש 40 ילדים בכיתה. כל אחד שעמד בפני כיתה יודע לספר את זה. לכן, לא צריך להקים ועדות. די ברור מה צריך לעשות במערכת. </w:t>
      </w:r>
    </w:p>
    <w:p w14:paraId="7EA9B5F3" w14:textId="77777777" w:rsidR="00000000" w:rsidRDefault="009F4636">
      <w:pPr>
        <w:pStyle w:val="a"/>
        <w:rPr>
          <w:rFonts w:hint="cs"/>
          <w:caps/>
          <w:rtl/>
        </w:rPr>
      </w:pPr>
    </w:p>
    <w:p w14:paraId="4FB61EBE" w14:textId="77777777" w:rsidR="00000000" w:rsidRDefault="009F4636">
      <w:pPr>
        <w:pStyle w:val="a"/>
        <w:rPr>
          <w:rFonts w:hint="cs"/>
          <w:caps/>
          <w:rtl/>
        </w:rPr>
      </w:pPr>
      <w:r>
        <w:rPr>
          <w:rFonts w:hint="cs"/>
          <w:caps/>
          <w:rtl/>
        </w:rPr>
        <w:t>אלה הם שני הדברים המאוד בולטים. מדוע? כי המורה הוא ציר מאוד מרכזי. השבחת יכולתו של המורה היא ציר מרכזי. אלף תוכניות חינוך תהיינה - ואני פותחת את העיתון וקוראת כמעט כל יום על תוכנית חינוכית אחרת, אבל דווקא מערכת החינוך צריכה יותר מכל דבר אחר יציבות ושקט. ה</w:t>
      </w:r>
      <w:r>
        <w:rPr>
          <w:rFonts w:hint="cs"/>
          <w:caps/>
          <w:rtl/>
        </w:rPr>
        <w:t>יא צריכה לבדוק את עצמה אחת לכמה זמן, והיא צריכה לבדוק את התוכניות של עצמה, ולא בהכרח התוכניות החדשות הן המועילות.</w:t>
      </w:r>
    </w:p>
    <w:p w14:paraId="18C6356B" w14:textId="77777777" w:rsidR="00000000" w:rsidRDefault="009F4636">
      <w:pPr>
        <w:pStyle w:val="a"/>
        <w:rPr>
          <w:rFonts w:hint="cs"/>
          <w:caps/>
          <w:rtl/>
        </w:rPr>
      </w:pPr>
    </w:p>
    <w:p w14:paraId="06FC0DE9" w14:textId="77777777" w:rsidR="00000000" w:rsidRDefault="009F4636">
      <w:pPr>
        <w:pStyle w:val="a"/>
        <w:rPr>
          <w:rFonts w:hint="cs"/>
          <w:caps/>
          <w:rtl/>
        </w:rPr>
      </w:pPr>
      <w:r>
        <w:rPr>
          <w:rFonts w:hint="cs"/>
          <w:caps/>
          <w:rtl/>
        </w:rPr>
        <w:t>אדוני היושב-ראש, לצערי הרב, המדינה יוצאת לאט לאט מאחריותה, ושמחתי ששרת החינוך נאבקה ונאבקת גם עכשיו על תקציב החינוך. צריך להודות שהממשלה הזאת</w:t>
      </w:r>
      <w:r>
        <w:rPr>
          <w:rFonts w:hint="cs"/>
          <w:caps/>
          <w:rtl/>
        </w:rPr>
        <w:t xml:space="preserve"> היא הממשלה המקצצת הלאומית הגדולה ביותר שהיתה במערכת החינוך. צריך להודות בזה. המדינה יוצאת לאט לאט מאחריותה, ולאט לאט אנחנו, ההורים, תושבי מדינת ישראל, לוקחים זאת על עצמנו, ולצערי הרב כך זה גם נראה. </w:t>
      </w:r>
    </w:p>
    <w:p w14:paraId="0EAE546D" w14:textId="77777777" w:rsidR="00000000" w:rsidRDefault="009F4636">
      <w:pPr>
        <w:pStyle w:val="a"/>
        <w:rPr>
          <w:rFonts w:hint="cs"/>
          <w:caps/>
          <w:rtl/>
        </w:rPr>
      </w:pPr>
    </w:p>
    <w:p w14:paraId="50E99697" w14:textId="77777777" w:rsidR="00000000" w:rsidRDefault="009F4636">
      <w:pPr>
        <w:pStyle w:val="a"/>
        <w:rPr>
          <w:rFonts w:hint="cs"/>
          <w:caps/>
          <w:rtl/>
        </w:rPr>
      </w:pPr>
      <w:r>
        <w:rPr>
          <w:rFonts w:hint="cs"/>
          <w:caps/>
          <w:rtl/>
        </w:rPr>
        <w:t>אדוני היושב-ראש, הפערים בחברה הישראלית גדולים. ב-1973 ה</w:t>
      </w:r>
      <w:r>
        <w:rPr>
          <w:rFonts w:hint="cs"/>
          <w:caps/>
          <w:rtl/>
        </w:rPr>
        <w:t>יינו המדינה השוויונית ביותר בעולם. היום אנחנו במקום ראשון, אולי שני בעולם, באי-שוויוניות שלנו, מה שמשליך מאוד על ילדי הכיתה. כל אחד מכם שעומד בפני הילדים רואה את זה. זכור לי שכשהייתי בממשלה, שרת החינוך נדרשה לעניין וגם אמרה שאולי צריך לארגן סנדוויצ'ים לילד</w:t>
      </w:r>
      <w:r>
        <w:rPr>
          <w:rFonts w:hint="cs"/>
          <w:caps/>
          <w:rtl/>
        </w:rPr>
        <w:t>ים, דבר שאני לא זוכרת מאז הקמת המדינה. זה קרה וזה קורה בשנים האחרונות, ואם גם הציבור וגם הבית הזה לא יתלכדו סביב הנושא ואם לא נאמר לעצמנו שהביטחון אינו יותר חשוב, אלא החינוך הוא ביטחון הפנים שלנו - זאת האמת, אין לנו אף משאב טבע אחר. יש לנו רק משאב אחד - הה</w:t>
      </w:r>
      <w:r>
        <w:rPr>
          <w:rFonts w:hint="cs"/>
          <w:caps/>
          <w:rtl/>
        </w:rPr>
        <w:t>ון האנושי. אם אנחנו לא נטפח אותו ונשביח אותו, אנה אנחנו באים.</w:t>
      </w:r>
    </w:p>
    <w:p w14:paraId="2C42F327" w14:textId="77777777" w:rsidR="00000000" w:rsidRDefault="009F4636">
      <w:pPr>
        <w:pStyle w:val="a"/>
        <w:ind w:firstLine="0"/>
        <w:rPr>
          <w:rFonts w:hint="cs"/>
          <w:caps/>
          <w:rtl/>
        </w:rPr>
      </w:pPr>
    </w:p>
    <w:p w14:paraId="1F76DFE9" w14:textId="77777777" w:rsidR="00000000" w:rsidRDefault="009F4636">
      <w:pPr>
        <w:pStyle w:val="a"/>
        <w:rPr>
          <w:rFonts w:hint="cs"/>
          <w:caps/>
          <w:rtl/>
        </w:rPr>
      </w:pPr>
      <w:r>
        <w:rPr>
          <w:rFonts w:hint="cs"/>
          <w:caps/>
          <w:rtl/>
        </w:rPr>
        <w:t>ברשותך, אדוני היושב-ראש, כמה מלים על הסתדרות המורים. לא בטוח שאנחנו כולנו יודעים מה זה. הסתדרות המורים הוקמה בקיץ 1903, בעקבות אספה של מורים שדנו בדרכים לקידום ענייני החינוך. ההחלטה אז נשלחה, מ</w:t>
      </w:r>
      <w:r>
        <w:rPr>
          <w:rFonts w:hint="cs"/>
          <w:caps/>
          <w:rtl/>
        </w:rPr>
        <w:t>אוד מעניין, לכל ארצות הגולה ולכל היישובים העבריים, והיה אז "קול קורא" לצרף חברים נוספים להסתדרות. ההיענות ל"קול הקורא" הזה היתה כל כך רבה, עד  שהסתדרות המורים הפכה לאגודה ולכתובת מרכזית לעוסקים בחינוך העברי והציוני.</w:t>
      </w:r>
    </w:p>
    <w:p w14:paraId="2E789EB9" w14:textId="77777777" w:rsidR="00000000" w:rsidRDefault="009F4636">
      <w:pPr>
        <w:pStyle w:val="a"/>
        <w:ind w:firstLine="0"/>
        <w:rPr>
          <w:rFonts w:hint="cs"/>
          <w:caps/>
          <w:rtl/>
        </w:rPr>
      </w:pPr>
    </w:p>
    <w:p w14:paraId="646DF812" w14:textId="77777777" w:rsidR="00000000" w:rsidRDefault="009F4636">
      <w:pPr>
        <w:pStyle w:val="ad"/>
        <w:rPr>
          <w:b w:val="0"/>
          <w:bCs w:val="0"/>
          <w:caps/>
          <w:u w:val="none"/>
          <w:rtl/>
        </w:rPr>
      </w:pPr>
      <w:r>
        <w:rPr>
          <w:b w:val="0"/>
          <w:bCs w:val="0"/>
          <w:caps/>
          <w:u w:val="none"/>
          <w:rtl/>
        </w:rPr>
        <w:t>היו"ר ראובן ריבלין:</w:t>
      </w:r>
    </w:p>
    <w:p w14:paraId="69D2B4B6" w14:textId="77777777" w:rsidR="00000000" w:rsidRDefault="009F4636">
      <w:pPr>
        <w:pStyle w:val="a"/>
        <w:rPr>
          <w:caps/>
          <w:rtl/>
        </w:rPr>
      </w:pPr>
    </w:p>
    <w:p w14:paraId="536B92B7" w14:textId="77777777" w:rsidR="00000000" w:rsidRDefault="009F4636">
      <w:pPr>
        <w:pStyle w:val="a"/>
        <w:rPr>
          <w:rFonts w:hint="cs"/>
          <w:caps/>
          <w:rtl/>
        </w:rPr>
      </w:pPr>
      <w:r>
        <w:rPr>
          <w:rFonts w:hint="cs"/>
          <w:caps/>
          <w:rtl/>
        </w:rPr>
        <w:t>היא יצאה מזיכרון-י</w:t>
      </w:r>
      <w:r>
        <w:rPr>
          <w:rFonts w:hint="cs"/>
          <w:caps/>
          <w:rtl/>
        </w:rPr>
        <w:t xml:space="preserve">עקב ולא מירושלים. </w:t>
      </w:r>
    </w:p>
    <w:p w14:paraId="60E86632" w14:textId="77777777" w:rsidR="00000000" w:rsidRDefault="009F4636">
      <w:pPr>
        <w:pStyle w:val="a"/>
        <w:rPr>
          <w:rFonts w:hint="cs"/>
          <w:caps/>
          <w:rtl/>
        </w:rPr>
      </w:pPr>
    </w:p>
    <w:p w14:paraId="4EA585B2" w14:textId="77777777" w:rsidR="00000000" w:rsidRDefault="009F4636">
      <w:pPr>
        <w:pStyle w:val="SpeakerCon"/>
        <w:rPr>
          <w:b w:val="0"/>
          <w:bCs w:val="0"/>
          <w:caps/>
          <w:u w:val="none"/>
          <w:rtl/>
        </w:rPr>
      </w:pPr>
      <w:bookmarkStart w:id="17" w:name="FS000000433T18_06_2003_12_07_31"/>
      <w:bookmarkStart w:id="18" w:name="FS000000433T18_06_2003_12_07_41C"/>
      <w:bookmarkEnd w:id="17"/>
      <w:bookmarkEnd w:id="18"/>
      <w:r>
        <w:rPr>
          <w:b w:val="0"/>
          <w:bCs w:val="0"/>
          <w:caps/>
          <w:u w:val="none"/>
          <w:rtl/>
        </w:rPr>
        <w:t>דליה איציק (העבודה-מימד):</w:t>
      </w:r>
    </w:p>
    <w:p w14:paraId="3F06EF55" w14:textId="77777777" w:rsidR="00000000" w:rsidRDefault="009F4636">
      <w:pPr>
        <w:pStyle w:val="a"/>
        <w:rPr>
          <w:caps/>
          <w:rtl/>
        </w:rPr>
      </w:pPr>
    </w:p>
    <w:p w14:paraId="0818586A" w14:textId="77777777" w:rsidR="00000000" w:rsidRDefault="009F4636">
      <w:pPr>
        <w:pStyle w:val="a"/>
        <w:rPr>
          <w:rFonts w:hint="cs"/>
          <w:caps/>
          <w:rtl/>
        </w:rPr>
      </w:pPr>
      <w:r>
        <w:rPr>
          <w:rFonts w:hint="cs"/>
          <w:caps/>
          <w:rtl/>
        </w:rPr>
        <w:t>נכון. המטרות היו הטבת מצב החינוך בישראל - נשארו אותן מטרות - והטבת מצב מורי בתי-הספר, מה שאנחנו אומרים, השבחת יכולתו של המורה. צריך פעם אחת לשאול אם המטרות הללו הושגו. אני גם אשמח אם הבית הזה יידרש קצת לדיונים</w:t>
      </w:r>
      <w:r>
        <w:rPr>
          <w:rFonts w:hint="cs"/>
          <w:caps/>
          <w:rtl/>
        </w:rPr>
        <w:t xml:space="preserve"> יותר רחבים. אני רוצה לברך בדיון הזה את היוזמים. </w:t>
      </w:r>
    </w:p>
    <w:p w14:paraId="29048764" w14:textId="77777777" w:rsidR="00000000" w:rsidRDefault="009F4636">
      <w:pPr>
        <w:pStyle w:val="a"/>
        <w:rPr>
          <w:rFonts w:hint="cs"/>
          <w:caps/>
          <w:rtl/>
        </w:rPr>
      </w:pPr>
    </w:p>
    <w:p w14:paraId="2DCAD99A" w14:textId="77777777" w:rsidR="00000000" w:rsidRDefault="009F4636">
      <w:pPr>
        <w:pStyle w:val="a"/>
        <w:rPr>
          <w:rFonts w:hint="cs"/>
          <w:caps/>
          <w:rtl/>
        </w:rPr>
      </w:pPr>
      <w:r>
        <w:rPr>
          <w:rFonts w:hint="cs"/>
          <w:caps/>
          <w:rtl/>
        </w:rPr>
        <w:t xml:space="preserve">ברשותך, אני מבקשת לומר כמה דברים. אחד מן הדברים שבעיני הם מאוד חשובים, ועדת- עציוני, דוח-עציוני - שבעיני הוא אבן הדרך, הוא אבן היסוד, וכל מי שעוסק בחינוך צריך לקרוא ולשנן אותו עוד פעם ועוד פעם ועוד פעם </w:t>
      </w:r>
      <w:r>
        <w:rPr>
          <w:caps/>
          <w:rtl/>
        </w:rPr>
        <w:t>–</w:t>
      </w:r>
      <w:r>
        <w:rPr>
          <w:rFonts w:hint="cs"/>
          <w:caps/>
          <w:rtl/>
        </w:rPr>
        <w:t xml:space="preserve"> ו</w:t>
      </w:r>
      <w:r>
        <w:rPr>
          <w:rFonts w:hint="cs"/>
          <w:caps/>
          <w:rtl/>
        </w:rPr>
        <w:t>עדת-עציוני קובעת שם מושג שלא נקבע לגבי שום ארגון או איגוד מקצועי. היא אומרת: יש שחיקה. זו מטבע לשון שמשתמשים בה בדרך כלל לגבי  אבן. יש שחיקה. מורה נשחק יותר מהר מאשר כל בעל מקצוע אחר. מדוע?  מי שעמד פעם לפני כיתה יודע להסביר את זה. לא צריך להסביר את זה.</w:t>
      </w:r>
    </w:p>
    <w:p w14:paraId="5A0AAD5B" w14:textId="77777777" w:rsidR="00000000" w:rsidRDefault="009F4636">
      <w:pPr>
        <w:pStyle w:val="a"/>
        <w:rPr>
          <w:rFonts w:hint="cs"/>
          <w:caps/>
          <w:rtl/>
        </w:rPr>
      </w:pPr>
    </w:p>
    <w:p w14:paraId="66A94FAD" w14:textId="77777777" w:rsidR="00000000" w:rsidRDefault="009F4636">
      <w:pPr>
        <w:pStyle w:val="a"/>
        <w:rPr>
          <w:rFonts w:hint="cs"/>
          <w:caps/>
          <w:rtl/>
        </w:rPr>
      </w:pPr>
      <w:r>
        <w:rPr>
          <w:rFonts w:hint="cs"/>
          <w:caps/>
          <w:rtl/>
        </w:rPr>
        <w:t>ל</w:t>
      </w:r>
      <w:r>
        <w:rPr>
          <w:rFonts w:hint="cs"/>
          <w:caps/>
          <w:rtl/>
        </w:rPr>
        <w:t xml:space="preserve">כן, צריך למצוא דרך לשני דברים: האחד, לאפשר למורה לפרוש לגמלאות אם הוא רוצה בגיל 45 או 50, בדיוק כפי שעושים בצה"ל, ולאפשר לו לפתח קריירה שנייה ושלישית. הדבר השני, המאוד ברור, הוא צמצום מספר הילדים בכיתה. </w:t>
      </w:r>
    </w:p>
    <w:p w14:paraId="086294F7" w14:textId="77777777" w:rsidR="00000000" w:rsidRDefault="009F4636">
      <w:pPr>
        <w:pStyle w:val="a"/>
        <w:rPr>
          <w:rFonts w:hint="cs"/>
          <w:caps/>
          <w:rtl/>
        </w:rPr>
      </w:pPr>
    </w:p>
    <w:p w14:paraId="48F97789" w14:textId="77777777" w:rsidR="00000000" w:rsidRDefault="009F4636">
      <w:pPr>
        <w:pStyle w:val="a"/>
        <w:ind w:firstLine="720"/>
        <w:rPr>
          <w:rFonts w:hint="cs"/>
          <w:caps/>
          <w:rtl/>
        </w:rPr>
      </w:pPr>
      <w:r>
        <w:rPr>
          <w:rFonts w:hint="cs"/>
          <w:caps/>
          <w:rtl/>
        </w:rPr>
        <w:t>אם לא הייתי ברורה, אני רוצה להדגיש. בעיני המטבע נמצ</w:t>
      </w:r>
      <w:r>
        <w:rPr>
          <w:rFonts w:hint="cs"/>
          <w:caps/>
          <w:rtl/>
        </w:rPr>
        <w:t>א מתחת לפנס. צריך להרים אותו ולדעת שאלו הם שני הדברים המרכזיים. כאמור, אלף תוכניות חינוך מצוינות, טובות, יש אלף כאלה, ואולי אלפיים, ואולי שלושת-אלפים במערכת החינוך. אף אחת מהן לא יכולה להיות טובה אם  יעמוד בכיתה מורה שאיננו אוהב את תלמידיו, שאיננו אוהב לבו</w:t>
      </w:r>
      <w:r>
        <w:rPr>
          <w:rFonts w:hint="cs"/>
          <w:caps/>
          <w:rtl/>
        </w:rPr>
        <w:t>א לבית-הספר כי הוא עייף מן המקצוע הזה.</w:t>
      </w:r>
    </w:p>
    <w:p w14:paraId="256B9844" w14:textId="77777777" w:rsidR="00000000" w:rsidRDefault="009F4636">
      <w:pPr>
        <w:pStyle w:val="a"/>
        <w:ind w:firstLine="720"/>
        <w:rPr>
          <w:rFonts w:hint="cs"/>
          <w:caps/>
          <w:rtl/>
        </w:rPr>
      </w:pPr>
    </w:p>
    <w:p w14:paraId="2BBD25D9" w14:textId="77777777" w:rsidR="00000000" w:rsidRDefault="009F4636">
      <w:pPr>
        <w:pStyle w:val="a"/>
        <w:ind w:firstLine="720"/>
        <w:rPr>
          <w:rFonts w:hint="cs"/>
          <w:caps/>
          <w:rtl/>
        </w:rPr>
      </w:pPr>
      <w:r>
        <w:rPr>
          <w:rFonts w:hint="cs"/>
          <w:caps/>
          <w:rtl/>
        </w:rPr>
        <w:t xml:space="preserve">ברשותכם, הייתי רוצה להקדיש לחברים שלי קטע משירו של אלתרמן. השיר הזה נכתב ב"טור השביעי" </w:t>
      </w:r>
      <w:r>
        <w:rPr>
          <w:caps/>
          <w:rtl/>
        </w:rPr>
        <w:t>–</w:t>
      </w:r>
      <w:r>
        <w:rPr>
          <w:rFonts w:hint="cs"/>
          <w:caps/>
          <w:rtl/>
        </w:rPr>
        <w:t xml:space="preserve"> "לרגל אחת השביתות, כמובן", ולצערי הרב עד שלא מאלצים אותם לשבות, גם זה צריך להגיד, כמעט שום דבר לא מושג. גם זו תרבות שאולי היינו</w:t>
      </w:r>
      <w:r>
        <w:rPr>
          <w:rFonts w:hint="cs"/>
          <w:caps/>
          <w:rtl/>
        </w:rPr>
        <w:t xml:space="preserve"> צריכים פעם אחת להידרש לה.</w:t>
      </w:r>
    </w:p>
    <w:p w14:paraId="1261B1B4" w14:textId="77777777" w:rsidR="00000000" w:rsidRDefault="009F4636">
      <w:pPr>
        <w:pStyle w:val="a"/>
        <w:ind w:firstLine="720"/>
        <w:rPr>
          <w:rFonts w:hint="cs"/>
          <w:caps/>
          <w:rtl/>
        </w:rPr>
      </w:pPr>
    </w:p>
    <w:p w14:paraId="48EAFEE3" w14:textId="77777777" w:rsidR="00000000" w:rsidRDefault="009F4636">
      <w:pPr>
        <w:pStyle w:val="a"/>
        <w:ind w:firstLine="720"/>
        <w:rPr>
          <w:rFonts w:hint="cs"/>
          <w:caps/>
          <w:rtl/>
        </w:rPr>
      </w:pPr>
      <w:r>
        <w:rPr>
          <w:rFonts w:hint="cs"/>
          <w:caps/>
          <w:rtl/>
        </w:rPr>
        <w:t xml:space="preserve">אומר אלתרמן: "ובכותבו על הלוח שמות ופעלים,/ ביום חורף קודר, בכיתה אפלולית,/ הוא היה 'עם עובד', 'ספריית-פועלים',/ ובקיצור </w:t>
      </w:r>
      <w:r>
        <w:rPr>
          <w:caps/>
          <w:rtl/>
        </w:rPr>
        <w:t>–</w:t>
      </w:r>
      <w:r>
        <w:rPr>
          <w:rFonts w:hint="cs"/>
          <w:caps/>
          <w:rtl/>
        </w:rPr>
        <w:t xml:space="preserve"> הסתדרות העובדים הכללית.// והוא היה כתמצית מוסדותיו של העם </w:t>
      </w:r>
      <w:r>
        <w:rPr>
          <w:caps/>
          <w:rtl/>
        </w:rPr>
        <w:t>–</w:t>
      </w:r>
      <w:r>
        <w:rPr>
          <w:rFonts w:hint="cs"/>
          <w:caps/>
          <w:rtl/>
        </w:rPr>
        <w:t>/ ורק בנק לא היה המורה מעולם.// דלפונים גיבורי</w:t>
      </w:r>
      <w:r>
        <w:rPr>
          <w:rFonts w:hint="cs"/>
          <w:caps/>
          <w:rtl/>
        </w:rPr>
        <w:t>נו (לו מנדלי כאן!)/ אבל אם תאזן ההיסטוריה בלנס/ היא תמצא כי (מחוץ לסופר, כמובן...)/ המורה הוא קבצן שלה פר-אקסלנס.// עוד מימי קלמן שולמן הוא חב לחייט,/ לאופה, לחנות-המכולת ברחוב./ מני אז חסרה לו עוד לירה אחת/ שגם היא לא תספיק לכסות את החוב.// ציונות, אל תסב</w:t>
      </w:r>
      <w:r>
        <w:rPr>
          <w:rFonts w:hint="cs"/>
          <w:caps/>
          <w:rtl/>
        </w:rPr>
        <w:t>י עינייך יונים/ מן היסוד הפרוזאי הזה הממרה./ ציונות, היישוב הוא  מלא  ציונים/  למה כל הרומנטיקה רק למורה?"</w:t>
      </w:r>
    </w:p>
    <w:p w14:paraId="7A4122A7" w14:textId="77777777" w:rsidR="00000000" w:rsidRDefault="009F4636">
      <w:pPr>
        <w:pStyle w:val="a"/>
        <w:ind w:firstLine="720"/>
        <w:rPr>
          <w:rFonts w:hint="cs"/>
          <w:caps/>
          <w:rtl/>
        </w:rPr>
      </w:pPr>
    </w:p>
    <w:p w14:paraId="2FDB58DB" w14:textId="77777777" w:rsidR="00000000" w:rsidRDefault="009F4636">
      <w:pPr>
        <w:pStyle w:val="a"/>
        <w:ind w:firstLine="720"/>
        <w:rPr>
          <w:rFonts w:hint="cs"/>
          <w:caps/>
          <w:rtl/>
        </w:rPr>
      </w:pPr>
      <w:r>
        <w:rPr>
          <w:rFonts w:hint="cs"/>
          <w:caps/>
          <w:rtl/>
        </w:rPr>
        <w:t>כל כך מדהים לראות עד כמה המלים הפשוטות האלה, החזקות האלה, מתאימות היום גם למעמדו של המורה, ויש להן תוקף גם עכשיו. יש לי חשש סביר להניח, שיהיה להן תו</w:t>
      </w:r>
      <w:r>
        <w:rPr>
          <w:rFonts w:hint="cs"/>
          <w:caps/>
          <w:rtl/>
        </w:rPr>
        <w:t>קף גם בשנים הבאות אם הבית הזה לא יתלכד כולו, אופוזיציה וקואליציה, כי בענייני חינוך אין אופוזיציה ואין קואליציה, כדי לסייע להשביח את יכולתו של המורה וכדי לעשות את חייכם, ובעיקר את חיי התלמיד, שהוא הקליינט המרכזי שלנו, יותר נעימים, יותר טובים, ובעיקר שהוא יצ</w:t>
      </w:r>
      <w:r>
        <w:rPr>
          <w:rFonts w:hint="cs"/>
          <w:caps/>
          <w:rtl/>
        </w:rPr>
        <w:t>א משם עם תוצר משובח וראוי. תודה רבה לכם.</w:t>
      </w:r>
    </w:p>
    <w:p w14:paraId="0CEC8A86" w14:textId="77777777" w:rsidR="00000000" w:rsidRDefault="009F4636">
      <w:pPr>
        <w:pStyle w:val="a"/>
        <w:ind w:firstLine="720"/>
        <w:rPr>
          <w:rFonts w:hint="cs"/>
          <w:caps/>
          <w:rtl/>
        </w:rPr>
      </w:pPr>
    </w:p>
    <w:p w14:paraId="698AFCA9"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ראובן ריבלין:</w:t>
      </w:r>
    </w:p>
    <w:p w14:paraId="140BD243" w14:textId="77777777" w:rsidR="00000000" w:rsidRDefault="009F4636">
      <w:pPr>
        <w:pStyle w:val="a"/>
        <w:rPr>
          <w:rFonts w:hint="cs"/>
          <w:caps/>
          <w:rtl/>
        </w:rPr>
      </w:pPr>
    </w:p>
    <w:p w14:paraId="248E1947" w14:textId="77777777" w:rsidR="00000000" w:rsidRDefault="009F4636">
      <w:pPr>
        <w:pStyle w:val="a"/>
        <w:rPr>
          <w:rFonts w:hint="cs"/>
          <w:caps/>
          <w:rtl/>
        </w:rPr>
      </w:pPr>
      <w:r>
        <w:rPr>
          <w:rFonts w:hint="cs"/>
          <w:caps/>
          <w:rtl/>
        </w:rPr>
        <w:t xml:space="preserve">תודה לחברת הכנסת דליה איציק. רבותי המורים, כמו שבכיתה לא מוחאים כפיים לדברי המורה, כאן לא מוחאים כפיים לדברי חברי הכנסת.    </w:t>
      </w:r>
    </w:p>
    <w:p w14:paraId="7A6C7076" w14:textId="77777777" w:rsidR="00000000" w:rsidRDefault="009F4636">
      <w:pPr>
        <w:pStyle w:val="a"/>
        <w:rPr>
          <w:rFonts w:hint="cs"/>
          <w:caps/>
          <w:rtl/>
        </w:rPr>
      </w:pPr>
    </w:p>
    <w:p w14:paraId="2D235D7F" w14:textId="77777777" w:rsidR="00000000" w:rsidRDefault="009F4636">
      <w:pPr>
        <w:pStyle w:val="a"/>
        <w:rPr>
          <w:rFonts w:hint="cs"/>
          <w:caps/>
          <w:rtl/>
        </w:rPr>
      </w:pPr>
      <w:r>
        <w:rPr>
          <w:rFonts w:hint="cs"/>
          <w:caps/>
          <w:rtl/>
        </w:rPr>
        <w:t>אורחים יקרים, אני רוצה לומר לכם, שסיעות הבית הרבות פנו אלי בשאלה, מ</w:t>
      </w:r>
      <w:r>
        <w:rPr>
          <w:rFonts w:hint="cs"/>
          <w:caps/>
          <w:rtl/>
        </w:rPr>
        <w:t>דוע לא כולן משתתפות. בכל ישיבה חגיגית, רבותי חברי הכנסת ואורחים נכבדים, ארבע סיעות בסבב מייצגות את הישיבה החגיגית. גם החברים הערבים בכנסת ביקשו ממני את רשות הדיבור, גם חברי סיעת ש"ס הגדולה ביקשו את רשות הדיבור, כך גם סיעות אחרות שלא היו מיוצגות בדיון זה. כ</w:t>
      </w:r>
      <w:r>
        <w:rPr>
          <w:rFonts w:hint="cs"/>
          <w:caps/>
          <w:rtl/>
        </w:rPr>
        <w:t>ל פעם בסבב אחר באה לידי ביטוי סיעה אחרת, ואתכם הסליחה.</w:t>
      </w:r>
    </w:p>
    <w:p w14:paraId="40C6AA14" w14:textId="77777777" w:rsidR="00000000" w:rsidRDefault="009F4636">
      <w:pPr>
        <w:pStyle w:val="a"/>
        <w:rPr>
          <w:rFonts w:hint="cs"/>
          <w:caps/>
          <w:rtl/>
        </w:rPr>
      </w:pPr>
    </w:p>
    <w:p w14:paraId="20778C0C" w14:textId="77777777" w:rsidR="00000000" w:rsidRDefault="009F4636">
      <w:pPr>
        <w:pStyle w:val="a"/>
        <w:rPr>
          <w:rFonts w:hint="cs"/>
          <w:caps/>
          <w:rtl/>
        </w:rPr>
      </w:pPr>
      <w:r>
        <w:rPr>
          <w:rFonts w:hint="cs"/>
          <w:caps/>
          <w:rtl/>
        </w:rPr>
        <w:t>חברת הכנסת גילה פינקלשטיין תישא דברים, אחריה יסיים השר לשעבר, חבר הכנסת יוסי שריד. בבקשה.</w:t>
      </w:r>
    </w:p>
    <w:p w14:paraId="2544667A" w14:textId="77777777" w:rsidR="00000000" w:rsidRDefault="009F4636">
      <w:pPr>
        <w:pStyle w:val="a"/>
        <w:rPr>
          <w:rFonts w:hint="cs"/>
          <w:caps/>
          <w:rtl/>
        </w:rPr>
      </w:pPr>
    </w:p>
    <w:p w14:paraId="4C1C200D" w14:textId="77777777" w:rsidR="00000000" w:rsidRDefault="009F4636">
      <w:pPr>
        <w:pStyle w:val="a"/>
        <w:rPr>
          <w:rFonts w:hint="cs"/>
          <w:caps/>
          <w:rtl/>
        </w:rPr>
      </w:pPr>
      <w:r>
        <w:rPr>
          <w:rFonts w:hint="cs"/>
          <w:caps/>
          <w:rtl/>
        </w:rPr>
        <w:t>רבותי חברי הכנסת, תנו כבוד להוראה. חברת הכנסת אברהם. חבר הכנסת בן-מנחם. חבר הכנסת טיבי, לא הכול בנוי על רפואה</w:t>
      </w:r>
      <w:r>
        <w:rPr>
          <w:rFonts w:hint="cs"/>
          <w:caps/>
          <w:rtl/>
        </w:rPr>
        <w:t>.</w:t>
      </w:r>
    </w:p>
    <w:p w14:paraId="6E06625E" w14:textId="77777777" w:rsidR="00000000" w:rsidRDefault="009F4636">
      <w:pPr>
        <w:pStyle w:val="Speaker"/>
        <w:rPr>
          <w:rFonts w:hint="cs"/>
          <w:b w:val="0"/>
          <w:bCs w:val="0"/>
          <w:caps/>
          <w:u w:val="none"/>
          <w:rtl/>
        </w:rPr>
      </w:pPr>
      <w:bookmarkStart w:id="19" w:name="FS000001059T18_06_2003_12_41_07"/>
      <w:bookmarkEnd w:id="19"/>
    </w:p>
    <w:p w14:paraId="05F8B394" w14:textId="77777777" w:rsidR="00000000" w:rsidRDefault="009F4636">
      <w:pPr>
        <w:pStyle w:val="Speaker"/>
        <w:rPr>
          <w:rFonts w:hint="cs"/>
          <w:b w:val="0"/>
          <w:bCs w:val="0"/>
          <w:caps/>
          <w:u w:val="none"/>
          <w:rtl/>
        </w:rPr>
      </w:pPr>
    </w:p>
    <w:p w14:paraId="310DD8F5" w14:textId="77777777" w:rsidR="00000000" w:rsidRDefault="009F4636">
      <w:pPr>
        <w:pStyle w:val="Speaker"/>
        <w:rPr>
          <w:b w:val="0"/>
          <w:bCs w:val="0"/>
          <w:caps/>
          <w:u w:val="none"/>
          <w:rtl/>
        </w:rPr>
      </w:pPr>
      <w:bookmarkStart w:id="20" w:name="_Toc45451341"/>
      <w:bookmarkStart w:id="21" w:name="_Toc45970065"/>
      <w:r>
        <w:rPr>
          <w:rFonts w:hint="eastAsia"/>
          <w:b w:val="0"/>
          <w:bCs w:val="0"/>
          <w:caps/>
          <w:u w:val="none"/>
          <w:rtl/>
        </w:rPr>
        <w:t>גילה</w:t>
      </w:r>
      <w:r>
        <w:rPr>
          <w:b w:val="0"/>
          <w:bCs w:val="0"/>
          <w:caps/>
          <w:u w:val="none"/>
          <w:rtl/>
        </w:rPr>
        <w:t xml:space="preserve"> פינקלשטיין (מפד"ל):</w:t>
      </w:r>
      <w:bookmarkEnd w:id="20"/>
      <w:bookmarkEnd w:id="21"/>
    </w:p>
    <w:p w14:paraId="7B48FE93" w14:textId="77777777" w:rsidR="00000000" w:rsidRDefault="009F4636">
      <w:pPr>
        <w:pStyle w:val="a"/>
        <w:rPr>
          <w:rFonts w:hint="cs"/>
          <w:caps/>
          <w:rtl/>
        </w:rPr>
      </w:pPr>
    </w:p>
    <w:p w14:paraId="3A5B49DC" w14:textId="77777777" w:rsidR="00000000" w:rsidRDefault="009F4636">
      <w:pPr>
        <w:pStyle w:val="a"/>
        <w:rPr>
          <w:rFonts w:hint="cs"/>
          <w:caps/>
          <w:rtl/>
        </w:rPr>
      </w:pPr>
      <w:r>
        <w:rPr>
          <w:rFonts w:hint="cs"/>
          <w:caps/>
          <w:rtl/>
        </w:rPr>
        <w:t>אדוני היושב-ראש, שרת החינוך, התרבות והספורט, חברי הכנסת, מזכ"ל הסתדרות המורים מר יוסף וסרמן, ממלא-מקום מזכ"ל הסתדרות המורים הדתיים, מר גד דיעי, חברי הנהלת הסתדרות המורים, חברי מזכירות, מועצה, מורים יקרים, משפחת המורים היקרה לכ</w:t>
      </w:r>
      <w:r>
        <w:rPr>
          <w:rFonts w:hint="cs"/>
          <w:caps/>
          <w:rtl/>
        </w:rPr>
        <w:t>ולנו - המורה הוא מראה דרך. תמיד אציל, תמיד צנוע, תמיד נאמן לתלמידיו. בזכותו לא ניתן אף פעם לומר: אין מנהיגות בישראל. 140,000 מורים הם 140,000 מנהיגים לדור העתיד. כך היה בעבר, כך בהווה.</w:t>
      </w:r>
    </w:p>
    <w:p w14:paraId="5B2D4B85" w14:textId="77777777" w:rsidR="00000000" w:rsidRDefault="009F4636">
      <w:pPr>
        <w:pStyle w:val="a"/>
        <w:ind w:firstLine="720"/>
        <w:rPr>
          <w:rFonts w:hint="cs"/>
          <w:caps/>
          <w:rtl/>
        </w:rPr>
      </w:pPr>
      <w:r>
        <w:rPr>
          <w:rFonts w:hint="cs"/>
          <w:caps/>
          <w:rtl/>
        </w:rPr>
        <w:t xml:space="preserve">  </w:t>
      </w:r>
    </w:p>
    <w:p w14:paraId="73B71BE8" w14:textId="77777777" w:rsidR="00000000" w:rsidRDefault="009F4636">
      <w:pPr>
        <w:pStyle w:val="a"/>
        <w:rPr>
          <w:rFonts w:hint="cs"/>
          <w:caps/>
          <w:rtl/>
        </w:rPr>
      </w:pPr>
      <w:r>
        <w:rPr>
          <w:rFonts w:hint="cs"/>
          <w:caps/>
          <w:rtl/>
        </w:rPr>
        <w:t>אחד העם אמר פעם: החינוך הוא פסימי בהווה, אך הוא אופטימי ומבטיח לעתיד</w:t>
      </w:r>
      <w:r>
        <w:rPr>
          <w:rFonts w:hint="cs"/>
          <w:caps/>
          <w:rtl/>
        </w:rPr>
        <w:t xml:space="preserve">. אני מבקשת לתקן משהו, הוא לא כל כך פסימי בהווה, ואומנם הוא אופטימי ומבטיח לעתיד. </w:t>
      </w:r>
    </w:p>
    <w:p w14:paraId="52B69761" w14:textId="77777777" w:rsidR="00000000" w:rsidRDefault="009F4636">
      <w:pPr>
        <w:pStyle w:val="a"/>
        <w:rPr>
          <w:rFonts w:hint="cs"/>
          <w:caps/>
          <w:rtl/>
        </w:rPr>
      </w:pPr>
    </w:p>
    <w:p w14:paraId="41DA4712" w14:textId="77777777" w:rsidR="00000000" w:rsidRDefault="009F4636">
      <w:pPr>
        <w:pStyle w:val="a"/>
        <w:rPr>
          <w:rFonts w:hint="cs"/>
          <w:caps/>
          <w:rtl/>
        </w:rPr>
      </w:pPr>
      <w:r>
        <w:rPr>
          <w:rFonts w:hint="cs"/>
          <w:caps/>
          <w:rtl/>
        </w:rPr>
        <w:t>המורה העברי, החוגג 100 שנה להתארגנותו ולהסתדרות המורים, היה שם בימים של טרום מדינה. הוא היה שם כדי להיפרד מתלמידים שיצאו להגן על המולדת, כדי ללוות את הנופלים בקרבות. שמותיה</w:t>
      </w:r>
      <w:r>
        <w:rPr>
          <w:rFonts w:hint="cs"/>
          <w:caps/>
          <w:rtl/>
        </w:rPr>
        <w:t>ם חרותים על לוח לבנו ועל לוח קירות בית-הספר. המורה הישראלי היה שם כדי לקלוט עולים חדשים, היה שם בהתיישבות, במצפים, בקו העימות, בכל מקום. מעולם לא אמר: רחוק בשבילי או לא מתאים לי.</w:t>
      </w:r>
    </w:p>
    <w:p w14:paraId="6DE5476A" w14:textId="77777777" w:rsidR="00000000" w:rsidRDefault="009F4636">
      <w:pPr>
        <w:pStyle w:val="a"/>
        <w:rPr>
          <w:rFonts w:hint="cs"/>
          <w:caps/>
          <w:rtl/>
        </w:rPr>
      </w:pPr>
    </w:p>
    <w:p w14:paraId="0FF1B176" w14:textId="77777777" w:rsidR="00000000" w:rsidRDefault="009F4636">
      <w:pPr>
        <w:pStyle w:val="a"/>
        <w:rPr>
          <w:rFonts w:hint="cs"/>
          <w:caps/>
          <w:rtl/>
        </w:rPr>
      </w:pPr>
      <w:r>
        <w:rPr>
          <w:rFonts w:hint="cs"/>
          <w:caps/>
          <w:rtl/>
        </w:rPr>
        <w:t xml:space="preserve">דוד ילין, שזר, כמו גם הרב קוק, הרב נריה, כולם היו לאבני דרך בחייה של האומה. </w:t>
      </w:r>
      <w:r>
        <w:rPr>
          <w:rFonts w:hint="cs"/>
          <w:caps/>
          <w:rtl/>
        </w:rPr>
        <w:t>הם היו למנהיגים נבחרים בידע עם ועולם, בעברית השזורה במקורות ישראל. אף משימה לאומית לא נראתה להם פחותת ערך מלעסוק בה בכל מקום ובכל עת, גם בעתות משבר, כמו שעה זו, שהיא שעה חברתית קשה למדינת ישראל. מי יעביר אותנו על פני הפערים שנפערו - הסתכלו ימינה ושמאלה ותר</w:t>
      </w:r>
      <w:r>
        <w:rPr>
          <w:rFonts w:hint="cs"/>
          <w:caps/>
          <w:rtl/>
        </w:rPr>
        <w:t xml:space="preserve">או 140,000 אנשי חיל, הכוח הגדול הזה באיכות ובכמות הוא אור התקווה שבקצה. ייתכן שהם  אפשרו לגשר על הפערים. </w:t>
      </w:r>
    </w:p>
    <w:p w14:paraId="4631AA66" w14:textId="77777777" w:rsidR="00000000" w:rsidRDefault="009F4636">
      <w:pPr>
        <w:pStyle w:val="a"/>
        <w:ind w:firstLine="720"/>
        <w:rPr>
          <w:rFonts w:hint="cs"/>
          <w:caps/>
          <w:rtl/>
        </w:rPr>
      </w:pPr>
    </w:p>
    <w:p w14:paraId="7A62DD2C" w14:textId="77777777" w:rsidR="00000000" w:rsidRDefault="009F4636">
      <w:pPr>
        <w:pStyle w:val="a"/>
        <w:ind w:firstLine="720"/>
        <w:rPr>
          <w:rFonts w:hint="cs"/>
          <w:caps/>
          <w:rtl/>
        </w:rPr>
      </w:pPr>
      <w:r>
        <w:rPr>
          <w:rFonts w:hint="cs"/>
          <w:caps/>
          <w:rtl/>
        </w:rPr>
        <w:t>מורי ישראל מוכיחים זה 100 שנה שהם יודעים להתחבר ולהישאר מחוברים יחד עבור מטרות משותפות, להיצמד כתף אל כתף לזוג כתפיים רחבות - -</w:t>
      </w:r>
    </w:p>
    <w:p w14:paraId="3DCBE42F" w14:textId="77777777" w:rsidR="00000000" w:rsidRDefault="009F4636">
      <w:pPr>
        <w:pStyle w:val="a"/>
        <w:ind w:firstLine="720"/>
        <w:rPr>
          <w:rFonts w:hint="cs"/>
          <w:caps/>
          <w:rtl/>
        </w:rPr>
      </w:pPr>
    </w:p>
    <w:p w14:paraId="51FDBB03" w14:textId="77777777" w:rsidR="00000000" w:rsidRDefault="009F4636">
      <w:pPr>
        <w:pStyle w:val="ad"/>
        <w:rPr>
          <w:b w:val="0"/>
          <w:bCs w:val="0"/>
          <w:caps/>
          <w:u w:val="none"/>
          <w:rtl/>
        </w:rPr>
      </w:pPr>
    </w:p>
    <w:p w14:paraId="0DFC3710"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ראובן ריבלין:</w:t>
      </w:r>
    </w:p>
    <w:p w14:paraId="1FD9138B" w14:textId="77777777" w:rsidR="00000000" w:rsidRDefault="009F4636">
      <w:pPr>
        <w:pStyle w:val="a"/>
        <w:rPr>
          <w:rFonts w:hint="cs"/>
          <w:caps/>
          <w:rtl/>
        </w:rPr>
      </w:pPr>
    </w:p>
    <w:p w14:paraId="65CF6DD9" w14:textId="77777777" w:rsidR="00000000" w:rsidRDefault="009F4636">
      <w:pPr>
        <w:pStyle w:val="a"/>
        <w:rPr>
          <w:rFonts w:hint="cs"/>
          <w:caps/>
          <w:rtl/>
        </w:rPr>
      </w:pPr>
      <w:r>
        <w:rPr>
          <w:rFonts w:hint="cs"/>
          <w:caps/>
          <w:rtl/>
        </w:rPr>
        <w:t>השר לשעבר פנחסי, אי-אפשר לפתוח שולחן בתוך מליאת הכנסת ולקיים דיונים נפרדים, בוודאי לא בישיבה חגיגית. בבקשה.</w:t>
      </w:r>
    </w:p>
    <w:p w14:paraId="61B5FA11" w14:textId="77777777" w:rsidR="00000000" w:rsidRDefault="009F4636">
      <w:pPr>
        <w:pStyle w:val="a"/>
        <w:rPr>
          <w:rFonts w:hint="cs"/>
          <w:caps/>
          <w:rtl/>
        </w:rPr>
      </w:pPr>
    </w:p>
    <w:p w14:paraId="1D474F05" w14:textId="77777777" w:rsidR="00000000" w:rsidRDefault="009F4636">
      <w:pPr>
        <w:pStyle w:val="SpeakerCon"/>
        <w:rPr>
          <w:b w:val="0"/>
          <w:bCs w:val="0"/>
          <w:caps/>
          <w:u w:val="none"/>
          <w:rtl/>
        </w:rPr>
      </w:pPr>
      <w:bookmarkStart w:id="22" w:name="FS000001059T18_06_2003_12_52_22C"/>
      <w:bookmarkEnd w:id="22"/>
      <w:r>
        <w:rPr>
          <w:rFonts w:hint="eastAsia"/>
          <w:b w:val="0"/>
          <w:bCs w:val="0"/>
          <w:caps/>
          <w:u w:val="none"/>
          <w:rtl/>
        </w:rPr>
        <w:t>גילה</w:t>
      </w:r>
      <w:r>
        <w:rPr>
          <w:b w:val="0"/>
          <w:bCs w:val="0"/>
          <w:caps/>
          <w:u w:val="none"/>
          <w:rtl/>
        </w:rPr>
        <w:t xml:space="preserve"> פינקלשטיין (מפד"ל):</w:t>
      </w:r>
    </w:p>
    <w:p w14:paraId="53AF3B6C" w14:textId="77777777" w:rsidR="00000000" w:rsidRDefault="009F4636">
      <w:pPr>
        <w:pStyle w:val="a"/>
        <w:rPr>
          <w:rFonts w:hint="cs"/>
          <w:caps/>
          <w:rtl/>
        </w:rPr>
      </w:pPr>
    </w:p>
    <w:p w14:paraId="04877874" w14:textId="77777777" w:rsidR="00000000" w:rsidRDefault="009F4636">
      <w:pPr>
        <w:pStyle w:val="a"/>
        <w:rPr>
          <w:rFonts w:hint="cs"/>
          <w:caps/>
          <w:rtl/>
        </w:rPr>
      </w:pPr>
      <w:r>
        <w:rPr>
          <w:rFonts w:hint="cs"/>
          <w:caps/>
          <w:rtl/>
        </w:rPr>
        <w:t>- - הכי רחבות, לשאת עליהם את ארון הברית - החינוך והתרבות של המדינה היהודית הדמוקרטית.</w:t>
      </w:r>
    </w:p>
    <w:p w14:paraId="5C24A1ED" w14:textId="77777777" w:rsidR="00000000" w:rsidRDefault="009F4636">
      <w:pPr>
        <w:pStyle w:val="a"/>
        <w:rPr>
          <w:rFonts w:hint="cs"/>
          <w:caps/>
          <w:rtl/>
        </w:rPr>
      </w:pPr>
    </w:p>
    <w:p w14:paraId="0464EC40" w14:textId="77777777" w:rsidR="00000000" w:rsidRDefault="009F4636">
      <w:pPr>
        <w:pStyle w:val="a"/>
        <w:rPr>
          <w:rFonts w:hint="cs"/>
          <w:caps/>
          <w:rtl/>
        </w:rPr>
      </w:pPr>
      <w:r>
        <w:rPr>
          <w:rFonts w:hint="cs"/>
          <w:caps/>
          <w:rtl/>
        </w:rPr>
        <w:t>שמעו נא, המורים, המן הסלע הזה או</w:t>
      </w:r>
      <w:r>
        <w:rPr>
          <w:rFonts w:hint="cs"/>
          <w:caps/>
          <w:rtl/>
        </w:rPr>
        <w:t xml:space="preserve">ציא לכם מים? אכן, ועובדה היא. ומי שאמר זאת היה בעצמו מורה ומנהיג. כה לחי. לכו בכוחכם זה. </w:t>
      </w:r>
    </w:p>
    <w:p w14:paraId="2EC7FCFD" w14:textId="77777777" w:rsidR="00000000" w:rsidRDefault="009F4636">
      <w:pPr>
        <w:pStyle w:val="a"/>
        <w:ind w:firstLine="0"/>
        <w:rPr>
          <w:rFonts w:hint="cs"/>
          <w:caps/>
          <w:rtl/>
        </w:rPr>
      </w:pPr>
    </w:p>
    <w:p w14:paraId="4941300E" w14:textId="77777777" w:rsidR="00000000" w:rsidRDefault="009F4636">
      <w:pPr>
        <w:pStyle w:val="a"/>
        <w:rPr>
          <w:rFonts w:hint="cs"/>
          <w:caps/>
          <w:rtl/>
        </w:rPr>
      </w:pPr>
      <w:r>
        <w:rPr>
          <w:rFonts w:hint="cs"/>
          <w:caps/>
          <w:rtl/>
        </w:rPr>
        <w:t>אני רוצה לסיים בדבריו של מחנך ותיק, מרדכי מירקין, זיכרונו לברכה, יקיר החינוך הדתי בשנת התשנ"ט: "מחנך בישראל, מי ידע חייך?/ בידך עתיד האומה, אבוי לך ואשריך!/ בידך מפק</w:t>
      </w:r>
      <w:r>
        <w:rPr>
          <w:rFonts w:hint="cs"/>
          <w:caps/>
          <w:rtl/>
        </w:rPr>
        <w:t xml:space="preserve">ידים ההורים את היקר להם בחיים/ את ילדיהם הקטנים, לעשותם לאנשים, בני חורין./ ללמדם תורה, חוכמה ודעת/ ולעשותם לבני תרבות צעד אחר צעד./ להעניק להם את המיטב/ ולהפיק מהם את המירב./ להנחילם את ערכי המוסר ומורשת העבר/ למען יקימו ויעמידו, הכן, את חברת המחר./ הוי, </w:t>
      </w:r>
      <w:r>
        <w:rPr>
          <w:rFonts w:hint="cs"/>
          <w:caps/>
          <w:rtl/>
        </w:rPr>
        <w:t>מה כבדה האחריות, מה גדול הכבוד/ אין לך ברירה אלא להצליח ובמשימה לעמוד./ אין העולם מתקיים אלא בזכות תינוקות של בית-רבן/ ועליך, לשם כך, להקריב בלי חשבון, כל קורבן./ אמנם, זכות גדולה נתגלגלה לידי המורה/ אך בגלל זאת, עליו להתגבר גם על כל בן סורר ומורה./ עליו ל</w:t>
      </w:r>
      <w:r>
        <w:rPr>
          <w:rFonts w:hint="cs"/>
          <w:caps/>
          <w:rtl/>
        </w:rPr>
        <w:t>התמודד עם הילד הרוצה יותר לשחק/ מאשר לחבוש ספסל הלימודים, מצב ממש משתק./ על המורה להיות אשף או קוסם/ כדי לכבוש לב הילד שלא ישתעמם.//</w:t>
      </w:r>
    </w:p>
    <w:p w14:paraId="64DD6120" w14:textId="77777777" w:rsidR="00000000" w:rsidRDefault="009F4636">
      <w:pPr>
        <w:pStyle w:val="a"/>
        <w:rPr>
          <w:rFonts w:hint="cs"/>
          <w:caps/>
          <w:rtl/>
        </w:rPr>
      </w:pPr>
    </w:p>
    <w:p w14:paraId="1BE3F2E0" w14:textId="77777777" w:rsidR="00000000" w:rsidRDefault="009F4636">
      <w:pPr>
        <w:pStyle w:val="a"/>
        <w:rPr>
          <w:rFonts w:hint="cs"/>
          <w:caps/>
          <w:rtl/>
        </w:rPr>
      </w:pPr>
      <w:r>
        <w:rPr>
          <w:rFonts w:hint="cs"/>
          <w:caps/>
          <w:rtl/>
        </w:rPr>
        <w:t xml:space="preserve">"ההוראה היא גם אמנות וגם מלאכה/ ורק אם המורה יבין זאת - יזכה לקצור הצלחה./ אכן, יש הרבה צער בגידול תלמידים/ אך יש גם הרבה </w:t>
      </w:r>
      <w:r>
        <w:rPr>
          <w:rFonts w:hint="cs"/>
          <w:caps/>
          <w:rtl/>
        </w:rPr>
        <w:t>נחת לראותם מתקדמים./ ואם אחרי הרבה שנים של עמל ויגע/ יוצא המורה מן העניין כמעט בלי פגע/ יברך 'הגומל' שנשאר חי בעולם הזה/ 'ברוך שעשה לי נס במקום הזה'./ כי אין מקצוע כפוי טובה יותר מהחינוך/ לא יכירו לך טובה על שהיית תמיד דרוך./ על ימים ולילות שהקדשת לתלמידיך</w:t>
      </w:r>
      <w:r>
        <w:rPr>
          <w:rFonts w:hint="cs"/>
          <w:caps/>
          <w:rtl/>
        </w:rPr>
        <w:t xml:space="preserve">/ שדאגותיך להם הטביעו חותמם על כל חייך./ בכל מצב, עליך לעשות מלאכתך באמונה/ כי 'ארור עושה מלאכת ה' רמיה'./ וגם אם תדע שמעשיך עומדים תמיד לביקורת/ מלא חובתך בראש מורם - קבל זאת לתזכורת/ ברוך הנותן ליעף כוח/ לזכור את הטוב ואת הרע לשכוח./ מחנך בישראל, מי ידע </w:t>
      </w:r>
      <w:r>
        <w:rPr>
          <w:rFonts w:hint="cs"/>
          <w:caps/>
          <w:rtl/>
        </w:rPr>
        <w:t>חייך?/ בידך עתיד האומה, אבוי לך, ואשריך!/" תודה.</w:t>
      </w:r>
    </w:p>
    <w:p w14:paraId="12E94495" w14:textId="77777777" w:rsidR="00000000" w:rsidRDefault="009F4636">
      <w:pPr>
        <w:pStyle w:val="ad"/>
        <w:rPr>
          <w:b w:val="0"/>
          <w:bCs w:val="0"/>
          <w:caps/>
          <w:u w:val="none"/>
          <w:rtl/>
        </w:rPr>
      </w:pPr>
      <w:r>
        <w:rPr>
          <w:b w:val="0"/>
          <w:bCs w:val="0"/>
          <w:caps/>
          <w:u w:val="none"/>
          <w:rtl/>
        </w:rPr>
        <w:br/>
        <w:t>היו"ר ראובן ריבלין:</w:t>
      </w:r>
    </w:p>
    <w:p w14:paraId="19F8CD5E" w14:textId="77777777" w:rsidR="00000000" w:rsidRDefault="009F4636">
      <w:pPr>
        <w:pStyle w:val="a"/>
        <w:rPr>
          <w:caps/>
          <w:rtl/>
        </w:rPr>
      </w:pPr>
    </w:p>
    <w:p w14:paraId="78EB3C54" w14:textId="77777777" w:rsidR="00000000" w:rsidRDefault="009F4636">
      <w:pPr>
        <w:pStyle w:val="a"/>
        <w:rPr>
          <w:rFonts w:hint="cs"/>
          <w:caps/>
          <w:rtl/>
        </w:rPr>
      </w:pPr>
      <w:r>
        <w:rPr>
          <w:rFonts w:hint="cs"/>
          <w:caps/>
          <w:rtl/>
        </w:rPr>
        <w:t>אני מאוד מודה לחברת הכנסת פינקלשטיין, ואני מבקש מהמורים, לקראת שנת ה-200, לדאוג שיהיו גם שירים יותר קצרים בשבחו של המורה.</w:t>
      </w:r>
    </w:p>
    <w:p w14:paraId="737650A8" w14:textId="77777777" w:rsidR="00000000" w:rsidRDefault="009F4636">
      <w:pPr>
        <w:pStyle w:val="a"/>
        <w:rPr>
          <w:rFonts w:hint="cs"/>
          <w:caps/>
          <w:rtl/>
        </w:rPr>
      </w:pPr>
    </w:p>
    <w:p w14:paraId="1D013DD6" w14:textId="77777777" w:rsidR="00000000" w:rsidRDefault="009F4636">
      <w:pPr>
        <w:pStyle w:val="a"/>
        <w:rPr>
          <w:rFonts w:hint="cs"/>
          <w:caps/>
          <w:rtl/>
        </w:rPr>
      </w:pPr>
      <w:r>
        <w:rPr>
          <w:rFonts w:hint="cs"/>
          <w:caps/>
          <w:rtl/>
        </w:rPr>
        <w:t>בבקשה, יעלה ויבוא השר לשעבר, שר החינוך יוסי שריד. ולבסוף, ניתן</w:t>
      </w:r>
      <w:r>
        <w:rPr>
          <w:rFonts w:hint="cs"/>
          <w:caps/>
          <w:rtl/>
        </w:rPr>
        <w:t xml:space="preserve"> גם לחבר הכנסת נהרי, סגן שר החינוך לשעבר, לברך מעל הבמה.</w:t>
      </w:r>
    </w:p>
    <w:p w14:paraId="53ADF782" w14:textId="77777777" w:rsidR="00000000" w:rsidRDefault="009F4636">
      <w:pPr>
        <w:pStyle w:val="ac"/>
        <w:rPr>
          <w:b w:val="0"/>
          <w:bCs w:val="0"/>
          <w:caps/>
          <w:u w:val="none"/>
          <w:rtl/>
        </w:rPr>
      </w:pPr>
      <w:r>
        <w:rPr>
          <w:b w:val="0"/>
          <w:bCs w:val="0"/>
          <w:caps/>
          <w:u w:val="none"/>
          <w:rtl/>
        </w:rPr>
        <w:br/>
        <w:t>קריאה:</w:t>
      </w:r>
    </w:p>
    <w:p w14:paraId="53FD1BFA" w14:textId="77777777" w:rsidR="00000000" w:rsidRDefault="009F4636">
      <w:pPr>
        <w:pStyle w:val="a"/>
        <w:rPr>
          <w:caps/>
          <w:rtl/>
        </w:rPr>
      </w:pPr>
    </w:p>
    <w:p w14:paraId="30273949" w14:textId="77777777" w:rsidR="00000000" w:rsidRDefault="009F4636">
      <w:pPr>
        <w:pStyle w:val="a"/>
        <w:rPr>
          <w:rFonts w:hint="cs"/>
          <w:caps/>
          <w:rtl/>
        </w:rPr>
      </w:pPr>
      <w:r>
        <w:rPr>
          <w:rFonts w:hint="cs"/>
          <w:caps/>
          <w:rtl/>
        </w:rPr>
        <w:t>- - -</w:t>
      </w:r>
    </w:p>
    <w:p w14:paraId="6BCD7BD6" w14:textId="77777777" w:rsidR="00000000" w:rsidRDefault="009F4636">
      <w:pPr>
        <w:pStyle w:val="a"/>
        <w:rPr>
          <w:rFonts w:hint="cs"/>
          <w:caps/>
          <w:rtl/>
        </w:rPr>
      </w:pPr>
      <w:r>
        <w:rPr>
          <w:caps/>
          <w:rtl/>
        </w:rPr>
        <w:br/>
      </w:r>
    </w:p>
    <w:p w14:paraId="4514A42C" w14:textId="77777777" w:rsidR="00000000" w:rsidRDefault="009F4636">
      <w:pPr>
        <w:pStyle w:val="ad"/>
        <w:rPr>
          <w:b w:val="0"/>
          <w:bCs w:val="0"/>
          <w:caps/>
          <w:u w:val="none"/>
          <w:rtl/>
        </w:rPr>
      </w:pPr>
      <w:r>
        <w:rPr>
          <w:rFonts w:hint="cs"/>
          <w:b w:val="0"/>
          <w:bCs w:val="0"/>
          <w:caps/>
          <w:u w:val="none"/>
          <w:rtl/>
        </w:rPr>
        <w:br/>
      </w:r>
      <w:r>
        <w:rPr>
          <w:rFonts w:hint="eastAsia"/>
          <w:b w:val="0"/>
          <w:bCs w:val="0"/>
          <w:caps/>
          <w:u w:val="none"/>
          <w:rtl/>
        </w:rPr>
        <w:t>היו</w:t>
      </w:r>
      <w:r>
        <w:rPr>
          <w:b w:val="0"/>
          <w:bCs w:val="0"/>
          <w:caps/>
          <w:u w:val="none"/>
          <w:rtl/>
        </w:rPr>
        <w:t>"ר ראובן ריבלין:</w:t>
      </w:r>
    </w:p>
    <w:p w14:paraId="43EB0752" w14:textId="77777777" w:rsidR="00000000" w:rsidRDefault="009F4636">
      <w:pPr>
        <w:pStyle w:val="a"/>
        <w:rPr>
          <w:caps/>
          <w:rtl/>
        </w:rPr>
      </w:pPr>
    </w:p>
    <w:p w14:paraId="2A84BEBD" w14:textId="77777777" w:rsidR="00000000" w:rsidRDefault="009F4636">
      <w:pPr>
        <w:pStyle w:val="a"/>
        <w:rPr>
          <w:rFonts w:hint="cs"/>
          <w:caps/>
          <w:rtl/>
        </w:rPr>
      </w:pPr>
      <w:r>
        <w:rPr>
          <w:rFonts w:hint="cs"/>
          <w:caps/>
          <w:rtl/>
        </w:rPr>
        <w:t>בניגוד לאמור בתקנון. בבקשה.</w:t>
      </w:r>
    </w:p>
    <w:p w14:paraId="41962C5B" w14:textId="77777777" w:rsidR="00000000" w:rsidRDefault="009F4636">
      <w:pPr>
        <w:pStyle w:val="Speaker"/>
        <w:rPr>
          <w:b w:val="0"/>
          <w:bCs w:val="0"/>
          <w:caps/>
          <w:u w:val="none"/>
          <w:rtl/>
        </w:rPr>
      </w:pPr>
      <w:r>
        <w:rPr>
          <w:b w:val="0"/>
          <w:bCs w:val="0"/>
          <w:caps/>
          <w:u w:val="none"/>
          <w:rtl/>
        </w:rPr>
        <w:br/>
      </w:r>
      <w:bookmarkStart w:id="23" w:name="FS000000512T18_06_2003_12_29_09"/>
      <w:bookmarkStart w:id="24" w:name="FS000000512T18_06_2003_13_01_38"/>
      <w:bookmarkStart w:id="25" w:name="_Toc45451342"/>
      <w:bookmarkStart w:id="26" w:name="_Toc45970066"/>
      <w:bookmarkEnd w:id="23"/>
      <w:bookmarkEnd w:id="24"/>
      <w:r>
        <w:rPr>
          <w:b w:val="0"/>
          <w:bCs w:val="0"/>
          <w:caps/>
          <w:u w:val="none"/>
          <w:rtl/>
        </w:rPr>
        <w:t>יוסי שריד (מרצ):</w:t>
      </w:r>
      <w:bookmarkEnd w:id="25"/>
      <w:bookmarkEnd w:id="26"/>
    </w:p>
    <w:p w14:paraId="393074C7" w14:textId="77777777" w:rsidR="00000000" w:rsidRDefault="009F4636">
      <w:pPr>
        <w:pStyle w:val="a"/>
        <w:rPr>
          <w:caps/>
          <w:rtl/>
        </w:rPr>
      </w:pPr>
    </w:p>
    <w:p w14:paraId="12FCC858" w14:textId="77777777" w:rsidR="00000000" w:rsidRDefault="009F4636">
      <w:pPr>
        <w:pStyle w:val="a"/>
        <w:rPr>
          <w:rFonts w:hint="cs"/>
          <w:caps/>
          <w:rtl/>
        </w:rPr>
      </w:pPr>
      <w:r>
        <w:rPr>
          <w:rFonts w:hint="cs"/>
          <w:caps/>
          <w:rtl/>
        </w:rPr>
        <w:t>אדוני היושב-ראש, אם תעמוד על כך, אני מוכן לחבר את השיר.</w:t>
      </w:r>
    </w:p>
    <w:p w14:paraId="069E877A" w14:textId="77777777" w:rsidR="00000000" w:rsidRDefault="009F4636">
      <w:pPr>
        <w:pStyle w:val="ad"/>
        <w:rPr>
          <w:b w:val="0"/>
          <w:bCs w:val="0"/>
          <w:caps/>
          <w:u w:val="none"/>
          <w:rtl/>
        </w:rPr>
      </w:pPr>
      <w:r>
        <w:rPr>
          <w:b w:val="0"/>
          <w:bCs w:val="0"/>
          <w:caps/>
          <w:u w:val="none"/>
          <w:rtl/>
        </w:rPr>
        <w:br/>
        <w:t>היו"ר ראובן ריבלין:</w:t>
      </w:r>
    </w:p>
    <w:p w14:paraId="0AC00CF2" w14:textId="77777777" w:rsidR="00000000" w:rsidRDefault="009F4636">
      <w:pPr>
        <w:pStyle w:val="a"/>
        <w:rPr>
          <w:caps/>
          <w:rtl/>
        </w:rPr>
      </w:pPr>
    </w:p>
    <w:p w14:paraId="04BD472E" w14:textId="77777777" w:rsidR="00000000" w:rsidRDefault="009F4636">
      <w:pPr>
        <w:pStyle w:val="a"/>
        <w:rPr>
          <w:rFonts w:hint="cs"/>
          <w:caps/>
          <w:rtl/>
        </w:rPr>
      </w:pPr>
      <w:r>
        <w:rPr>
          <w:rFonts w:hint="cs"/>
          <w:caps/>
          <w:rtl/>
        </w:rPr>
        <w:t>בבקשה. אני לא פתחתי מכרז, אבל אם אד</w:t>
      </w:r>
      <w:r>
        <w:rPr>
          <w:rFonts w:hint="cs"/>
          <w:caps/>
          <w:rtl/>
        </w:rPr>
        <w:t>וני יואיל - יש לו הזכויות.</w:t>
      </w:r>
    </w:p>
    <w:p w14:paraId="6C606A14" w14:textId="77777777" w:rsidR="00000000" w:rsidRDefault="009F4636">
      <w:pPr>
        <w:pStyle w:val="SpeakerCon"/>
        <w:rPr>
          <w:b w:val="0"/>
          <w:bCs w:val="0"/>
          <w:caps/>
          <w:u w:val="none"/>
          <w:rtl/>
        </w:rPr>
      </w:pPr>
      <w:r>
        <w:rPr>
          <w:b w:val="0"/>
          <w:bCs w:val="0"/>
          <w:caps/>
          <w:u w:val="none"/>
          <w:rtl/>
        </w:rPr>
        <w:br/>
      </w:r>
      <w:bookmarkStart w:id="27" w:name="FS000000512T18_06_2003_12_30_33C"/>
      <w:bookmarkStart w:id="28" w:name="FS000000512T18_06_2003_13_02_12C"/>
      <w:bookmarkEnd w:id="27"/>
      <w:bookmarkEnd w:id="28"/>
      <w:r>
        <w:rPr>
          <w:b w:val="0"/>
          <w:bCs w:val="0"/>
          <w:caps/>
          <w:u w:val="none"/>
          <w:rtl/>
        </w:rPr>
        <w:t>יוסי שריד (מרצ):</w:t>
      </w:r>
    </w:p>
    <w:p w14:paraId="49D26E36" w14:textId="77777777" w:rsidR="00000000" w:rsidRDefault="009F4636">
      <w:pPr>
        <w:pStyle w:val="a"/>
        <w:rPr>
          <w:caps/>
          <w:rtl/>
        </w:rPr>
      </w:pPr>
    </w:p>
    <w:p w14:paraId="28DAEBA7" w14:textId="77777777" w:rsidR="00000000" w:rsidRDefault="009F4636">
      <w:pPr>
        <w:pStyle w:val="a"/>
        <w:rPr>
          <w:rFonts w:hint="cs"/>
          <w:caps/>
          <w:rtl/>
        </w:rPr>
      </w:pPr>
      <w:r>
        <w:rPr>
          <w:rFonts w:hint="cs"/>
          <w:caps/>
          <w:rtl/>
        </w:rPr>
        <w:t xml:space="preserve">אדוני היושב-ראש, ראשי הסתדרות המורים, מורי ישראל - מורות ומורים - חברי הכנסת, לציון 100 שנים להסתדרות המורים, יש בימים אלה חשיבות מיוחדת ויוצאת דופן. כאשר המגזר הציבורי מותקף השכם והערב, וכאשר הוא מוצג - המגזר </w:t>
      </w:r>
      <w:r>
        <w:rPr>
          <w:rFonts w:hint="cs"/>
          <w:caps/>
          <w:rtl/>
        </w:rPr>
        <w:t>הציבורי - כמגזר טפילי, כשמן שרוכב על גבו של הרזה ומכריע אותו ארצה, נודעת חשיבות ממדרגה ראשונה למעמד הזה, שנועד בעיני כדי לתבוע את עלבונם ואת מעמדם של המורים במדינה.</w:t>
      </w:r>
    </w:p>
    <w:p w14:paraId="718F3DEE" w14:textId="77777777" w:rsidR="00000000" w:rsidRDefault="009F4636">
      <w:pPr>
        <w:pStyle w:val="a"/>
        <w:rPr>
          <w:rFonts w:hint="cs"/>
          <w:caps/>
          <w:rtl/>
        </w:rPr>
      </w:pPr>
    </w:p>
    <w:p w14:paraId="1F47D29E" w14:textId="77777777" w:rsidR="00000000" w:rsidRDefault="009F4636">
      <w:pPr>
        <w:pStyle w:val="a"/>
        <w:rPr>
          <w:rFonts w:hint="cs"/>
          <w:caps/>
          <w:rtl/>
        </w:rPr>
      </w:pPr>
      <w:r>
        <w:rPr>
          <w:rFonts w:hint="cs"/>
          <w:caps/>
          <w:rtl/>
        </w:rPr>
        <w:t>את הכול מגלגלים לפתחה של מערכת החינוך. מערכת החינוך אחראית לכול, ולכן היא גם תפתור את הכול</w:t>
      </w:r>
      <w:r>
        <w:rPr>
          <w:rFonts w:hint="cs"/>
          <w:caps/>
          <w:rtl/>
        </w:rPr>
        <w:t>. יש אלימות בחברה הישראלית - החינוך יטפל; יש סמים, תאונות דרכים, מה לא - נישא עינינו אל בתי-הספר, כי משם יבוא עזרנו. לאחר כל אסון, חלילה, בעקבות כל חשיפה - מראיינים אותנו הפוליטיקאים ושואלים אותנו מה צריך לעשות. איש מאתנו איננו לוקח אחריות על עצמו, אלא תמי</w:t>
      </w:r>
      <w:r>
        <w:rPr>
          <w:rFonts w:hint="cs"/>
          <w:caps/>
          <w:rtl/>
        </w:rPr>
        <w:t xml:space="preserve">ד יש לנו תשובה טובה ומאירת עיניים למראיינים - שגם הם אובדי עצות ומבולבלים. או אז, כאשר אין תשובה, יש תשובה חוזרת ונשנית, מצוות משיבים מלומדה: זה עניין של חינוך. </w:t>
      </w:r>
    </w:p>
    <w:p w14:paraId="2167B451" w14:textId="77777777" w:rsidR="00000000" w:rsidRDefault="009F4636">
      <w:pPr>
        <w:pStyle w:val="a"/>
        <w:rPr>
          <w:rFonts w:hint="cs"/>
          <w:caps/>
          <w:rtl/>
        </w:rPr>
      </w:pPr>
    </w:p>
    <w:p w14:paraId="227D54C1" w14:textId="77777777" w:rsidR="00000000" w:rsidRDefault="009F4636">
      <w:pPr>
        <w:pStyle w:val="a"/>
        <w:rPr>
          <w:rFonts w:hint="cs"/>
          <w:caps/>
          <w:rtl/>
        </w:rPr>
      </w:pPr>
      <w:r>
        <w:rPr>
          <w:rFonts w:hint="cs"/>
          <w:caps/>
          <w:rtl/>
        </w:rPr>
        <w:t>מי זה ומה זה החינוך הזה שהכול משליכים עליו את יהבם. החינוך בסופו של דבר הוא המורה, המורה בכית</w:t>
      </w:r>
      <w:r>
        <w:rPr>
          <w:rFonts w:hint="cs"/>
          <w:caps/>
          <w:rtl/>
        </w:rPr>
        <w:t>ה - המורה והכיתה - זה החינוך, שישועתו כהרף עין. על הכתפיים הצרות של המורה או המורה מטילים את כל צרות האומה ואת כל תחלואיה, על המורה שמתמודדת עם כיתה עמוסה לעייפה - לפעמים 40 תלמידים בחדר, לפעמים חדר זיעה לא ממוזג - והיא מרוויחה עדיין, המורה, 3,000 או 4,000</w:t>
      </w:r>
      <w:r>
        <w:rPr>
          <w:rFonts w:hint="cs"/>
          <w:caps/>
          <w:rtl/>
        </w:rPr>
        <w:t xml:space="preserve"> שקלים, והיא מועמדת לא אחת לפיטורים באישון לילה - והכול על הכתפיים שלה.</w:t>
      </w:r>
    </w:p>
    <w:p w14:paraId="3D2934F9" w14:textId="77777777" w:rsidR="00000000" w:rsidRDefault="009F4636">
      <w:pPr>
        <w:pStyle w:val="a"/>
        <w:rPr>
          <w:rFonts w:hint="cs"/>
          <w:caps/>
          <w:rtl/>
        </w:rPr>
      </w:pPr>
    </w:p>
    <w:p w14:paraId="70E20B85" w14:textId="77777777" w:rsidR="00000000" w:rsidRDefault="009F4636">
      <w:pPr>
        <w:pStyle w:val="a"/>
        <w:rPr>
          <w:rFonts w:hint="cs"/>
          <w:caps/>
          <w:rtl/>
        </w:rPr>
      </w:pPr>
      <w:r>
        <w:rPr>
          <w:rFonts w:hint="cs"/>
          <w:caps/>
          <w:rtl/>
        </w:rPr>
        <w:t xml:space="preserve">ההורים תובעים ממנה להיות מושלמת, כי הילדים שלהם תמיד מושלמים, והם גם מקבלים חינוך מושלם בבית. והגרוע מכול - לכל זב יש מה להגיד על המורה שלנו, שהוא נרפה ועצל, לא עובד די הצורך, ובעיקר </w:t>
      </w:r>
      <w:r>
        <w:rPr>
          <w:rFonts w:hint="cs"/>
          <w:caps/>
          <w:rtl/>
        </w:rPr>
        <w:t xml:space="preserve">- המורים הם בורים. ולראיה - מפעם לפעם מתפרסמים משאלי אקראי שנועדו מראש להוכיח את בורותם של מחנכי הדור. ומשום שנועדו להוכיח מלכתחילה, הם גם מצליחים. </w:t>
      </w:r>
    </w:p>
    <w:p w14:paraId="2AE0F011" w14:textId="77777777" w:rsidR="00000000" w:rsidRDefault="009F4636">
      <w:pPr>
        <w:pStyle w:val="a"/>
        <w:rPr>
          <w:rFonts w:hint="cs"/>
          <w:caps/>
          <w:rtl/>
        </w:rPr>
      </w:pPr>
    </w:p>
    <w:p w14:paraId="126694AB" w14:textId="77777777" w:rsidR="00000000" w:rsidRDefault="009F4636">
      <w:pPr>
        <w:pStyle w:val="a"/>
        <w:rPr>
          <w:rFonts w:hint="cs"/>
          <w:caps/>
          <w:rtl/>
        </w:rPr>
      </w:pPr>
      <w:r>
        <w:rPr>
          <w:rFonts w:hint="cs"/>
          <w:caps/>
          <w:rtl/>
        </w:rPr>
        <w:t>אוי לאוזניים ולעיניים שכך שומעות ורואות - המורה לא ידעה מול המצלמה מי היה שר הביטחון שלנו במלחמה זו או אחר</w:t>
      </w:r>
      <w:r>
        <w:rPr>
          <w:rFonts w:hint="cs"/>
          <w:caps/>
          <w:rtl/>
        </w:rPr>
        <w:t>ת. אגב, שר חינוך זה יותר חשוב משר ביטחון, כבוד שרת החינוך, כי החינוך יותר חשוב מהביטחון, כי החינוך הוא הביטחון האמיתי של מדינת ישראל.</w:t>
      </w:r>
    </w:p>
    <w:p w14:paraId="04622B75" w14:textId="77777777" w:rsidR="00000000" w:rsidRDefault="009F4636">
      <w:pPr>
        <w:pStyle w:val="a"/>
        <w:rPr>
          <w:rFonts w:hint="cs"/>
          <w:caps/>
          <w:rtl/>
        </w:rPr>
      </w:pPr>
    </w:p>
    <w:p w14:paraId="4529D7FC" w14:textId="77777777" w:rsidR="00000000" w:rsidRDefault="009F4636">
      <w:pPr>
        <w:pStyle w:val="a"/>
        <w:rPr>
          <w:rFonts w:hint="cs"/>
          <w:caps/>
          <w:rtl/>
        </w:rPr>
      </w:pPr>
      <w:r>
        <w:rPr>
          <w:rFonts w:hint="cs"/>
          <w:caps/>
          <w:rtl/>
        </w:rPr>
        <w:t>אז איך בכלל המורה יכולה להיות מורה אם היא לא יודעת מי היה שר הביטחון בתקופה פלונית? ואני אומר: היא בהחלט יכולה, והיא אפיל</w:t>
      </w:r>
      <w:r>
        <w:rPr>
          <w:rFonts w:hint="cs"/>
          <w:caps/>
          <w:rtl/>
        </w:rPr>
        <w:t>ו יכולה להיות מורה טובה ומסורה, שמשקיעה בתלמידיה ובתלמידותיה. ובעיקר, שלמורה הבורה הזאת, כביכול, אין כל כך תחליף - לא רבים רצים להוראה, ולא כל מי שרץ עושה זאת מתוך בחירה חופשית וכהעדפה ראשונה.</w:t>
      </w:r>
    </w:p>
    <w:p w14:paraId="714FA607" w14:textId="77777777" w:rsidR="00000000" w:rsidRDefault="009F4636">
      <w:pPr>
        <w:pStyle w:val="a"/>
        <w:rPr>
          <w:rFonts w:hint="cs"/>
          <w:caps/>
          <w:rtl/>
        </w:rPr>
      </w:pPr>
    </w:p>
    <w:p w14:paraId="17A13F53" w14:textId="77777777" w:rsidR="00000000" w:rsidRDefault="009F4636">
      <w:pPr>
        <w:pStyle w:val="a"/>
        <w:rPr>
          <w:rFonts w:hint="cs"/>
          <w:caps/>
          <w:rtl/>
        </w:rPr>
      </w:pPr>
      <w:r>
        <w:rPr>
          <w:rFonts w:hint="cs"/>
          <w:caps/>
          <w:rtl/>
        </w:rPr>
        <w:t xml:space="preserve">ההורים, שיש להם כל כך הרבה טענות למורים, גם הם עצמם לא מאחלים </w:t>
      </w:r>
      <w:r>
        <w:rPr>
          <w:rFonts w:hint="cs"/>
          <w:caps/>
          <w:rtl/>
        </w:rPr>
        <w:t xml:space="preserve">לילדים שלהם שיהיו מורים כשיהיו גדולים. </w:t>
      </w:r>
    </w:p>
    <w:p w14:paraId="20071278" w14:textId="77777777" w:rsidR="00000000" w:rsidRDefault="009F4636">
      <w:pPr>
        <w:pStyle w:val="a"/>
        <w:rPr>
          <w:rFonts w:hint="cs"/>
          <w:caps/>
          <w:rtl/>
        </w:rPr>
      </w:pPr>
    </w:p>
    <w:p w14:paraId="4A5C4BBA" w14:textId="77777777" w:rsidR="00000000" w:rsidRDefault="009F4636">
      <w:pPr>
        <w:pStyle w:val="a"/>
        <w:rPr>
          <w:rFonts w:hint="cs"/>
          <w:caps/>
          <w:rtl/>
        </w:rPr>
      </w:pPr>
      <w:r>
        <w:rPr>
          <w:rFonts w:hint="cs"/>
          <w:caps/>
          <w:rtl/>
        </w:rPr>
        <w:t xml:space="preserve">כאשר הייתי שר החינוך והייתי נוסע בהשכמת הבוקר לעבודת יומי, הייתי חושב על 130,000 מורות ומורים, מטופלים בילדים משלהם, שיוצאים עכשיו מן הבית לעבודה המפרכת שלהם - שהיא גם כפוית טובה ותודה. לו רק הייתי יכול, הייתי לוחץ </w:t>
      </w:r>
      <w:r>
        <w:rPr>
          <w:rFonts w:hint="cs"/>
          <w:caps/>
          <w:rtl/>
        </w:rPr>
        <w:t>את ידם - יד כל אחד ואחת - לאות הזדהות והוקרה.</w:t>
      </w:r>
    </w:p>
    <w:p w14:paraId="51D1F902" w14:textId="77777777" w:rsidR="00000000" w:rsidRDefault="009F4636">
      <w:pPr>
        <w:pStyle w:val="a"/>
        <w:rPr>
          <w:rFonts w:hint="cs"/>
          <w:caps/>
          <w:rtl/>
        </w:rPr>
      </w:pPr>
    </w:p>
    <w:p w14:paraId="7F4AA4C7" w14:textId="77777777" w:rsidR="00000000" w:rsidRDefault="009F4636">
      <w:pPr>
        <w:pStyle w:val="a"/>
        <w:rPr>
          <w:rFonts w:hint="cs"/>
          <w:caps/>
          <w:rtl/>
        </w:rPr>
      </w:pPr>
      <w:r>
        <w:rPr>
          <w:rFonts w:hint="cs"/>
          <w:caps/>
          <w:rtl/>
        </w:rPr>
        <w:t>אדוני היושב-ראש, מעת לעת שימשתי גם מורה בישראל - לעת מצוא, ובהתנדבות - והייתי חוזר הביתה ואומר לבני ביתי: יותר קל להיות חבר כנסת מלהיות מורה.</w:t>
      </w:r>
    </w:p>
    <w:p w14:paraId="6DA06B70" w14:textId="77777777" w:rsidR="00000000" w:rsidRDefault="009F4636">
      <w:pPr>
        <w:pStyle w:val="a"/>
        <w:rPr>
          <w:rFonts w:hint="cs"/>
          <w:caps/>
          <w:rtl/>
        </w:rPr>
      </w:pPr>
    </w:p>
    <w:p w14:paraId="3E469F59" w14:textId="77777777" w:rsidR="00000000" w:rsidRDefault="009F4636">
      <w:pPr>
        <w:pStyle w:val="a"/>
        <w:rPr>
          <w:rFonts w:hint="cs"/>
          <w:caps/>
          <w:rtl/>
        </w:rPr>
      </w:pPr>
      <w:r>
        <w:rPr>
          <w:rFonts w:hint="cs"/>
          <w:caps/>
          <w:rtl/>
        </w:rPr>
        <w:t>יש לי הצעה לכל אמא ואבא, לכל הפוליטיקאים, לפקידי האוצר ואפילו לשרת</w:t>
      </w:r>
      <w:r>
        <w:rPr>
          <w:rFonts w:hint="cs"/>
          <w:caps/>
          <w:rtl/>
        </w:rPr>
        <w:t xml:space="preserve"> החינוך ולשר האוצר: במקום להוציא את דיבת המורים רעה, במקום להציג אותם כשובתים סדרתיים, במקום להאשים אותם בכל תחלואי החברה - נעודד אותם ונחזק אותם וניתן להם גיבוי, ונכבד אותם. מורה מושמץ מגשים לפעמים את ההשמצה; מורה מוערכת תרצה להצדיק את ההערכה שרוחשים לה, </w:t>
      </w:r>
      <w:r>
        <w:rPr>
          <w:rFonts w:hint="cs"/>
          <w:caps/>
          <w:rtl/>
        </w:rPr>
        <w:t>למה לה לאכזב ולאבד את ההערכה הזאת. היא אפילו תצא בחשק להשתלם כדי להשתפר.</w:t>
      </w:r>
    </w:p>
    <w:p w14:paraId="365BF652" w14:textId="77777777" w:rsidR="00000000" w:rsidRDefault="009F4636">
      <w:pPr>
        <w:pStyle w:val="a"/>
        <w:rPr>
          <w:rFonts w:hint="cs"/>
          <w:caps/>
          <w:rtl/>
        </w:rPr>
      </w:pPr>
    </w:p>
    <w:p w14:paraId="01056B3B" w14:textId="77777777" w:rsidR="00000000" w:rsidRDefault="009F4636">
      <w:pPr>
        <w:pStyle w:val="a"/>
        <w:rPr>
          <w:rFonts w:hint="cs"/>
          <w:caps/>
          <w:rtl/>
        </w:rPr>
      </w:pPr>
      <w:r>
        <w:rPr>
          <w:rFonts w:hint="cs"/>
          <w:caps/>
          <w:rtl/>
        </w:rPr>
        <w:t>אם אנחנו נאמין במורים - הם יאמינו בתלמידים, ומורה שמאמין בתלמידו - כבר יצא ידי חובתו, והוא מורה ראוי - מורה ראוי לשמו ומורה ראוי לתפקידו. תודה, אדוני היושב-ראש.</w:t>
      </w:r>
    </w:p>
    <w:p w14:paraId="47EF55D4" w14:textId="77777777" w:rsidR="00000000" w:rsidRDefault="009F4636">
      <w:pPr>
        <w:pStyle w:val="ad"/>
        <w:rPr>
          <w:b w:val="0"/>
          <w:bCs w:val="0"/>
          <w:caps/>
          <w:u w:val="none"/>
          <w:rtl/>
        </w:rPr>
      </w:pPr>
      <w:r>
        <w:rPr>
          <w:b w:val="0"/>
          <w:bCs w:val="0"/>
          <w:caps/>
          <w:u w:val="none"/>
          <w:rtl/>
        </w:rPr>
        <w:br/>
        <w:t>היו"ר ראובן ריבלין:</w:t>
      </w:r>
    </w:p>
    <w:p w14:paraId="43BC83FA" w14:textId="77777777" w:rsidR="00000000" w:rsidRDefault="009F4636">
      <w:pPr>
        <w:pStyle w:val="a"/>
        <w:rPr>
          <w:caps/>
          <w:rtl/>
        </w:rPr>
      </w:pPr>
    </w:p>
    <w:p w14:paraId="321FEA95" w14:textId="77777777" w:rsidR="00000000" w:rsidRDefault="009F4636">
      <w:pPr>
        <w:pStyle w:val="a"/>
        <w:rPr>
          <w:rFonts w:hint="cs"/>
          <w:caps/>
          <w:rtl/>
        </w:rPr>
      </w:pPr>
      <w:r>
        <w:rPr>
          <w:rFonts w:hint="cs"/>
          <w:caps/>
          <w:rtl/>
        </w:rPr>
        <w:t xml:space="preserve">אני מאוד מודה לחבר הכנסת יוסי שריד. סגן שר החינוך לשעבר, משולם נהרי, מבקש לברך - לפנים משורת הדין - אני מתיר גם לנציגי המגזר הערבי, לא על-פי התפלגויותיהם. סגן יושב-ראש הכנסת, חבר הכנסת ברכה, גם הוא יברך. אדוני סגן השר, אני עושה זאת לפנים משורת הדין, מפני </w:t>
      </w:r>
      <w:r>
        <w:rPr>
          <w:rFonts w:hint="cs"/>
          <w:caps/>
          <w:rtl/>
        </w:rPr>
        <w:t>הכבוד שאני רוחש - - -</w:t>
      </w:r>
    </w:p>
    <w:p w14:paraId="0D772B07" w14:textId="77777777" w:rsidR="00000000" w:rsidRDefault="009F4636">
      <w:pPr>
        <w:pStyle w:val="ac"/>
        <w:rPr>
          <w:b w:val="0"/>
          <w:bCs w:val="0"/>
          <w:caps/>
          <w:u w:val="none"/>
          <w:rtl/>
        </w:rPr>
      </w:pPr>
      <w:r>
        <w:rPr>
          <w:b w:val="0"/>
          <w:bCs w:val="0"/>
          <w:caps/>
          <w:u w:val="none"/>
          <w:rtl/>
        </w:rPr>
        <w:br/>
        <w:t>שרת החינוך, התרבות והספורט לימור לבנת:</w:t>
      </w:r>
    </w:p>
    <w:p w14:paraId="2FBA574D" w14:textId="77777777" w:rsidR="00000000" w:rsidRDefault="009F4636">
      <w:pPr>
        <w:pStyle w:val="a"/>
        <w:rPr>
          <w:caps/>
          <w:rtl/>
        </w:rPr>
      </w:pPr>
    </w:p>
    <w:p w14:paraId="1AB401D0" w14:textId="77777777" w:rsidR="00000000" w:rsidRDefault="009F4636">
      <w:pPr>
        <w:pStyle w:val="a"/>
        <w:rPr>
          <w:rFonts w:hint="cs"/>
          <w:caps/>
          <w:rtl/>
        </w:rPr>
      </w:pPr>
      <w:r>
        <w:rPr>
          <w:rFonts w:hint="cs"/>
          <w:caps/>
          <w:rtl/>
        </w:rPr>
        <w:t>אף הוא מורה.</w:t>
      </w:r>
    </w:p>
    <w:p w14:paraId="06B63E11" w14:textId="77777777" w:rsidR="00000000" w:rsidRDefault="009F4636">
      <w:pPr>
        <w:pStyle w:val="ad"/>
        <w:rPr>
          <w:b w:val="0"/>
          <w:bCs w:val="0"/>
          <w:caps/>
          <w:u w:val="none"/>
          <w:rtl/>
        </w:rPr>
      </w:pPr>
      <w:r>
        <w:rPr>
          <w:b w:val="0"/>
          <w:bCs w:val="0"/>
          <w:caps/>
          <w:u w:val="none"/>
          <w:rtl/>
        </w:rPr>
        <w:br/>
        <w:t>היו"ר ראובן ריבלין:</w:t>
      </w:r>
    </w:p>
    <w:p w14:paraId="1877B9D1" w14:textId="77777777" w:rsidR="00000000" w:rsidRDefault="009F4636">
      <w:pPr>
        <w:pStyle w:val="a"/>
        <w:rPr>
          <w:caps/>
          <w:rtl/>
        </w:rPr>
      </w:pPr>
    </w:p>
    <w:p w14:paraId="44203DC6" w14:textId="77777777" w:rsidR="00000000" w:rsidRDefault="009F4636">
      <w:pPr>
        <w:pStyle w:val="a"/>
        <w:rPr>
          <w:rFonts w:hint="cs"/>
          <w:caps/>
          <w:rtl/>
        </w:rPr>
      </w:pPr>
      <w:r>
        <w:rPr>
          <w:rFonts w:hint="cs"/>
          <w:caps/>
          <w:rtl/>
        </w:rPr>
        <w:t>ודאי, ודאי. לא יעלה פה עורך-דין, אלא אם כן הוא גם מורה - חברת הכנסת איציק למשל. בבקשה, אדוני.</w:t>
      </w:r>
    </w:p>
    <w:p w14:paraId="23EEAD46" w14:textId="77777777" w:rsidR="00000000" w:rsidRDefault="009F4636">
      <w:pPr>
        <w:pStyle w:val="Speaker"/>
        <w:rPr>
          <w:b w:val="0"/>
          <w:bCs w:val="0"/>
          <w:caps/>
          <w:u w:val="none"/>
          <w:rtl/>
        </w:rPr>
      </w:pPr>
      <w:r>
        <w:rPr>
          <w:b w:val="0"/>
          <w:bCs w:val="0"/>
          <w:caps/>
          <w:u w:val="none"/>
          <w:rtl/>
        </w:rPr>
        <w:br/>
      </w:r>
      <w:bookmarkStart w:id="29" w:name="FS000000498T18_06_2003_12_50_45"/>
      <w:bookmarkStart w:id="30" w:name="FS000000498T18_06_2003_13_06_16"/>
      <w:bookmarkStart w:id="31" w:name="_Toc45451343"/>
      <w:bookmarkStart w:id="32" w:name="_Toc45970067"/>
      <w:bookmarkEnd w:id="29"/>
      <w:bookmarkEnd w:id="30"/>
      <w:r>
        <w:rPr>
          <w:b w:val="0"/>
          <w:bCs w:val="0"/>
          <w:caps/>
          <w:u w:val="none"/>
          <w:rtl/>
        </w:rPr>
        <w:t>משולם נהרי (ש"ס):</w:t>
      </w:r>
      <w:bookmarkEnd w:id="31"/>
      <w:bookmarkEnd w:id="32"/>
    </w:p>
    <w:p w14:paraId="167A0FD4" w14:textId="77777777" w:rsidR="00000000" w:rsidRDefault="009F4636">
      <w:pPr>
        <w:pStyle w:val="a"/>
        <w:rPr>
          <w:caps/>
          <w:rtl/>
        </w:rPr>
      </w:pPr>
    </w:p>
    <w:p w14:paraId="63BDF0BC" w14:textId="77777777" w:rsidR="00000000" w:rsidRDefault="009F4636">
      <w:pPr>
        <w:pStyle w:val="a"/>
        <w:rPr>
          <w:rFonts w:hint="cs"/>
          <w:caps/>
          <w:rtl/>
        </w:rPr>
      </w:pPr>
      <w:r>
        <w:rPr>
          <w:rFonts w:hint="cs"/>
          <w:caps/>
          <w:rtl/>
        </w:rPr>
        <w:t>אדוני היושב-ראש, חברי חברי הכנסת, מורים ומור</w:t>
      </w:r>
      <w:r>
        <w:rPr>
          <w:rFonts w:hint="cs"/>
          <w:caps/>
          <w:rtl/>
        </w:rPr>
        <w:t xml:space="preserve">ות יקרים, חברי הסתדרות המורים, בראשית דברי אני רוצה לברך ולהודות לאדוני היושב-ראש על שאפשר לי להיות בין המצטרפים למברכים, ועל זאת תודתי. </w:t>
      </w:r>
    </w:p>
    <w:p w14:paraId="08C94965" w14:textId="77777777" w:rsidR="00000000" w:rsidRDefault="009F4636">
      <w:pPr>
        <w:pStyle w:val="a"/>
        <w:rPr>
          <w:rFonts w:hint="cs"/>
          <w:caps/>
          <w:rtl/>
        </w:rPr>
      </w:pPr>
    </w:p>
    <w:p w14:paraId="2D116D27" w14:textId="77777777" w:rsidR="00000000" w:rsidRDefault="009F4636">
      <w:pPr>
        <w:pStyle w:val="a"/>
        <w:rPr>
          <w:rFonts w:hint="cs"/>
          <w:caps/>
          <w:rtl/>
        </w:rPr>
      </w:pPr>
      <w:r>
        <w:rPr>
          <w:rFonts w:hint="cs"/>
          <w:caps/>
          <w:rtl/>
        </w:rPr>
        <w:t>אני מאוד רציתי לברך את חברי הסתדרות המורים, וכל כך למה? מפני שאני, במשך שנים רבות, נמניתי עם אותם חברים יקרים, אלה שע</w:t>
      </w:r>
      <w:r>
        <w:rPr>
          <w:rFonts w:hint="cs"/>
          <w:caps/>
          <w:rtl/>
        </w:rPr>
        <w:t>ושים את העבודה הקשה ולפעמים גם כפוית הטובה, אלה שמתמודדים עם הדבר היקר ביותר לכולנו. לכן גם רציתי להצטרף למברכים ולברך את חברי הסתדרות המורים במלאות 100 שנים להסתדרות המורים. להסתדרות המורים יש זכויות רבות בשיפור מעמדו של המורה, בהגנה על זכויותיו ובמניעת פ</w:t>
      </w:r>
      <w:r>
        <w:rPr>
          <w:rFonts w:hint="cs"/>
          <w:caps/>
          <w:rtl/>
        </w:rPr>
        <w:t xml:space="preserve">גיעה במערכת החינוך. </w:t>
      </w:r>
    </w:p>
    <w:p w14:paraId="10953342" w14:textId="77777777" w:rsidR="00000000" w:rsidRDefault="009F4636">
      <w:pPr>
        <w:pStyle w:val="a"/>
        <w:rPr>
          <w:rFonts w:hint="cs"/>
          <w:caps/>
          <w:rtl/>
        </w:rPr>
      </w:pPr>
    </w:p>
    <w:p w14:paraId="46DC2665" w14:textId="77777777" w:rsidR="00000000" w:rsidRDefault="009F4636">
      <w:pPr>
        <w:pStyle w:val="a"/>
        <w:rPr>
          <w:rFonts w:hint="cs"/>
          <w:caps/>
          <w:rtl/>
        </w:rPr>
      </w:pPr>
      <w:r>
        <w:rPr>
          <w:rFonts w:hint="cs"/>
          <w:caps/>
          <w:rtl/>
        </w:rPr>
        <w:t>חברי הכנסת, אנו נמצאים בימים קשים במערכת החינוך. כל דיכפין מרים ידו על מערכת החינוך וללא רחם. אם מישהו רצה לחוש זאת - היה משתתף בדיונים על התקציב, כאשר לא היה  הבדל "כי תצא אש  ומצאה קצים ונאכל  גדיש או הקמה". גם ילדים חסרי הגנה, גם ח</w:t>
      </w:r>
      <w:r>
        <w:rPr>
          <w:rFonts w:hint="cs"/>
          <w:caps/>
          <w:rtl/>
        </w:rPr>
        <w:t xml:space="preserve">לשים פגעו בהם, כל מערכת החינוך נפגעה ללא רחם. </w:t>
      </w:r>
    </w:p>
    <w:p w14:paraId="06B9CC1C" w14:textId="77777777" w:rsidR="00000000" w:rsidRDefault="009F4636">
      <w:pPr>
        <w:pStyle w:val="a"/>
        <w:rPr>
          <w:rFonts w:hint="cs"/>
          <w:caps/>
          <w:rtl/>
        </w:rPr>
      </w:pPr>
    </w:p>
    <w:p w14:paraId="20D7F25D" w14:textId="77777777" w:rsidR="00000000" w:rsidRDefault="009F4636">
      <w:pPr>
        <w:pStyle w:val="a"/>
        <w:rPr>
          <w:rFonts w:hint="cs"/>
          <w:caps/>
          <w:rtl/>
        </w:rPr>
      </w:pPr>
      <w:r>
        <w:rPr>
          <w:rFonts w:hint="cs"/>
          <w:caps/>
          <w:rtl/>
        </w:rPr>
        <w:t>מעמדו של המורה הולך ופוחת והתוצאות ניכרות בשטח, במיוחד בימים האחרונים. חברי הכנסת, החינוך היום כבר לא בראש מעיינינו. אני פונה לחברי הסתדרות המורים לחזור לימים הטובים, כאשר אף לא אחד העז לפגוע במערכת החינוך מא</w:t>
      </w:r>
      <w:r>
        <w:rPr>
          <w:rFonts w:hint="cs"/>
          <w:caps/>
          <w:rtl/>
        </w:rPr>
        <w:t>ימת הסתדרות המורים. אני קורא לכם לחזור לאותם ימים טובים. חזרו לעצמכם, החזירו עטרה ליושנה. תודה.</w:t>
      </w:r>
    </w:p>
    <w:p w14:paraId="1779A95D" w14:textId="77777777" w:rsidR="00000000" w:rsidRDefault="009F4636">
      <w:pPr>
        <w:pStyle w:val="a"/>
        <w:rPr>
          <w:rFonts w:hint="cs"/>
          <w:caps/>
          <w:rtl/>
        </w:rPr>
      </w:pPr>
    </w:p>
    <w:p w14:paraId="31630484" w14:textId="77777777" w:rsidR="00000000" w:rsidRDefault="009F4636">
      <w:pPr>
        <w:pStyle w:val="ad"/>
        <w:rPr>
          <w:b w:val="0"/>
          <w:bCs w:val="0"/>
          <w:caps/>
          <w:u w:val="none"/>
          <w:rtl/>
        </w:rPr>
      </w:pPr>
      <w:r>
        <w:rPr>
          <w:b w:val="0"/>
          <w:bCs w:val="0"/>
          <w:caps/>
          <w:u w:val="none"/>
          <w:rtl/>
        </w:rPr>
        <w:t>היו"ר ראובן ריבלין:</w:t>
      </w:r>
    </w:p>
    <w:p w14:paraId="3EB10A7A" w14:textId="77777777" w:rsidR="00000000" w:rsidRDefault="009F4636">
      <w:pPr>
        <w:pStyle w:val="a"/>
        <w:rPr>
          <w:caps/>
          <w:rtl/>
        </w:rPr>
      </w:pPr>
    </w:p>
    <w:p w14:paraId="28EBD1F3" w14:textId="77777777" w:rsidR="00000000" w:rsidRDefault="009F4636">
      <w:pPr>
        <w:pStyle w:val="a"/>
        <w:rPr>
          <w:rFonts w:hint="cs"/>
          <w:caps/>
          <w:rtl/>
        </w:rPr>
      </w:pPr>
      <w:r>
        <w:rPr>
          <w:rFonts w:hint="cs"/>
          <w:caps/>
          <w:rtl/>
        </w:rPr>
        <w:t xml:space="preserve">תודה לסגן השרה לשעבר של משרד החינוך חבר הכנסת נהרי. סגן יושב-ראש הכנסת, חבר הכנסת ברכה יסיים את הברכות, אחר כך נעבור לסדר-היום וניפרד מעל </w:t>
      </w:r>
      <w:r>
        <w:rPr>
          <w:rFonts w:hint="cs"/>
          <w:caps/>
          <w:rtl/>
        </w:rPr>
        <w:t xml:space="preserve"> אורחינו הנכבדים, שיכולים להישאר על מנת לראות את הכנסת בפעולתה, ואני לא מורה ולא נער צעיר הנוהג בם.</w:t>
      </w:r>
    </w:p>
    <w:p w14:paraId="79E212C4" w14:textId="77777777" w:rsidR="00000000" w:rsidRDefault="009F4636">
      <w:pPr>
        <w:pStyle w:val="a"/>
        <w:rPr>
          <w:rFonts w:hint="cs"/>
          <w:caps/>
          <w:rtl/>
        </w:rPr>
      </w:pPr>
    </w:p>
    <w:p w14:paraId="70F6F1F2" w14:textId="77777777" w:rsidR="00000000" w:rsidRDefault="009F4636">
      <w:pPr>
        <w:pStyle w:val="Speaker"/>
        <w:rPr>
          <w:b w:val="0"/>
          <w:bCs w:val="0"/>
          <w:caps/>
          <w:u w:val="none"/>
          <w:rtl/>
        </w:rPr>
      </w:pPr>
      <w:bookmarkStart w:id="33" w:name="FS000000540T18_06_2003_12_31_31"/>
      <w:bookmarkStart w:id="34" w:name="_Toc45451344"/>
      <w:bookmarkStart w:id="35" w:name="_Toc45970068"/>
      <w:bookmarkEnd w:id="33"/>
      <w:r>
        <w:rPr>
          <w:rFonts w:hint="eastAsia"/>
          <w:b w:val="0"/>
          <w:bCs w:val="0"/>
          <w:caps/>
          <w:u w:val="none"/>
          <w:rtl/>
        </w:rPr>
        <w:t>מוחמד</w:t>
      </w:r>
      <w:r>
        <w:rPr>
          <w:b w:val="0"/>
          <w:bCs w:val="0"/>
          <w:caps/>
          <w:u w:val="none"/>
          <w:rtl/>
        </w:rPr>
        <w:t xml:space="preserve"> ברכה (חד"ש-תע"ל):</w:t>
      </w:r>
      <w:bookmarkEnd w:id="34"/>
      <w:bookmarkEnd w:id="35"/>
    </w:p>
    <w:p w14:paraId="4CACBDC9" w14:textId="77777777" w:rsidR="00000000" w:rsidRDefault="009F4636">
      <w:pPr>
        <w:pStyle w:val="a"/>
        <w:rPr>
          <w:rFonts w:hint="cs"/>
          <w:caps/>
          <w:rtl/>
        </w:rPr>
      </w:pPr>
    </w:p>
    <w:p w14:paraId="19F99F04" w14:textId="77777777" w:rsidR="00000000" w:rsidRDefault="009F4636">
      <w:pPr>
        <w:pStyle w:val="a"/>
        <w:rPr>
          <w:rFonts w:hint="cs"/>
          <w:caps/>
          <w:rtl/>
        </w:rPr>
      </w:pPr>
      <w:r>
        <w:rPr>
          <w:rFonts w:hint="cs"/>
          <w:caps/>
          <w:rtl/>
        </w:rPr>
        <w:t xml:space="preserve">אדוני היושב-ראש, רבותי השרים וחברי הכנסת, אורחי הכנסת, מזכ"ל הסתדרות המורים וחבריו להנהגת ההסתדרות, המורים והמורות, קודם כול, אני </w:t>
      </w:r>
      <w:r>
        <w:rPr>
          <w:rFonts w:hint="cs"/>
          <w:caps/>
          <w:rtl/>
        </w:rPr>
        <w:t>רוצה לברך את ההסתדרות ביום חגה. אומנם אני לא יכול להתייחס לסיכום של 100 שנים להסתדרות המורים, בקושי אני יכול להתייחס ל-55 שנים, מאז קום המדינה,  אבל אני חושב שזו תקופה די מכובדת כדי לאחל לכם שירות ועשייה באחד הנושאים הכי חשובים בחברה הישראלית והוא נושא החי</w:t>
      </w:r>
      <w:r>
        <w:rPr>
          <w:rFonts w:hint="cs"/>
          <w:caps/>
          <w:rtl/>
        </w:rPr>
        <w:t xml:space="preserve">נוך. </w:t>
      </w:r>
    </w:p>
    <w:p w14:paraId="18560B83" w14:textId="77777777" w:rsidR="00000000" w:rsidRDefault="009F4636">
      <w:pPr>
        <w:pStyle w:val="a"/>
        <w:rPr>
          <w:rFonts w:hint="cs"/>
          <w:caps/>
          <w:rtl/>
        </w:rPr>
      </w:pPr>
    </w:p>
    <w:p w14:paraId="380456C4" w14:textId="77777777" w:rsidR="00000000" w:rsidRDefault="009F4636">
      <w:pPr>
        <w:pStyle w:val="a"/>
        <w:rPr>
          <w:rFonts w:hint="cs"/>
          <w:caps/>
          <w:rtl/>
        </w:rPr>
      </w:pPr>
      <w:r>
        <w:rPr>
          <w:rFonts w:hint="cs"/>
          <w:caps/>
          <w:rtl/>
        </w:rPr>
        <w:t>אדוני היושב-ראש, היה ראוי שהממשלה, דרך שרת החינוך, היתה עומדת היום על הבמה וסוגרת מעגל קטן, לא מעגל של 100 שנים אלא מעגל של חודש, והיתה מתנצלת בשם הממשלה על מבצע "הקש בדלת" שהיה לא מזמן -  לא מבצע "הקש בדלת" של האגודה המלחמה בסרטן, אלא מבצע פיטורי מ</w:t>
      </w:r>
      <w:r>
        <w:rPr>
          <w:rFonts w:hint="cs"/>
          <w:caps/>
          <w:rtl/>
        </w:rPr>
        <w:t xml:space="preserve">ורים באישון לילה. זה היה מחזה מביש מבחינה מוסרית ואנושית, והיה ראוי לסגור אותו היום, ביום חגה של הסתדרות המורים.  </w:t>
      </w:r>
    </w:p>
    <w:p w14:paraId="19815D32" w14:textId="77777777" w:rsidR="00000000" w:rsidRDefault="009F4636">
      <w:pPr>
        <w:pStyle w:val="a"/>
        <w:rPr>
          <w:rFonts w:hint="cs"/>
          <w:caps/>
          <w:rtl/>
        </w:rPr>
      </w:pPr>
    </w:p>
    <w:p w14:paraId="12E0FF4A" w14:textId="77777777" w:rsidR="00000000" w:rsidRDefault="009F4636">
      <w:pPr>
        <w:pStyle w:val="a"/>
        <w:rPr>
          <w:rFonts w:hint="cs"/>
          <w:caps/>
          <w:rtl/>
        </w:rPr>
      </w:pPr>
      <w:r>
        <w:rPr>
          <w:rFonts w:hint="cs"/>
          <w:caps/>
          <w:rtl/>
        </w:rPr>
        <w:t>אני לא נמצא במעמד שאני יכול להרחיב בכל נושא, אבל  שני  נתונים התגלגלו לפתחנו בימים האחרונים - על  הבנת הנקרא בבתי-הספר בישראל, בכיתות ד', וע</w:t>
      </w:r>
      <w:r>
        <w:rPr>
          <w:rFonts w:hint="cs"/>
          <w:caps/>
          <w:rtl/>
        </w:rPr>
        <w:t>ל ההישגים במתמטיקה. שני הנתונים האלה מדאיגים מאוד. בהבנת הנקרא ישראל במקום  ה-23 מתוך 36.  כשפיצלו את התלמידים הערבים מהתלמידים היהודים, התלמידים היהודים היו במקום ה-12 מתוך 36, והתלמידים הערבים היו במקום ה-30 מתוך 36.  זו תעודת עניות למערכת החינוך, בשום א</w:t>
      </w:r>
      <w:r>
        <w:rPr>
          <w:rFonts w:hint="cs"/>
          <w:caps/>
          <w:rtl/>
        </w:rPr>
        <w:t>ופן לא למורים ולא למורות.</w:t>
      </w:r>
    </w:p>
    <w:p w14:paraId="5CAE6F3B" w14:textId="77777777" w:rsidR="00000000" w:rsidRDefault="009F4636">
      <w:pPr>
        <w:pStyle w:val="a"/>
        <w:rPr>
          <w:rFonts w:hint="cs"/>
          <w:caps/>
          <w:rtl/>
        </w:rPr>
      </w:pPr>
    </w:p>
    <w:p w14:paraId="2AEE10DD" w14:textId="77777777" w:rsidR="00000000" w:rsidRDefault="009F4636">
      <w:pPr>
        <w:pStyle w:val="a"/>
        <w:rPr>
          <w:rFonts w:hint="cs"/>
          <w:caps/>
          <w:rtl/>
        </w:rPr>
      </w:pPr>
      <w:r>
        <w:rPr>
          <w:rFonts w:hint="cs"/>
          <w:caps/>
          <w:rtl/>
        </w:rPr>
        <w:t>אם אנחנו מתייחסים לעובדה שבארבע השנים האחרונות קוצץ תקציב החינוך אף שמספר התלמידים עולה כל שנה ב-4%, זאת אומרת שאפילו לא מדביקים את הגידול הטבעי. התוצאה היא בלתי נמנעת, כי החינוך נמצא במקום נמוך מאוד בסדר העדיפויות. אפשר לעשות קי</w:t>
      </w:r>
      <w:r>
        <w:rPr>
          <w:rFonts w:hint="cs"/>
          <w:caps/>
          <w:rtl/>
        </w:rPr>
        <w:t>צוצים, יכול להיות, אבל אסור  לשלוח יד בעתידם של ילדי מדינת ישראל, לא יהודים ולא ערבים.</w:t>
      </w:r>
    </w:p>
    <w:p w14:paraId="0A09AD61" w14:textId="77777777" w:rsidR="00000000" w:rsidRDefault="009F4636">
      <w:pPr>
        <w:pStyle w:val="a"/>
        <w:rPr>
          <w:rFonts w:hint="cs"/>
          <w:caps/>
          <w:rtl/>
        </w:rPr>
      </w:pPr>
    </w:p>
    <w:p w14:paraId="304D1378" w14:textId="77777777" w:rsidR="00000000" w:rsidRDefault="009F4636">
      <w:pPr>
        <w:pStyle w:val="a"/>
        <w:rPr>
          <w:rFonts w:hint="cs"/>
          <w:caps/>
          <w:rtl/>
        </w:rPr>
      </w:pPr>
      <w:r>
        <w:rPr>
          <w:rFonts w:hint="cs"/>
          <w:caps/>
          <w:rtl/>
        </w:rPr>
        <w:t>אני רוצה  גם לפנות למזכ"ל הסתדרות המורים, מר וסרמן. אם רבע מהתלמידים במדינת ישראל הם  ערבים, זה צריך להשתקף גם בהנהגת הסתדרות המורים. אני מצטער לומר שהדברים האלה לא משת</w:t>
      </w:r>
      <w:r>
        <w:rPr>
          <w:rFonts w:hint="cs"/>
          <w:caps/>
          <w:rtl/>
        </w:rPr>
        <w:t xml:space="preserve">קפים בצורה מספקת בזמן האחרון, וגם לא קודם לכן.  </w:t>
      </w:r>
    </w:p>
    <w:p w14:paraId="17F0A309" w14:textId="77777777" w:rsidR="00000000" w:rsidRDefault="009F4636">
      <w:pPr>
        <w:pStyle w:val="a"/>
        <w:rPr>
          <w:rFonts w:hint="cs"/>
          <w:caps/>
          <w:rtl/>
        </w:rPr>
      </w:pPr>
    </w:p>
    <w:p w14:paraId="05AB4BD7" w14:textId="77777777" w:rsidR="00000000" w:rsidRDefault="009F4636">
      <w:pPr>
        <w:pStyle w:val="a"/>
        <w:rPr>
          <w:rFonts w:hint="cs"/>
          <w:caps/>
          <w:rtl/>
        </w:rPr>
      </w:pPr>
      <w:r>
        <w:rPr>
          <w:rFonts w:hint="cs"/>
          <w:caps/>
          <w:rtl/>
        </w:rPr>
        <w:t xml:space="preserve">כל זה לא מבטל את התפקיד החשוב שאתם עושים, ואני באמת מאחל לכם שתהיו על המשמר בהגנה על זכויות המורים ובהגנה על מערכת החינוך, במיוחד לאור הקיצוצים ולאור המגמות שמנסות לפגוע בזכות להתאגדות מקצועית ולקבוע הסכמי </w:t>
      </w:r>
      <w:r>
        <w:rPr>
          <w:rFonts w:hint="cs"/>
          <w:caps/>
          <w:rtl/>
        </w:rPr>
        <w:t xml:space="preserve">עבודה דרך חקיקה. צריך שכל אדם בר-דעת, גם בכנסת וגם מחוצה לה, יעמוד ויתנגד לדבר זה, במיוחד לאור התוכנית הכלכלית האחרונה. </w:t>
      </w:r>
    </w:p>
    <w:p w14:paraId="17893A18" w14:textId="77777777" w:rsidR="00000000" w:rsidRDefault="009F4636">
      <w:pPr>
        <w:pStyle w:val="a"/>
        <w:rPr>
          <w:rFonts w:hint="cs"/>
          <w:caps/>
          <w:rtl/>
        </w:rPr>
      </w:pPr>
    </w:p>
    <w:p w14:paraId="06866D09" w14:textId="77777777" w:rsidR="00000000" w:rsidRDefault="009F4636">
      <w:pPr>
        <w:pStyle w:val="a"/>
        <w:rPr>
          <w:rFonts w:hint="cs"/>
          <w:caps/>
          <w:rtl/>
        </w:rPr>
      </w:pPr>
      <w:r>
        <w:rPr>
          <w:rFonts w:hint="cs"/>
          <w:caps/>
          <w:rtl/>
        </w:rPr>
        <w:t>אני יכול לפרט עד אין-סוף - - -</w:t>
      </w:r>
    </w:p>
    <w:p w14:paraId="6E119C3A" w14:textId="77777777" w:rsidR="00000000" w:rsidRDefault="009F4636">
      <w:pPr>
        <w:pStyle w:val="a"/>
        <w:rPr>
          <w:rFonts w:hint="cs"/>
          <w:caps/>
          <w:rtl/>
        </w:rPr>
      </w:pPr>
    </w:p>
    <w:p w14:paraId="34A3527C" w14:textId="77777777" w:rsidR="00000000" w:rsidRDefault="009F4636">
      <w:pPr>
        <w:pStyle w:val="ad"/>
        <w:rPr>
          <w:b w:val="0"/>
          <w:bCs w:val="0"/>
          <w:caps/>
          <w:u w:val="none"/>
          <w:rtl/>
        </w:rPr>
      </w:pPr>
      <w:r>
        <w:rPr>
          <w:b w:val="0"/>
          <w:bCs w:val="0"/>
          <w:caps/>
          <w:u w:val="none"/>
          <w:rtl/>
        </w:rPr>
        <w:t>היו"ר ראובן ריבלין:</w:t>
      </w:r>
    </w:p>
    <w:p w14:paraId="78A02ACC" w14:textId="77777777" w:rsidR="00000000" w:rsidRDefault="009F4636">
      <w:pPr>
        <w:pStyle w:val="a"/>
        <w:rPr>
          <w:caps/>
          <w:rtl/>
        </w:rPr>
      </w:pPr>
    </w:p>
    <w:p w14:paraId="3396C673" w14:textId="77777777" w:rsidR="00000000" w:rsidRDefault="009F4636">
      <w:pPr>
        <w:pStyle w:val="a"/>
        <w:rPr>
          <w:rFonts w:hint="cs"/>
          <w:caps/>
          <w:rtl/>
        </w:rPr>
      </w:pPr>
      <w:r>
        <w:rPr>
          <w:rFonts w:hint="cs"/>
          <w:caps/>
          <w:rtl/>
        </w:rPr>
        <w:t>אדוני בוודאי יגיש הצעה לסדר-היום.</w:t>
      </w:r>
    </w:p>
    <w:p w14:paraId="3A480ACF" w14:textId="77777777" w:rsidR="00000000" w:rsidRDefault="009F4636">
      <w:pPr>
        <w:pStyle w:val="a"/>
        <w:rPr>
          <w:rFonts w:hint="cs"/>
          <w:caps/>
          <w:rtl/>
        </w:rPr>
      </w:pPr>
    </w:p>
    <w:p w14:paraId="78D389A7" w14:textId="77777777" w:rsidR="00000000" w:rsidRDefault="009F4636">
      <w:pPr>
        <w:pStyle w:val="SpeakerCon"/>
        <w:rPr>
          <w:b w:val="0"/>
          <w:bCs w:val="0"/>
          <w:caps/>
          <w:u w:val="none"/>
          <w:rtl/>
        </w:rPr>
      </w:pPr>
      <w:bookmarkStart w:id="36" w:name="FS000000540T18_06_2003_12_42_37C"/>
      <w:bookmarkEnd w:id="36"/>
      <w:r>
        <w:rPr>
          <w:b w:val="0"/>
          <w:bCs w:val="0"/>
          <w:caps/>
          <w:u w:val="none"/>
          <w:rtl/>
        </w:rPr>
        <w:t>מוחמד ברכה (חד"ש-תע"ל):</w:t>
      </w:r>
    </w:p>
    <w:p w14:paraId="6654BF6E" w14:textId="77777777" w:rsidR="00000000" w:rsidRDefault="009F4636">
      <w:pPr>
        <w:pStyle w:val="a"/>
        <w:rPr>
          <w:caps/>
          <w:rtl/>
        </w:rPr>
      </w:pPr>
    </w:p>
    <w:p w14:paraId="5C40D13A" w14:textId="77777777" w:rsidR="00000000" w:rsidRDefault="009F4636">
      <w:pPr>
        <w:pStyle w:val="a"/>
        <w:rPr>
          <w:rFonts w:hint="cs"/>
          <w:caps/>
          <w:rtl/>
        </w:rPr>
      </w:pPr>
      <w:r>
        <w:rPr>
          <w:rFonts w:hint="cs"/>
          <w:caps/>
          <w:rtl/>
        </w:rPr>
        <w:t>אדוני היושב-ראש,  הגש</w:t>
      </w:r>
      <w:r>
        <w:rPr>
          <w:rFonts w:hint="cs"/>
          <w:caps/>
          <w:rtl/>
        </w:rPr>
        <w:t xml:space="preserve">תי הצעה לדיון על מצוקת החינוך במגזר הערבי, הנושא הזה יידון בוועדת החינוך, ואז תהיה לנו הזדמנות ללבן כל  מיני דברים. </w:t>
      </w:r>
    </w:p>
    <w:p w14:paraId="3DA777FC" w14:textId="77777777" w:rsidR="00000000" w:rsidRDefault="009F4636">
      <w:pPr>
        <w:pStyle w:val="a"/>
        <w:rPr>
          <w:rFonts w:hint="cs"/>
          <w:caps/>
          <w:rtl/>
        </w:rPr>
      </w:pPr>
    </w:p>
    <w:p w14:paraId="5CB2D730" w14:textId="77777777" w:rsidR="00000000" w:rsidRDefault="009F4636">
      <w:pPr>
        <w:pStyle w:val="a"/>
        <w:rPr>
          <w:rFonts w:hint="cs"/>
          <w:caps/>
          <w:rtl/>
        </w:rPr>
      </w:pPr>
      <w:r>
        <w:rPr>
          <w:rFonts w:hint="cs"/>
          <w:caps/>
          <w:rtl/>
        </w:rPr>
        <w:t>היות שהמעמד חגיגי אבל התנאים לא חגיגיים, אני רק יכול לאחל לכם כל טוב, בהצלחה, שתצליחו לעמוד על משמר זכויות המורה והמורה ומערכת החינוך. תוד</w:t>
      </w:r>
      <w:r>
        <w:rPr>
          <w:rFonts w:hint="cs"/>
          <w:caps/>
          <w:rtl/>
        </w:rPr>
        <w:t>ה רבה.</w:t>
      </w:r>
    </w:p>
    <w:p w14:paraId="53F621B4" w14:textId="77777777" w:rsidR="00000000" w:rsidRDefault="009F4636">
      <w:pPr>
        <w:pStyle w:val="ad"/>
        <w:rPr>
          <w:rFonts w:hint="cs"/>
          <w:b w:val="0"/>
          <w:bCs w:val="0"/>
          <w:caps/>
          <w:u w:val="none"/>
          <w:rtl/>
        </w:rPr>
      </w:pPr>
    </w:p>
    <w:p w14:paraId="2477EB5B" w14:textId="77777777" w:rsidR="00000000" w:rsidRDefault="009F4636">
      <w:pPr>
        <w:pStyle w:val="ad"/>
        <w:rPr>
          <w:rFonts w:hint="cs"/>
          <w:b w:val="0"/>
          <w:bCs w:val="0"/>
          <w:caps/>
          <w:u w:val="none"/>
          <w:rtl/>
        </w:rPr>
      </w:pPr>
    </w:p>
    <w:p w14:paraId="278CCA4B" w14:textId="77777777" w:rsidR="00000000" w:rsidRDefault="009F4636">
      <w:pPr>
        <w:pStyle w:val="ad"/>
        <w:rPr>
          <w:b w:val="0"/>
          <w:bCs w:val="0"/>
          <w:caps/>
          <w:u w:val="none"/>
          <w:rtl/>
        </w:rPr>
      </w:pPr>
      <w:r>
        <w:rPr>
          <w:b w:val="0"/>
          <w:bCs w:val="0"/>
          <w:caps/>
          <w:u w:val="none"/>
          <w:rtl/>
        </w:rPr>
        <w:t>היו"ר ראובן ריבלין:</w:t>
      </w:r>
    </w:p>
    <w:p w14:paraId="5F39569E" w14:textId="77777777" w:rsidR="00000000" w:rsidRDefault="009F4636">
      <w:pPr>
        <w:pStyle w:val="a"/>
        <w:ind w:firstLine="720"/>
        <w:rPr>
          <w:rFonts w:hint="cs"/>
          <w:caps/>
          <w:rtl/>
        </w:rPr>
      </w:pPr>
    </w:p>
    <w:p w14:paraId="35BCCE28" w14:textId="77777777" w:rsidR="00000000" w:rsidRDefault="009F4636">
      <w:pPr>
        <w:pStyle w:val="a"/>
        <w:ind w:firstLine="720"/>
        <w:rPr>
          <w:rFonts w:hint="cs"/>
          <w:caps/>
          <w:rtl/>
        </w:rPr>
      </w:pPr>
      <w:r>
        <w:rPr>
          <w:rFonts w:hint="cs"/>
          <w:caps/>
          <w:rtl/>
        </w:rPr>
        <w:t>תודה לסגן יושב ראש הכנסת.</w:t>
      </w:r>
    </w:p>
    <w:p w14:paraId="273D9772" w14:textId="77777777" w:rsidR="00000000" w:rsidRDefault="009F4636">
      <w:pPr>
        <w:pStyle w:val="a"/>
        <w:ind w:firstLine="720"/>
        <w:rPr>
          <w:rFonts w:hint="cs"/>
          <w:caps/>
          <w:rtl/>
        </w:rPr>
      </w:pPr>
    </w:p>
    <w:p w14:paraId="00E7ABC3" w14:textId="77777777" w:rsidR="00000000" w:rsidRDefault="009F4636">
      <w:pPr>
        <w:pStyle w:val="a"/>
        <w:ind w:firstLine="720"/>
        <w:rPr>
          <w:rFonts w:hint="cs"/>
          <w:caps/>
          <w:rtl/>
        </w:rPr>
      </w:pPr>
      <w:r>
        <w:rPr>
          <w:rFonts w:hint="cs"/>
          <w:caps/>
          <w:rtl/>
        </w:rPr>
        <w:t>רבותי חברי הכנסת,  אני מאוד מודה לכל האורחים. תם נושא חגה של הסתדרות המורים.</w:t>
      </w:r>
    </w:p>
    <w:p w14:paraId="52B505EC" w14:textId="77777777" w:rsidR="00000000" w:rsidRDefault="009F4636">
      <w:pPr>
        <w:pStyle w:val="Subject"/>
        <w:rPr>
          <w:rFonts w:hint="cs"/>
          <w:b w:val="0"/>
          <w:bCs w:val="0"/>
          <w:caps/>
          <w:u w:val="none"/>
          <w:rtl/>
        </w:rPr>
      </w:pPr>
    </w:p>
    <w:p w14:paraId="05B0FD6A" w14:textId="77777777" w:rsidR="00000000" w:rsidRDefault="009F4636">
      <w:pPr>
        <w:pStyle w:val="a"/>
        <w:rPr>
          <w:rFonts w:hint="cs"/>
          <w:caps/>
          <w:rtl/>
        </w:rPr>
      </w:pPr>
    </w:p>
    <w:p w14:paraId="71F67FCE" w14:textId="77777777" w:rsidR="00000000" w:rsidRDefault="009F4636">
      <w:pPr>
        <w:pStyle w:val="Subject"/>
        <w:rPr>
          <w:rFonts w:hint="cs"/>
          <w:b w:val="0"/>
          <w:bCs w:val="0"/>
          <w:caps/>
          <w:u w:val="none"/>
          <w:rtl/>
        </w:rPr>
      </w:pPr>
      <w:bookmarkStart w:id="37" w:name="_Toc45451345"/>
      <w:bookmarkStart w:id="38" w:name="_Toc45970069"/>
      <w:r>
        <w:rPr>
          <w:rFonts w:hint="cs"/>
          <w:b w:val="0"/>
          <w:bCs w:val="0"/>
          <w:caps/>
          <w:u w:val="none"/>
          <w:rtl/>
        </w:rPr>
        <w:t>שאילתות בעל-פה</w:t>
      </w:r>
      <w:bookmarkEnd w:id="37"/>
      <w:bookmarkEnd w:id="38"/>
    </w:p>
    <w:p w14:paraId="1891F9CD" w14:textId="77777777" w:rsidR="00000000" w:rsidRDefault="009F4636">
      <w:pPr>
        <w:pStyle w:val="a"/>
        <w:rPr>
          <w:rFonts w:hint="cs"/>
          <w:caps/>
          <w:rtl/>
        </w:rPr>
      </w:pPr>
    </w:p>
    <w:p w14:paraId="3328D99B" w14:textId="77777777" w:rsidR="00000000" w:rsidRDefault="009F4636">
      <w:pPr>
        <w:pStyle w:val="ad"/>
        <w:rPr>
          <w:b w:val="0"/>
          <w:bCs w:val="0"/>
          <w:caps/>
          <w:u w:val="none"/>
          <w:rtl/>
        </w:rPr>
      </w:pPr>
      <w:r>
        <w:rPr>
          <w:b w:val="0"/>
          <w:bCs w:val="0"/>
          <w:caps/>
          <w:u w:val="none"/>
          <w:rtl/>
        </w:rPr>
        <w:t>היו"ר ראובן ריבלין:</w:t>
      </w:r>
    </w:p>
    <w:p w14:paraId="4130E8A0" w14:textId="77777777" w:rsidR="00000000" w:rsidRDefault="009F4636">
      <w:pPr>
        <w:pStyle w:val="a"/>
        <w:rPr>
          <w:caps/>
          <w:rtl/>
        </w:rPr>
      </w:pPr>
    </w:p>
    <w:p w14:paraId="0C590963" w14:textId="77777777" w:rsidR="00000000" w:rsidRDefault="009F4636">
      <w:pPr>
        <w:pStyle w:val="a"/>
        <w:rPr>
          <w:rFonts w:hint="cs"/>
          <w:caps/>
          <w:rtl/>
        </w:rPr>
      </w:pPr>
      <w:r>
        <w:rPr>
          <w:rFonts w:hint="cs"/>
          <w:caps/>
          <w:rtl/>
        </w:rPr>
        <w:t>אנחנו עוברים לסדר-היום. שרת החינוך והתרבות תשיב על שאילתא בעל-פה מס' 41, מאת חבר הכ</w:t>
      </w:r>
      <w:r>
        <w:rPr>
          <w:rFonts w:hint="cs"/>
          <w:caps/>
          <w:rtl/>
        </w:rPr>
        <w:t xml:space="preserve">נסת משולם נהרי,  בנושא: מימון לימודים לתלמידים אמריקנים. </w:t>
      </w:r>
    </w:p>
    <w:p w14:paraId="4EC9C479" w14:textId="77777777" w:rsidR="00000000" w:rsidRDefault="009F4636">
      <w:pPr>
        <w:pStyle w:val="a"/>
        <w:rPr>
          <w:rFonts w:hint="cs"/>
          <w:caps/>
          <w:rtl/>
        </w:rPr>
      </w:pPr>
    </w:p>
    <w:p w14:paraId="2D8347ED" w14:textId="77777777" w:rsidR="00000000" w:rsidRDefault="009F4636">
      <w:pPr>
        <w:pStyle w:val="ad"/>
        <w:rPr>
          <w:b w:val="0"/>
          <w:bCs w:val="0"/>
          <w:caps/>
          <w:u w:val="none"/>
          <w:rtl/>
        </w:rPr>
      </w:pPr>
      <w:r>
        <w:rPr>
          <w:b w:val="0"/>
          <w:bCs w:val="0"/>
          <w:caps/>
          <w:u w:val="none"/>
          <w:rtl/>
        </w:rPr>
        <w:t>היו"ר נסים דהן:</w:t>
      </w:r>
    </w:p>
    <w:p w14:paraId="206B0D24" w14:textId="77777777" w:rsidR="00000000" w:rsidRDefault="009F4636">
      <w:pPr>
        <w:pStyle w:val="a"/>
        <w:rPr>
          <w:caps/>
          <w:rtl/>
        </w:rPr>
      </w:pPr>
    </w:p>
    <w:p w14:paraId="45E3E0D7" w14:textId="77777777" w:rsidR="00000000" w:rsidRDefault="009F4636">
      <w:pPr>
        <w:pStyle w:val="a"/>
        <w:rPr>
          <w:rFonts w:hint="cs"/>
          <w:caps/>
          <w:rtl/>
        </w:rPr>
      </w:pPr>
      <w:r>
        <w:rPr>
          <w:rFonts w:hint="cs"/>
          <w:caps/>
          <w:rtl/>
        </w:rPr>
        <w:t>כאמור, שאילתא בעל-פה של חבר הכנסת נהרי לשרת החינוך. בבקשה, חבר הכנסת נהרי, המיקרופון לרשותך.</w:t>
      </w:r>
    </w:p>
    <w:p w14:paraId="52356BE0" w14:textId="77777777" w:rsidR="00000000" w:rsidRDefault="009F4636">
      <w:pPr>
        <w:pStyle w:val="a"/>
        <w:rPr>
          <w:rFonts w:hint="cs"/>
          <w:caps/>
          <w:rtl/>
        </w:rPr>
      </w:pPr>
    </w:p>
    <w:p w14:paraId="66784D0F" w14:textId="77777777" w:rsidR="00000000" w:rsidRDefault="009F4636">
      <w:pPr>
        <w:pStyle w:val="Query"/>
        <w:jc w:val="center"/>
        <w:rPr>
          <w:rFonts w:hint="cs"/>
          <w:b w:val="0"/>
          <w:bCs w:val="0"/>
          <w:caps/>
          <w:u w:val="none"/>
          <w:rtl/>
        </w:rPr>
      </w:pPr>
      <w:bookmarkStart w:id="39" w:name="_Toc45451346"/>
      <w:bookmarkStart w:id="40" w:name="_Toc45970070"/>
      <w:r>
        <w:rPr>
          <w:rFonts w:hint="cs"/>
          <w:b w:val="0"/>
          <w:bCs w:val="0"/>
          <w:caps/>
          <w:u w:val="none"/>
          <w:rtl/>
        </w:rPr>
        <w:t>41. מימון לימודים לתלמידים אמריקנים</w:t>
      </w:r>
      <w:bookmarkEnd w:id="39"/>
      <w:bookmarkEnd w:id="40"/>
    </w:p>
    <w:p w14:paraId="30312CBD" w14:textId="77777777" w:rsidR="00000000" w:rsidRDefault="009F4636">
      <w:pPr>
        <w:pStyle w:val="a"/>
        <w:rPr>
          <w:rFonts w:hint="cs"/>
          <w:caps/>
          <w:rtl/>
        </w:rPr>
      </w:pPr>
    </w:p>
    <w:p w14:paraId="698E24E7" w14:textId="77777777" w:rsidR="00000000" w:rsidRDefault="009F4636">
      <w:pPr>
        <w:pStyle w:val="Speaker"/>
        <w:rPr>
          <w:b w:val="0"/>
          <w:bCs w:val="0"/>
          <w:caps/>
          <w:u w:val="none"/>
          <w:rtl/>
        </w:rPr>
      </w:pPr>
      <w:bookmarkStart w:id="41" w:name="FS000000498T18_06_2003_12_49_05"/>
      <w:bookmarkStart w:id="42" w:name="_Toc45451347"/>
      <w:bookmarkStart w:id="43" w:name="_Toc45970071"/>
      <w:bookmarkEnd w:id="41"/>
      <w:r>
        <w:rPr>
          <w:rFonts w:hint="eastAsia"/>
          <w:b w:val="0"/>
          <w:bCs w:val="0"/>
          <w:caps/>
          <w:u w:val="none"/>
          <w:rtl/>
        </w:rPr>
        <w:t>משולם</w:t>
      </w:r>
      <w:r>
        <w:rPr>
          <w:b w:val="0"/>
          <w:bCs w:val="0"/>
          <w:caps/>
          <w:u w:val="none"/>
          <w:rtl/>
        </w:rPr>
        <w:t xml:space="preserve"> נהרי (ש"ס):</w:t>
      </w:r>
      <w:bookmarkEnd w:id="42"/>
      <w:bookmarkEnd w:id="43"/>
    </w:p>
    <w:p w14:paraId="0D2A8E62" w14:textId="77777777" w:rsidR="00000000" w:rsidRDefault="009F4636">
      <w:pPr>
        <w:pStyle w:val="a"/>
        <w:rPr>
          <w:rFonts w:hint="cs"/>
          <w:caps/>
          <w:rtl/>
        </w:rPr>
      </w:pPr>
    </w:p>
    <w:p w14:paraId="34A4FE9F" w14:textId="77777777" w:rsidR="00000000" w:rsidRDefault="009F4636">
      <w:pPr>
        <w:pStyle w:val="a"/>
        <w:rPr>
          <w:rFonts w:hint="cs"/>
          <w:caps/>
          <w:rtl/>
        </w:rPr>
      </w:pPr>
      <w:r>
        <w:rPr>
          <w:rFonts w:hint="cs"/>
          <w:caps/>
          <w:rtl/>
        </w:rPr>
        <w:t>גברתי השרה - - -</w:t>
      </w:r>
    </w:p>
    <w:p w14:paraId="38C8FC5E" w14:textId="77777777" w:rsidR="00000000" w:rsidRDefault="009F4636">
      <w:pPr>
        <w:pStyle w:val="a"/>
        <w:rPr>
          <w:rFonts w:hint="cs"/>
          <w:caps/>
          <w:rtl/>
        </w:rPr>
      </w:pPr>
    </w:p>
    <w:p w14:paraId="11867D7D" w14:textId="77777777" w:rsidR="00000000" w:rsidRDefault="009F4636">
      <w:pPr>
        <w:pStyle w:val="ad"/>
        <w:rPr>
          <w:b w:val="0"/>
          <w:bCs w:val="0"/>
          <w:caps/>
          <w:u w:val="none"/>
          <w:rtl/>
        </w:rPr>
      </w:pPr>
      <w:r>
        <w:rPr>
          <w:b w:val="0"/>
          <w:bCs w:val="0"/>
          <w:caps/>
          <w:u w:val="none"/>
          <w:rtl/>
        </w:rPr>
        <w:t>היו"ר נסים ד</w:t>
      </w:r>
      <w:r>
        <w:rPr>
          <w:b w:val="0"/>
          <w:bCs w:val="0"/>
          <w:caps/>
          <w:u w:val="none"/>
          <w:rtl/>
        </w:rPr>
        <w:t>הן:</w:t>
      </w:r>
    </w:p>
    <w:p w14:paraId="6F88E7FE" w14:textId="77777777" w:rsidR="00000000" w:rsidRDefault="009F4636">
      <w:pPr>
        <w:pStyle w:val="a"/>
        <w:rPr>
          <w:caps/>
          <w:rtl/>
        </w:rPr>
      </w:pPr>
    </w:p>
    <w:p w14:paraId="7238F554" w14:textId="77777777" w:rsidR="00000000" w:rsidRDefault="009F4636">
      <w:pPr>
        <w:pStyle w:val="a"/>
        <w:rPr>
          <w:rFonts w:hint="cs"/>
          <w:caps/>
          <w:rtl/>
        </w:rPr>
      </w:pPr>
      <w:r>
        <w:rPr>
          <w:rFonts w:hint="cs"/>
          <w:caps/>
          <w:rtl/>
        </w:rPr>
        <w:t>להזכירך, רק מה שכתוב בנוסח.</w:t>
      </w:r>
    </w:p>
    <w:p w14:paraId="0E2893AD" w14:textId="77777777" w:rsidR="00000000" w:rsidRDefault="009F4636">
      <w:pPr>
        <w:pStyle w:val="a"/>
        <w:rPr>
          <w:rFonts w:hint="cs"/>
          <w:caps/>
          <w:rtl/>
        </w:rPr>
      </w:pPr>
    </w:p>
    <w:p w14:paraId="45B60693" w14:textId="77777777" w:rsidR="00000000" w:rsidRDefault="009F4636">
      <w:pPr>
        <w:pStyle w:val="SpeakerCon"/>
        <w:rPr>
          <w:b w:val="0"/>
          <w:bCs w:val="0"/>
          <w:caps/>
          <w:u w:val="none"/>
          <w:rtl/>
        </w:rPr>
      </w:pPr>
      <w:bookmarkStart w:id="44" w:name="FS000000498T18_06_2003_12_49_26C"/>
      <w:bookmarkEnd w:id="44"/>
      <w:r>
        <w:rPr>
          <w:b w:val="0"/>
          <w:bCs w:val="0"/>
          <w:caps/>
          <w:u w:val="none"/>
          <w:rtl/>
        </w:rPr>
        <w:t>משולם נהרי (ש"ס):</w:t>
      </w:r>
    </w:p>
    <w:p w14:paraId="73270E1D" w14:textId="77777777" w:rsidR="00000000" w:rsidRDefault="009F4636">
      <w:pPr>
        <w:pStyle w:val="a"/>
        <w:rPr>
          <w:caps/>
          <w:rtl/>
        </w:rPr>
      </w:pPr>
    </w:p>
    <w:p w14:paraId="3C557123" w14:textId="77777777" w:rsidR="00000000" w:rsidRDefault="009F4636">
      <w:pPr>
        <w:pStyle w:val="a"/>
        <w:rPr>
          <w:rFonts w:hint="cs"/>
          <w:caps/>
          <w:rtl/>
        </w:rPr>
      </w:pPr>
      <w:r>
        <w:rPr>
          <w:rFonts w:hint="cs"/>
          <w:caps/>
          <w:rtl/>
        </w:rPr>
        <w:t>גברתי השרה, לאחרונה שמענו - - -</w:t>
      </w:r>
    </w:p>
    <w:p w14:paraId="34E21645" w14:textId="77777777" w:rsidR="00000000" w:rsidRDefault="009F4636">
      <w:pPr>
        <w:pStyle w:val="a"/>
        <w:rPr>
          <w:rFonts w:hint="cs"/>
          <w:caps/>
          <w:rtl/>
        </w:rPr>
      </w:pPr>
    </w:p>
    <w:p w14:paraId="607D24A3" w14:textId="77777777" w:rsidR="00000000" w:rsidRDefault="009F4636">
      <w:pPr>
        <w:pStyle w:val="ad"/>
        <w:rPr>
          <w:b w:val="0"/>
          <w:bCs w:val="0"/>
          <w:caps/>
          <w:u w:val="none"/>
          <w:rtl/>
        </w:rPr>
      </w:pPr>
      <w:r>
        <w:rPr>
          <w:b w:val="0"/>
          <w:bCs w:val="0"/>
          <w:caps/>
          <w:u w:val="none"/>
          <w:rtl/>
        </w:rPr>
        <w:t>היו"ר נסים דהן:</w:t>
      </w:r>
    </w:p>
    <w:p w14:paraId="3BF37DAC" w14:textId="77777777" w:rsidR="00000000" w:rsidRDefault="009F4636">
      <w:pPr>
        <w:pStyle w:val="a"/>
        <w:rPr>
          <w:caps/>
          <w:rtl/>
        </w:rPr>
      </w:pPr>
    </w:p>
    <w:p w14:paraId="0728FE03" w14:textId="77777777" w:rsidR="00000000" w:rsidRDefault="009F4636">
      <w:pPr>
        <w:pStyle w:val="a"/>
        <w:rPr>
          <w:rFonts w:hint="cs"/>
          <w:caps/>
          <w:rtl/>
        </w:rPr>
      </w:pPr>
      <w:r>
        <w:rPr>
          <w:rFonts w:hint="cs"/>
          <w:caps/>
          <w:rtl/>
        </w:rPr>
        <w:t>אני מבקש לקרוא מהנוסח.</w:t>
      </w:r>
    </w:p>
    <w:p w14:paraId="4AA57A5A" w14:textId="77777777" w:rsidR="00000000" w:rsidRDefault="009F4636">
      <w:pPr>
        <w:pStyle w:val="a"/>
        <w:rPr>
          <w:rFonts w:hint="cs"/>
          <w:caps/>
          <w:rtl/>
        </w:rPr>
      </w:pPr>
    </w:p>
    <w:p w14:paraId="4953B08D" w14:textId="77777777" w:rsidR="00000000" w:rsidRDefault="009F4636">
      <w:pPr>
        <w:pStyle w:val="SpeakerCon"/>
        <w:rPr>
          <w:b w:val="0"/>
          <w:bCs w:val="0"/>
          <w:caps/>
          <w:u w:val="none"/>
          <w:rtl/>
        </w:rPr>
      </w:pPr>
      <w:bookmarkStart w:id="45" w:name="FS000000498T18_06_2003_12_49_46C"/>
      <w:bookmarkEnd w:id="45"/>
      <w:r>
        <w:rPr>
          <w:b w:val="0"/>
          <w:bCs w:val="0"/>
          <w:caps/>
          <w:u w:val="none"/>
          <w:rtl/>
        </w:rPr>
        <w:t>משולם נהרי (ש"ס):</w:t>
      </w:r>
    </w:p>
    <w:p w14:paraId="2AA8F39B" w14:textId="77777777" w:rsidR="00000000" w:rsidRDefault="009F4636">
      <w:pPr>
        <w:pStyle w:val="a"/>
        <w:rPr>
          <w:caps/>
          <w:rtl/>
        </w:rPr>
      </w:pPr>
    </w:p>
    <w:p w14:paraId="2E9647BE" w14:textId="77777777" w:rsidR="00000000" w:rsidRDefault="009F4636">
      <w:pPr>
        <w:pStyle w:val="a"/>
        <w:rPr>
          <w:rFonts w:hint="cs"/>
          <w:caps/>
          <w:rtl/>
        </w:rPr>
      </w:pPr>
      <w:r>
        <w:rPr>
          <w:rFonts w:hint="cs"/>
          <w:caps/>
          <w:rtl/>
        </w:rPr>
        <w:t xml:space="preserve">את השאלות אני אקרא מהנוסח. </w:t>
      </w:r>
    </w:p>
    <w:p w14:paraId="564B13F9" w14:textId="77777777" w:rsidR="00000000" w:rsidRDefault="009F4636">
      <w:pPr>
        <w:pStyle w:val="a"/>
        <w:rPr>
          <w:rFonts w:hint="cs"/>
          <w:caps/>
          <w:rtl/>
        </w:rPr>
      </w:pPr>
    </w:p>
    <w:p w14:paraId="194A0A08" w14:textId="77777777" w:rsidR="00000000" w:rsidRDefault="009F4636">
      <w:pPr>
        <w:pStyle w:val="ad"/>
        <w:rPr>
          <w:b w:val="0"/>
          <w:bCs w:val="0"/>
          <w:caps/>
          <w:u w:val="none"/>
          <w:rtl/>
        </w:rPr>
      </w:pPr>
      <w:r>
        <w:rPr>
          <w:b w:val="0"/>
          <w:bCs w:val="0"/>
          <w:caps/>
          <w:u w:val="none"/>
          <w:rtl/>
        </w:rPr>
        <w:t>היו"ר נסים דהן:</w:t>
      </w:r>
    </w:p>
    <w:p w14:paraId="486F8ED3" w14:textId="77777777" w:rsidR="00000000" w:rsidRDefault="009F4636">
      <w:pPr>
        <w:pStyle w:val="a"/>
        <w:rPr>
          <w:caps/>
          <w:rtl/>
        </w:rPr>
      </w:pPr>
    </w:p>
    <w:p w14:paraId="7AC71E26" w14:textId="77777777" w:rsidR="00000000" w:rsidRDefault="009F4636">
      <w:pPr>
        <w:pStyle w:val="a"/>
        <w:rPr>
          <w:rFonts w:hint="cs"/>
          <w:caps/>
          <w:rtl/>
        </w:rPr>
      </w:pPr>
      <w:r>
        <w:rPr>
          <w:rFonts w:hint="cs"/>
          <w:caps/>
          <w:rtl/>
        </w:rPr>
        <w:t xml:space="preserve">רק מה שכתוב בשאילתא, זה תקנון הכנסת, מה לעשות?  </w:t>
      </w:r>
    </w:p>
    <w:p w14:paraId="43DC8E6B" w14:textId="77777777" w:rsidR="00000000" w:rsidRDefault="009F4636">
      <w:pPr>
        <w:pStyle w:val="a"/>
        <w:rPr>
          <w:rFonts w:hint="cs"/>
          <w:caps/>
          <w:rtl/>
        </w:rPr>
      </w:pPr>
    </w:p>
    <w:p w14:paraId="7F506706" w14:textId="77777777" w:rsidR="00000000" w:rsidRDefault="009F4636">
      <w:pPr>
        <w:pStyle w:val="SpeakerCon"/>
        <w:rPr>
          <w:b w:val="0"/>
          <w:bCs w:val="0"/>
          <w:caps/>
          <w:u w:val="none"/>
          <w:rtl/>
        </w:rPr>
      </w:pPr>
      <w:bookmarkStart w:id="46" w:name="FS000000498T18_06_2003_12_50_21C"/>
      <w:bookmarkEnd w:id="46"/>
    </w:p>
    <w:p w14:paraId="4A8D4E4F" w14:textId="77777777" w:rsidR="00000000" w:rsidRDefault="009F4636">
      <w:pPr>
        <w:pStyle w:val="SpeakerCon"/>
        <w:rPr>
          <w:b w:val="0"/>
          <w:bCs w:val="0"/>
          <w:caps/>
          <w:u w:val="none"/>
          <w:rtl/>
        </w:rPr>
      </w:pPr>
      <w:r>
        <w:rPr>
          <w:b w:val="0"/>
          <w:bCs w:val="0"/>
          <w:caps/>
          <w:u w:val="none"/>
          <w:rtl/>
        </w:rPr>
        <w:t>משולם נהרי (ש</w:t>
      </w:r>
      <w:r>
        <w:rPr>
          <w:b w:val="0"/>
          <w:bCs w:val="0"/>
          <w:caps/>
          <w:u w:val="none"/>
          <w:rtl/>
        </w:rPr>
        <w:t>"ס):</w:t>
      </w:r>
    </w:p>
    <w:p w14:paraId="2A0213BA" w14:textId="77777777" w:rsidR="00000000" w:rsidRDefault="009F4636">
      <w:pPr>
        <w:pStyle w:val="a"/>
        <w:rPr>
          <w:rFonts w:hint="cs"/>
          <w:caps/>
          <w:rtl/>
        </w:rPr>
      </w:pPr>
    </w:p>
    <w:p w14:paraId="2CBB970B" w14:textId="77777777" w:rsidR="00000000" w:rsidRDefault="009F4636">
      <w:pPr>
        <w:pStyle w:val="a"/>
        <w:rPr>
          <w:rFonts w:hint="cs"/>
          <w:caps/>
          <w:rtl/>
        </w:rPr>
      </w:pPr>
      <w:r>
        <w:rPr>
          <w:rFonts w:hint="cs"/>
          <w:caps/>
          <w:rtl/>
        </w:rPr>
        <w:t>משרד החינוך והסוכנות השיקו תוכנית חדשה, שמטרתה הבאת תלמידי תיכון מקרב הקהילה היהודית-הרוסית - - -</w:t>
      </w:r>
    </w:p>
    <w:p w14:paraId="339E5DFC" w14:textId="77777777" w:rsidR="00000000" w:rsidRDefault="009F4636">
      <w:pPr>
        <w:pStyle w:val="a"/>
        <w:rPr>
          <w:rFonts w:hint="cs"/>
          <w:caps/>
          <w:rtl/>
        </w:rPr>
      </w:pPr>
    </w:p>
    <w:p w14:paraId="5D884FFB" w14:textId="77777777" w:rsidR="00000000" w:rsidRDefault="009F4636">
      <w:pPr>
        <w:pStyle w:val="ad"/>
        <w:rPr>
          <w:b w:val="0"/>
          <w:bCs w:val="0"/>
          <w:caps/>
          <w:u w:val="none"/>
          <w:rtl/>
        </w:rPr>
      </w:pPr>
      <w:r>
        <w:rPr>
          <w:b w:val="0"/>
          <w:bCs w:val="0"/>
          <w:caps/>
          <w:u w:val="none"/>
          <w:rtl/>
        </w:rPr>
        <w:t>היו"ר נסים דהן:</w:t>
      </w:r>
    </w:p>
    <w:p w14:paraId="51713C4E" w14:textId="77777777" w:rsidR="00000000" w:rsidRDefault="009F4636">
      <w:pPr>
        <w:pStyle w:val="a"/>
        <w:rPr>
          <w:caps/>
          <w:rtl/>
        </w:rPr>
      </w:pPr>
    </w:p>
    <w:p w14:paraId="00235A4D" w14:textId="77777777" w:rsidR="00000000" w:rsidRDefault="009F4636">
      <w:pPr>
        <w:pStyle w:val="a"/>
        <w:rPr>
          <w:rFonts w:hint="cs"/>
          <w:caps/>
          <w:rtl/>
        </w:rPr>
      </w:pPr>
      <w:r>
        <w:rPr>
          <w:rFonts w:hint="cs"/>
          <w:caps/>
          <w:rtl/>
        </w:rPr>
        <w:t>אני חוזר שוב לתקנון. אדוני כבוד חבר הכנסת נהרי, התקנון מחייב לקרוא את הנוסח לפי מה שכתוב בפניך. אתה לא קורא את מה ששלחת, אני מצטער.</w:t>
      </w:r>
    </w:p>
    <w:p w14:paraId="674BE6E8" w14:textId="77777777" w:rsidR="00000000" w:rsidRDefault="009F4636">
      <w:pPr>
        <w:pStyle w:val="a"/>
        <w:rPr>
          <w:rFonts w:hint="cs"/>
          <w:caps/>
          <w:rtl/>
        </w:rPr>
      </w:pPr>
    </w:p>
    <w:p w14:paraId="65E62F31" w14:textId="77777777" w:rsidR="00000000" w:rsidRDefault="009F4636">
      <w:pPr>
        <w:pStyle w:val="SpeakerCon"/>
        <w:rPr>
          <w:b w:val="0"/>
          <w:bCs w:val="0"/>
          <w:caps/>
          <w:u w:val="none"/>
          <w:rtl/>
        </w:rPr>
      </w:pPr>
      <w:bookmarkStart w:id="47" w:name="FS000000498T18_06_2003_12_51_26C"/>
      <w:bookmarkEnd w:id="47"/>
      <w:r>
        <w:rPr>
          <w:b w:val="0"/>
          <w:bCs w:val="0"/>
          <w:caps/>
          <w:u w:val="none"/>
          <w:rtl/>
        </w:rPr>
        <w:t>מ</w:t>
      </w:r>
      <w:r>
        <w:rPr>
          <w:b w:val="0"/>
          <w:bCs w:val="0"/>
          <w:caps/>
          <w:u w:val="none"/>
          <w:rtl/>
        </w:rPr>
        <w:t>שולם נהרי (ש"ס):</w:t>
      </w:r>
    </w:p>
    <w:p w14:paraId="4AAD5C04" w14:textId="77777777" w:rsidR="00000000" w:rsidRDefault="009F4636">
      <w:pPr>
        <w:pStyle w:val="a"/>
        <w:rPr>
          <w:caps/>
          <w:rtl/>
        </w:rPr>
      </w:pPr>
    </w:p>
    <w:p w14:paraId="77AFF0E6" w14:textId="77777777" w:rsidR="00000000" w:rsidRDefault="009F4636">
      <w:pPr>
        <w:pStyle w:val="a"/>
        <w:rPr>
          <w:rFonts w:hint="cs"/>
          <w:caps/>
          <w:rtl/>
        </w:rPr>
      </w:pPr>
      <w:r>
        <w:rPr>
          <w:rFonts w:hint="cs"/>
          <w:caps/>
          <w:rtl/>
        </w:rPr>
        <w:t>אני חוזר.</w:t>
      </w:r>
    </w:p>
    <w:p w14:paraId="33B99387" w14:textId="77777777" w:rsidR="00000000" w:rsidRDefault="009F4636">
      <w:pPr>
        <w:pStyle w:val="a"/>
        <w:rPr>
          <w:rFonts w:hint="cs"/>
          <w:caps/>
          <w:rtl/>
        </w:rPr>
      </w:pPr>
    </w:p>
    <w:p w14:paraId="715D7223" w14:textId="77777777" w:rsidR="00000000" w:rsidRDefault="009F4636">
      <w:pPr>
        <w:pStyle w:val="a"/>
        <w:rPr>
          <w:rFonts w:hint="cs"/>
          <w:caps/>
          <w:rtl/>
        </w:rPr>
      </w:pPr>
      <w:r>
        <w:rPr>
          <w:rFonts w:hint="cs"/>
          <w:caps/>
          <w:rtl/>
        </w:rPr>
        <w:t>פורסם כי משרד החינוך והסוכנות השיקו תוכנית שתביא תלמידי תיכון מקרב הקהילה היהודית-הרוסית בארצות-הברית ללימודים בארץ, במימון המדינה.</w:t>
      </w:r>
    </w:p>
    <w:p w14:paraId="28F0AF96" w14:textId="77777777" w:rsidR="00000000" w:rsidRDefault="009F4636">
      <w:pPr>
        <w:pStyle w:val="a"/>
        <w:rPr>
          <w:rFonts w:hint="cs"/>
          <w:caps/>
          <w:rtl/>
        </w:rPr>
      </w:pPr>
    </w:p>
    <w:p w14:paraId="348CE589" w14:textId="77777777" w:rsidR="00000000" w:rsidRDefault="009F4636">
      <w:pPr>
        <w:pStyle w:val="a"/>
        <w:rPr>
          <w:rFonts w:hint="cs"/>
          <w:caps/>
          <w:rtl/>
        </w:rPr>
      </w:pPr>
      <w:r>
        <w:rPr>
          <w:rFonts w:hint="cs"/>
          <w:caps/>
          <w:rtl/>
        </w:rPr>
        <w:t xml:space="preserve">רצוני לשאול: </w:t>
      </w:r>
    </w:p>
    <w:p w14:paraId="1C4E7CA8" w14:textId="77777777" w:rsidR="00000000" w:rsidRDefault="009F4636">
      <w:pPr>
        <w:pStyle w:val="a"/>
        <w:rPr>
          <w:rFonts w:hint="cs"/>
          <w:caps/>
          <w:rtl/>
        </w:rPr>
      </w:pPr>
    </w:p>
    <w:p w14:paraId="0A11023D" w14:textId="77777777" w:rsidR="00000000" w:rsidRDefault="009F4636">
      <w:pPr>
        <w:pStyle w:val="a"/>
        <w:rPr>
          <w:rFonts w:hint="cs"/>
          <w:caps/>
          <w:rtl/>
        </w:rPr>
      </w:pPr>
      <w:r>
        <w:rPr>
          <w:rFonts w:hint="cs"/>
          <w:caps/>
          <w:rtl/>
        </w:rPr>
        <w:t xml:space="preserve">1.  האם הידיעה נכונה? </w:t>
      </w:r>
    </w:p>
    <w:p w14:paraId="498FA365" w14:textId="77777777" w:rsidR="00000000" w:rsidRDefault="009F4636">
      <w:pPr>
        <w:pStyle w:val="a"/>
        <w:rPr>
          <w:rFonts w:hint="cs"/>
          <w:caps/>
          <w:rtl/>
        </w:rPr>
      </w:pPr>
    </w:p>
    <w:p w14:paraId="267C2D3D" w14:textId="77777777" w:rsidR="00000000" w:rsidRDefault="009F4636">
      <w:pPr>
        <w:pStyle w:val="a"/>
        <w:rPr>
          <w:rFonts w:hint="cs"/>
          <w:caps/>
          <w:rtl/>
        </w:rPr>
      </w:pPr>
      <w:r>
        <w:rPr>
          <w:rFonts w:hint="cs"/>
          <w:caps/>
          <w:rtl/>
        </w:rPr>
        <w:t>2.  אם כן - האם מדובר בתוכנית חדשה, או בהרחבת תוכנית קי</w:t>
      </w:r>
      <w:r>
        <w:rPr>
          <w:rFonts w:hint="cs"/>
          <w:caps/>
          <w:rtl/>
        </w:rPr>
        <w:t xml:space="preserve">ימת?  </w:t>
      </w:r>
    </w:p>
    <w:p w14:paraId="04E044F2" w14:textId="77777777" w:rsidR="00000000" w:rsidRDefault="009F4636">
      <w:pPr>
        <w:pStyle w:val="a"/>
        <w:rPr>
          <w:rFonts w:hint="cs"/>
          <w:caps/>
          <w:rtl/>
        </w:rPr>
      </w:pPr>
    </w:p>
    <w:p w14:paraId="2AC1ABD7" w14:textId="77777777" w:rsidR="00000000" w:rsidRDefault="009F4636">
      <w:pPr>
        <w:pStyle w:val="a"/>
        <w:rPr>
          <w:rFonts w:hint="cs"/>
          <w:caps/>
          <w:rtl/>
        </w:rPr>
      </w:pPr>
      <w:r>
        <w:rPr>
          <w:rFonts w:hint="cs"/>
          <w:caps/>
          <w:rtl/>
        </w:rPr>
        <w:t xml:space="preserve">3. כמה תלמידים ישתתפו בפרויקט, ולאילו מוסדות הם יופנו?  </w:t>
      </w:r>
    </w:p>
    <w:p w14:paraId="62EA2C39" w14:textId="77777777" w:rsidR="00000000" w:rsidRDefault="009F4636">
      <w:pPr>
        <w:pStyle w:val="a"/>
        <w:rPr>
          <w:rFonts w:hint="cs"/>
          <w:caps/>
          <w:rtl/>
        </w:rPr>
      </w:pPr>
    </w:p>
    <w:p w14:paraId="4CAF6DBC" w14:textId="77777777" w:rsidR="00000000" w:rsidRDefault="009F4636">
      <w:pPr>
        <w:pStyle w:val="a"/>
        <w:rPr>
          <w:rFonts w:hint="cs"/>
          <w:caps/>
          <w:rtl/>
        </w:rPr>
      </w:pPr>
      <w:r>
        <w:rPr>
          <w:rFonts w:hint="cs"/>
          <w:caps/>
          <w:rtl/>
        </w:rPr>
        <w:t>4.  איזו תוכנית תקציבית תממן פרויקט זה, ומה עלותו?</w:t>
      </w:r>
    </w:p>
    <w:p w14:paraId="011195C6" w14:textId="77777777" w:rsidR="00000000" w:rsidRDefault="009F4636">
      <w:pPr>
        <w:pStyle w:val="a"/>
        <w:rPr>
          <w:rFonts w:hint="cs"/>
          <w:caps/>
          <w:rtl/>
        </w:rPr>
      </w:pPr>
    </w:p>
    <w:p w14:paraId="1AAB838E" w14:textId="77777777" w:rsidR="00000000" w:rsidRDefault="009F4636">
      <w:pPr>
        <w:pStyle w:val="ad"/>
        <w:rPr>
          <w:b w:val="0"/>
          <w:bCs w:val="0"/>
          <w:caps/>
          <w:u w:val="none"/>
          <w:rtl/>
        </w:rPr>
      </w:pPr>
      <w:r>
        <w:rPr>
          <w:b w:val="0"/>
          <w:bCs w:val="0"/>
          <w:caps/>
          <w:u w:val="none"/>
          <w:rtl/>
        </w:rPr>
        <w:t>היו"ר נסים דהן:</w:t>
      </w:r>
    </w:p>
    <w:p w14:paraId="40E2A206" w14:textId="77777777" w:rsidR="00000000" w:rsidRDefault="009F4636">
      <w:pPr>
        <w:pStyle w:val="a"/>
        <w:rPr>
          <w:caps/>
          <w:rtl/>
        </w:rPr>
      </w:pPr>
    </w:p>
    <w:p w14:paraId="516E9170" w14:textId="77777777" w:rsidR="00000000" w:rsidRDefault="009F4636">
      <w:pPr>
        <w:pStyle w:val="a"/>
        <w:rPr>
          <w:rFonts w:hint="cs"/>
          <w:caps/>
          <w:rtl/>
        </w:rPr>
      </w:pPr>
      <w:r>
        <w:rPr>
          <w:rFonts w:hint="cs"/>
          <w:caps/>
          <w:rtl/>
        </w:rPr>
        <w:t>פנטסטי. זה נוסח מדויק, תמתין לתשובה.</w:t>
      </w:r>
    </w:p>
    <w:p w14:paraId="19CE6256" w14:textId="77777777" w:rsidR="00000000" w:rsidRDefault="009F4636">
      <w:pPr>
        <w:pStyle w:val="a"/>
        <w:rPr>
          <w:rFonts w:hint="cs"/>
          <w:caps/>
          <w:rtl/>
        </w:rPr>
      </w:pPr>
    </w:p>
    <w:p w14:paraId="1D9F3F42" w14:textId="77777777" w:rsidR="00000000" w:rsidRDefault="009F4636">
      <w:pPr>
        <w:pStyle w:val="Speaker"/>
        <w:rPr>
          <w:b w:val="0"/>
          <w:bCs w:val="0"/>
          <w:caps/>
          <w:u w:val="none"/>
          <w:rtl/>
        </w:rPr>
      </w:pPr>
      <w:bookmarkStart w:id="48" w:name="FS000000470T18_06_2003_12_53_13"/>
      <w:bookmarkStart w:id="49" w:name="_Toc45451348"/>
      <w:bookmarkStart w:id="50" w:name="_Toc45970072"/>
      <w:bookmarkEnd w:id="48"/>
      <w:r>
        <w:rPr>
          <w:rFonts w:hint="eastAsia"/>
          <w:b w:val="0"/>
          <w:bCs w:val="0"/>
          <w:caps/>
          <w:u w:val="none"/>
          <w:rtl/>
        </w:rPr>
        <w:t>שרת</w:t>
      </w:r>
      <w:r>
        <w:rPr>
          <w:b w:val="0"/>
          <w:bCs w:val="0"/>
          <w:caps/>
          <w:u w:val="none"/>
          <w:rtl/>
        </w:rPr>
        <w:t xml:space="preserve"> החינוך, התרבות והספורט לימור לבנת:</w:t>
      </w:r>
      <w:bookmarkEnd w:id="49"/>
      <w:bookmarkEnd w:id="50"/>
    </w:p>
    <w:p w14:paraId="014A7B6E" w14:textId="77777777" w:rsidR="00000000" w:rsidRDefault="009F4636">
      <w:pPr>
        <w:pStyle w:val="a"/>
        <w:rPr>
          <w:rFonts w:hint="cs"/>
          <w:caps/>
          <w:rtl/>
        </w:rPr>
      </w:pPr>
    </w:p>
    <w:p w14:paraId="216DE422" w14:textId="77777777" w:rsidR="00000000" w:rsidRDefault="009F4636">
      <w:pPr>
        <w:pStyle w:val="a"/>
        <w:rPr>
          <w:rFonts w:hint="cs"/>
          <w:caps/>
          <w:rtl/>
        </w:rPr>
      </w:pPr>
      <w:r>
        <w:rPr>
          <w:rFonts w:hint="cs"/>
          <w:caps/>
          <w:rtl/>
        </w:rPr>
        <w:t>1. הידיעה אכן נכונה. משרד החינוך והסוכנות ה</w:t>
      </w:r>
      <w:r>
        <w:rPr>
          <w:rFonts w:hint="cs"/>
          <w:caps/>
          <w:rtl/>
        </w:rPr>
        <w:t>שיקו תוכנית שתביא תלמידי תיכון מקרב הקהילה היהודית-הרוסית בארצות-הברית ללימודים בארץ, במימון המדינה.</w:t>
      </w:r>
    </w:p>
    <w:p w14:paraId="0FD5B689" w14:textId="77777777" w:rsidR="00000000" w:rsidRDefault="009F4636">
      <w:pPr>
        <w:pStyle w:val="a"/>
        <w:rPr>
          <w:rFonts w:hint="cs"/>
          <w:caps/>
          <w:rtl/>
        </w:rPr>
      </w:pPr>
    </w:p>
    <w:p w14:paraId="14C85E02" w14:textId="77777777" w:rsidR="00000000" w:rsidRDefault="009F4636">
      <w:pPr>
        <w:pStyle w:val="a"/>
        <w:rPr>
          <w:rFonts w:hint="cs"/>
          <w:caps/>
          <w:rtl/>
        </w:rPr>
      </w:pPr>
      <w:r>
        <w:rPr>
          <w:rFonts w:hint="cs"/>
          <w:caps/>
          <w:rtl/>
        </w:rPr>
        <w:t>2. לא מדובר בתוכנית חדשה, מדובר בהרחבה של תוכנית נעל"ה -  נוער עולה לפני הורים -  שמאפשרת לבני-נוער יהודים, גילאי 15--16, להגיע לארץ לשלוש שנות לימוד בכית</w:t>
      </w:r>
      <w:r>
        <w:rPr>
          <w:rFonts w:hint="cs"/>
          <w:caps/>
          <w:rtl/>
        </w:rPr>
        <w:t xml:space="preserve">ות י', י"א וי"ב בבתי-ספר תיכוניים  ברחבי ישראל, לקראת השגת תעודת בגרות ישראלית, שפתוחה לבני  מהגרים יהודים שמתגוררים בחוץ-לארץ, ואנחנו מקווים מאוד </w:t>
      </w:r>
      <w:r>
        <w:rPr>
          <w:caps/>
          <w:rtl/>
        </w:rPr>
        <w:t>–</w:t>
      </w:r>
      <w:r>
        <w:rPr>
          <w:rFonts w:hint="cs"/>
          <w:caps/>
          <w:rtl/>
        </w:rPr>
        <w:t xml:space="preserve"> ברוב המקרים זה אכן קורה -  שהוריהם יגיעו ויעלו לארץ בעקבותיהם. תוכנית נעל"ה קיימת כבר כמה שנים וזוכה להצלחה</w:t>
      </w:r>
      <w:r>
        <w:rPr>
          <w:rFonts w:hint="cs"/>
          <w:caps/>
          <w:rtl/>
        </w:rPr>
        <w:t xml:space="preserve"> רבה מאוד.</w:t>
      </w:r>
    </w:p>
    <w:p w14:paraId="65CB1F58" w14:textId="77777777" w:rsidR="00000000" w:rsidRDefault="009F4636">
      <w:pPr>
        <w:pStyle w:val="a"/>
        <w:rPr>
          <w:rFonts w:hint="cs"/>
          <w:caps/>
          <w:rtl/>
        </w:rPr>
      </w:pPr>
    </w:p>
    <w:p w14:paraId="3C7E6665" w14:textId="77777777" w:rsidR="00000000" w:rsidRDefault="009F4636">
      <w:pPr>
        <w:pStyle w:val="a"/>
        <w:rPr>
          <w:rFonts w:hint="cs"/>
          <w:caps/>
          <w:rtl/>
        </w:rPr>
      </w:pPr>
      <w:r>
        <w:rPr>
          <w:rFonts w:hint="cs"/>
          <w:caps/>
          <w:rtl/>
        </w:rPr>
        <w:t>3-4. התוכנית מאפשרת לימודים ב-60 בתי-ספר תיכוניים בערך, בזרמים השונים - ממלכתי, ממלכתי-דתי או חרדי, ועל-פי המסלול המועדף של התלמיד, בדומה למתכונת הנהוגה בתוכנית נעל"ה. התוכנית החדשה, תוכנית "עלית", עשויה בהתאם למתכונת הנהוגה בתוכנית נעל"ה. תוכנ</w:t>
      </w:r>
      <w:r>
        <w:rPr>
          <w:rFonts w:hint="cs"/>
          <w:caps/>
          <w:rtl/>
        </w:rPr>
        <w:t>ית ההרחבה מגובשת בימים אלה וטרם נקבעו פרטיה. בכל מקרה, הרחבת התוכנית אינה מצריכה תוספת משאבים, כי, כפי שאמרתי, מדובר בחלק מתוך תוכנית נעל"ה ובניצול מקומות פנויים בתוכנית זו.</w:t>
      </w:r>
    </w:p>
    <w:p w14:paraId="582B16BE" w14:textId="77777777" w:rsidR="00000000" w:rsidRDefault="009F4636">
      <w:pPr>
        <w:pStyle w:val="a"/>
        <w:ind w:firstLine="0"/>
        <w:rPr>
          <w:rFonts w:hint="cs"/>
          <w:caps/>
          <w:rtl/>
        </w:rPr>
      </w:pPr>
    </w:p>
    <w:p w14:paraId="08146000"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10B3A5D6" w14:textId="77777777" w:rsidR="00000000" w:rsidRDefault="009F4636">
      <w:pPr>
        <w:pStyle w:val="a"/>
        <w:rPr>
          <w:rFonts w:hint="cs"/>
          <w:caps/>
          <w:rtl/>
        </w:rPr>
      </w:pPr>
    </w:p>
    <w:p w14:paraId="56EDC14E" w14:textId="77777777" w:rsidR="00000000" w:rsidRDefault="009F4636">
      <w:pPr>
        <w:pStyle w:val="a"/>
        <w:rPr>
          <w:rFonts w:hint="cs"/>
          <w:caps/>
          <w:rtl/>
        </w:rPr>
      </w:pPr>
      <w:r>
        <w:rPr>
          <w:rFonts w:hint="cs"/>
          <w:caps/>
          <w:rtl/>
        </w:rPr>
        <w:t>תודה רבה לשרה. חבר הכנסת נהרי, זכותך לשאלה נוספת, ואחריו - חבר ה</w:t>
      </w:r>
      <w:r>
        <w:rPr>
          <w:rFonts w:hint="cs"/>
          <w:caps/>
          <w:rtl/>
        </w:rPr>
        <w:t>כנסת מוחמד ברכה וחבר הכנסת דוד טל.</w:t>
      </w:r>
    </w:p>
    <w:p w14:paraId="7A1DC0DF" w14:textId="77777777" w:rsidR="00000000" w:rsidRDefault="009F4636">
      <w:pPr>
        <w:pStyle w:val="a"/>
        <w:ind w:firstLine="0"/>
        <w:rPr>
          <w:rFonts w:hint="cs"/>
          <w:caps/>
          <w:rtl/>
        </w:rPr>
      </w:pPr>
    </w:p>
    <w:p w14:paraId="627D2EA9" w14:textId="77777777" w:rsidR="00000000" w:rsidRDefault="009F4636">
      <w:pPr>
        <w:pStyle w:val="ac"/>
        <w:rPr>
          <w:b w:val="0"/>
          <w:bCs w:val="0"/>
          <w:caps/>
          <w:u w:val="none"/>
          <w:rtl/>
        </w:rPr>
      </w:pPr>
      <w:r>
        <w:rPr>
          <w:rFonts w:hint="eastAsia"/>
          <w:b w:val="0"/>
          <w:bCs w:val="0"/>
          <w:caps/>
          <w:u w:val="none"/>
          <w:rtl/>
        </w:rPr>
        <w:t>משולם</w:t>
      </w:r>
      <w:r>
        <w:rPr>
          <w:b w:val="0"/>
          <w:bCs w:val="0"/>
          <w:caps/>
          <w:u w:val="none"/>
          <w:rtl/>
        </w:rPr>
        <w:t xml:space="preserve"> נהרי (ש"ס):</w:t>
      </w:r>
    </w:p>
    <w:p w14:paraId="7773E8C6" w14:textId="77777777" w:rsidR="00000000" w:rsidRDefault="009F4636">
      <w:pPr>
        <w:pStyle w:val="a"/>
        <w:rPr>
          <w:rFonts w:hint="cs"/>
          <w:caps/>
          <w:rtl/>
        </w:rPr>
      </w:pPr>
    </w:p>
    <w:p w14:paraId="34B5FCE6" w14:textId="77777777" w:rsidR="00000000" w:rsidRDefault="009F4636">
      <w:pPr>
        <w:pStyle w:val="a"/>
        <w:rPr>
          <w:rFonts w:hint="cs"/>
          <w:caps/>
          <w:rtl/>
        </w:rPr>
      </w:pPr>
      <w:r>
        <w:rPr>
          <w:rFonts w:hint="cs"/>
          <w:caps/>
          <w:rtl/>
        </w:rPr>
        <w:t xml:space="preserve">גברתי השרה, תוכנית נעל"ה אינה מנוצלת במלואה, ועדיין יש מכסות של מאות תלמידים. מדוע השם של התוכנית החדשה הוא לא נעל"ה? תודה.    </w:t>
      </w:r>
    </w:p>
    <w:p w14:paraId="44B3DEE4" w14:textId="77777777" w:rsidR="00000000" w:rsidRDefault="009F4636">
      <w:pPr>
        <w:pStyle w:val="a"/>
        <w:ind w:firstLine="0"/>
        <w:rPr>
          <w:rFonts w:hint="cs"/>
          <w:caps/>
          <w:rtl/>
        </w:rPr>
      </w:pPr>
    </w:p>
    <w:p w14:paraId="437ABAC7" w14:textId="77777777" w:rsidR="00000000" w:rsidRDefault="009F4636">
      <w:pPr>
        <w:pStyle w:val="ad"/>
        <w:rPr>
          <w:b w:val="0"/>
          <w:bCs w:val="0"/>
          <w:caps/>
          <w:u w:val="none"/>
          <w:rtl/>
        </w:rPr>
      </w:pPr>
      <w:r>
        <w:rPr>
          <w:b w:val="0"/>
          <w:bCs w:val="0"/>
          <w:caps/>
          <w:u w:val="none"/>
          <w:rtl/>
        </w:rPr>
        <w:t>היו"ר נסים דהן:</w:t>
      </w:r>
    </w:p>
    <w:p w14:paraId="565C37FD" w14:textId="77777777" w:rsidR="00000000" w:rsidRDefault="009F4636">
      <w:pPr>
        <w:pStyle w:val="a"/>
        <w:rPr>
          <w:caps/>
          <w:rtl/>
        </w:rPr>
      </w:pPr>
    </w:p>
    <w:p w14:paraId="2ADCBAA1" w14:textId="77777777" w:rsidR="00000000" w:rsidRDefault="009F4636">
      <w:pPr>
        <w:pStyle w:val="a"/>
        <w:rPr>
          <w:rFonts w:hint="cs"/>
          <w:caps/>
          <w:rtl/>
        </w:rPr>
      </w:pPr>
      <w:r>
        <w:rPr>
          <w:rFonts w:hint="cs"/>
          <w:caps/>
          <w:rtl/>
        </w:rPr>
        <w:t>חברת הכנסת תמיר - חבר הכנסת ברכה ויתר. בבקשה.</w:t>
      </w:r>
    </w:p>
    <w:p w14:paraId="70F08488" w14:textId="77777777" w:rsidR="00000000" w:rsidRDefault="009F4636">
      <w:pPr>
        <w:pStyle w:val="a"/>
        <w:ind w:firstLine="0"/>
        <w:rPr>
          <w:rFonts w:hint="cs"/>
          <w:caps/>
          <w:rtl/>
        </w:rPr>
      </w:pPr>
    </w:p>
    <w:p w14:paraId="561951A3" w14:textId="77777777" w:rsidR="00000000" w:rsidRDefault="009F4636">
      <w:pPr>
        <w:pStyle w:val="Speaker"/>
        <w:rPr>
          <w:b w:val="0"/>
          <w:bCs w:val="0"/>
          <w:caps/>
          <w:u w:val="none"/>
          <w:rtl/>
        </w:rPr>
      </w:pPr>
      <w:bookmarkStart w:id="51" w:name="FS000001043T18_06_2003_12_48_09"/>
      <w:bookmarkStart w:id="52" w:name="_Toc45451349"/>
      <w:bookmarkStart w:id="53" w:name="_Toc45970073"/>
      <w:bookmarkEnd w:id="51"/>
      <w:r>
        <w:rPr>
          <w:rFonts w:hint="eastAsia"/>
          <w:b w:val="0"/>
          <w:bCs w:val="0"/>
          <w:caps/>
          <w:u w:val="none"/>
          <w:rtl/>
        </w:rPr>
        <w:t>יולי</w:t>
      </w:r>
      <w:r>
        <w:rPr>
          <w:b w:val="0"/>
          <w:bCs w:val="0"/>
          <w:caps/>
          <w:u w:val="none"/>
          <w:rtl/>
        </w:rPr>
        <w:t xml:space="preserve"> תמי</w:t>
      </w:r>
      <w:r>
        <w:rPr>
          <w:b w:val="0"/>
          <w:bCs w:val="0"/>
          <w:caps/>
          <w:u w:val="none"/>
          <w:rtl/>
        </w:rPr>
        <w:t>ר (העבודה-מימד):</w:t>
      </w:r>
      <w:bookmarkEnd w:id="52"/>
      <w:bookmarkEnd w:id="53"/>
    </w:p>
    <w:p w14:paraId="245DBA5A" w14:textId="77777777" w:rsidR="00000000" w:rsidRDefault="009F4636">
      <w:pPr>
        <w:pStyle w:val="a"/>
        <w:rPr>
          <w:rFonts w:hint="cs"/>
          <w:caps/>
          <w:rtl/>
        </w:rPr>
      </w:pPr>
    </w:p>
    <w:p w14:paraId="3AC2C3E5" w14:textId="77777777" w:rsidR="00000000" w:rsidRDefault="009F4636">
      <w:pPr>
        <w:pStyle w:val="a"/>
        <w:rPr>
          <w:rFonts w:hint="cs"/>
          <w:caps/>
          <w:rtl/>
        </w:rPr>
      </w:pPr>
      <w:r>
        <w:rPr>
          <w:rFonts w:hint="cs"/>
          <w:caps/>
          <w:rtl/>
        </w:rPr>
        <w:t xml:space="preserve">תודה. קודם כול תודה לחבר הכנסת מוחמד ברכה. </w:t>
      </w:r>
    </w:p>
    <w:p w14:paraId="5CE200AE" w14:textId="77777777" w:rsidR="00000000" w:rsidRDefault="009F4636">
      <w:pPr>
        <w:pStyle w:val="a"/>
        <w:rPr>
          <w:rFonts w:hint="cs"/>
          <w:caps/>
          <w:rtl/>
        </w:rPr>
      </w:pPr>
    </w:p>
    <w:p w14:paraId="654100E7" w14:textId="77777777" w:rsidR="00000000" w:rsidRDefault="009F4636">
      <w:pPr>
        <w:pStyle w:val="a"/>
        <w:rPr>
          <w:rFonts w:hint="cs"/>
          <w:caps/>
          <w:rtl/>
        </w:rPr>
      </w:pPr>
      <w:r>
        <w:rPr>
          <w:rFonts w:hint="cs"/>
          <w:caps/>
          <w:rtl/>
        </w:rPr>
        <w:t>ברצוני לשאול את שרת החינוך: קיבלתי פנייה מקיבוץ צרעה, שבמשך שנים אירח את תוכנית נעל"ה בהצלחה יוצאת מן הכלל, והיה ממובילי הפרויקט הזה, שהתקבלה החלטה שלא יופנו עוד ילדי נעל"ה לקיבוץ צרעה. הייתי ר</w:t>
      </w:r>
      <w:r>
        <w:rPr>
          <w:rFonts w:hint="cs"/>
          <w:caps/>
          <w:rtl/>
        </w:rPr>
        <w:t>וצה לדעת אם זה מקרה ייחודי של קיבוץ צרעה, למה התקבלה ההחלטה והאם זה נכון שיש קיצוץ ניכר בהפניית ילדי נעל"ה לקיבוצים? תודה.</w:t>
      </w:r>
    </w:p>
    <w:p w14:paraId="09CC9B20" w14:textId="77777777" w:rsidR="00000000" w:rsidRDefault="009F4636">
      <w:pPr>
        <w:pStyle w:val="a"/>
        <w:ind w:firstLine="0"/>
        <w:rPr>
          <w:rFonts w:hint="cs"/>
          <w:caps/>
          <w:rtl/>
        </w:rPr>
      </w:pPr>
    </w:p>
    <w:p w14:paraId="0967E21C"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715A0A96" w14:textId="77777777" w:rsidR="00000000" w:rsidRDefault="009F4636">
      <w:pPr>
        <w:pStyle w:val="a"/>
        <w:rPr>
          <w:rFonts w:hint="cs"/>
          <w:caps/>
          <w:rtl/>
        </w:rPr>
      </w:pPr>
    </w:p>
    <w:p w14:paraId="26550219" w14:textId="77777777" w:rsidR="00000000" w:rsidRDefault="009F4636">
      <w:pPr>
        <w:pStyle w:val="a"/>
        <w:rPr>
          <w:rFonts w:hint="cs"/>
          <w:caps/>
          <w:rtl/>
        </w:rPr>
      </w:pPr>
      <w:r>
        <w:rPr>
          <w:rFonts w:hint="cs"/>
          <w:caps/>
          <w:rtl/>
        </w:rPr>
        <w:t>שאלה נוספת לחבר הכנסת דוד טל, בבקשה.</w:t>
      </w:r>
    </w:p>
    <w:p w14:paraId="263E3840" w14:textId="77777777" w:rsidR="00000000" w:rsidRDefault="009F4636">
      <w:pPr>
        <w:pStyle w:val="a"/>
        <w:ind w:firstLine="0"/>
        <w:rPr>
          <w:rFonts w:hint="cs"/>
          <w:caps/>
          <w:rtl/>
        </w:rPr>
      </w:pPr>
    </w:p>
    <w:p w14:paraId="3C00A772" w14:textId="77777777" w:rsidR="00000000" w:rsidRDefault="009F4636">
      <w:pPr>
        <w:pStyle w:val="Speaker"/>
        <w:rPr>
          <w:b w:val="0"/>
          <w:bCs w:val="0"/>
          <w:caps/>
          <w:u w:val="none"/>
          <w:rtl/>
        </w:rPr>
      </w:pPr>
      <w:bookmarkStart w:id="54" w:name="_Toc45451350"/>
      <w:bookmarkStart w:id="55" w:name="_Toc45970074"/>
      <w:r>
        <w:rPr>
          <w:rFonts w:hint="eastAsia"/>
          <w:b w:val="0"/>
          <w:bCs w:val="0"/>
          <w:caps/>
          <w:u w:val="none"/>
          <w:rtl/>
        </w:rPr>
        <w:t>דוד</w:t>
      </w:r>
      <w:r>
        <w:rPr>
          <w:b w:val="0"/>
          <w:bCs w:val="0"/>
          <w:caps/>
          <w:u w:val="none"/>
          <w:rtl/>
        </w:rPr>
        <w:t xml:space="preserve"> טל (עם אחד):</w:t>
      </w:r>
      <w:bookmarkEnd w:id="54"/>
      <w:bookmarkEnd w:id="55"/>
    </w:p>
    <w:p w14:paraId="0024A319" w14:textId="77777777" w:rsidR="00000000" w:rsidRDefault="009F4636">
      <w:pPr>
        <w:pStyle w:val="a"/>
        <w:rPr>
          <w:rFonts w:hint="cs"/>
          <w:caps/>
          <w:rtl/>
        </w:rPr>
      </w:pPr>
    </w:p>
    <w:p w14:paraId="1891B207" w14:textId="77777777" w:rsidR="00000000" w:rsidRDefault="009F4636">
      <w:pPr>
        <w:pStyle w:val="a"/>
        <w:rPr>
          <w:rFonts w:hint="cs"/>
          <w:caps/>
          <w:rtl/>
        </w:rPr>
      </w:pPr>
      <w:r>
        <w:rPr>
          <w:rFonts w:hint="cs"/>
          <w:caps/>
          <w:rtl/>
        </w:rPr>
        <w:t>גברתי השרה לימור לבנת, אדוני היושב-ראש, מחיר השאלונים לבחינ</w:t>
      </w:r>
      <w:r>
        <w:rPr>
          <w:rFonts w:hint="cs"/>
          <w:caps/>
          <w:rtl/>
        </w:rPr>
        <w:t>ות בגרות קפץ מ-10 שקלים ל-25 שקלים, בניגוד להתחייבות מפורשת של מערכת החינוך לוועדת החינוך בבית הזה. לדעתי, עלויות של עד 700 שקל בממוצע עבור שאלונים הן מחיר גבוה מאוד למשפחות קשות-יום. מה מתכוונת גברתי השרה לעשות כדי להשיב את התעריף לקדמותו וכדי שהמשרד יעמו</w:t>
      </w:r>
      <w:r>
        <w:rPr>
          <w:rFonts w:hint="cs"/>
          <w:caps/>
          <w:rtl/>
        </w:rPr>
        <w:t>ד בהבטחתו - ולא יפר את הבטחתו, כפי שהפר אותה ברגל גסה הפעם הזאת?</w:t>
      </w:r>
    </w:p>
    <w:p w14:paraId="28677603" w14:textId="77777777" w:rsidR="00000000" w:rsidRDefault="009F4636">
      <w:pPr>
        <w:pStyle w:val="a"/>
        <w:ind w:firstLine="0"/>
        <w:rPr>
          <w:rFonts w:hint="cs"/>
          <w:caps/>
          <w:rtl/>
        </w:rPr>
      </w:pPr>
    </w:p>
    <w:p w14:paraId="24270D2A"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0930D988" w14:textId="77777777" w:rsidR="00000000" w:rsidRDefault="009F4636">
      <w:pPr>
        <w:pStyle w:val="a"/>
        <w:rPr>
          <w:rFonts w:hint="cs"/>
          <w:caps/>
          <w:rtl/>
        </w:rPr>
      </w:pPr>
    </w:p>
    <w:p w14:paraId="3215DEA5" w14:textId="77777777" w:rsidR="00000000" w:rsidRDefault="009F4636">
      <w:pPr>
        <w:pStyle w:val="a"/>
        <w:rPr>
          <w:rFonts w:hint="cs"/>
          <w:caps/>
          <w:rtl/>
        </w:rPr>
      </w:pPr>
      <w:r>
        <w:rPr>
          <w:rFonts w:hint="cs"/>
          <w:caps/>
          <w:rtl/>
        </w:rPr>
        <w:t>תודה רבה. גברתי השרה תענה על שלוש השאלות.</w:t>
      </w:r>
    </w:p>
    <w:p w14:paraId="0C0B282D" w14:textId="77777777" w:rsidR="00000000" w:rsidRDefault="009F4636">
      <w:pPr>
        <w:pStyle w:val="a"/>
        <w:ind w:firstLine="0"/>
        <w:rPr>
          <w:rFonts w:hint="cs"/>
          <w:caps/>
          <w:rtl/>
        </w:rPr>
      </w:pPr>
    </w:p>
    <w:p w14:paraId="2310FDB9" w14:textId="77777777" w:rsidR="00000000" w:rsidRDefault="009F4636">
      <w:pPr>
        <w:pStyle w:val="Speaker"/>
        <w:rPr>
          <w:b w:val="0"/>
          <w:bCs w:val="0"/>
          <w:caps/>
          <w:u w:val="none"/>
          <w:rtl/>
        </w:rPr>
      </w:pPr>
      <w:bookmarkStart w:id="56" w:name="FS000000470T18_06_2003_12_51_29"/>
      <w:bookmarkStart w:id="57" w:name="_Toc45451351"/>
      <w:bookmarkStart w:id="58" w:name="_Toc45970075"/>
      <w:bookmarkEnd w:id="56"/>
      <w:r>
        <w:rPr>
          <w:rFonts w:hint="eastAsia"/>
          <w:b w:val="0"/>
          <w:bCs w:val="0"/>
          <w:caps/>
          <w:u w:val="none"/>
          <w:rtl/>
        </w:rPr>
        <w:t>שרת</w:t>
      </w:r>
      <w:r>
        <w:rPr>
          <w:b w:val="0"/>
          <w:bCs w:val="0"/>
          <w:caps/>
          <w:u w:val="none"/>
          <w:rtl/>
        </w:rPr>
        <w:t xml:space="preserve"> החינוך, התרבות והספורט לימור לבנת:</w:t>
      </w:r>
      <w:bookmarkEnd w:id="57"/>
      <w:bookmarkEnd w:id="58"/>
    </w:p>
    <w:p w14:paraId="5DE25E99" w14:textId="77777777" w:rsidR="00000000" w:rsidRDefault="009F4636">
      <w:pPr>
        <w:pStyle w:val="a"/>
        <w:rPr>
          <w:rFonts w:hint="cs"/>
          <w:caps/>
          <w:rtl/>
        </w:rPr>
      </w:pPr>
    </w:p>
    <w:p w14:paraId="5053FCDB" w14:textId="77777777" w:rsidR="00000000" w:rsidRDefault="009F4636">
      <w:pPr>
        <w:pStyle w:val="a"/>
        <w:rPr>
          <w:rFonts w:hint="cs"/>
          <w:caps/>
          <w:rtl/>
        </w:rPr>
      </w:pPr>
      <w:r>
        <w:rPr>
          <w:rFonts w:hint="cs"/>
          <w:caps/>
          <w:rtl/>
        </w:rPr>
        <w:t>אדוני, אני רוצה למחות על כך שאדוני לא הפסיק את השואל האחרון. השאילתות בעל-פה לא נועדו להעל</w:t>
      </w:r>
      <w:r>
        <w:rPr>
          <w:rFonts w:hint="cs"/>
          <w:caps/>
          <w:rtl/>
        </w:rPr>
        <w:t>את דבר שאינו ממין השאילתא, אפילו לא ברמז או בקצה רמז, בשאלה הנוספת.</w:t>
      </w:r>
      <w:r>
        <w:rPr>
          <w:caps/>
          <w:rtl/>
        </w:rPr>
        <w:t xml:space="preserve"> </w:t>
      </w:r>
      <w:r>
        <w:rPr>
          <w:rFonts w:hint="cs"/>
          <w:caps/>
          <w:rtl/>
        </w:rPr>
        <w:t>יתירה מזאת, הנושא של מחירי שאלוני הבגרויות עולה היום במסגרת הצעות דחופות לסדר-היום, ואני אשיב על השאלה הזאת במלואה. הדברים שאמר חבר הכנסת טל הם דברים לא נכונים, ואני מתקוממת על כך שהיושב-ר</w:t>
      </w:r>
      <w:r>
        <w:rPr>
          <w:rFonts w:hint="cs"/>
          <w:caps/>
          <w:rtl/>
        </w:rPr>
        <w:t>אש אפשר לו לשאול שאלה נוספת. זה בניגוד לתקנון הכנסת - - -</w:t>
      </w:r>
    </w:p>
    <w:p w14:paraId="41183F44" w14:textId="77777777" w:rsidR="00000000" w:rsidRDefault="009F4636">
      <w:pPr>
        <w:pStyle w:val="a"/>
        <w:ind w:firstLine="0"/>
        <w:rPr>
          <w:rFonts w:hint="cs"/>
          <w:caps/>
          <w:rtl/>
        </w:rPr>
      </w:pPr>
    </w:p>
    <w:p w14:paraId="5A3FE825"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60B9C87A" w14:textId="77777777" w:rsidR="00000000" w:rsidRDefault="009F4636">
      <w:pPr>
        <w:pStyle w:val="a"/>
        <w:rPr>
          <w:rFonts w:hint="cs"/>
          <w:caps/>
          <w:rtl/>
        </w:rPr>
      </w:pPr>
    </w:p>
    <w:p w14:paraId="524CE5E2" w14:textId="77777777" w:rsidR="00000000" w:rsidRDefault="009F4636">
      <w:pPr>
        <w:pStyle w:val="a"/>
        <w:rPr>
          <w:rFonts w:hint="cs"/>
          <w:caps/>
          <w:rtl/>
        </w:rPr>
      </w:pPr>
      <w:r>
        <w:rPr>
          <w:rFonts w:hint="cs"/>
          <w:caps/>
          <w:rtl/>
        </w:rPr>
        <w:t>גברתי השרה, כפי שאת יודעת, לא מביאים בפני את השאלה הנוספת בכתב, כך שלא יכולתי לדעת מה הוא שואל. כמו כן, לא נהוג להפסיק שואל לפני שהוא גמר את השאלה שלו ולא יודעים מה הוא שואל בכלל.</w:t>
      </w:r>
    </w:p>
    <w:p w14:paraId="6B1BE8B7" w14:textId="77777777" w:rsidR="00000000" w:rsidRDefault="009F4636">
      <w:pPr>
        <w:pStyle w:val="a"/>
        <w:ind w:firstLine="0"/>
        <w:rPr>
          <w:rFonts w:hint="cs"/>
          <w:caps/>
          <w:rtl/>
        </w:rPr>
      </w:pPr>
    </w:p>
    <w:p w14:paraId="28BB979D" w14:textId="77777777" w:rsidR="00000000" w:rsidRDefault="009F4636">
      <w:pPr>
        <w:pStyle w:val="SpeakerCon"/>
        <w:rPr>
          <w:b w:val="0"/>
          <w:bCs w:val="0"/>
          <w:caps/>
          <w:u w:val="none"/>
          <w:rtl/>
        </w:rPr>
      </w:pPr>
      <w:bookmarkStart w:id="59" w:name="FS000000470T18_06_2003_12_55_08C"/>
      <w:bookmarkEnd w:id="59"/>
      <w:r>
        <w:rPr>
          <w:rFonts w:hint="eastAsia"/>
          <w:b w:val="0"/>
          <w:bCs w:val="0"/>
          <w:caps/>
          <w:u w:val="none"/>
          <w:rtl/>
        </w:rPr>
        <w:t>שרת</w:t>
      </w:r>
      <w:r>
        <w:rPr>
          <w:b w:val="0"/>
          <w:bCs w:val="0"/>
          <w:caps/>
          <w:u w:val="none"/>
          <w:rtl/>
        </w:rPr>
        <w:t xml:space="preserve"> החינוך, התרבות והספורט לימור לבנת:</w:t>
      </w:r>
    </w:p>
    <w:p w14:paraId="3FB42180" w14:textId="77777777" w:rsidR="00000000" w:rsidRDefault="009F4636">
      <w:pPr>
        <w:pStyle w:val="a"/>
        <w:rPr>
          <w:rFonts w:hint="cs"/>
          <w:caps/>
          <w:rtl/>
        </w:rPr>
      </w:pPr>
    </w:p>
    <w:p w14:paraId="7C75FF91" w14:textId="77777777" w:rsidR="00000000" w:rsidRDefault="009F4636">
      <w:pPr>
        <w:pStyle w:val="a"/>
        <w:rPr>
          <w:rFonts w:hint="cs"/>
          <w:caps/>
          <w:rtl/>
        </w:rPr>
      </w:pPr>
      <w:r>
        <w:rPr>
          <w:rFonts w:hint="cs"/>
          <w:caps/>
          <w:rtl/>
        </w:rPr>
        <w:t>אדוני היושב-ראש, חבר הכנסת טל שאל מייד בתחילת דבריו לגבי שאלוני הבגרות, ולכן אפשר היה לדעת בדיוק מה שאלתו. אין לזה קשר, חצי קשר, זנב של קשר או רמז לתוכנית נעל"ה, או לתוכנית "עלית", שעליה שאל חבר הכנסת נהרי. אני אשיב</w:t>
      </w:r>
      <w:r>
        <w:rPr>
          <w:rFonts w:hint="cs"/>
          <w:caps/>
          <w:rtl/>
        </w:rPr>
        <w:t xml:space="preserve"> על שאלות הנוגעות לשאלוני הבגרות במסגרת הצעות דחופות לסדר-היום, ואין בכוונתי להשיב על כך עתה.</w:t>
      </w:r>
    </w:p>
    <w:p w14:paraId="55DA563C" w14:textId="77777777" w:rsidR="00000000" w:rsidRDefault="009F4636">
      <w:pPr>
        <w:pStyle w:val="a"/>
        <w:rPr>
          <w:rFonts w:hint="cs"/>
          <w:caps/>
          <w:rtl/>
        </w:rPr>
      </w:pPr>
    </w:p>
    <w:p w14:paraId="342B1FAD" w14:textId="77777777" w:rsidR="00000000" w:rsidRDefault="009F4636">
      <w:pPr>
        <w:pStyle w:val="a"/>
        <w:rPr>
          <w:rFonts w:hint="cs"/>
          <w:caps/>
          <w:rtl/>
        </w:rPr>
      </w:pPr>
      <w:r>
        <w:rPr>
          <w:rFonts w:hint="cs"/>
          <w:caps/>
          <w:rtl/>
        </w:rPr>
        <w:t>לחברת הכנסת יולי תמיר, אין לי מושג על מה מדובר. אם תפני אלי באופן מסודר, באמצעות מכתב, שאילתא או כל דבר אחר, אני כמובן אבדוק את הנושא הזה ואשיב על כך. אין שום מג</w:t>
      </w:r>
      <w:r>
        <w:rPr>
          <w:rFonts w:hint="cs"/>
          <w:caps/>
          <w:rtl/>
        </w:rPr>
        <w:t>מה להפסיק לשלוח ילדי נעל"ה לקיבוצים או משהו מהסוג הזה. אין לי כל ידיעה קונקרטית. את שואלת שאלה מסוימת - - -</w:t>
      </w:r>
    </w:p>
    <w:p w14:paraId="756B0E8E" w14:textId="77777777" w:rsidR="00000000" w:rsidRDefault="009F4636">
      <w:pPr>
        <w:pStyle w:val="a"/>
        <w:ind w:firstLine="0"/>
        <w:rPr>
          <w:rFonts w:hint="cs"/>
          <w:caps/>
          <w:rtl/>
        </w:rPr>
      </w:pPr>
    </w:p>
    <w:p w14:paraId="271A4E34" w14:textId="77777777" w:rsidR="00000000" w:rsidRDefault="009F4636">
      <w:pPr>
        <w:pStyle w:val="ac"/>
        <w:rPr>
          <w:b w:val="0"/>
          <w:bCs w:val="0"/>
          <w:caps/>
          <w:u w:val="none"/>
          <w:rtl/>
        </w:rPr>
      </w:pPr>
      <w:r>
        <w:rPr>
          <w:rFonts w:hint="eastAsia"/>
          <w:b w:val="0"/>
          <w:bCs w:val="0"/>
          <w:caps/>
          <w:u w:val="none"/>
          <w:rtl/>
        </w:rPr>
        <w:t>יולי</w:t>
      </w:r>
      <w:r>
        <w:rPr>
          <w:b w:val="0"/>
          <w:bCs w:val="0"/>
          <w:caps/>
          <w:u w:val="none"/>
          <w:rtl/>
        </w:rPr>
        <w:t xml:space="preserve"> תמיר (העבודה-מימד):</w:t>
      </w:r>
    </w:p>
    <w:p w14:paraId="3736FB08" w14:textId="77777777" w:rsidR="00000000" w:rsidRDefault="009F4636">
      <w:pPr>
        <w:pStyle w:val="a"/>
        <w:rPr>
          <w:rFonts w:hint="cs"/>
          <w:caps/>
          <w:rtl/>
        </w:rPr>
      </w:pPr>
    </w:p>
    <w:p w14:paraId="53492916" w14:textId="77777777" w:rsidR="00000000" w:rsidRDefault="009F4636">
      <w:pPr>
        <w:pStyle w:val="a"/>
        <w:rPr>
          <w:rFonts w:hint="cs"/>
          <w:caps/>
          <w:rtl/>
        </w:rPr>
      </w:pPr>
      <w:r>
        <w:rPr>
          <w:rFonts w:hint="cs"/>
          <w:caps/>
          <w:rtl/>
        </w:rPr>
        <w:t>אני אביא את העובדות בפנייך.</w:t>
      </w:r>
    </w:p>
    <w:p w14:paraId="38BA2043" w14:textId="77777777" w:rsidR="00000000" w:rsidRDefault="009F4636">
      <w:pPr>
        <w:pStyle w:val="a"/>
        <w:ind w:firstLine="0"/>
        <w:rPr>
          <w:rFonts w:hint="cs"/>
          <w:caps/>
          <w:rtl/>
        </w:rPr>
      </w:pPr>
    </w:p>
    <w:p w14:paraId="57747A10" w14:textId="77777777" w:rsidR="00000000" w:rsidRDefault="009F4636">
      <w:pPr>
        <w:pStyle w:val="SpeakerCon"/>
        <w:rPr>
          <w:b w:val="0"/>
          <w:bCs w:val="0"/>
          <w:caps/>
          <w:u w:val="none"/>
          <w:rtl/>
        </w:rPr>
      </w:pPr>
      <w:bookmarkStart w:id="60" w:name="FS000000470T18_06_2003_12_59_45C"/>
      <w:bookmarkEnd w:id="60"/>
    </w:p>
    <w:p w14:paraId="2A7B9BD8" w14:textId="77777777" w:rsidR="00000000" w:rsidRDefault="009F4636">
      <w:pPr>
        <w:pStyle w:val="SpeakerCon"/>
        <w:rPr>
          <w:b w:val="0"/>
          <w:bCs w:val="0"/>
          <w:caps/>
          <w:u w:val="none"/>
          <w:rtl/>
        </w:rPr>
      </w:pPr>
      <w:r>
        <w:rPr>
          <w:rFonts w:hint="eastAsia"/>
          <w:b w:val="0"/>
          <w:bCs w:val="0"/>
          <w:caps/>
          <w:u w:val="none"/>
          <w:rtl/>
        </w:rPr>
        <w:t>שרת</w:t>
      </w:r>
      <w:r>
        <w:rPr>
          <w:b w:val="0"/>
          <w:bCs w:val="0"/>
          <w:caps/>
          <w:u w:val="none"/>
          <w:rtl/>
        </w:rPr>
        <w:t xml:space="preserve"> החינוך, התרבות והספורט לימור לבנת:</w:t>
      </w:r>
    </w:p>
    <w:p w14:paraId="631673C0" w14:textId="77777777" w:rsidR="00000000" w:rsidRDefault="009F4636">
      <w:pPr>
        <w:pStyle w:val="a"/>
        <w:rPr>
          <w:rFonts w:hint="cs"/>
          <w:caps/>
          <w:rtl/>
        </w:rPr>
      </w:pPr>
    </w:p>
    <w:p w14:paraId="6F63751F" w14:textId="77777777" w:rsidR="00000000" w:rsidRDefault="009F4636">
      <w:pPr>
        <w:pStyle w:val="a"/>
        <w:rPr>
          <w:rFonts w:hint="cs"/>
          <w:caps/>
          <w:rtl/>
        </w:rPr>
      </w:pPr>
      <w:r>
        <w:rPr>
          <w:rFonts w:hint="cs"/>
          <w:caps/>
          <w:rtl/>
        </w:rPr>
        <w:t xml:space="preserve">ואני אבדוק ואשיב לך.  </w:t>
      </w:r>
    </w:p>
    <w:p w14:paraId="55912770" w14:textId="77777777" w:rsidR="00000000" w:rsidRDefault="009F4636">
      <w:pPr>
        <w:pStyle w:val="a"/>
        <w:rPr>
          <w:rFonts w:hint="cs"/>
          <w:caps/>
          <w:rtl/>
        </w:rPr>
      </w:pPr>
    </w:p>
    <w:p w14:paraId="3CA2D339" w14:textId="77777777" w:rsidR="00000000" w:rsidRDefault="009F4636">
      <w:pPr>
        <w:pStyle w:val="a"/>
        <w:rPr>
          <w:rFonts w:hint="cs"/>
          <w:caps/>
          <w:rtl/>
        </w:rPr>
      </w:pPr>
      <w:r>
        <w:rPr>
          <w:rFonts w:hint="cs"/>
          <w:caps/>
          <w:rtl/>
        </w:rPr>
        <w:t>אשר לשאלתו הנוספת של חבר הכ</w:t>
      </w:r>
      <w:r>
        <w:rPr>
          <w:rFonts w:hint="cs"/>
          <w:caps/>
          <w:rtl/>
        </w:rPr>
        <w:t>נסת נהרי, שנוגעת לנעל"ה: אכן נכון שיש מקומות פנויים בפרויקט נעל"ה, ומשום כך השקנו את התוכנית במסגרת תוכנית נעל"ה ובמסגרת המקומות הפנויים שיש שם, ולכן גם אין הרחבה תקציבית, היא חלק מתוכנית נעל"ה. זו תוכנית טיפה שונה, אבל היא דומה לתוכנית נעל"ה, ולכן גם השבת</w:t>
      </w:r>
      <w:r>
        <w:rPr>
          <w:rFonts w:hint="cs"/>
          <w:caps/>
          <w:rtl/>
        </w:rPr>
        <w:t>י בתשובה הראשונה שלי, שאין הרחבה תקציבית ואין צורך בכסף נוסף או בתקציב נוסף, משום שמדובר כאן, כאמור, באמת בתוכנית שמתוקצבת מתוך היתרות או המקומות הפנויים המצויים בתוכנית נעל"ה, שהיא תוכנית ברוכה, מבורכת, חשובה, שקשה להגזים בחשיבותה, באשר היא מאפשרת לבני-נו</w:t>
      </w:r>
      <w:r>
        <w:rPr>
          <w:rFonts w:hint="cs"/>
          <w:caps/>
          <w:rtl/>
        </w:rPr>
        <w:t>ער יהודים להתחבר בחזרה לשורשיהם, לבוא כעולים, ללמוד כאן, ולהביא בעקבותיהם גם את ההורים שלהם, בחלק גדול מהמקרים. אנחנו יודעים, כולנו, שבלי עלייה, שהיא נשמת אפה של הציונות, אין לנו מדינה יהודית כאן. תודה.</w:t>
      </w:r>
    </w:p>
    <w:p w14:paraId="4D8DFBE3" w14:textId="77777777" w:rsidR="00000000" w:rsidRDefault="009F4636">
      <w:pPr>
        <w:pStyle w:val="a"/>
        <w:ind w:firstLine="0"/>
        <w:rPr>
          <w:rFonts w:hint="cs"/>
          <w:caps/>
          <w:rtl/>
        </w:rPr>
      </w:pPr>
    </w:p>
    <w:p w14:paraId="5B05068F" w14:textId="77777777" w:rsidR="00000000" w:rsidRDefault="009F4636">
      <w:pPr>
        <w:pStyle w:val="a"/>
        <w:rPr>
          <w:rFonts w:hint="cs"/>
          <w:caps/>
          <w:rtl/>
        </w:rPr>
      </w:pPr>
    </w:p>
    <w:p w14:paraId="6AD986A5" w14:textId="77777777" w:rsidR="00000000" w:rsidRDefault="009F4636">
      <w:pPr>
        <w:pStyle w:val="ad"/>
        <w:rPr>
          <w:b w:val="0"/>
          <w:bCs w:val="0"/>
          <w:caps/>
          <w:u w:val="none"/>
          <w:rtl/>
        </w:rPr>
      </w:pPr>
      <w:r>
        <w:rPr>
          <w:b w:val="0"/>
          <w:bCs w:val="0"/>
          <w:caps/>
          <w:u w:val="none"/>
          <w:rtl/>
        </w:rPr>
        <w:t>היו"ר נסים דהן:</w:t>
      </w:r>
    </w:p>
    <w:p w14:paraId="360F5AF5" w14:textId="77777777" w:rsidR="00000000" w:rsidRDefault="009F4636">
      <w:pPr>
        <w:pStyle w:val="a"/>
        <w:rPr>
          <w:caps/>
          <w:rtl/>
        </w:rPr>
      </w:pPr>
    </w:p>
    <w:p w14:paraId="06213BF4" w14:textId="77777777" w:rsidR="00000000" w:rsidRDefault="009F4636">
      <w:pPr>
        <w:pStyle w:val="a"/>
        <w:rPr>
          <w:rFonts w:hint="cs"/>
          <w:caps/>
          <w:rtl/>
        </w:rPr>
      </w:pPr>
      <w:r>
        <w:rPr>
          <w:rFonts w:hint="cs"/>
          <w:caps/>
          <w:rtl/>
        </w:rPr>
        <w:t>אנחנו עוברים לשאילתא בעל-פה מס' 42</w:t>
      </w:r>
      <w:r>
        <w:rPr>
          <w:rFonts w:hint="cs"/>
          <w:caps/>
          <w:rtl/>
        </w:rPr>
        <w:t>. חבר הכנסת טל, אני מבקש לא להתווכח. שאילתא מס' 42, של חבר הכנסת אלי ישי, יושב-ראש תנועת ש"ס - בבקשה.</w:t>
      </w:r>
    </w:p>
    <w:p w14:paraId="4405B60A" w14:textId="77777777" w:rsidR="00000000" w:rsidRDefault="009F4636">
      <w:pPr>
        <w:pStyle w:val="a"/>
        <w:rPr>
          <w:rFonts w:hint="cs"/>
          <w:caps/>
          <w:rtl/>
        </w:rPr>
      </w:pPr>
    </w:p>
    <w:p w14:paraId="2A257287" w14:textId="77777777" w:rsidR="00000000" w:rsidRDefault="009F4636">
      <w:pPr>
        <w:pStyle w:val="a"/>
        <w:rPr>
          <w:rFonts w:hint="cs"/>
          <w:caps/>
          <w:rtl/>
        </w:rPr>
      </w:pPr>
    </w:p>
    <w:p w14:paraId="79A77729" w14:textId="77777777" w:rsidR="00000000" w:rsidRDefault="009F4636">
      <w:pPr>
        <w:pStyle w:val="a"/>
        <w:rPr>
          <w:rFonts w:hint="cs"/>
          <w:caps/>
          <w:rtl/>
        </w:rPr>
      </w:pPr>
    </w:p>
    <w:p w14:paraId="28936319" w14:textId="77777777" w:rsidR="00000000" w:rsidRDefault="009F4636">
      <w:pPr>
        <w:pStyle w:val="Query"/>
        <w:jc w:val="center"/>
        <w:rPr>
          <w:rFonts w:hint="cs"/>
          <w:b w:val="0"/>
          <w:bCs w:val="0"/>
          <w:caps/>
          <w:u w:val="none"/>
          <w:rtl/>
        </w:rPr>
      </w:pPr>
      <w:bookmarkStart w:id="61" w:name="_Toc45451352"/>
      <w:bookmarkStart w:id="62" w:name="_Toc45970076"/>
      <w:r>
        <w:rPr>
          <w:rFonts w:hint="cs"/>
          <w:b w:val="0"/>
          <w:bCs w:val="0"/>
          <w:caps/>
          <w:u w:val="none"/>
          <w:rtl/>
        </w:rPr>
        <w:t>42. הענקת אזרחות לתיירים</w:t>
      </w:r>
      <w:bookmarkEnd w:id="61"/>
      <w:bookmarkEnd w:id="62"/>
    </w:p>
    <w:p w14:paraId="394D6BA8" w14:textId="77777777" w:rsidR="00000000" w:rsidRDefault="009F4636">
      <w:pPr>
        <w:pStyle w:val="a"/>
        <w:ind w:firstLine="0"/>
        <w:rPr>
          <w:rFonts w:hint="cs"/>
          <w:caps/>
          <w:rtl/>
        </w:rPr>
      </w:pPr>
    </w:p>
    <w:p w14:paraId="6A27E0FF" w14:textId="77777777" w:rsidR="00000000" w:rsidRDefault="009F4636">
      <w:pPr>
        <w:pStyle w:val="Speaker"/>
        <w:rPr>
          <w:b w:val="0"/>
          <w:bCs w:val="0"/>
          <w:caps/>
          <w:u w:val="none"/>
          <w:rtl/>
        </w:rPr>
      </w:pPr>
      <w:bookmarkStart w:id="63" w:name="_Toc45451353"/>
      <w:bookmarkStart w:id="64" w:name="_Toc45970077"/>
      <w:r>
        <w:rPr>
          <w:rFonts w:hint="eastAsia"/>
          <w:b w:val="0"/>
          <w:bCs w:val="0"/>
          <w:caps/>
          <w:u w:val="none"/>
          <w:rtl/>
        </w:rPr>
        <w:t>אליהו</w:t>
      </w:r>
      <w:r>
        <w:rPr>
          <w:b w:val="0"/>
          <w:bCs w:val="0"/>
          <w:caps/>
          <w:u w:val="none"/>
          <w:rtl/>
        </w:rPr>
        <w:t xml:space="preserve"> ישי (ש"ס):</w:t>
      </w:r>
      <w:bookmarkEnd w:id="63"/>
      <w:bookmarkEnd w:id="64"/>
    </w:p>
    <w:p w14:paraId="16EF9618" w14:textId="77777777" w:rsidR="00000000" w:rsidRDefault="009F4636">
      <w:pPr>
        <w:pStyle w:val="a"/>
        <w:rPr>
          <w:rFonts w:hint="cs"/>
          <w:caps/>
          <w:rtl/>
        </w:rPr>
      </w:pPr>
    </w:p>
    <w:p w14:paraId="005DC913" w14:textId="77777777" w:rsidR="00000000" w:rsidRDefault="009F4636">
      <w:pPr>
        <w:pStyle w:val="a"/>
        <w:rPr>
          <w:rFonts w:hint="cs"/>
          <w:caps/>
          <w:rtl/>
        </w:rPr>
      </w:pPr>
      <w:r>
        <w:rPr>
          <w:rFonts w:hint="cs"/>
          <w:caps/>
          <w:rtl/>
        </w:rPr>
        <w:t xml:space="preserve">ביום ח' בסיוון תשס"ג, 8 ביוני 2003, פורסם כי הוענקה אזרחות לתיירים מעולים ומוכשרים, וכי לפי המדיניות החדשה </w:t>
      </w:r>
      <w:r>
        <w:rPr>
          <w:rFonts w:hint="cs"/>
          <w:caps/>
          <w:rtl/>
        </w:rPr>
        <w:t xml:space="preserve">יקבלו אזרחות אמנים, מדענים וספורטאים וכל מי שיכול לקדם את החברה בישראל. </w:t>
      </w:r>
    </w:p>
    <w:p w14:paraId="28F793C7" w14:textId="77777777" w:rsidR="00000000" w:rsidRDefault="009F4636">
      <w:pPr>
        <w:pStyle w:val="a"/>
        <w:rPr>
          <w:rFonts w:hint="cs"/>
          <w:caps/>
          <w:rtl/>
        </w:rPr>
      </w:pPr>
    </w:p>
    <w:p w14:paraId="3CED03C6" w14:textId="77777777" w:rsidR="00000000" w:rsidRDefault="009F4636">
      <w:pPr>
        <w:pStyle w:val="a"/>
        <w:rPr>
          <w:rFonts w:hint="cs"/>
          <w:caps/>
          <w:rtl/>
        </w:rPr>
      </w:pPr>
      <w:r>
        <w:rPr>
          <w:rFonts w:hint="cs"/>
          <w:caps/>
          <w:rtl/>
        </w:rPr>
        <w:t>ברצוני לשאול:</w:t>
      </w:r>
    </w:p>
    <w:p w14:paraId="6BB699EB" w14:textId="77777777" w:rsidR="00000000" w:rsidRDefault="009F4636">
      <w:pPr>
        <w:pStyle w:val="a"/>
        <w:rPr>
          <w:rFonts w:hint="cs"/>
          <w:caps/>
          <w:rtl/>
        </w:rPr>
      </w:pPr>
    </w:p>
    <w:p w14:paraId="573BC827" w14:textId="77777777" w:rsidR="00000000" w:rsidRDefault="009F4636">
      <w:pPr>
        <w:pStyle w:val="a"/>
        <w:ind w:firstLine="720"/>
        <w:rPr>
          <w:rFonts w:hint="cs"/>
          <w:caps/>
          <w:rtl/>
        </w:rPr>
      </w:pPr>
      <w:r>
        <w:rPr>
          <w:rFonts w:hint="cs"/>
          <w:caps/>
          <w:rtl/>
        </w:rPr>
        <w:t xml:space="preserve">1. האם הידיעה נכונה? </w:t>
      </w:r>
    </w:p>
    <w:p w14:paraId="2B7A5CB5" w14:textId="77777777" w:rsidR="00000000" w:rsidRDefault="009F4636">
      <w:pPr>
        <w:pStyle w:val="a"/>
        <w:ind w:firstLine="720"/>
        <w:rPr>
          <w:rFonts w:hint="cs"/>
          <w:caps/>
          <w:rtl/>
        </w:rPr>
      </w:pPr>
    </w:p>
    <w:p w14:paraId="10434BBF" w14:textId="77777777" w:rsidR="00000000" w:rsidRDefault="009F4636">
      <w:pPr>
        <w:pStyle w:val="a"/>
        <w:ind w:firstLine="720"/>
        <w:rPr>
          <w:rFonts w:hint="cs"/>
          <w:caps/>
          <w:rtl/>
        </w:rPr>
      </w:pPr>
      <w:r>
        <w:rPr>
          <w:rFonts w:hint="cs"/>
          <w:caps/>
          <w:rtl/>
        </w:rPr>
        <w:t>2. מי יקבע את הקריטריונים שיציינו  מי מוכשר פחות ומי מוכשר יותר  לצורך קבלת אזרחות?</w:t>
      </w:r>
    </w:p>
    <w:p w14:paraId="00BD9683" w14:textId="77777777" w:rsidR="00000000" w:rsidRDefault="009F4636">
      <w:pPr>
        <w:pStyle w:val="a"/>
        <w:ind w:firstLine="0"/>
        <w:rPr>
          <w:rFonts w:hint="cs"/>
          <w:caps/>
          <w:rtl/>
        </w:rPr>
      </w:pPr>
    </w:p>
    <w:p w14:paraId="0443D4F1"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394CE19E" w14:textId="77777777" w:rsidR="00000000" w:rsidRDefault="009F4636">
      <w:pPr>
        <w:pStyle w:val="a"/>
        <w:rPr>
          <w:rFonts w:hint="cs"/>
          <w:caps/>
          <w:rtl/>
        </w:rPr>
      </w:pPr>
    </w:p>
    <w:p w14:paraId="557834FC" w14:textId="77777777" w:rsidR="00000000" w:rsidRDefault="009F4636">
      <w:pPr>
        <w:pStyle w:val="a"/>
        <w:rPr>
          <w:rFonts w:hint="cs"/>
          <w:caps/>
          <w:rtl/>
        </w:rPr>
      </w:pPr>
      <w:r>
        <w:rPr>
          <w:rFonts w:hint="cs"/>
          <w:caps/>
          <w:rtl/>
        </w:rPr>
        <w:t>רק מה שכתוב.</w:t>
      </w:r>
    </w:p>
    <w:p w14:paraId="7F95862E" w14:textId="77777777" w:rsidR="00000000" w:rsidRDefault="009F4636">
      <w:pPr>
        <w:pStyle w:val="a"/>
        <w:ind w:firstLine="0"/>
        <w:rPr>
          <w:rFonts w:hint="cs"/>
          <w:caps/>
          <w:rtl/>
        </w:rPr>
      </w:pPr>
    </w:p>
    <w:p w14:paraId="26497C5D" w14:textId="77777777" w:rsidR="00000000" w:rsidRDefault="009F4636">
      <w:pPr>
        <w:pStyle w:val="ac"/>
        <w:rPr>
          <w:b w:val="0"/>
          <w:bCs w:val="0"/>
          <w:caps/>
          <w:u w:val="none"/>
          <w:rtl/>
        </w:rPr>
      </w:pPr>
      <w:r>
        <w:rPr>
          <w:rFonts w:hint="eastAsia"/>
          <w:b w:val="0"/>
          <w:bCs w:val="0"/>
          <w:caps/>
          <w:u w:val="none"/>
          <w:rtl/>
        </w:rPr>
        <w:t>אליהו</w:t>
      </w:r>
      <w:r>
        <w:rPr>
          <w:b w:val="0"/>
          <w:bCs w:val="0"/>
          <w:caps/>
          <w:u w:val="none"/>
          <w:rtl/>
        </w:rPr>
        <w:t xml:space="preserve"> ישי (ש"ס):</w:t>
      </w:r>
    </w:p>
    <w:p w14:paraId="6C34B3C1" w14:textId="77777777" w:rsidR="00000000" w:rsidRDefault="009F4636">
      <w:pPr>
        <w:pStyle w:val="a"/>
        <w:rPr>
          <w:rFonts w:hint="cs"/>
          <w:caps/>
          <w:rtl/>
        </w:rPr>
      </w:pPr>
    </w:p>
    <w:p w14:paraId="3CE0E741" w14:textId="77777777" w:rsidR="00000000" w:rsidRDefault="009F4636">
      <w:pPr>
        <w:pStyle w:val="a"/>
        <w:rPr>
          <w:rFonts w:hint="cs"/>
          <w:caps/>
          <w:rtl/>
        </w:rPr>
      </w:pPr>
      <w:r>
        <w:rPr>
          <w:rFonts w:hint="cs"/>
          <w:caps/>
          <w:rtl/>
        </w:rPr>
        <w:t>3. האם תוע</w:t>
      </w:r>
      <w:r>
        <w:rPr>
          <w:rFonts w:hint="cs"/>
          <w:caps/>
          <w:rtl/>
        </w:rPr>
        <w:t>נק אזרחות גם לבני משפחותיהם?</w:t>
      </w:r>
    </w:p>
    <w:p w14:paraId="1B147112" w14:textId="77777777" w:rsidR="00000000" w:rsidRDefault="009F4636">
      <w:pPr>
        <w:pStyle w:val="a"/>
        <w:ind w:firstLine="0"/>
        <w:rPr>
          <w:rFonts w:hint="cs"/>
          <w:caps/>
          <w:rtl/>
        </w:rPr>
      </w:pPr>
    </w:p>
    <w:p w14:paraId="7A428BD0"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65FAA751" w14:textId="77777777" w:rsidR="00000000" w:rsidRDefault="009F4636">
      <w:pPr>
        <w:pStyle w:val="a"/>
        <w:rPr>
          <w:rFonts w:hint="cs"/>
          <w:caps/>
          <w:rtl/>
        </w:rPr>
      </w:pPr>
    </w:p>
    <w:p w14:paraId="5BF1B8E6" w14:textId="77777777" w:rsidR="00000000" w:rsidRDefault="009F4636">
      <w:pPr>
        <w:pStyle w:val="a"/>
        <w:rPr>
          <w:rFonts w:hint="cs"/>
          <w:caps/>
          <w:rtl/>
        </w:rPr>
      </w:pPr>
      <w:r>
        <w:rPr>
          <w:rFonts w:hint="cs"/>
          <w:caps/>
          <w:rtl/>
        </w:rPr>
        <w:t>תודה רבה. שר הפנים, בבקשה.</w:t>
      </w:r>
    </w:p>
    <w:p w14:paraId="634F2DAA" w14:textId="77777777" w:rsidR="00000000" w:rsidRDefault="009F4636">
      <w:pPr>
        <w:pStyle w:val="a"/>
        <w:ind w:firstLine="0"/>
        <w:rPr>
          <w:rFonts w:hint="cs"/>
          <w:caps/>
          <w:rtl/>
        </w:rPr>
      </w:pPr>
    </w:p>
    <w:p w14:paraId="6F97B1FD" w14:textId="77777777" w:rsidR="00000000" w:rsidRDefault="009F4636">
      <w:pPr>
        <w:pStyle w:val="Speaker"/>
        <w:rPr>
          <w:b w:val="0"/>
          <w:bCs w:val="0"/>
          <w:caps/>
          <w:u w:val="none"/>
          <w:rtl/>
        </w:rPr>
      </w:pPr>
      <w:bookmarkStart w:id="65" w:name="FS000000519T18_06_2003_13_13_28"/>
      <w:bookmarkStart w:id="66" w:name="_Toc45451354"/>
      <w:bookmarkStart w:id="67" w:name="_Toc45970078"/>
      <w:bookmarkEnd w:id="65"/>
      <w:r>
        <w:rPr>
          <w:rFonts w:hint="eastAsia"/>
          <w:b w:val="0"/>
          <w:bCs w:val="0"/>
          <w:caps/>
          <w:u w:val="none"/>
          <w:rtl/>
        </w:rPr>
        <w:t>שר</w:t>
      </w:r>
      <w:r>
        <w:rPr>
          <w:b w:val="0"/>
          <w:bCs w:val="0"/>
          <w:caps/>
          <w:u w:val="none"/>
          <w:rtl/>
        </w:rPr>
        <w:t xml:space="preserve"> הפנים אברהם פורז:</w:t>
      </w:r>
      <w:bookmarkEnd w:id="66"/>
      <w:bookmarkEnd w:id="67"/>
    </w:p>
    <w:p w14:paraId="299431F2" w14:textId="77777777" w:rsidR="00000000" w:rsidRDefault="009F4636">
      <w:pPr>
        <w:pStyle w:val="a"/>
        <w:rPr>
          <w:rFonts w:hint="cs"/>
          <w:caps/>
          <w:rtl/>
        </w:rPr>
      </w:pPr>
    </w:p>
    <w:p w14:paraId="354CCE48" w14:textId="77777777" w:rsidR="00000000" w:rsidRDefault="009F4636">
      <w:pPr>
        <w:pStyle w:val="a"/>
        <w:rPr>
          <w:rFonts w:hint="cs"/>
          <w:caps/>
          <w:rtl/>
        </w:rPr>
      </w:pPr>
      <w:r>
        <w:rPr>
          <w:rFonts w:hint="cs"/>
          <w:caps/>
          <w:rtl/>
        </w:rPr>
        <w:t>אדוני היושב-ראש, המצב הוא כזה: חוק האזרחות וחוק הכניסה לישראל מקנים לשר הפנים את האפשרות להעניק גם תושבות וגם אזרחות לאנשים שאינם זכאים לפי חוק השבות; במלים אח</w:t>
      </w:r>
      <w:r>
        <w:rPr>
          <w:rFonts w:hint="cs"/>
          <w:caps/>
          <w:rtl/>
        </w:rPr>
        <w:t>רות, ללא- יהודים. כידוע, יהודים וגם משפחה של יהודים, קרי, מישהו שהסבא שלו יהודי רשאי וזכאי לקבל אזרחות לפי חוק השבות. בהתאם לסמכות הזאת אני נתתי אזרחות ישראלית לכמה ספורטאים, לאדם שהוא נציג של חברה גדולה מאסיה ועושה עסקים גדולים עם ישראל, לכמה מדענים וכו'.</w:t>
      </w:r>
    </w:p>
    <w:p w14:paraId="5E9270ED" w14:textId="77777777" w:rsidR="00000000" w:rsidRDefault="009F4636">
      <w:pPr>
        <w:pStyle w:val="a"/>
        <w:rPr>
          <w:rFonts w:hint="cs"/>
          <w:caps/>
          <w:rtl/>
        </w:rPr>
      </w:pPr>
    </w:p>
    <w:p w14:paraId="33032CF5" w14:textId="77777777" w:rsidR="00000000" w:rsidRDefault="009F4636">
      <w:pPr>
        <w:pStyle w:val="a"/>
        <w:rPr>
          <w:rFonts w:hint="cs"/>
          <w:caps/>
          <w:rtl/>
        </w:rPr>
      </w:pPr>
      <w:r>
        <w:rPr>
          <w:rFonts w:hint="cs"/>
          <w:caps/>
          <w:rtl/>
        </w:rPr>
        <w:t>בכוונתי להקים ועדה שתדון בקריטריונים. אני אמרתי שצריכה להיות תרומה מיוחדת לחברה הישראלית, זאת אומרת, לא כל עובד זר יקבל, אלא מישהו שיש לו תרומה מיוחדת לחברה הישראלית, וחשבתי שאלה שקיבלו אזרחות עד עכשיו - אגב, מדובר במספר קטן מאוד. לא מדובר פה בהמונים - ה</w:t>
      </w:r>
      <w:r>
        <w:rPr>
          <w:rFonts w:hint="cs"/>
          <w:caps/>
          <w:rtl/>
        </w:rPr>
        <w:t xml:space="preserve">אנשים האלה, טוב לחברה הישראלית שיתאזרחו פה. </w:t>
      </w:r>
    </w:p>
    <w:p w14:paraId="1BE08C52" w14:textId="77777777" w:rsidR="00000000" w:rsidRDefault="009F4636">
      <w:pPr>
        <w:pStyle w:val="a"/>
        <w:rPr>
          <w:rFonts w:hint="cs"/>
          <w:caps/>
          <w:rtl/>
        </w:rPr>
      </w:pPr>
    </w:p>
    <w:p w14:paraId="1073ED0D" w14:textId="77777777" w:rsidR="00000000" w:rsidRDefault="009F4636">
      <w:pPr>
        <w:pStyle w:val="a"/>
        <w:rPr>
          <w:rFonts w:hint="cs"/>
          <w:caps/>
          <w:rtl/>
        </w:rPr>
      </w:pPr>
      <w:r>
        <w:rPr>
          <w:rFonts w:hint="cs"/>
          <w:caps/>
          <w:rtl/>
        </w:rPr>
        <w:t>אשר לבני משפחותיהם, אכן הכוונה היא שבני המשפחות יהיו בארץ. אני לא בטוח שהמשפחות צריכות לקבל אזרחות, בוודאי - מעמד של תושבי קבע.</w:t>
      </w:r>
    </w:p>
    <w:p w14:paraId="4A59B53C" w14:textId="77777777" w:rsidR="00000000" w:rsidRDefault="009F4636">
      <w:pPr>
        <w:pStyle w:val="a"/>
        <w:ind w:firstLine="0"/>
        <w:rPr>
          <w:rFonts w:hint="cs"/>
          <w:caps/>
          <w:rtl/>
        </w:rPr>
      </w:pPr>
    </w:p>
    <w:p w14:paraId="6E8A8A66"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53EC4F75" w14:textId="77777777" w:rsidR="00000000" w:rsidRDefault="009F4636">
      <w:pPr>
        <w:pStyle w:val="a"/>
        <w:rPr>
          <w:rFonts w:hint="cs"/>
          <w:caps/>
          <w:rtl/>
        </w:rPr>
      </w:pPr>
    </w:p>
    <w:p w14:paraId="2BB124A1" w14:textId="77777777" w:rsidR="00000000" w:rsidRDefault="009F4636">
      <w:pPr>
        <w:pStyle w:val="a"/>
        <w:rPr>
          <w:rFonts w:hint="cs"/>
          <w:caps/>
          <w:rtl/>
        </w:rPr>
      </w:pPr>
      <w:r>
        <w:rPr>
          <w:rFonts w:hint="cs"/>
          <w:caps/>
          <w:rtl/>
        </w:rPr>
        <w:t>תודה רבה. חבר הכנסת אלי ישי, שאלה נוספת, בבקשה. אחריו - חברי הכנ</w:t>
      </w:r>
      <w:r>
        <w:rPr>
          <w:rFonts w:hint="cs"/>
          <w:caps/>
          <w:rtl/>
        </w:rPr>
        <w:t>סת טלב אלסאנע וחיים אורון.</w:t>
      </w:r>
    </w:p>
    <w:p w14:paraId="45D70842" w14:textId="77777777" w:rsidR="00000000" w:rsidRDefault="009F4636">
      <w:pPr>
        <w:pStyle w:val="a"/>
        <w:ind w:firstLine="0"/>
        <w:rPr>
          <w:rFonts w:hint="cs"/>
          <w:caps/>
          <w:rtl/>
        </w:rPr>
      </w:pPr>
    </w:p>
    <w:p w14:paraId="6564A8A9" w14:textId="77777777" w:rsidR="00000000" w:rsidRDefault="009F4636">
      <w:pPr>
        <w:pStyle w:val="Speaker"/>
        <w:rPr>
          <w:b w:val="0"/>
          <w:bCs w:val="0"/>
          <w:caps/>
          <w:u w:val="none"/>
          <w:rtl/>
        </w:rPr>
      </w:pPr>
      <w:bookmarkStart w:id="68" w:name="_Toc45451355"/>
      <w:bookmarkStart w:id="69" w:name="_Toc45970079"/>
      <w:r>
        <w:rPr>
          <w:rFonts w:hint="eastAsia"/>
          <w:b w:val="0"/>
          <w:bCs w:val="0"/>
          <w:caps/>
          <w:u w:val="none"/>
          <w:rtl/>
        </w:rPr>
        <w:t>אליהו</w:t>
      </w:r>
      <w:r>
        <w:rPr>
          <w:b w:val="0"/>
          <w:bCs w:val="0"/>
          <w:caps/>
          <w:u w:val="none"/>
          <w:rtl/>
        </w:rPr>
        <w:t xml:space="preserve"> ישי (ש"ס):</w:t>
      </w:r>
      <w:bookmarkEnd w:id="68"/>
      <w:bookmarkEnd w:id="69"/>
    </w:p>
    <w:p w14:paraId="61A74FAE" w14:textId="77777777" w:rsidR="00000000" w:rsidRDefault="009F4636">
      <w:pPr>
        <w:pStyle w:val="a"/>
        <w:rPr>
          <w:rFonts w:hint="cs"/>
          <w:caps/>
          <w:rtl/>
        </w:rPr>
      </w:pPr>
    </w:p>
    <w:p w14:paraId="6AA8C2D0" w14:textId="77777777" w:rsidR="00000000" w:rsidRDefault="009F4636">
      <w:pPr>
        <w:pStyle w:val="a"/>
        <w:rPr>
          <w:rFonts w:hint="cs"/>
          <w:caps/>
          <w:rtl/>
        </w:rPr>
      </w:pPr>
      <w:r>
        <w:rPr>
          <w:rFonts w:hint="cs"/>
          <w:caps/>
          <w:rtl/>
        </w:rPr>
        <w:t>אדוני היושב-ראש, תראה, עם ישראל צריך לדעת מה המגמה של שר הפנים ומה המדיניות החדשה של ממשלת ישראל. הרי אי-אפשר לבוא ולנסות לגמד, או הייתי אומר משהו חריף יותר, להטעות את עם ישראל. כשאדם מקבל אזרחות, אף אחד לא יכו</w:t>
      </w:r>
      <w:r>
        <w:rPr>
          <w:rFonts w:hint="cs"/>
          <w:caps/>
          <w:rtl/>
        </w:rPr>
        <w:t>ל לעמוד בעובדה שאשתו רוצה להיות אזרחית ויגידו לה לא, או שהבן שלו ירצה לקבל אזרחות ולא יקבל, לא כל שכן אם הוא נולד בארץ. כך שצריכים לבוא ולומר את האמת, הכוונה גם לבני משפחותיהם. עכשיו, ספורטאים, תורמים, אמנים, אפשר להביא לארץ אלפים שטובים למדינת ישראל. אפשר</w:t>
      </w:r>
      <w:r>
        <w:rPr>
          <w:rFonts w:hint="cs"/>
          <w:caps/>
          <w:rtl/>
        </w:rPr>
        <w:t xml:space="preserve"> גם לסגור את כל ענף הספורט במדינת ישראל. במקום לפתח פה את ענף הספורט, מביאים זרים מחוץ-לארץ. יכול להיות שזו המדיניות. </w:t>
      </w:r>
    </w:p>
    <w:p w14:paraId="6746A863" w14:textId="77777777" w:rsidR="00000000" w:rsidRDefault="009F4636">
      <w:pPr>
        <w:pStyle w:val="a"/>
        <w:rPr>
          <w:rFonts w:hint="cs"/>
          <w:caps/>
          <w:rtl/>
        </w:rPr>
      </w:pPr>
    </w:p>
    <w:p w14:paraId="1CB6BD5A" w14:textId="77777777" w:rsidR="00000000" w:rsidRDefault="009F4636">
      <w:pPr>
        <w:pStyle w:val="a"/>
        <w:rPr>
          <w:rFonts w:hint="cs"/>
          <w:caps/>
          <w:rtl/>
        </w:rPr>
      </w:pPr>
      <w:r>
        <w:rPr>
          <w:rFonts w:hint="cs"/>
          <w:caps/>
          <w:rtl/>
        </w:rPr>
        <w:t>אבל החמור הוא, שהכוונה לתת גם אזרחות לילדי עובדים זרים, אמר זאת שר הפנים בצורה מאוד ברורה וידועה, הוא לא הסתיר זאת. הסכנה הגדולה היא, שז</w:t>
      </w:r>
      <w:r>
        <w:rPr>
          <w:rFonts w:hint="cs"/>
          <w:caps/>
          <w:rtl/>
        </w:rPr>
        <w:t>ה הולך ומתפשט ואין לזה מגבלה. כולנו יודעים שכשעלו לפה עובדים זרים לארץ, כולם אמרו, וגם שרי העבודה לדורותיהם, לפני שאני נכנסתי לתפקיד, ואולי גם ראשי ממשלה ושרים נוספים, שמדובר במאות או באלפים בודדים של עובדים זרים. היום יש לנו פה כמעט 300,000, 400,000, חלקם</w:t>
      </w:r>
      <w:r>
        <w:rPr>
          <w:rFonts w:hint="cs"/>
          <w:caps/>
          <w:rtl/>
        </w:rPr>
        <w:t xml:space="preserve"> באופן חוקי וחלקם לא. הם מתחתנים פה. ותמיד אמרנו, שאותם עובדים זרים שבאים לארץ, יביאו פה ילדים, ומה, תגרשו אותם? אז כולם אמרו, אדוני היושב-ראש, כן, נגרש אותם.      </w:t>
      </w:r>
    </w:p>
    <w:p w14:paraId="298AE1F0" w14:textId="77777777" w:rsidR="00000000" w:rsidRDefault="009F4636">
      <w:pPr>
        <w:pStyle w:val="a"/>
        <w:ind w:firstLine="0"/>
        <w:rPr>
          <w:rFonts w:hint="cs"/>
          <w:caps/>
          <w:rtl/>
        </w:rPr>
      </w:pPr>
    </w:p>
    <w:p w14:paraId="500A8F86" w14:textId="77777777" w:rsidR="00000000" w:rsidRDefault="009F4636">
      <w:pPr>
        <w:pStyle w:val="ad"/>
        <w:rPr>
          <w:b w:val="0"/>
          <w:bCs w:val="0"/>
          <w:caps/>
          <w:u w:val="none"/>
          <w:rtl/>
        </w:rPr>
      </w:pPr>
      <w:r>
        <w:rPr>
          <w:b w:val="0"/>
          <w:bCs w:val="0"/>
          <w:caps/>
          <w:u w:val="none"/>
          <w:rtl/>
        </w:rPr>
        <w:t>היו"ר נסים דהן:</w:t>
      </w:r>
    </w:p>
    <w:p w14:paraId="4030F1A1" w14:textId="77777777" w:rsidR="00000000" w:rsidRDefault="009F4636">
      <w:pPr>
        <w:pStyle w:val="a"/>
        <w:rPr>
          <w:caps/>
          <w:rtl/>
        </w:rPr>
      </w:pPr>
    </w:p>
    <w:p w14:paraId="30B2812F" w14:textId="77777777" w:rsidR="00000000" w:rsidRDefault="009F4636">
      <w:pPr>
        <w:pStyle w:val="a"/>
        <w:rPr>
          <w:rFonts w:hint="cs"/>
          <w:caps/>
          <w:rtl/>
        </w:rPr>
      </w:pPr>
      <w:r>
        <w:rPr>
          <w:rFonts w:hint="cs"/>
          <w:caps/>
          <w:rtl/>
        </w:rPr>
        <w:t>לשאלה, בבקשה.</w:t>
      </w:r>
    </w:p>
    <w:p w14:paraId="4B12BDCB" w14:textId="77777777" w:rsidR="00000000" w:rsidRDefault="009F4636">
      <w:pPr>
        <w:pStyle w:val="a"/>
        <w:ind w:firstLine="0"/>
        <w:rPr>
          <w:rFonts w:hint="cs"/>
          <w:caps/>
          <w:rtl/>
        </w:rPr>
      </w:pPr>
    </w:p>
    <w:p w14:paraId="2907E6CB" w14:textId="77777777" w:rsidR="00000000" w:rsidRDefault="009F4636">
      <w:pPr>
        <w:pStyle w:val="SpeakerCon"/>
        <w:rPr>
          <w:b w:val="0"/>
          <w:bCs w:val="0"/>
          <w:caps/>
          <w:u w:val="none"/>
          <w:rtl/>
        </w:rPr>
      </w:pPr>
      <w:r>
        <w:rPr>
          <w:rFonts w:hint="eastAsia"/>
          <w:b w:val="0"/>
          <w:bCs w:val="0"/>
          <w:caps/>
          <w:u w:val="none"/>
          <w:rtl/>
        </w:rPr>
        <w:t>אליהו</w:t>
      </w:r>
      <w:r>
        <w:rPr>
          <w:b w:val="0"/>
          <w:bCs w:val="0"/>
          <w:caps/>
          <w:u w:val="none"/>
          <w:rtl/>
        </w:rPr>
        <w:t xml:space="preserve"> ישי (ש"ס):</w:t>
      </w:r>
    </w:p>
    <w:p w14:paraId="2F2DCF9E" w14:textId="77777777" w:rsidR="00000000" w:rsidRDefault="009F4636">
      <w:pPr>
        <w:pStyle w:val="a"/>
        <w:rPr>
          <w:rFonts w:hint="cs"/>
          <w:caps/>
          <w:rtl/>
        </w:rPr>
      </w:pPr>
    </w:p>
    <w:p w14:paraId="0B829A06" w14:textId="77777777" w:rsidR="00000000" w:rsidRDefault="009F4636">
      <w:pPr>
        <w:pStyle w:val="a"/>
        <w:rPr>
          <w:rFonts w:hint="cs"/>
          <w:caps/>
          <w:rtl/>
        </w:rPr>
      </w:pPr>
      <w:r>
        <w:rPr>
          <w:rFonts w:hint="cs"/>
          <w:caps/>
          <w:rtl/>
        </w:rPr>
        <w:t>אמרתי שאי-אפשר לגרש אותם אחר כך. והנה, ב</w:t>
      </w:r>
      <w:r>
        <w:rPr>
          <w:rFonts w:hint="cs"/>
          <w:caps/>
          <w:rtl/>
        </w:rPr>
        <w:t>סוף מתברר שאני צודק - והלוואי שאני טועה. לכן, הכוונה של שר הפנים היא לטשטש את הזהות של המדינה היהודית. הוא מסכן את המדינה היהודית. הכוונה היא לתת אזרחות לכל דורש. אני יכול להביא לפה 100,000 אנשים שתורמים למדינת ישראל. יש מאות-אלפי אנשים שרוצים לתרום למדינה</w:t>
      </w:r>
      <w:r>
        <w:rPr>
          <w:rFonts w:hint="cs"/>
          <w:caps/>
          <w:rtl/>
        </w:rPr>
        <w:t xml:space="preserve"> בכל מיני ענפים, והם יבואו לארץ. זו מדינה יהודית. השאלה היא, האם באמת שר הפנים מתכונן לעשות את זה, או האם הוא מתכונן לעשות את זה לאט לאט, וכך יטעה את כולם ובסופו של דבר ייכנסו לארץ אלפי גויים לא יהודים.</w:t>
      </w:r>
    </w:p>
    <w:p w14:paraId="2C5B7F72" w14:textId="77777777" w:rsidR="00000000" w:rsidRDefault="009F4636">
      <w:pPr>
        <w:pStyle w:val="a"/>
        <w:ind w:firstLine="0"/>
        <w:rPr>
          <w:rFonts w:hint="cs"/>
          <w:caps/>
          <w:rtl/>
        </w:rPr>
      </w:pPr>
    </w:p>
    <w:p w14:paraId="4D34F2C8" w14:textId="77777777" w:rsidR="00000000" w:rsidRDefault="009F4636">
      <w:pPr>
        <w:pStyle w:val="ad"/>
        <w:rPr>
          <w:b w:val="0"/>
          <w:bCs w:val="0"/>
          <w:caps/>
          <w:u w:val="none"/>
          <w:rtl/>
        </w:rPr>
      </w:pPr>
      <w:r>
        <w:rPr>
          <w:b w:val="0"/>
          <w:bCs w:val="0"/>
          <w:caps/>
          <w:u w:val="none"/>
          <w:rtl/>
        </w:rPr>
        <w:t>היו"ר נסים דהן:</w:t>
      </w:r>
    </w:p>
    <w:p w14:paraId="0352CF9B" w14:textId="77777777" w:rsidR="00000000" w:rsidRDefault="009F4636">
      <w:pPr>
        <w:pStyle w:val="a"/>
        <w:rPr>
          <w:caps/>
          <w:rtl/>
        </w:rPr>
      </w:pPr>
    </w:p>
    <w:p w14:paraId="1AF324D5" w14:textId="77777777" w:rsidR="00000000" w:rsidRDefault="009F4636">
      <w:pPr>
        <w:pStyle w:val="a"/>
        <w:rPr>
          <w:rFonts w:hint="cs"/>
          <w:caps/>
          <w:rtl/>
        </w:rPr>
      </w:pPr>
      <w:r>
        <w:rPr>
          <w:rFonts w:hint="cs"/>
          <w:caps/>
          <w:rtl/>
        </w:rPr>
        <w:t>חבר הכנסת טלב אלסאנע, אני מקווה שלא</w:t>
      </w:r>
      <w:r>
        <w:rPr>
          <w:rFonts w:hint="cs"/>
          <w:caps/>
          <w:rtl/>
        </w:rPr>
        <w:t xml:space="preserve"> תלמד מהדובר הקודם ותנאם. שאלה בדקה. </w:t>
      </w:r>
    </w:p>
    <w:p w14:paraId="7CD8C9B5" w14:textId="77777777" w:rsidR="00000000" w:rsidRDefault="009F4636">
      <w:pPr>
        <w:pStyle w:val="a"/>
        <w:ind w:firstLine="0"/>
        <w:rPr>
          <w:rFonts w:hint="cs"/>
          <w:caps/>
          <w:rtl/>
        </w:rPr>
      </w:pPr>
    </w:p>
    <w:p w14:paraId="23BF1CCB" w14:textId="77777777" w:rsidR="00000000" w:rsidRDefault="009F4636">
      <w:pPr>
        <w:pStyle w:val="Speaker"/>
        <w:rPr>
          <w:b w:val="0"/>
          <w:bCs w:val="0"/>
          <w:caps/>
          <w:u w:val="none"/>
          <w:rtl/>
        </w:rPr>
      </w:pPr>
      <w:bookmarkStart w:id="70" w:name="FS000000549T18_06_2003_12_54_38"/>
      <w:bookmarkStart w:id="71" w:name="_Toc45451356"/>
      <w:bookmarkStart w:id="72" w:name="_Toc45970080"/>
      <w:bookmarkEnd w:id="70"/>
      <w:r>
        <w:rPr>
          <w:rFonts w:hint="eastAsia"/>
          <w:b w:val="0"/>
          <w:bCs w:val="0"/>
          <w:caps/>
          <w:u w:val="none"/>
          <w:rtl/>
        </w:rPr>
        <w:t>טלב</w:t>
      </w:r>
      <w:r>
        <w:rPr>
          <w:b w:val="0"/>
          <w:bCs w:val="0"/>
          <w:caps/>
          <w:u w:val="none"/>
          <w:rtl/>
        </w:rPr>
        <w:t xml:space="preserve"> אלסאנע (רע"ם):</w:t>
      </w:r>
      <w:bookmarkEnd w:id="71"/>
      <w:bookmarkEnd w:id="72"/>
    </w:p>
    <w:p w14:paraId="75C04AEB" w14:textId="77777777" w:rsidR="00000000" w:rsidRDefault="009F4636">
      <w:pPr>
        <w:pStyle w:val="a"/>
        <w:rPr>
          <w:rFonts w:hint="cs"/>
          <w:caps/>
          <w:rtl/>
        </w:rPr>
      </w:pPr>
    </w:p>
    <w:p w14:paraId="6D071BE5" w14:textId="77777777" w:rsidR="00000000" w:rsidRDefault="009F4636">
      <w:pPr>
        <w:pStyle w:val="a"/>
        <w:rPr>
          <w:rFonts w:hint="cs"/>
          <w:caps/>
          <w:rtl/>
        </w:rPr>
      </w:pPr>
      <w:r>
        <w:rPr>
          <w:rFonts w:hint="cs"/>
          <w:caps/>
          <w:rtl/>
        </w:rPr>
        <w:t xml:space="preserve">אנהג בדיוק כפי שנהג קודמי, אגביל עצמי בזמן שהוקצה לו. </w:t>
      </w:r>
    </w:p>
    <w:p w14:paraId="44C60A37" w14:textId="77777777" w:rsidR="00000000" w:rsidRDefault="009F4636">
      <w:pPr>
        <w:pStyle w:val="a"/>
        <w:rPr>
          <w:rFonts w:hint="cs"/>
          <w:caps/>
          <w:rtl/>
        </w:rPr>
      </w:pPr>
    </w:p>
    <w:p w14:paraId="7C82BAB7" w14:textId="77777777" w:rsidR="00000000" w:rsidRDefault="009F4636">
      <w:pPr>
        <w:pStyle w:val="a"/>
        <w:rPr>
          <w:rFonts w:hint="cs"/>
          <w:caps/>
          <w:rtl/>
        </w:rPr>
      </w:pPr>
      <w:r>
        <w:rPr>
          <w:rFonts w:hint="cs"/>
          <w:caps/>
          <w:rtl/>
        </w:rPr>
        <w:t>אני רוצה לפנות לכבוד שר הפנים, אני מבין שמבחינת המדיניות יש פרמטר חדש - אולי אתה מאמץ אותו למתן אזרחות - והוא התרומה שיכולה להיות לאותו אדם ש</w:t>
      </w:r>
      <w:r>
        <w:rPr>
          <w:rFonts w:hint="cs"/>
          <w:caps/>
          <w:rtl/>
        </w:rPr>
        <w:t xml:space="preserve">מבקש את האזרחות. </w:t>
      </w:r>
    </w:p>
    <w:p w14:paraId="3E41FD69" w14:textId="77777777" w:rsidR="00000000" w:rsidRDefault="009F4636">
      <w:pPr>
        <w:pStyle w:val="a"/>
        <w:ind w:firstLine="0"/>
        <w:rPr>
          <w:rFonts w:hint="cs"/>
          <w:caps/>
          <w:rtl/>
        </w:rPr>
      </w:pPr>
    </w:p>
    <w:p w14:paraId="04A37399" w14:textId="77777777" w:rsidR="00000000" w:rsidRDefault="009F4636">
      <w:pPr>
        <w:pStyle w:val="ad"/>
        <w:rPr>
          <w:b w:val="0"/>
          <w:bCs w:val="0"/>
          <w:caps/>
          <w:u w:val="none"/>
          <w:rtl/>
        </w:rPr>
      </w:pPr>
      <w:r>
        <w:rPr>
          <w:b w:val="0"/>
          <w:bCs w:val="0"/>
          <w:caps/>
          <w:u w:val="none"/>
          <w:rtl/>
        </w:rPr>
        <w:t>היו"ר נסים דהן:</w:t>
      </w:r>
    </w:p>
    <w:p w14:paraId="0D966EE1" w14:textId="77777777" w:rsidR="00000000" w:rsidRDefault="009F4636">
      <w:pPr>
        <w:pStyle w:val="a"/>
        <w:rPr>
          <w:caps/>
          <w:rtl/>
        </w:rPr>
      </w:pPr>
    </w:p>
    <w:p w14:paraId="5F286D5A" w14:textId="77777777" w:rsidR="00000000" w:rsidRDefault="009F4636">
      <w:pPr>
        <w:pStyle w:val="a"/>
        <w:rPr>
          <w:rFonts w:hint="cs"/>
          <w:caps/>
          <w:rtl/>
        </w:rPr>
      </w:pPr>
      <w:r>
        <w:rPr>
          <w:rFonts w:hint="cs"/>
          <w:caps/>
          <w:rtl/>
        </w:rPr>
        <w:t xml:space="preserve">חבר הכנסת טלב אלסאנע, אני מבקש ממך סליחה. חברי הכנסת, יש רעש, לא שומעים את הדובר. בבקשה. </w:t>
      </w:r>
    </w:p>
    <w:p w14:paraId="2CF7F7B4" w14:textId="77777777" w:rsidR="00000000" w:rsidRDefault="009F4636">
      <w:pPr>
        <w:pStyle w:val="a"/>
        <w:ind w:firstLine="0"/>
        <w:rPr>
          <w:rFonts w:hint="cs"/>
          <w:caps/>
          <w:rtl/>
        </w:rPr>
      </w:pPr>
    </w:p>
    <w:p w14:paraId="3FE67E58" w14:textId="77777777" w:rsidR="00000000" w:rsidRDefault="009F4636">
      <w:pPr>
        <w:pStyle w:val="SpeakerCon"/>
        <w:rPr>
          <w:b w:val="0"/>
          <w:bCs w:val="0"/>
          <w:caps/>
          <w:u w:val="none"/>
          <w:rtl/>
        </w:rPr>
      </w:pPr>
      <w:bookmarkStart w:id="73" w:name="FS000000549T18_06_2003_13_15_00C"/>
      <w:bookmarkEnd w:id="73"/>
      <w:r>
        <w:rPr>
          <w:b w:val="0"/>
          <w:bCs w:val="0"/>
          <w:caps/>
          <w:u w:val="none"/>
          <w:rtl/>
        </w:rPr>
        <w:t>טלב אלסאנע (רע"ם):</w:t>
      </w:r>
    </w:p>
    <w:p w14:paraId="0889DA87" w14:textId="77777777" w:rsidR="00000000" w:rsidRDefault="009F4636">
      <w:pPr>
        <w:pStyle w:val="a"/>
        <w:rPr>
          <w:caps/>
          <w:rtl/>
        </w:rPr>
      </w:pPr>
    </w:p>
    <w:p w14:paraId="2B911761" w14:textId="77777777" w:rsidR="00000000" w:rsidRDefault="009F4636">
      <w:pPr>
        <w:pStyle w:val="a"/>
        <w:rPr>
          <w:rFonts w:hint="cs"/>
          <w:caps/>
          <w:rtl/>
        </w:rPr>
      </w:pPr>
      <w:r>
        <w:rPr>
          <w:rFonts w:hint="cs"/>
          <w:caps/>
          <w:rtl/>
        </w:rPr>
        <w:t xml:space="preserve">שאלתי, כבוד השר, האם יש הגבלה לגבי השייכות הלאומית של אותו אדם ללא קשר ליכולת התרומה שלו לחברה הישראלית. נתת </w:t>
      </w:r>
      <w:r>
        <w:rPr>
          <w:rFonts w:hint="cs"/>
          <w:caps/>
          <w:rtl/>
        </w:rPr>
        <w:t xml:space="preserve">דוגמאות של אמנים, ספורטאים, אנשים שיכולים לתרום לחברה, האם תחולת הקריטריון הזה מוגבלת לשייכות לאומית מסוימת, או שהיא ללא הבדל דת, לאום וגזע? </w:t>
      </w:r>
    </w:p>
    <w:p w14:paraId="783AAFC3" w14:textId="77777777" w:rsidR="00000000" w:rsidRDefault="009F4636">
      <w:pPr>
        <w:pStyle w:val="a"/>
        <w:rPr>
          <w:rFonts w:hint="cs"/>
          <w:caps/>
          <w:rtl/>
        </w:rPr>
      </w:pPr>
    </w:p>
    <w:p w14:paraId="7E75CFA3" w14:textId="77777777" w:rsidR="00000000" w:rsidRDefault="009F4636">
      <w:pPr>
        <w:pStyle w:val="a"/>
        <w:rPr>
          <w:rFonts w:hint="cs"/>
          <w:caps/>
          <w:rtl/>
        </w:rPr>
      </w:pPr>
      <w:r>
        <w:rPr>
          <w:rFonts w:hint="cs"/>
          <w:caps/>
          <w:rtl/>
        </w:rPr>
        <w:t>דבר שני, איפה נעלם הפרמטר ההומניטרי במדיניות של משרד הפנים? לא רק הכדאיות של התרומה הכלכלית, אלא הפרמטר ההומניטרי</w:t>
      </w:r>
      <w:r>
        <w:rPr>
          <w:rFonts w:hint="cs"/>
          <w:caps/>
          <w:rtl/>
        </w:rPr>
        <w:t xml:space="preserve"> שדיברת עליו, השיקול הליברלי וההומניזם של משרד הפנים. </w:t>
      </w:r>
    </w:p>
    <w:p w14:paraId="08AB8D8A" w14:textId="77777777" w:rsidR="00000000" w:rsidRDefault="009F4636">
      <w:pPr>
        <w:pStyle w:val="a"/>
        <w:ind w:firstLine="0"/>
        <w:rPr>
          <w:rFonts w:hint="cs"/>
          <w:caps/>
          <w:rtl/>
        </w:rPr>
      </w:pPr>
    </w:p>
    <w:p w14:paraId="38619B35" w14:textId="77777777" w:rsidR="00000000" w:rsidRDefault="009F4636">
      <w:pPr>
        <w:pStyle w:val="ad"/>
        <w:rPr>
          <w:b w:val="0"/>
          <w:bCs w:val="0"/>
          <w:caps/>
          <w:u w:val="none"/>
          <w:rtl/>
        </w:rPr>
      </w:pPr>
      <w:r>
        <w:rPr>
          <w:b w:val="0"/>
          <w:bCs w:val="0"/>
          <w:caps/>
          <w:u w:val="none"/>
          <w:rtl/>
        </w:rPr>
        <w:t>היו"ר נסים דהן:</w:t>
      </w:r>
    </w:p>
    <w:p w14:paraId="138C2350" w14:textId="77777777" w:rsidR="00000000" w:rsidRDefault="009F4636">
      <w:pPr>
        <w:pStyle w:val="a"/>
        <w:rPr>
          <w:caps/>
          <w:rtl/>
        </w:rPr>
      </w:pPr>
    </w:p>
    <w:p w14:paraId="02336C7D" w14:textId="77777777" w:rsidR="00000000" w:rsidRDefault="009F4636">
      <w:pPr>
        <w:pStyle w:val="a"/>
        <w:rPr>
          <w:rFonts w:hint="cs"/>
          <w:caps/>
          <w:rtl/>
        </w:rPr>
      </w:pPr>
      <w:r>
        <w:rPr>
          <w:rFonts w:hint="cs"/>
          <w:caps/>
          <w:rtl/>
        </w:rPr>
        <w:t xml:space="preserve">תודה רבה. חבר הכנסת חיים אורון, שאלה נוספת. אני מזכיר, זה שאלות נוספות ולא נאומים קצרים. </w:t>
      </w:r>
    </w:p>
    <w:p w14:paraId="09D5A246" w14:textId="77777777" w:rsidR="00000000" w:rsidRDefault="009F4636">
      <w:pPr>
        <w:pStyle w:val="a"/>
        <w:ind w:firstLine="0"/>
        <w:rPr>
          <w:rFonts w:hint="cs"/>
          <w:caps/>
          <w:rtl/>
        </w:rPr>
      </w:pPr>
    </w:p>
    <w:p w14:paraId="63BF0702" w14:textId="77777777" w:rsidR="00000000" w:rsidRDefault="009F4636">
      <w:pPr>
        <w:pStyle w:val="Speaker"/>
        <w:rPr>
          <w:b w:val="0"/>
          <w:bCs w:val="0"/>
          <w:caps/>
          <w:u w:val="none"/>
          <w:rtl/>
        </w:rPr>
      </w:pPr>
      <w:bookmarkStart w:id="74" w:name="FS000001065T18_06_2003_13_17_19"/>
      <w:bookmarkStart w:id="75" w:name="_Toc45451357"/>
      <w:bookmarkStart w:id="76" w:name="_Toc45970081"/>
      <w:bookmarkEnd w:id="74"/>
      <w:r>
        <w:rPr>
          <w:rFonts w:hint="eastAsia"/>
          <w:b w:val="0"/>
          <w:bCs w:val="0"/>
          <w:caps/>
          <w:u w:val="none"/>
          <w:rtl/>
        </w:rPr>
        <w:t>חיים</w:t>
      </w:r>
      <w:r>
        <w:rPr>
          <w:b w:val="0"/>
          <w:bCs w:val="0"/>
          <w:caps/>
          <w:u w:val="none"/>
          <w:rtl/>
        </w:rPr>
        <w:t xml:space="preserve"> אורון (מרצ):</w:t>
      </w:r>
      <w:bookmarkEnd w:id="75"/>
      <w:bookmarkEnd w:id="76"/>
    </w:p>
    <w:p w14:paraId="327CD5AC" w14:textId="77777777" w:rsidR="00000000" w:rsidRDefault="009F4636">
      <w:pPr>
        <w:pStyle w:val="a"/>
        <w:rPr>
          <w:rFonts w:hint="cs"/>
          <w:caps/>
          <w:rtl/>
        </w:rPr>
      </w:pPr>
    </w:p>
    <w:p w14:paraId="7A1DFEFF" w14:textId="77777777" w:rsidR="00000000" w:rsidRDefault="009F4636">
      <w:pPr>
        <w:pStyle w:val="a"/>
        <w:rPr>
          <w:rFonts w:hint="cs"/>
          <w:caps/>
          <w:rtl/>
        </w:rPr>
      </w:pPr>
      <w:r>
        <w:rPr>
          <w:rFonts w:hint="cs"/>
          <w:caps/>
          <w:rtl/>
        </w:rPr>
        <w:t xml:space="preserve">אדוני השר, אני רוצה לברך אותך על שתי ההחלטות שדיברת עליהן היום. האחת, על </w:t>
      </w:r>
      <w:r>
        <w:rPr>
          <w:rFonts w:hint="cs"/>
          <w:caps/>
          <w:rtl/>
        </w:rPr>
        <w:t>עצם המהלך שעשית, אני חושב שזה היה מהלך נכון. השנייה, על קביעת ועדה לקביעת קריטריונים, כי המושג תרומה הוא מאוד רחב. אני יכול להזדהות עם הקריטריונים שלך הפעם, אך מחר יהיה שר אחר והמושג של תרומה יהיה לגמרי אחר. הנושא של תרומה, שיש בו לפעמים ממד מאוד אליטיסטי,</w:t>
      </w:r>
      <w:r>
        <w:rPr>
          <w:rFonts w:hint="cs"/>
          <w:caps/>
          <w:rtl/>
        </w:rPr>
        <w:t xml:space="preserve"> מחייב בדיקה יותר רחבה. </w:t>
      </w:r>
    </w:p>
    <w:p w14:paraId="6BCC82D5" w14:textId="77777777" w:rsidR="00000000" w:rsidRDefault="009F4636">
      <w:pPr>
        <w:pStyle w:val="a"/>
        <w:rPr>
          <w:rFonts w:hint="cs"/>
          <w:caps/>
          <w:rtl/>
        </w:rPr>
      </w:pPr>
    </w:p>
    <w:p w14:paraId="1FC40B82" w14:textId="77777777" w:rsidR="00000000" w:rsidRDefault="009F4636">
      <w:pPr>
        <w:pStyle w:val="a"/>
        <w:rPr>
          <w:rFonts w:hint="cs"/>
          <w:caps/>
          <w:rtl/>
        </w:rPr>
      </w:pPr>
      <w:r>
        <w:rPr>
          <w:rFonts w:hint="cs"/>
          <w:caps/>
          <w:rtl/>
        </w:rPr>
        <w:t>אני רוצה להיות מפורש יותר לגבי הנושא שהעלה חבר הכנסת טלב אלסאנע. קיבלת החלטה בתחום הזה, והממשלה קיבלה החלטה בתחום אחר, אבל הוא שייך לעניין הזה, וזו החלטה כוללנית, גורפת, חד-משמעית, אפילו בלי מנגנון לבחינה של כל הנושא שבתחום של איח</w:t>
      </w:r>
      <w:r>
        <w:rPr>
          <w:rFonts w:hint="cs"/>
          <w:caps/>
          <w:rtl/>
        </w:rPr>
        <w:t xml:space="preserve">וד משפחות, בתחום של נשים וגברים מארצות שכנות, וכל אחד מאתנו עוסק היום במקרים הומניים מאוד מאוד קשים בלי שיש אפילו מסלול רציני לבחינת הנושא. </w:t>
      </w:r>
    </w:p>
    <w:p w14:paraId="3EFA43E2" w14:textId="77777777" w:rsidR="00000000" w:rsidRDefault="009F4636">
      <w:pPr>
        <w:pStyle w:val="a"/>
        <w:ind w:firstLine="0"/>
        <w:rPr>
          <w:rFonts w:hint="cs"/>
          <w:caps/>
          <w:rtl/>
        </w:rPr>
      </w:pPr>
    </w:p>
    <w:p w14:paraId="220AFDC9" w14:textId="77777777" w:rsidR="00000000" w:rsidRDefault="009F4636">
      <w:pPr>
        <w:pStyle w:val="ad"/>
        <w:rPr>
          <w:b w:val="0"/>
          <w:bCs w:val="0"/>
          <w:caps/>
          <w:u w:val="none"/>
          <w:rtl/>
        </w:rPr>
      </w:pPr>
      <w:r>
        <w:rPr>
          <w:b w:val="0"/>
          <w:bCs w:val="0"/>
          <w:caps/>
          <w:u w:val="none"/>
          <w:rtl/>
        </w:rPr>
        <w:t>היו"ר נסים דהן:</w:t>
      </w:r>
    </w:p>
    <w:p w14:paraId="1AB6C2D7" w14:textId="77777777" w:rsidR="00000000" w:rsidRDefault="009F4636">
      <w:pPr>
        <w:pStyle w:val="a"/>
        <w:rPr>
          <w:caps/>
          <w:rtl/>
        </w:rPr>
      </w:pPr>
    </w:p>
    <w:p w14:paraId="705D7C22" w14:textId="77777777" w:rsidR="00000000" w:rsidRDefault="009F4636">
      <w:pPr>
        <w:pStyle w:val="a"/>
        <w:rPr>
          <w:rFonts w:hint="cs"/>
          <w:caps/>
          <w:rtl/>
        </w:rPr>
      </w:pPr>
      <w:r>
        <w:rPr>
          <w:rFonts w:hint="cs"/>
          <w:caps/>
          <w:rtl/>
        </w:rPr>
        <w:t xml:space="preserve">והשאלה? </w:t>
      </w:r>
    </w:p>
    <w:p w14:paraId="4D700FE0" w14:textId="77777777" w:rsidR="00000000" w:rsidRDefault="009F4636">
      <w:pPr>
        <w:pStyle w:val="a"/>
        <w:ind w:firstLine="0"/>
        <w:rPr>
          <w:rFonts w:hint="cs"/>
          <w:caps/>
          <w:rtl/>
        </w:rPr>
      </w:pPr>
    </w:p>
    <w:p w14:paraId="5F1DD106" w14:textId="77777777" w:rsidR="00000000" w:rsidRDefault="009F4636">
      <w:pPr>
        <w:pStyle w:val="SpeakerCon"/>
        <w:rPr>
          <w:b w:val="0"/>
          <w:bCs w:val="0"/>
          <w:caps/>
          <w:u w:val="none"/>
          <w:rtl/>
        </w:rPr>
      </w:pPr>
      <w:bookmarkStart w:id="77" w:name="FS000001065T18_06_2003_13_20_06C"/>
      <w:bookmarkEnd w:id="77"/>
      <w:r>
        <w:rPr>
          <w:b w:val="0"/>
          <w:bCs w:val="0"/>
          <w:caps/>
          <w:u w:val="none"/>
          <w:rtl/>
        </w:rPr>
        <w:t>חיים אורון (מרצ):</w:t>
      </w:r>
    </w:p>
    <w:p w14:paraId="15E8CC6B" w14:textId="77777777" w:rsidR="00000000" w:rsidRDefault="009F4636">
      <w:pPr>
        <w:pStyle w:val="a"/>
        <w:rPr>
          <w:caps/>
          <w:rtl/>
        </w:rPr>
      </w:pPr>
    </w:p>
    <w:p w14:paraId="1EF6D44E" w14:textId="77777777" w:rsidR="00000000" w:rsidRDefault="009F4636">
      <w:pPr>
        <w:pStyle w:val="a"/>
        <w:rPr>
          <w:rFonts w:hint="cs"/>
          <w:caps/>
          <w:rtl/>
        </w:rPr>
      </w:pPr>
      <w:r>
        <w:rPr>
          <w:rFonts w:hint="cs"/>
          <w:caps/>
          <w:rtl/>
        </w:rPr>
        <w:t>האם אתה לא חושב שבצד הגישה הנורמטיבית המאוד פתוחה שביטאת כאן בנושא א</w:t>
      </w:r>
      <w:r>
        <w:rPr>
          <w:rFonts w:hint="cs"/>
          <w:caps/>
          <w:rtl/>
        </w:rPr>
        <w:t xml:space="preserve">חד, אין עליך חובה גם לאמץ גישה פתוחה בנושא השני? </w:t>
      </w:r>
    </w:p>
    <w:p w14:paraId="7E3B66FC" w14:textId="77777777" w:rsidR="00000000" w:rsidRDefault="009F4636">
      <w:pPr>
        <w:pStyle w:val="a"/>
        <w:ind w:firstLine="0"/>
        <w:rPr>
          <w:rFonts w:hint="cs"/>
          <w:caps/>
          <w:rtl/>
        </w:rPr>
      </w:pPr>
    </w:p>
    <w:p w14:paraId="47EAC9A8" w14:textId="77777777" w:rsidR="00000000" w:rsidRDefault="009F4636">
      <w:pPr>
        <w:pStyle w:val="ad"/>
        <w:rPr>
          <w:b w:val="0"/>
          <w:bCs w:val="0"/>
          <w:caps/>
          <w:u w:val="none"/>
          <w:rtl/>
        </w:rPr>
      </w:pPr>
      <w:r>
        <w:rPr>
          <w:b w:val="0"/>
          <w:bCs w:val="0"/>
          <w:caps/>
          <w:u w:val="none"/>
          <w:rtl/>
        </w:rPr>
        <w:t>היו"ר נסים דהן:</w:t>
      </w:r>
    </w:p>
    <w:p w14:paraId="15471278" w14:textId="77777777" w:rsidR="00000000" w:rsidRDefault="009F4636">
      <w:pPr>
        <w:pStyle w:val="a"/>
        <w:rPr>
          <w:caps/>
          <w:rtl/>
        </w:rPr>
      </w:pPr>
    </w:p>
    <w:p w14:paraId="629C304D" w14:textId="77777777" w:rsidR="00000000" w:rsidRDefault="009F4636">
      <w:pPr>
        <w:pStyle w:val="a"/>
        <w:rPr>
          <w:rFonts w:hint="cs"/>
          <w:caps/>
          <w:rtl/>
        </w:rPr>
      </w:pPr>
      <w:r>
        <w:rPr>
          <w:rFonts w:hint="cs"/>
          <w:caps/>
          <w:rtl/>
        </w:rPr>
        <w:t xml:space="preserve">תודה. כבוד השר, תשובות על שלוש השאלות. </w:t>
      </w:r>
    </w:p>
    <w:p w14:paraId="1CF5E858" w14:textId="77777777" w:rsidR="00000000" w:rsidRDefault="009F4636">
      <w:pPr>
        <w:pStyle w:val="a"/>
        <w:ind w:firstLine="0"/>
        <w:rPr>
          <w:rFonts w:hint="cs"/>
          <w:caps/>
          <w:rtl/>
        </w:rPr>
      </w:pPr>
    </w:p>
    <w:p w14:paraId="20DF40CD" w14:textId="77777777" w:rsidR="00000000" w:rsidRDefault="009F4636">
      <w:pPr>
        <w:pStyle w:val="Speaker"/>
        <w:rPr>
          <w:b w:val="0"/>
          <w:bCs w:val="0"/>
          <w:caps/>
          <w:u w:val="none"/>
          <w:rtl/>
        </w:rPr>
      </w:pPr>
      <w:bookmarkStart w:id="78" w:name="FS000000519T18_06_2003_13_20_44"/>
      <w:bookmarkStart w:id="79" w:name="_Toc45451358"/>
      <w:bookmarkStart w:id="80" w:name="_Toc45970082"/>
      <w:bookmarkEnd w:id="78"/>
      <w:r>
        <w:rPr>
          <w:rFonts w:hint="eastAsia"/>
          <w:b w:val="0"/>
          <w:bCs w:val="0"/>
          <w:caps/>
          <w:u w:val="none"/>
          <w:rtl/>
        </w:rPr>
        <w:t>שר</w:t>
      </w:r>
      <w:r>
        <w:rPr>
          <w:b w:val="0"/>
          <w:bCs w:val="0"/>
          <w:caps/>
          <w:u w:val="none"/>
          <w:rtl/>
        </w:rPr>
        <w:t xml:space="preserve"> הפנים אברהם פורז:</w:t>
      </w:r>
      <w:bookmarkEnd w:id="79"/>
      <w:bookmarkEnd w:id="80"/>
    </w:p>
    <w:p w14:paraId="2FC5C13B" w14:textId="77777777" w:rsidR="00000000" w:rsidRDefault="009F4636">
      <w:pPr>
        <w:pStyle w:val="a"/>
        <w:rPr>
          <w:rFonts w:hint="cs"/>
          <w:caps/>
          <w:rtl/>
        </w:rPr>
      </w:pPr>
    </w:p>
    <w:p w14:paraId="5092B638" w14:textId="77777777" w:rsidR="00000000" w:rsidRDefault="009F4636">
      <w:pPr>
        <w:pStyle w:val="a"/>
        <w:rPr>
          <w:rFonts w:hint="cs"/>
          <w:caps/>
          <w:rtl/>
        </w:rPr>
      </w:pPr>
      <w:r>
        <w:rPr>
          <w:rFonts w:hint="cs"/>
          <w:caps/>
          <w:rtl/>
        </w:rPr>
        <w:t>אשר לשאלתו של חבר הכנסת אלי ישי, אני רוצה להזכיר, שראש הממשלה המנוח, מנחם בגין, שבוודאי דמותה של המדינה כמדינה יהודית היתה חש</w:t>
      </w:r>
      <w:r>
        <w:rPr>
          <w:rFonts w:hint="cs"/>
          <w:caps/>
          <w:rtl/>
        </w:rPr>
        <w:t>ובה לו - אחת ההחלטות הראשונות שקיבל היתה לתת אזרחות ישראלית לפליטים וייטנמים שאונייה ישראלית אספה בלב ים, ולא קרה שום אסון לעם היהודי בזה שנתנו אזרחות לכמה עשרות. דרך אגב, בת של אחד הפליטים הוייטנמים הללו משרתת היום בצה"ל בדרגת רב-סרן - ראיתי את תמונתה בעי</w:t>
      </w:r>
      <w:r>
        <w:rPr>
          <w:rFonts w:hint="cs"/>
          <w:caps/>
          <w:rtl/>
        </w:rPr>
        <w:t xml:space="preserve">תון. </w:t>
      </w:r>
    </w:p>
    <w:p w14:paraId="27656E9E" w14:textId="77777777" w:rsidR="00000000" w:rsidRDefault="009F4636">
      <w:pPr>
        <w:pStyle w:val="a"/>
        <w:rPr>
          <w:rFonts w:hint="cs"/>
          <w:caps/>
          <w:rtl/>
        </w:rPr>
      </w:pPr>
    </w:p>
    <w:p w14:paraId="795168EE" w14:textId="77777777" w:rsidR="00000000" w:rsidRDefault="009F4636">
      <w:pPr>
        <w:pStyle w:val="a"/>
        <w:rPr>
          <w:rFonts w:hint="cs"/>
          <w:caps/>
          <w:rtl/>
        </w:rPr>
      </w:pPr>
      <w:r>
        <w:rPr>
          <w:rFonts w:hint="cs"/>
          <w:caps/>
          <w:rtl/>
        </w:rPr>
        <w:t xml:space="preserve">אחד משחקני הכדורגל, מאמן השוערים של נבחרת ישראל, אוברוב, יש לו בת שמשרתת בצה"ל. אז אם זו לא זכות לקבל אזרחות, מהי זכות לקבלת אזרחות? </w:t>
      </w:r>
    </w:p>
    <w:p w14:paraId="433361E1" w14:textId="77777777" w:rsidR="00000000" w:rsidRDefault="009F4636">
      <w:pPr>
        <w:pStyle w:val="a"/>
        <w:rPr>
          <w:rFonts w:hint="cs"/>
          <w:caps/>
          <w:rtl/>
        </w:rPr>
      </w:pPr>
    </w:p>
    <w:p w14:paraId="253ED27A" w14:textId="77777777" w:rsidR="00000000" w:rsidRDefault="009F4636">
      <w:pPr>
        <w:pStyle w:val="a"/>
        <w:rPr>
          <w:rFonts w:hint="cs"/>
          <w:caps/>
          <w:rtl/>
        </w:rPr>
      </w:pPr>
      <w:r>
        <w:rPr>
          <w:rFonts w:hint="cs"/>
          <w:caps/>
          <w:rtl/>
        </w:rPr>
        <w:t>לשאלתו של חבר הכנסת טלב אלסאנע - אין הגבלה לפי לאום, אלא מה, הקריטריון ההומניטרי מופעל כל הזמן ובמקביל. וכן - ואלה</w:t>
      </w:r>
      <w:r>
        <w:rPr>
          <w:rFonts w:hint="cs"/>
          <w:caps/>
          <w:rtl/>
        </w:rPr>
        <w:t xml:space="preserve"> דברים שפחות התפרסמו - חלק מאנשים שהחלטתי לא לגרש מהארץ אלא להשאיר אותם פה, זה היה מטעמים הומניטריים, כמו ילדים או נערים וכיוצא באלה. כך שהקריטריון ההומניטרי קיים. </w:t>
      </w:r>
    </w:p>
    <w:p w14:paraId="761D4EB6" w14:textId="77777777" w:rsidR="00000000" w:rsidRDefault="009F4636">
      <w:pPr>
        <w:pStyle w:val="a"/>
        <w:rPr>
          <w:rFonts w:hint="cs"/>
          <w:caps/>
          <w:rtl/>
        </w:rPr>
      </w:pPr>
    </w:p>
    <w:p w14:paraId="5D618564" w14:textId="77777777" w:rsidR="00000000" w:rsidRDefault="009F4636">
      <w:pPr>
        <w:pStyle w:val="a"/>
        <w:rPr>
          <w:rFonts w:hint="cs"/>
          <w:caps/>
          <w:rtl/>
        </w:rPr>
      </w:pPr>
      <w:r>
        <w:rPr>
          <w:rFonts w:hint="cs"/>
          <w:caps/>
          <w:rtl/>
        </w:rPr>
        <w:t>לחבר הכנסת אורון - בזה אני עונה גם על השאלה של חבר הכנסת אלסאנע - אכן, צריכה להיות ועדה שת</w:t>
      </w:r>
      <w:r>
        <w:rPr>
          <w:rFonts w:hint="cs"/>
          <w:caps/>
          <w:rtl/>
        </w:rPr>
        <w:t xml:space="preserve">שקול את העניין; לא טוב ששר הפנים יחליט לבדו, ואני בהחלט מסכים להערתך. הוועדה תקום ברגע שאוכל להסדיר את העניין. </w:t>
      </w:r>
    </w:p>
    <w:p w14:paraId="01472F1D" w14:textId="77777777" w:rsidR="00000000" w:rsidRDefault="009F4636">
      <w:pPr>
        <w:pStyle w:val="a"/>
        <w:rPr>
          <w:rFonts w:hint="cs"/>
          <w:caps/>
          <w:rtl/>
        </w:rPr>
      </w:pPr>
    </w:p>
    <w:p w14:paraId="22E72096" w14:textId="77777777" w:rsidR="00000000" w:rsidRDefault="009F4636">
      <w:pPr>
        <w:pStyle w:val="a"/>
        <w:rPr>
          <w:rFonts w:hint="cs"/>
          <w:caps/>
          <w:rtl/>
        </w:rPr>
      </w:pPr>
      <w:r>
        <w:rPr>
          <w:rFonts w:hint="cs"/>
          <w:caps/>
          <w:rtl/>
        </w:rPr>
        <w:t>אשר לאיחוד המשפחות לגבי תושבי השטחים. אתמול הצגתי בכנסת לקריאה ראשונה את הצעת החוק שהגישה הממשלה. אמרתי שאני מגיש את הצעת החוק בלב כואב, כי איח</w:t>
      </w:r>
      <w:r>
        <w:rPr>
          <w:rFonts w:hint="cs"/>
          <w:caps/>
          <w:rtl/>
        </w:rPr>
        <w:t>וד משפחות הוא עניין הומניטרי, ובגדול לא הייתי רוצה שחוק כזה יתקיים. אמרנו, שלנוכח הפיגועים שהיו ולנוכח המלצת גורמי הביטחון, לא היה מנוס מהחקיקה הזאת. גם הבעתי את תקוותי, שלאחר שהתהליך המדיני ייכנס לתאוצה ותהיה רגיעה בתחום הביטחוני ולא יהיו פיגועים, אפשר יה</w:t>
      </w:r>
      <w:r>
        <w:rPr>
          <w:rFonts w:hint="cs"/>
          <w:caps/>
          <w:rtl/>
        </w:rPr>
        <w:t xml:space="preserve">יה לחדש את התהליך הזה של איחוד המשפחות. מה גם שהוראת החוק שהוגשה היא אך ורק לשנה אחת. כמובן, זה לא חוק שאנחנו מגישים אותו בשמחה, אבל הוא כורח המציאות. תודה. </w:t>
      </w:r>
    </w:p>
    <w:p w14:paraId="17D9E50D" w14:textId="77777777" w:rsidR="00000000" w:rsidRDefault="009F4636">
      <w:pPr>
        <w:pStyle w:val="a"/>
        <w:ind w:firstLine="0"/>
        <w:rPr>
          <w:rFonts w:hint="cs"/>
          <w:caps/>
          <w:rtl/>
        </w:rPr>
      </w:pPr>
    </w:p>
    <w:p w14:paraId="1D34D870" w14:textId="77777777" w:rsidR="00000000" w:rsidRDefault="009F4636">
      <w:pPr>
        <w:pStyle w:val="ad"/>
        <w:rPr>
          <w:b w:val="0"/>
          <w:bCs w:val="0"/>
          <w:caps/>
          <w:u w:val="none"/>
          <w:rtl/>
        </w:rPr>
      </w:pPr>
      <w:r>
        <w:rPr>
          <w:b w:val="0"/>
          <w:bCs w:val="0"/>
          <w:caps/>
          <w:u w:val="none"/>
          <w:rtl/>
        </w:rPr>
        <w:t>היו"ר נסים דהן:</w:t>
      </w:r>
    </w:p>
    <w:p w14:paraId="0F5FFF12" w14:textId="77777777" w:rsidR="00000000" w:rsidRDefault="009F4636">
      <w:pPr>
        <w:pStyle w:val="a"/>
        <w:rPr>
          <w:caps/>
          <w:rtl/>
        </w:rPr>
      </w:pPr>
    </w:p>
    <w:p w14:paraId="70C8FE1C" w14:textId="77777777" w:rsidR="00000000" w:rsidRDefault="009F4636">
      <w:pPr>
        <w:pStyle w:val="a"/>
        <w:rPr>
          <w:rFonts w:hint="cs"/>
          <w:caps/>
          <w:rtl/>
        </w:rPr>
      </w:pPr>
      <w:r>
        <w:rPr>
          <w:rFonts w:hint="cs"/>
          <w:caps/>
          <w:rtl/>
        </w:rPr>
        <w:t xml:space="preserve">תודה רבה. אנחנו עוברים לשאילתא מס' 40 </w:t>
      </w:r>
      <w:r>
        <w:rPr>
          <w:caps/>
          <w:rtl/>
        </w:rPr>
        <w:t>–</w:t>
      </w:r>
      <w:r>
        <w:rPr>
          <w:rFonts w:hint="cs"/>
          <w:caps/>
          <w:rtl/>
        </w:rPr>
        <w:t xml:space="preserve"> תעריפי הקייטנות - של חבר הכנסת יאיר פרץ </w:t>
      </w:r>
      <w:r>
        <w:rPr>
          <w:rFonts w:hint="cs"/>
          <w:caps/>
          <w:rtl/>
        </w:rPr>
        <w:t xml:space="preserve">לשר הפנים. בבקשה, מהמיקרופון. </w:t>
      </w:r>
    </w:p>
    <w:p w14:paraId="69C972F1" w14:textId="77777777" w:rsidR="00000000" w:rsidRDefault="009F4636">
      <w:pPr>
        <w:pStyle w:val="a"/>
        <w:ind w:firstLine="0"/>
        <w:rPr>
          <w:rFonts w:hint="cs"/>
          <w:caps/>
          <w:rtl/>
        </w:rPr>
      </w:pPr>
    </w:p>
    <w:p w14:paraId="704B6608" w14:textId="77777777" w:rsidR="00000000" w:rsidRDefault="009F4636">
      <w:pPr>
        <w:pStyle w:val="SpeakerCon"/>
        <w:rPr>
          <w:b w:val="0"/>
          <w:bCs w:val="0"/>
          <w:caps/>
          <w:u w:val="none"/>
          <w:rtl/>
        </w:rPr>
      </w:pPr>
      <w:bookmarkStart w:id="81" w:name="FS000000519T18_06_2003_13_31_55C"/>
      <w:bookmarkEnd w:id="81"/>
      <w:r>
        <w:rPr>
          <w:b w:val="0"/>
          <w:bCs w:val="0"/>
          <w:caps/>
          <w:u w:val="none"/>
          <w:rtl/>
        </w:rPr>
        <w:t>שר הפנים אברהם פורז:</w:t>
      </w:r>
    </w:p>
    <w:p w14:paraId="179642FC" w14:textId="77777777" w:rsidR="00000000" w:rsidRDefault="009F4636">
      <w:pPr>
        <w:pStyle w:val="a"/>
        <w:rPr>
          <w:caps/>
          <w:rtl/>
        </w:rPr>
      </w:pPr>
    </w:p>
    <w:p w14:paraId="7A947D9B" w14:textId="77777777" w:rsidR="00000000" w:rsidRDefault="009F4636">
      <w:pPr>
        <w:pStyle w:val="a"/>
        <w:rPr>
          <w:rFonts w:hint="cs"/>
          <w:caps/>
          <w:rtl/>
        </w:rPr>
      </w:pPr>
      <w:r>
        <w:rPr>
          <w:rFonts w:hint="cs"/>
          <w:caps/>
          <w:rtl/>
        </w:rPr>
        <w:t xml:space="preserve">מה לי ולקייטנות? אין לי מושג בעניין הקייטנות, למה אני? </w:t>
      </w:r>
    </w:p>
    <w:p w14:paraId="2DA3AF20" w14:textId="77777777" w:rsidR="00000000" w:rsidRDefault="009F4636">
      <w:pPr>
        <w:pStyle w:val="a"/>
        <w:ind w:firstLine="0"/>
        <w:rPr>
          <w:rFonts w:hint="cs"/>
          <w:caps/>
          <w:rtl/>
        </w:rPr>
      </w:pPr>
    </w:p>
    <w:p w14:paraId="7B82365D" w14:textId="77777777" w:rsidR="00000000" w:rsidRDefault="009F4636">
      <w:pPr>
        <w:pStyle w:val="ad"/>
        <w:rPr>
          <w:b w:val="0"/>
          <w:bCs w:val="0"/>
          <w:caps/>
          <w:u w:val="none"/>
          <w:rtl/>
        </w:rPr>
      </w:pPr>
      <w:r>
        <w:rPr>
          <w:b w:val="0"/>
          <w:bCs w:val="0"/>
          <w:caps/>
          <w:u w:val="none"/>
          <w:rtl/>
        </w:rPr>
        <w:t>היו"ר נסים דהן:</w:t>
      </w:r>
    </w:p>
    <w:p w14:paraId="4D6C8286" w14:textId="77777777" w:rsidR="00000000" w:rsidRDefault="009F4636">
      <w:pPr>
        <w:pStyle w:val="a"/>
        <w:rPr>
          <w:caps/>
          <w:rtl/>
        </w:rPr>
      </w:pPr>
    </w:p>
    <w:p w14:paraId="56D82885" w14:textId="77777777" w:rsidR="00000000" w:rsidRDefault="009F4636">
      <w:pPr>
        <w:pStyle w:val="a"/>
        <w:rPr>
          <w:rFonts w:hint="cs"/>
          <w:caps/>
          <w:rtl/>
        </w:rPr>
      </w:pPr>
      <w:r>
        <w:rPr>
          <w:rFonts w:hint="cs"/>
          <w:caps/>
          <w:rtl/>
        </w:rPr>
        <w:t xml:space="preserve">מזכירות הממשלה היא שקובעת מי השרים שיענו על השאילתות של חברי הכנסת. </w:t>
      </w:r>
    </w:p>
    <w:p w14:paraId="3D9747FD" w14:textId="77777777" w:rsidR="00000000" w:rsidRDefault="009F4636">
      <w:pPr>
        <w:pStyle w:val="a"/>
        <w:ind w:firstLine="0"/>
        <w:rPr>
          <w:rFonts w:hint="cs"/>
          <w:caps/>
          <w:rtl/>
        </w:rPr>
      </w:pPr>
    </w:p>
    <w:p w14:paraId="6FB18E4C" w14:textId="77777777" w:rsidR="00000000" w:rsidRDefault="009F4636">
      <w:pPr>
        <w:pStyle w:val="SpeakerCon"/>
        <w:rPr>
          <w:b w:val="0"/>
          <w:bCs w:val="0"/>
          <w:caps/>
          <w:u w:val="none"/>
          <w:rtl/>
        </w:rPr>
      </w:pPr>
      <w:bookmarkStart w:id="82" w:name="FS000000519T18_06_2003_13_32_27C"/>
      <w:bookmarkEnd w:id="82"/>
      <w:r>
        <w:rPr>
          <w:b w:val="0"/>
          <w:bCs w:val="0"/>
          <w:caps/>
          <w:u w:val="none"/>
          <w:rtl/>
        </w:rPr>
        <w:t>שר הפנים אברהם פורז:</w:t>
      </w:r>
    </w:p>
    <w:p w14:paraId="09ACEE34" w14:textId="77777777" w:rsidR="00000000" w:rsidRDefault="009F4636">
      <w:pPr>
        <w:pStyle w:val="a"/>
        <w:rPr>
          <w:caps/>
          <w:rtl/>
        </w:rPr>
      </w:pPr>
    </w:p>
    <w:p w14:paraId="4A3AE648" w14:textId="77777777" w:rsidR="00000000" w:rsidRDefault="009F4636">
      <w:pPr>
        <w:pStyle w:val="a"/>
        <w:rPr>
          <w:rFonts w:hint="cs"/>
          <w:caps/>
          <w:rtl/>
        </w:rPr>
      </w:pPr>
      <w:r>
        <w:rPr>
          <w:rFonts w:hint="cs"/>
          <w:caps/>
          <w:rtl/>
        </w:rPr>
        <w:t>אני מציע לברר, אני לא עוסק בקייטנות.</w:t>
      </w:r>
      <w:r>
        <w:rPr>
          <w:rFonts w:hint="cs"/>
          <w:caps/>
          <w:rtl/>
        </w:rPr>
        <w:t xml:space="preserve"> </w:t>
      </w:r>
    </w:p>
    <w:p w14:paraId="50A12422" w14:textId="77777777" w:rsidR="00000000" w:rsidRDefault="009F4636">
      <w:pPr>
        <w:pStyle w:val="a"/>
        <w:ind w:firstLine="0"/>
        <w:rPr>
          <w:rFonts w:hint="cs"/>
          <w:caps/>
          <w:rtl/>
        </w:rPr>
      </w:pPr>
    </w:p>
    <w:p w14:paraId="50F40D3C" w14:textId="77777777" w:rsidR="00000000" w:rsidRDefault="009F4636">
      <w:pPr>
        <w:pStyle w:val="ad"/>
        <w:rPr>
          <w:b w:val="0"/>
          <w:bCs w:val="0"/>
          <w:caps/>
          <w:u w:val="none"/>
          <w:rtl/>
        </w:rPr>
      </w:pPr>
      <w:r>
        <w:rPr>
          <w:b w:val="0"/>
          <w:bCs w:val="0"/>
          <w:caps/>
          <w:u w:val="none"/>
          <w:rtl/>
        </w:rPr>
        <w:t>היו"ר נסים דהן:</w:t>
      </w:r>
    </w:p>
    <w:p w14:paraId="3DAC8B51" w14:textId="77777777" w:rsidR="00000000" w:rsidRDefault="009F4636">
      <w:pPr>
        <w:pStyle w:val="a"/>
        <w:rPr>
          <w:caps/>
          <w:rtl/>
        </w:rPr>
      </w:pPr>
    </w:p>
    <w:p w14:paraId="1F697812" w14:textId="77777777" w:rsidR="00000000" w:rsidRDefault="009F4636">
      <w:pPr>
        <w:pStyle w:val="a"/>
        <w:rPr>
          <w:rFonts w:hint="cs"/>
          <w:caps/>
          <w:rtl/>
        </w:rPr>
      </w:pPr>
      <w:r>
        <w:rPr>
          <w:rFonts w:hint="cs"/>
          <w:caps/>
          <w:rtl/>
        </w:rPr>
        <w:t xml:space="preserve">אני מציע שזו תהיה תשובתך כאשר יגיע הזמן. </w:t>
      </w:r>
    </w:p>
    <w:p w14:paraId="2C30159E" w14:textId="77777777" w:rsidR="00000000" w:rsidRDefault="009F4636">
      <w:pPr>
        <w:pStyle w:val="a"/>
        <w:ind w:firstLine="0"/>
        <w:rPr>
          <w:caps/>
          <w:rtl/>
        </w:rPr>
      </w:pPr>
    </w:p>
    <w:p w14:paraId="4BBA2863" w14:textId="77777777" w:rsidR="00000000" w:rsidRDefault="009F4636">
      <w:pPr>
        <w:pStyle w:val="a"/>
        <w:ind w:firstLine="0"/>
        <w:rPr>
          <w:rFonts w:hint="cs"/>
          <w:caps/>
          <w:rtl/>
        </w:rPr>
      </w:pPr>
    </w:p>
    <w:p w14:paraId="3FAC3D93" w14:textId="77777777" w:rsidR="00000000" w:rsidRDefault="009F4636">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4DC3018D" w14:textId="77777777" w:rsidR="00000000" w:rsidRDefault="009F4636">
      <w:pPr>
        <w:pStyle w:val="a"/>
        <w:rPr>
          <w:rFonts w:hint="cs"/>
          <w:caps/>
          <w:rtl/>
        </w:rPr>
      </w:pPr>
    </w:p>
    <w:p w14:paraId="4D1F4D32" w14:textId="77777777" w:rsidR="00000000" w:rsidRDefault="009F4636">
      <w:pPr>
        <w:pStyle w:val="a"/>
        <w:rPr>
          <w:rFonts w:hint="cs"/>
          <w:caps/>
          <w:rtl/>
        </w:rPr>
      </w:pPr>
      <w:r>
        <w:rPr>
          <w:rFonts w:hint="cs"/>
          <w:caps/>
          <w:rtl/>
        </w:rPr>
        <w:t xml:space="preserve">כל דבר זה משרד הפנים. </w:t>
      </w:r>
    </w:p>
    <w:p w14:paraId="44E1623D" w14:textId="77777777" w:rsidR="00000000" w:rsidRDefault="009F4636">
      <w:pPr>
        <w:pStyle w:val="a"/>
        <w:ind w:firstLine="0"/>
        <w:rPr>
          <w:rFonts w:hint="cs"/>
          <w:caps/>
          <w:rtl/>
        </w:rPr>
      </w:pPr>
    </w:p>
    <w:p w14:paraId="1582874B" w14:textId="77777777" w:rsidR="00000000" w:rsidRDefault="009F4636">
      <w:pPr>
        <w:pStyle w:val="ad"/>
        <w:rPr>
          <w:b w:val="0"/>
          <w:bCs w:val="0"/>
          <w:caps/>
          <w:u w:val="none"/>
          <w:rtl/>
        </w:rPr>
      </w:pPr>
      <w:r>
        <w:rPr>
          <w:b w:val="0"/>
          <w:bCs w:val="0"/>
          <w:caps/>
          <w:u w:val="none"/>
          <w:rtl/>
        </w:rPr>
        <w:t>היו"ר נסים דהן:</w:t>
      </w:r>
    </w:p>
    <w:p w14:paraId="4B8D0683" w14:textId="77777777" w:rsidR="00000000" w:rsidRDefault="009F4636">
      <w:pPr>
        <w:pStyle w:val="a"/>
        <w:rPr>
          <w:caps/>
          <w:rtl/>
        </w:rPr>
      </w:pPr>
    </w:p>
    <w:p w14:paraId="7C3FA741" w14:textId="77777777" w:rsidR="00000000" w:rsidRDefault="009F4636">
      <w:pPr>
        <w:pStyle w:val="a"/>
        <w:rPr>
          <w:rFonts w:hint="cs"/>
          <w:caps/>
          <w:rtl/>
        </w:rPr>
      </w:pPr>
      <w:r>
        <w:rPr>
          <w:rFonts w:hint="cs"/>
          <w:caps/>
          <w:rtl/>
        </w:rPr>
        <w:t xml:space="preserve">חברי הכנסת, לא להפריע. חבר הכנסת יאיר פרץ בלבד. </w:t>
      </w:r>
    </w:p>
    <w:p w14:paraId="31005662" w14:textId="77777777" w:rsidR="00000000" w:rsidRDefault="009F4636">
      <w:pPr>
        <w:pStyle w:val="SpeakerCon"/>
        <w:rPr>
          <w:rFonts w:hint="cs"/>
          <w:b w:val="0"/>
          <w:bCs w:val="0"/>
          <w:caps/>
          <w:u w:val="none"/>
          <w:rtl/>
        </w:rPr>
      </w:pPr>
      <w:bookmarkStart w:id="83" w:name="FS000000519T18_06_2003_13_33_35C"/>
      <w:bookmarkEnd w:id="83"/>
    </w:p>
    <w:p w14:paraId="74FECB7C" w14:textId="77777777" w:rsidR="00000000" w:rsidRDefault="009F4636">
      <w:pPr>
        <w:pStyle w:val="SpeakerCon"/>
        <w:rPr>
          <w:rFonts w:hint="cs"/>
          <w:b w:val="0"/>
          <w:bCs w:val="0"/>
          <w:caps/>
          <w:u w:val="none"/>
          <w:rtl/>
        </w:rPr>
      </w:pPr>
    </w:p>
    <w:p w14:paraId="6DD144BD" w14:textId="77777777" w:rsidR="00000000" w:rsidRDefault="009F4636">
      <w:pPr>
        <w:pStyle w:val="SpeakerCon"/>
        <w:ind w:left="2160" w:firstLine="720"/>
        <w:rPr>
          <w:rFonts w:hint="cs"/>
          <w:b w:val="0"/>
          <w:bCs w:val="0"/>
          <w:caps/>
          <w:u w:val="none"/>
          <w:rtl/>
        </w:rPr>
      </w:pPr>
      <w:r>
        <w:rPr>
          <w:rFonts w:hint="cs"/>
          <w:b w:val="0"/>
          <w:bCs w:val="0"/>
          <w:caps/>
          <w:u w:val="none"/>
          <w:rtl/>
        </w:rPr>
        <w:t>40. תעריפי הקייטנות</w:t>
      </w:r>
    </w:p>
    <w:p w14:paraId="1046E7B2" w14:textId="77777777" w:rsidR="00000000" w:rsidRDefault="009F4636">
      <w:pPr>
        <w:pStyle w:val="SpeakerCon"/>
        <w:rPr>
          <w:rFonts w:hint="cs"/>
          <w:b w:val="0"/>
          <w:bCs w:val="0"/>
          <w:caps/>
          <w:u w:val="none"/>
          <w:rtl/>
        </w:rPr>
      </w:pPr>
    </w:p>
    <w:p w14:paraId="0B3353D6" w14:textId="77777777" w:rsidR="00000000" w:rsidRDefault="009F4636">
      <w:pPr>
        <w:pStyle w:val="SpeakerCon"/>
        <w:rPr>
          <w:rFonts w:hint="cs"/>
          <w:b w:val="0"/>
          <w:bCs w:val="0"/>
          <w:caps/>
          <w:u w:val="none"/>
          <w:rtl/>
        </w:rPr>
      </w:pPr>
    </w:p>
    <w:p w14:paraId="4B23E6BF" w14:textId="77777777" w:rsidR="00000000" w:rsidRDefault="009F4636">
      <w:pPr>
        <w:pStyle w:val="Speaker"/>
        <w:rPr>
          <w:b w:val="0"/>
          <w:bCs w:val="0"/>
          <w:caps/>
          <w:u w:val="none"/>
          <w:rtl/>
        </w:rPr>
      </w:pPr>
      <w:bookmarkStart w:id="84" w:name="FS000000501T18_06_2003_13_33_45"/>
      <w:bookmarkStart w:id="85" w:name="_Toc45451360"/>
      <w:bookmarkStart w:id="86" w:name="_Toc45970083"/>
      <w:bookmarkEnd w:id="84"/>
      <w:r>
        <w:rPr>
          <w:rFonts w:hint="eastAsia"/>
          <w:b w:val="0"/>
          <w:bCs w:val="0"/>
          <w:caps/>
          <w:u w:val="none"/>
          <w:rtl/>
        </w:rPr>
        <w:t>יאיר</w:t>
      </w:r>
      <w:r>
        <w:rPr>
          <w:b w:val="0"/>
          <w:bCs w:val="0"/>
          <w:caps/>
          <w:u w:val="none"/>
          <w:rtl/>
        </w:rPr>
        <w:t xml:space="preserve"> פרץ (ש"ס):</w:t>
      </w:r>
      <w:bookmarkEnd w:id="85"/>
      <w:bookmarkEnd w:id="86"/>
    </w:p>
    <w:p w14:paraId="3B581B75" w14:textId="77777777" w:rsidR="00000000" w:rsidRDefault="009F4636">
      <w:pPr>
        <w:pStyle w:val="a"/>
        <w:rPr>
          <w:rFonts w:hint="cs"/>
          <w:caps/>
          <w:rtl/>
        </w:rPr>
      </w:pPr>
    </w:p>
    <w:p w14:paraId="3E222AD3" w14:textId="77777777" w:rsidR="00000000" w:rsidRDefault="009F4636">
      <w:pPr>
        <w:pStyle w:val="a"/>
        <w:rPr>
          <w:rFonts w:hint="cs"/>
          <w:caps/>
          <w:rtl/>
        </w:rPr>
      </w:pPr>
      <w:r>
        <w:rPr>
          <w:rFonts w:hint="cs"/>
          <w:caps/>
          <w:rtl/>
        </w:rPr>
        <w:t xml:space="preserve">אדוני היושב-ראש, עמיתי חברי הכנסת, אדוני </w:t>
      </w:r>
      <w:r>
        <w:rPr>
          <w:rFonts w:hint="cs"/>
          <w:caps/>
          <w:rtl/>
        </w:rPr>
        <w:t xml:space="preserve">השר, בעוד זמן קצר יצאו רבבות תלמידים לחופשת הקיץ. הורים בשכבות החלשות לא יוכלו לשאת בנטל הכספי של תשלום עבור הקייטנה. </w:t>
      </w:r>
    </w:p>
    <w:p w14:paraId="3FD1B9E4" w14:textId="77777777" w:rsidR="00000000" w:rsidRDefault="009F4636">
      <w:pPr>
        <w:pStyle w:val="a"/>
        <w:rPr>
          <w:rFonts w:hint="cs"/>
          <w:caps/>
          <w:rtl/>
        </w:rPr>
      </w:pPr>
    </w:p>
    <w:p w14:paraId="6BD5467A" w14:textId="77777777" w:rsidR="00000000" w:rsidRDefault="009F4636">
      <w:pPr>
        <w:pStyle w:val="a"/>
        <w:rPr>
          <w:rFonts w:hint="cs"/>
          <w:caps/>
          <w:rtl/>
        </w:rPr>
      </w:pPr>
      <w:r>
        <w:rPr>
          <w:rFonts w:hint="cs"/>
          <w:caps/>
          <w:rtl/>
        </w:rPr>
        <w:t xml:space="preserve">ברצוני לשאול: </w:t>
      </w:r>
    </w:p>
    <w:p w14:paraId="6FFDB0AD" w14:textId="77777777" w:rsidR="00000000" w:rsidRDefault="009F4636">
      <w:pPr>
        <w:pStyle w:val="a"/>
        <w:rPr>
          <w:rFonts w:hint="cs"/>
          <w:caps/>
          <w:rtl/>
        </w:rPr>
      </w:pPr>
    </w:p>
    <w:p w14:paraId="726FCE83" w14:textId="77777777" w:rsidR="00000000" w:rsidRDefault="009F4636">
      <w:pPr>
        <w:pStyle w:val="a"/>
        <w:rPr>
          <w:rFonts w:hint="cs"/>
          <w:caps/>
          <w:rtl/>
        </w:rPr>
      </w:pPr>
      <w:r>
        <w:rPr>
          <w:rFonts w:hint="cs"/>
          <w:caps/>
          <w:rtl/>
        </w:rPr>
        <w:t>מה ייעשה כדי שכל תלמיד ותלמידה יוכלו להשתתף בקייטנות?</w:t>
      </w:r>
    </w:p>
    <w:p w14:paraId="4652668F" w14:textId="77777777" w:rsidR="00000000" w:rsidRDefault="009F4636">
      <w:pPr>
        <w:pStyle w:val="a"/>
        <w:ind w:firstLine="0"/>
        <w:rPr>
          <w:rFonts w:hint="cs"/>
          <w:caps/>
          <w:rtl/>
        </w:rPr>
      </w:pPr>
    </w:p>
    <w:p w14:paraId="6235563C" w14:textId="77777777" w:rsidR="00000000" w:rsidRDefault="009F4636">
      <w:pPr>
        <w:pStyle w:val="ad"/>
        <w:rPr>
          <w:b w:val="0"/>
          <w:bCs w:val="0"/>
          <w:caps/>
          <w:u w:val="none"/>
          <w:rtl/>
        </w:rPr>
      </w:pPr>
      <w:r>
        <w:rPr>
          <w:b w:val="0"/>
          <w:bCs w:val="0"/>
          <w:caps/>
          <w:u w:val="none"/>
          <w:rtl/>
        </w:rPr>
        <w:t>היו"ר נסים דהן:</w:t>
      </w:r>
    </w:p>
    <w:p w14:paraId="333A3748" w14:textId="77777777" w:rsidR="00000000" w:rsidRDefault="009F4636">
      <w:pPr>
        <w:pStyle w:val="a"/>
        <w:rPr>
          <w:caps/>
          <w:rtl/>
        </w:rPr>
      </w:pPr>
    </w:p>
    <w:p w14:paraId="5B6785D1" w14:textId="77777777" w:rsidR="00000000" w:rsidRDefault="009F4636">
      <w:pPr>
        <w:pStyle w:val="a"/>
        <w:rPr>
          <w:rFonts w:hint="cs"/>
          <w:caps/>
          <w:rtl/>
        </w:rPr>
      </w:pPr>
      <w:r>
        <w:rPr>
          <w:rFonts w:hint="cs"/>
          <w:caps/>
          <w:rtl/>
        </w:rPr>
        <w:t xml:space="preserve">תודה רבה. </w:t>
      </w:r>
    </w:p>
    <w:p w14:paraId="2D8599C3" w14:textId="77777777" w:rsidR="00000000" w:rsidRDefault="009F4636">
      <w:pPr>
        <w:pStyle w:val="a"/>
        <w:ind w:firstLine="0"/>
        <w:rPr>
          <w:rFonts w:hint="cs"/>
          <w:caps/>
          <w:rtl/>
        </w:rPr>
      </w:pPr>
    </w:p>
    <w:p w14:paraId="7968AAD3" w14:textId="77777777" w:rsidR="00000000" w:rsidRDefault="009F4636">
      <w:pPr>
        <w:pStyle w:val="Speaker"/>
        <w:rPr>
          <w:b w:val="0"/>
          <w:bCs w:val="0"/>
          <w:caps/>
          <w:u w:val="none"/>
          <w:rtl/>
        </w:rPr>
      </w:pPr>
      <w:bookmarkStart w:id="87" w:name="FS000000519T18_06_2003_13_34_44"/>
      <w:bookmarkStart w:id="88" w:name="_Toc45451361"/>
      <w:bookmarkStart w:id="89" w:name="_Toc45970084"/>
      <w:bookmarkEnd w:id="87"/>
      <w:r>
        <w:rPr>
          <w:rFonts w:hint="eastAsia"/>
          <w:b w:val="0"/>
          <w:bCs w:val="0"/>
          <w:caps/>
          <w:u w:val="none"/>
          <w:rtl/>
        </w:rPr>
        <w:t>שר</w:t>
      </w:r>
      <w:r>
        <w:rPr>
          <w:b w:val="0"/>
          <w:bCs w:val="0"/>
          <w:caps/>
          <w:u w:val="none"/>
          <w:rtl/>
        </w:rPr>
        <w:t xml:space="preserve"> הפנים אברהם פורז:</w:t>
      </w:r>
      <w:bookmarkEnd w:id="88"/>
      <w:bookmarkEnd w:id="89"/>
    </w:p>
    <w:p w14:paraId="3F6E4A74" w14:textId="77777777" w:rsidR="00000000" w:rsidRDefault="009F4636">
      <w:pPr>
        <w:pStyle w:val="a"/>
        <w:rPr>
          <w:rFonts w:hint="cs"/>
          <w:caps/>
          <w:rtl/>
        </w:rPr>
      </w:pPr>
    </w:p>
    <w:p w14:paraId="052B09E7" w14:textId="77777777" w:rsidR="00000000" w:rsidRDefault="009F4636">
      <w:pPr>
        <w:pStyle w:val="a"/>
        <w:rPr>
          <w:rFonts w:hint="cs"/>
          <w:caps/>
          <w:rtl/>
        </w:rPr>
      </w:pPr>
      <w:r>
        <w:rPr>
          <w:rFonts w:hint="cs"/>
          <w:caps/>
          <w:rtl/>
        </w:rPr>
        <w:t>אדוני היושב-רא</w:t>
      </w:r>
      <w:r>
        <w:rPr>
          <w:rFonts w:hint="cs"/>
          <w:caps/>
          <w:rtl/>
        </w:rPr>
        <w:t xml:space="preserve">ש, אין לי מושג בקייטנות, אני לא יודע מה עושים בקייטנות; אני יודע מה עושים בקייטנות באופן כללי - - - </w:t>
      </w:r>
    </w:p>
    <w:p w14:paraId="5F279A83" w14:textId="77777777" w:rsidR="00000000" w:rsidRDefault="009F4636">
      <w:pPr>
        <w:pStyle w:val="a"/>
        <w:ind w:firstLine="0"/>
        <w:rPr>
          <w:rFonts w:hint="cs"/>
          <w:caps/>
          <w:rtl/>
        </w:rPr>
      </w:pPr>
    </w:p>
    <w:p w14:paraId="0D5F8B41" w14:textId="77777777" w:rsidR="00000000" w:rsidRDefault="009F4636">
      <w:pPr>
        <w:pStyle w:val="ad"/>
        <w:rPr>
          <w:b w:val="0"/>
          <w:bCs w:val="0"/>
          <w:caps/>
          <w:u w:val="none"/>
          <w:rtl/>
        </w:rPr>
      </w:pPr>
      <w:r>
        <w:rPr>
          <w:b w:val="0"/>
          <w:bCs w:val="0"/>
          <w:caps/>
          <w:u w:val="none"/>
          <w:rtl/>
        </w:rPr>
        <w:t>היו"ר נסים דהן:</w:t>
      </w:r>
    </w:p>
    <w:p w14:paraId="256DF32A" w14:textId="77777777" w:rsidR="00000000" w:rsidRDefault="009F4636">
      <w:pPr>
        <w:pStyle w:val="a"/>
        <w:rPr>
          <w:caps/>
          <w:rtl/>
        </w:rPr>
      </w:pPr>
    </w:p>
    <w:p w14:paraId="06164EBB" w14:textId="77777777" w:rsidR="00000000" w:rsidRDefault="009F4636">
      <w:pPr>
        <w:pStyle w:val="a"/>
        <w:rPr>
          <w:rFonts w:hint="cs"/>
          <w:caps/>
          <w:rtl/>
        </w:rPr>
      </w:pPr>
      <w:r>
        <w:rPr>
          <w:rFonts w:hint="cs"/>
          <w:caps/>
          <w:rtl/>
        </w:rPr>
        <w:t>אדוני השר, תרשה לי לעזור לך. הקייטנות הן באחריות המועצות והרשויות המוניציפליות והן שקובעות את המחירים. אתה כשר הפנים המופקד על הרשויות המ</w:t>
      </w:r>
      <w:r>
        <w:rPr>
          <w:rFonts w:hint="cs"/>
          <w:caps/>
          <w:rtl/>
        </w:rPr>
        <w:t xml:space="preserve">קומיות כנראה תצטרך לתת את הדעת בעניין. </w:t>
      </w:r>
    </w:p>
    <w:p w14:paraId="20D6FF74" w14:textId="77777777" w:rsidR="00000000" w:rsidRDefault="009F4636">
      <w:pPr>
        <w:pStyle w:val="a"/>
        <w:ind w:firstLine="0"/>
        <w:rPr>
          <w:rFonts w:hint="cs"/>
          <w:caps/>
          <w:rtl/>
        </w:rPr>
      </w:pPr>
    </w:p>
    <w:p w14:paraId="7312BC5C" w14:textId="77777777" w:rsidR="00000000" w:rsidRDefault="009F4636">
      <w:pPr>
        <w:pStyle w:val="SpeakerCon"/>
        <w:rPr>
          <w:b w:val="0"/>
          <w:bCs w:val="0"/>
          <w:caps/>
          <w:u w:val="none"/>
          <w:rtl/>
        </w:rPr>
      </w:pPr>
      <w:bookmarkStart w:id="90" w:name="FS000000519T18_06_2003_13_35_48C"/>
      <w:bookmarkEnd w:id="90"/>
      <w:r>
        <w:rPr>
          <w:b w:val="0"/>
          <w:bCs w:val="0"/>
          <w:caps/>
          <w:u w:val="none"/>
          <w:rtl/>
        </w:rPr>
        <w:t>שר הפנים אברהם פורז:</w:t>
      </w:r>
    </w:p>
    <w:p w14:paraId="30D1109B" w14:textId="77777777" w:rsidR="00000000" w:rsidRDefault="009F4636">
      <w:pPr>
        <w:pStyle w:val="a"/>
        <w:rPr>
          <w:caps/>
          <w:rtl/>
        </w:rPr>
      </w:pPr>
    </w:p>
    <w:p w14:paraId="5F76D576" w14:textId="77777777" w:rsidR="00000000" w:rsidRDefault="009F4636">
      <w:pPr>
        <w:pStyle w:val="a"/>
        <w:rPr>
          <w:rFonts w:hint="cs"/>
          <w:caps/>
          <w:rtl/>
        </w:rPr>
      </w:pPr>
      <w:r>
        <w:rPr>
          <w:rFonts w:hint="cs"/>
          <w:caps/>
          <w:rtl/>
        </w:rPr>
        <w:t xml:space="preserve">האמת היא שאני לא הבנתי את השאלה כך; חשבתי שנושא הקייטנות שייך למשרד החינוך והתרבות, ולכן - - - </w:t>
      </w:r>
    </w:p>
    <w:p w14:paraId="6CE7F0D2" w14:textId="77777777" w:rsidR="00000000" w:rsidRDefault="009F4636">
      <w:pPr>
        <w:pStyle w:val="a"/>
        <w:ind w:firstLine="0"/>
        <w:rPr>
          <w:caps/>
          <w:rtl/>
        </w:rPr>
      </w:pPr>
    </w:p>
    <w:p w14:paraId="190EAA24" w14:textId="77777777" w:rsidR="00000000" w:rsidRDefault="009F4636">
      <w:pPr>
        <w:pStyle w:val="a"/>
        <w:ind w:firstLine="0"/>
        <w:rPr>
          <w:rFonts w:hint="cs"/>
          <w:caps/>
          <w:rtl/>
        </w:rPr>
      </w:pPr>
    </w:p>
    <w:p w14:paraId="62A1F8AC" w14:textId="77777777" w:rsidR="00000000" w:rsidRDefault="009F4636">
      <w:pPr>
        <w:pStyle w:val="ac"/>
        <w:rPr>
          <w:b w:val="0"/>
          <w:bCs w:val="0"/>
          <w:caps/>
          <w:u w:val="none"/>
          <w:rtl/>
        </w:rPr>
      </w:pPr>
      <w:r>
        <w:rPr>
          <w:rFonts w:hint="eastAsia"/>
          <w:b w:val="0"/>
          <w:bCs w:val="0"/>
          <w:caps/>
          <w:u w:val="none"/>
          <w:rtl/>
        </w:rPr>
        <w:t>דניאל</w:t>
      </w:r>
      <w:r>
        <w:rPr>
          <w:b w:val="0"/>
          <w:bCs w:val="0"/>
          <w:caps/>
          <w:u w:val="none"/>
          <w:rtl/>
        </w:rPr>
        <w:t xml:space="preserve"> בנלולו (הליכוד):</w:t>
      </w:r>
    </w:p>
    <w:p w14:paraId="7ACDD744" w14:textId="77777777" w:rsidR="00000000" w:rsidRDefault="009F4636">
      <w:pPr>
        <w:pStyle w:val="a"/>
        <w:rPr>
          <w:rFonts w:hint="cs"/>
          <w:caps/>
          <w:rtl/>
        </w:rPr>
      </w:pPr>
    </w:p>
    <w:p w14:paraId="45C8446A" w14:textId="77777777" w:rsidR="00000000" w:rsidRDefault="009F4636">
      <w:pPr>
        <w:pStyle w:val="a"/>
        <w:rPr>
          <w:rFonts w:hint="cs"/>
          <w:caps/>
          <w:rtl/>
        </w:rPr>
      </w:pPr>
      <w:r>
        <w:rPr>
          <w:rFonts w:hint="cs"/>
          <w:caps/>
          <w:rtl/>
        </w:rPr>
        <w:t xml:space="preserve">הערה. </w:t>
      </w:r>
    </w:p>
    <w:p w14:paraId="2EF561F6" w14:textId="77777777" w:rsidR="00000000" w:rsidRDefault="009F4636">
      <w:pPr>
        <w:pStyle w:val="a"/>
        <w:ind w:firstLine="0"/>
        <w:rPr>
          <w:rFonts w:hint="cs"/>
          <w:caps/>
          <w:rtl/>
        </w:rPr>
      </w:pPr>
    </w:p>
    <w:p w14:paraId="16BBF0D6" w14:textId="77777777" w:rsidR="00000000" w:rsidRDefault="009F4636">
      <w:pPr>
        <w:pStyle w:val="ad"/>
        <w:rPr>
          <w:b w:val="0"/>
          <w:bCs w:val="0"/>
          <w:caps/>
          <w:u w:val="none"/>
          <w:rtl/>
        </w:rPr>
      </w:pPr>
      <w:r>
        <w:rPr>
          <w:b w:val="0"/>
          <w:bCs w:val="0"/>
          <w:caps/>
          <w:u w:val="none"/>
          <w:rtl/>
        </w:rPr>
        <w:t>היו"ר נסים דהן:</w:t>
      </w:r>
    </w:p>
    <w:p w14:paraId="43130CBF" w14:textId="77777777" w:rsidR="00000000" w:rsidRDefault="009F4636">
      <w:pPr>
        <w:pStyle w:val="a"/>
        <w:rPr>
          <w:caps/>
          <w:rtl/>
        </w:rPr>
      </w:pPr>
    </w:p>
    <w:p w14:paraId="4CDCCE68" w14:textId="77777777" w:rsidR="00000000" w:rsidRDefault="009F4636">
      <w:pPr>
        <w:pStyle w:val="a"/>
        <w:rPr>
          <w:rFonts w:hint="cs"/>
          <w:caps/>
          <w:rtl/>
        </w:rPr>
      </w:pPr>
      <w:r>
        <w:rPr>
          <w:rFonts w:hint="cs"/>
          <w:caps/>
          <w:rtl/>
        </w:rPr>
        <w:t xml:space="preserve">אני אתן לך הערה. לא להפריע. </w:t>
      </w:r>
    </w:p>
    <w:p w14:paraId="4DE74F83" w14:textId="77777777" w:rsidR="00000000" w:rsidRDefault="009F4636">
      <w:pPr>
        <w:pStyle w:val="a"/>
        <w:ind w:firstLine="0"/>
        <w:rPr>
          <w:rFonts w:hint="cs"/>
          <w:caps/>
          <w:rtl/>
        </w:rPr>
      </w:pPr>
    </w:p>
    <w:p w14:paraId="3DE2255D" w14:textId="77777777" w:rsidR="00000000" w:rsidRDefault="009F4636">
      <w:pPr>
        <w:pStyle w:val="SpeakerCon"/>
        <w:rPr>
          <w:b w:val="0"/>
          <w:bCs w:val="0"/>
          <w:caps/>
          <w:u w:val="none"/>
          <w:rtl/>
        </w:rPr>
      </w:pPr>
      <w:bookmarkStart w:id="91" w:name="FS000000519T18_06_2003_13_36_24C"/>
      <w:bookmarkEnd w:id="91"/>
      <w:r>
        <w:rPr>
          <w:b w:val="0"/>
          <w:bCs w:val="0"/>
          <w:caps/>
          <w:u w:val="none"/>
          <w:rtl/>
        </w:rPr>
        <w:t>שר הפנים אברהם פ</w:t>
      </w:r>
      <w:r>
        <w:rPr>
          <w:b w:val="0"/>
          <w:bCs w:val="0"/>
          <w:caps/>
          <w:u w:val="none"/>
          <w:rtl/>
        </w:rPr>
        <w:t>ורז:</w:t>
      </w:r>
    </w:p>
    <w:p w14:paraId="27C03348" w14:textId="77777777" w:rsidR="00000000" w:rsidRDefault="009F4636">
      <w:pPr>
        <w:pStyle w:val="a"/>
        <w:rPr>
          <w:caps/>
          <w:rtl/>
        </w:rPr>
      </w:pPr>
    </w:p>
    <w:p w14:paraId="137C2A79" w14:textId="77777777" w:rsidR="00000000" w:rsidRDefault="009F4636">
      <w:pPr>
        <w:pStyle w:val="a"/>
        <w:rPr>
          <w:rFonts w:hint="cs"/>
          <w:caps/>
          <w:rtl/>
        </w:rPr>
      </w:pPr>
      <w:r>
        <w:rPr>
          <w:rFonts w:hint="cs"/>
          <w:caps/>
          <w:rtl/>
        </w:rPr>
        <w:t xml:space="preserve">אני מציע, שבלי שהשואל יאבד את זכותו, תישמר לו הזכות לשאול אותה שאלה את שרת החינוך והתרבות. אני באמת לא בקיא בתעריפי קייטנות ואני לא מופקד על הקייטנות. </w:t>
      </w:r>
    </w:p>
    <w:p w14:paraId="1D762B37" w14:textId="77777777" w:rsidR="00000000" w:rsidRDefault="009F4636">
      <w:pPr>
        <w:pStyle w:val="a"/>
        <w:ind w:firstLine="0"/>
        <w:rPr>
          <w:rFonts w:hint="cs"/>
          <w:caps/>
          <w:rtl/>
        </w:rPr>
      </w:pPr>
    </w:p>
    <w:p w14:paraId="5964ACDA" w14:textId="77777777" w:rsidR="00000000" w:rsidRDefault="009F4636">
      <w:pPr>
        <w:pStyle w:val="ad"/>
        <w:rPr>
          <w:b w:val="0"/>
          <w:bCs w:val="0"/>
          <w:caps/>
          <w:u w:val="none"/>
          <w:rtl/>
        </w:rPr>
      </w:pPr>
      <w:r>
        <w:rPr>
          <w:b w:val="0"/>
          <w:bCs w:val="0"/>
          <w:caps/>
          <w:u w:val="none"/>
          <w:rtl/>
        </w:rPr>
        <w:t>היו"ר נסים דהן:</w:t>
      </w:r>
    </w:p>
    <w:p w14:paraId="0648192A" w14:textId="77777777" w:rsidR="00000000" w:rsidRDefault="009F4636">
      <w:pPr>
        <w:pStyle w:val="a"/>
        <w:rPr>
          <w:caps/>
          <w:rtl/>
        </w:rPr>
      </w:pPr>
    </w:p>
    <w:p w14:paraId="16FA1E4D" w14:textId="77777777" w:rsidR="00000000" w:rsidRDefault="009F4636">
      <w:pPr>
        <w:pStyle w:val="a"/>
        <w:rPr>
          <w:rFonts w:hint="cs"/>
          <w:caps/>
          <w:rtl/>
        </w:rPr>
      </w:pPr>
      <w:r>
        <w:rPr>
          <w:rFonts w:hint="cs"/>
          <w:caps/>
          <w:rtl/>
        </w:rPr>
        <w:t>רק התכנים במשרד החינוך. העלויות - משרד הפנים דרך הרשויות המקומיות, והשאלה היא במ</w:t>
      </w:r>
      <w:r>
        <w:rPr>
          <w:rFonts w:hint="cs"/>
          <w:caps/>
          <w:rtl/>
        </w:rPr>
        <w:t xml:space="preserve">קום. אתה יכול לבקש לבדוק את זה ולענות על השאלה בשבוע הבא. </w:t>
      </w:r>
    </w:p>
    <w:p w14:paraId="146932BD" w14:textId="77777777" w:rsidR="00000000" w:rsidRDefault="009F4636">
      <w:pPr>
        <w:pStyle w:val="a"/>
        <w:ind w:firstLine="0"/>
        <w:rPr>
          <w:rFonts w:hint="cs"/>
          <w:caps/>
          <w:rtl/>
        </w:rPr>
      </w:pPr>
    </w:p>
    <w:p w14:paraId="22CC2A12" w14:textId="77777777" w:rsidR="00000000" w:rsidRDefault="009F4636">
      <w:pPr>
        <w:pStyle w:val="SpeakerCon"/>
        <w:rPr>
          <w:b w:val="0"/>
          <w:bCs w:val="0"/>
          <w:caps/>
          <w:u w:val="none"/>
          <w:rtl/>
        </w:rPr>
      </w:pPr>
      <w:bookmarkStart w:id="92" w:name="FS000000519T18_06_2003_14_53_08C"/>
      <w:bookmarkEnd w:id="92"/>
      <w:r>
        <w:rPr>
          <w:b w:val="0"/>
          <w:bCs w:val="0"/>
          <w:caps/>
          <w:u w:val="none"/>
          <w:rtl/>
        </w:rPr>
        <w:t>שר הפנים אברהם פורז:</w:t>
      </w:r>
    </w:p>
    <w:p w14:paraId="0D76AADE" w14:textId="77777777" w:rsidR="00000000" w:rsidRDefault="009F4636">
      <w:pPr>
        <w:pStyle w:val="a"/>
        <w:rPr>
          <w:caps/>
          <w:rtl/>
        </w:rPr>
      </w:pPr>
    </w:p>
    <w:p w14:paraId="1C85AE37" w14:textId="77777777" w:rsidR="00000000" w:rsidRDefault="009F4636">
      <w:pPr>
        <w:pStyle w:val="a"/>
        <w:rPr>
          <w:rFonts w:hint="cs"/>
          <w:caps/>
          <w:rtl/>
        </w:rPr>
      </w:pPr>
      <w:r>
        <w:rPr>
          <w:rFonts w:hint="cs"/>
          <w:caps/>
          <w:rtl/>
        </w:rPr>
        <w:t xml:space="preserve">לא התכוננתי לשאלה. אם זו השאלה, אני מוכן לבדוק ברשויות המקומיות מה קורה עם הקייטנות. </w:t>
      </w:r>
    </w:p>
    <w:p w14:paraId="4F7923DC" w14:textId="77777777" w:rsidR="00000000" w:rsidRDefault="009F4636">
      <w:pPr>
        <w:pStyle w:val="a"/>
        <w:ind w:firstLine="0"/>
        <w:rPr>
          <w:rFonts w:hint="cs"/>
          <w:caps/>
          <w:rtl/>
        </w:rPr>
      </w:pPr>
    </w:p>
    <w:p w14:paraId="75618B61" w14:textId="77777777" w:rsidR="00000000" w:rsidRDefault="009F4636">
      <w:pPr>
        <w:pStyle w:val="ac"/>
        <w:rPr>
          <w:b w:val="0"/>
          <w:bCs w:val="0"/>
          <w:caps/>
          <w:u w:val="none"/>
          <w:rtl/>
        </w:rPr>
      </w:pPr>
      <w:r>
        <w:rPr>
          <w:rFonts w:hint="eastAsia"/>
          <w:b w:val="0"/>
          <w:bCs w:val="0"/>
          <w:caps/>
          <w:u w:val="none"/>
          <w:rtl/>
        </w:rPr>
        <w:t>מאיר</w:t>
      </w:r>
      <w:r>
        <w:rPr>
          <w:b w:val="0"/>
          <w:bCs w:val="0"/>
          <w:caps/>
          <w:u w:val="none"/>
          <w:rtl/>
        </w:rPr>
        <w:t xml:space="preserve"> פרוש (יהדות התורה):</w:t>
      </w:r>
    </w:p>
    <w:p w14:paraId="3A2D0DFC" w14:textId="77777777" w:rsidR="00000000" w:rsidRDefault="009F4636">
      <w:pPr>
        <w:pStyle w:val="a"/>
        <w:rPr>
          <w:rFonts w:hint="cs"/>
          <w:caps/>
          <w:rtl/>
        </w:rPr>
      </w:pPr>
    </w:p>
    <w:p w14:paraId="6D7E5F3A" w14:textId="77777777" w:rsidR="00000000" w:rsidRDefault="009F4636">
      <w:pPr>
        <w:pStyle w:val="a"/>
        <w:rPr>
          <w:rFonts w:hint="cs"/>
          <w:caps/>
          <w:rtl/>
        </w:rPr>
      </w:pPr>
      <w:r>
        <w:rPr>
          <w:rFonts w:hint="cs"/>
          <w:caps/>
          <w:rtl/>
        </w:rPr>
        <w:t xml:space="preserve">השר היה עסוק בנושאים אחרים. </w:t>
      </w:r>
    </w:p>
    <w:p w14:paraId="24181661" w14:textId="77777777" w:rsidR="00000000" w:rsidRDefault="009F4636">
      <w:pPr>
        <w:pStyle w:val="a"/>
        <w:ind w:firstLine="0"/>
        <w:rPr>
          <w:rFonts w:hint="cs"/>
          <w:caps/>
          <w:rtl/>
        </w:rPr>
      </w:pPr>
    </w:p>
    <w:p w14:paraId="4B1F46B4" w14:textId="77777777" w:rsidR="00000000" w:rsidRDefault="009F4636">
      <w:pPr>
        <w:pStyle w:val="ad"/>
        <w:rPr>
          <w:b w:val="0"/>
          <w:bCs w:val="0"/>
          <w:caps/>
          <w:u w:val="none"/>
          <w:rtl/>
        </w:rPr>
      </w:pPr>
      <w:r>
        <w:rPr>
          <w:b w:val="0"/>
          <w:bCs w:val="0"/>
          <w:caps/>
          <w:u w:val="none"/>
          <w:rtl/>
        </w:rPr>
        <w:t>היו"ר נסים דהן:</w:t>
      </w:r>
    </w:p>
    <w:p w14:paraId="09E83B77" w14:textId="77777777" w:rsidR="00000000" w:rsidRDefault="009F4636">
      <w:pPr>
        <w:pStyle w:val="a"/>
        <w:rPr>
          <w:caps/>
          <w:rtl/>
        </w:rPr>
      </w:pPr>
    </w:p>
    <w:p w14:paraId="2D3DF011" w14:textId="77777777" w:rsidR="00000000" w:rsidRDefault="009F4636">
      <w:pPr>
        <w:pStyle w:val="a"/>
        <w:rPr>
          <w:rFonts w:hint="cs"/>
          <w:caps/>
          <w:rtl/>
        </w:rPr>
      </w:pPr>
      <w:r>
        <w:rPr>
          <w:rFonts w:hint="cs"/>
          <w:caps/>
          <w:rtl/>
        </w:rPr>
        <w:t>אם כך, תשובה ת</w:t>
      </w:r>
      <w:r>
        <w:rPr>
          <w:rFonts w:hint="cs"/>
          <w:caps/>
          <w:rtl/>
        </w:rPr>
        <w:t xml:space="preserve">ינתן במועד אחר. </w:t>
      </w:r>
    </w:p>
    <w:p w14:paraId="3C2F799E" w14:textId="77777777" w:rsidR="00000000" w:rsidRDefault="009F4636">
      <w:pPr>
        <w:pStyle w:val="a"/>
        <w:rPr>
          <w:rFonts w:hint="cs"/>
          <w:caps/>
          <w:rtl/>
        </w:rPr>
      </w:pPr>
    </w:p>
    <w:p w14:paraId="04597A25" w14:textId="77777777" w:rsidR="00000000" w:rsidRDefault="009F4636">
      <w:pPr>
        <w:pStyle w:val="a"/>
        <w:rPr>
          <w:rFonts w:hint="cs"/>
          <w:caps/>
          <w:rtl/>
        </w:rPr>
      </w:pPr>
      <w:r>
        <w:rPr>
          <w:rFonts w:hint="cs"/>
          <w:caps/>
          <w:rtl/>
        </w:rPr>
        <w:t xml:space="preserve">חבר הכנסת דני בנלולו רוצה להעיר הערה. וחבר הכנסת אברהם בורג - גם כן. מהמיקרופון, בבקשה. אף אחד לא שומע אותך בלי מיקרופון, גם ההיסטוריה של עם ישראל לא תרשום את הדברים שלך. </w:t>
      </w:r>
    </w:p>
    <w:p w14:paraId="77AF8573" w14:textId="77777777" w:rsidR="00000000" w:rsidRDefault="009F4636">
      <w:pPr>
        <w:pStyle w:val="a"/>
        <w:ind w:firstLine="0"/>
        <w:rPr>
          <w:rFonts w:hint="cs"/>
          <w:caps/>
          <w:rtl/>
        </w:rPr>
      </w:pPr>
    </w:p>
    <w:p w14:paraId="239F8CD5" w14:textId="77777777" w:rsidR="00000000" w:rsidRDefault="009F4636">
      <w:pPr>
        <w:pStyle w:val="Speaker"/>
        <w:rPr>
          <w:b w:val="0"/>
          <w:bCs w:val="0"/>
          <w:caps/>
          <w:u w:val="none"/>
          <w:rtl/>
        </w:rPr>
      </w:pPr>
      <w:bookmarkStart w:id="93" w:name="FS000001028T18_06_2003_14_54_47"/>
      <w:bookmarkStart w:id="94" w:name="_Toc45451362"/>
      <w:bookmarkStart w:id="95" w:name="_Toc45970085"/>
      <w:bookmarkEnd w:id="93"/>
      <w:r>
        <w:rPr>
          <w:rFonts w:hint="eastAsia"/>
          <w:b w:val="0"/>
          <w:bCs w:val="0"/>
          <w:caps/>
          <w:u w:val="none"/>
          <w:rtl/>
        </w:rPr>
        <w:t>דניאל</w:t>
      </w:r>
      <w:r>
        <w:rPr>
          <w:b w:val="0"/>
          <w:bCs w:val="0"/>
          <w:caps/>
          <w:u w:val="none"/>
          <w:rtl/>
        </w:rPr>
        <w:t xml:space="preserve"> בנלולו (הליכוד):</w:t>
      </w:r>
      <w:bookmarkEnd w:id="94"/>
      <w:bookmarkEnd w:id="95"/>
    </w:p>
    <w:p w14:paraId="3AEA8B31" w14:textId="77777777" w:rsidR="00000000" w:rsidRDefault="009F4636">
      <w:pPr>
        <w:pStyle w:val="a"/>
        <w:rPr>
          <w:rFonts w:hint="cs"/>
          <w:caps/>
          <w:rtl/>
        </w:rPr>
      </w:pPr>
    </w:p>
    <w:p w14:paraId="52EA9909" w14:textId="77777777" w:rsidR="00000000" w:rsidRDefault="009F4636">
      <w:pPr>
        <w:pStyle w:val="a"/>
        <w:rPr>
          <w:rFonts w:hint="cs"/>
          <w:caps/>
          <w:rtl/>
        </w:rPr>
      </w:pPr>
      <w:r>
        <w:rPr>
          <w:rFonts w:hint="cs"/>
          <w:caps/>
          <w:rtl/>
        </w:rPr>
        <w:t>אדוני שר הפנים, אדוני היושב-ראש, אני רק ר</w:t>
      </w:r>
      <w:r>
        <w:rPr>
          <w:rFonts w:hint="cs"/>
          <w:caps/>
          <w:rtl/>
        </w:rPr>
        <w:t xml:space="preserve">וצה להעיר הערה כאיש רשות מוניציפלית לשעבר - לא כל העלויות של הקייטנות נקבעות ברשויות, אלא בחברה למתנ"סים בכל עיר ועיר. תודה רבה. </w:t>
      </w:r>
    </w:p>
    <w:p w14:paraId="0CFDDDFE" w14:textId="77777777" w:rsidR="00000000" w:rsidRDefault="009F4636">
      <w:pPr>
        <w:pStyle w:val="a"/>
        <w:ind w:firstLine="0"/>
        <w:rPr>
          <w:rFonts w:hint="cs"/>
          <w:caps/>
          <w:rtl/>
        </w:rPr>
      </w:pPr>
    </w:p>
    <w:p w14:paraId="023A0616" w14:textId="77777777" w:rsidR="00000000" w:rsidRDefault="009F4636">
      <w:pPr>
        <w:pStyle w:val="ad"/>
        <w:rPr>
          <w:b w:val="0"/>
          <w:bCs w:val="0"/>
          <w:caps/>
          <w:u w:val="none"/>
          <w:rtl/>
        </w:rPr>
      </w:pPr>
      <w:r>
        <w:rPr>
          <w:b w:val="0"/>
          <w:bCs w:val="0"/>
          <w:caps/>
          <w:u w:val="none"/>
          <w:rtl/>
        </w:rPr>
        <w:t>היו"ר נסים דהן:</w:t>
      </w:r>
    </w:p>
    <w:p w14:paraId="07081EF0" w14:textId="77777777" w:rsidR="00000000" w:rsidRDefault="009F4636">
      <w:pPr>
        <w:pStyle w:val="a"/>
        <w:rPr>
          <w:caps/>
          <w:rtl/>
        </w:rPr>
      </w:pPr>
    </w:p>
    <w:p w14:paraId="5D977F5B" w14:textId="77777777" w:rsidR="00000000" w:rsidRDefault="009F4636">
      <w:pPr>
        <w:pStyle w:val="a"/>
        <w:rPr>
          <w:rFonts w:hint="cs"/>
          <w:caps/>
          <w:rtl/>
        </w:rPr>
      </w:pPr>
      <w:r>
        <w:rPr>
          <w:rFonts w:hint="cs"/>
          <w:caps/>
          <w:rtl/>
        </w:rPr>
        <w:t>שאלה נוספת לחברת הכנסת קולט אביטל. אחר כך - חבר הכנסת דהאמשה. כיוון שהשר לא ענה, אין לכם שאלה נוספת, אבל נית</w:t>
      </w:r>
      <w:r>
        <w:rPr>
          <w:rFonts w:hint="cs"/>
          <w:caps/>
          <w:rtl/>
        </w:rPr>
        <w:t xml:space="preserve">ן להם את הזכות לומר את דבריהם. </w:t>
      </w:r>
    </w:p>
    <w:p w14:paraId="17FDB04D" w14:textId="77777777" w:rsidR="00000000" w:rsidRDefault="009F4636">
      <w:pPr>
        <w:pStyle w:val="a"/>
        <w:ind w:firstLine="0"/>
        <w:rPr>
          <w:rFonts w:hint="cs"/>
          <w:caps/>
          <w:rtl/>
        </w:rPr>
      </w:pPr>
    </w:p>
    <w:p w14:paraId="7A6133E4" w14:textId="77777777" w:rsidR="00000000" w:rsidRDefault="009F4636">
      <w:pPr>
        <w:pStyle w:val="Speaker"/>
        <w:rPr>
          <w:b w:val="0"/>
          <w:bCs w:val="0"/>
          <w:caps/>
          <w:u w:val="none"/>
          <w:rtl/>
        </w:rPr>
      </w:pPr>
      <w:bookmarkStart w:id="96" w:name="FS000000431T18_06_2003_14_55_57"/>
      <w:bookmarkStart w:id="97" w:name="_Toc45451363"/>
      <w:bookmarkStart w:id="98" w:name="_Toc45970086"/>
      <w:bookmarkEnd w:id="96"/>
      <w:r>
        <w:rPr>
          <w:rFonts w:hint="eastAsia"/>
          <w:b w:val="0"/>
          <w:bCs w:val="0"/>
          <w:caps/>
          <w:u w:val="none"/>
          <w:rtl/>
        </w:rPr>
        <w:t>קולט</w:t>
      </w:r>
      <w:r>
        <w:rPr>
          <w:b w:val="0"/>
          <w:bCs w:val="0"/>
          <w:caps/>
          <w:u w:val="none"/>
          <w:rtl/>
        </w:rPr>
        <w:t xml:space="preserve"> אביטל (העבודה-מימד):</w:t>
      </w:r>
      <w:bookmarkEnd w:id="97"/>
      <w:bookmarkEnd w:id="98"/>
    </w:p>
    <w:p w14:paraId="7E109B53" w14:textId="77777777" w:rsidR="00000000" w:rsidRDefault="009F4636">
      <w:pPr>
        <w:pStyle w:val="a"/>
        <w:rPr>
          <w:rFonts w:hint="cs"/>
          <w:caps/>
          <w:rtl/>
        </w:rPr>
      </w:pPr>
    </w:p>
    <w:p w14:paraId="5E23B5C3" w14:textId="77777777" w:rsidR="00000000" w:rsidRDefault="009F4636">
      <w:pPr>
        <w:pStyle w:val="a"/>
        <w:rPr>
          <w:rFonts w:hint="cs"/>
          <w:caps/>
          <w:rtl/>
        </w:rPr>
      </w:pPr>
      <w:r>
        <w:rPr>
          <w:rFonts w:hint="cs"/>
          <w:caps/>
          <w:rtl/>
        </w:rPr>
        <w:t xml:space="preserve">אדוני שר הפנים, זה לא בדיוק נוגע לקייטנות, אני רק רוצה להבין - - - </w:t>
      </w:r>
    </w:p>
    <w:p w14:paraId="1B00E85D" w14:textId="77777777" w:rsidR="00000000" w:rsidRDefault="009F4636">
      <w:pPr>
        <w:pStyle w:val="a"/>
        <w:ind w:firstLine="0"/>
        <w:rPr>
          <w:rFonts w:hint="cs"/>
          <w:caps/>
          <w:rtl/>
        </w:rPr>
      </w:pPr>
    </w:p>
    <w:p w14:paraId="0CDEE831" w14:textId="77777777" w:rsidR="00000000" w:rsidRDefault="009F4636">
      <w:pPr>
        <w:pStyle w:val="ad"/>
        <w:rPr>
          <w:b w:val="0"/>
          <w:bCs w:val="0"/>
          <w:caps/>
          <w:u w:val="none"/>
          <w:rtl/>
        </w:rPr>
      </w:pPr>
      <w:r>
        <w:rPr>
          <w:b w:val="0"/>
          <w:bCs w:val="0"/>
          <w:caps/>
          <w:u w:val="none"/>
          <w:rtl/>
        </w:rPr>
        <w:t>היו"ר נסים דהן:</w:t>
      </w:r>
    </w:p>
    <w:p w14:paraId="5E7E6050" w14:textId="77777777" w:rsidR="00000000" w:rsidRDefault="009F4636">
      <w:pPr>
        <w:pStyle w:val="a"/>
        <w:rPr>
          <w:caps/>
          <w:rtl/>
        </w:rPr>
      </w:pPr>
    </w:p>
    <w:p w14:paraId="3141C5F7" w14:textId="77777777" w:rsidR="00000000" w:rsidRDefault="009F4636">
      <w:pPr>
        <w:pStyle w:val="a"/>
        <w:rPr>
          <w:rFonts w:hint="cs"/>
          <w:caps/>
          <w:rtl/>
        </w:rPr>
      </w:pPr>
      <w:r>
        <w:rPr>
          <w:rFonts w:hint="cs"/>
          <w:caps/>
          <w:rtl/>
        </w:rPr>
        <w:t xml:space="preserve">לא, אם זה לא נוגע לקייטנות, אני מצטער, אני לא יכול על-פי התקנון. </w:t>
      </w:r>
    </w:p>
    <w:p w14:paraId="43545398" w14:textId="77777777" w:rsidR="00000000" w:rsidRDefault="009F4636">
      <w:pPr>
        <w:pStyle w:val="a"/>
        <w:ind w:firstLine="0"/>
        <w:rPr>
          <w:rFonts w:hint="cs"/>
          <w:caps/>
          <w:rtl/>
        </w:rPr>
      </w:pPr>
    </w:p>
    <w:p w14:paraId="1517D745" w14:textId="77777777" w:rsidR="00000000" w:rsidRDefault="009F4636">
      <w:pPr>
        <w:pStyle w:val="SpeakerCon"/>
        <w:rPr>
          <w:b w:val="0"/>
          <w:bCs w:val="0"/>
          <w:caps/>
          <w:u w:val="none"/>
          <w:rtl/>
        </w:rPr>
      </w:pPr>
      <w:bookmarkStart w:id="99" w:name="FS000000431T18_06_2003_14_56_30C"/>
      <w:bookmarkEnd w:id="99"/>
      <w:r>
        <w:rPr>
          <w:b w:val="0"/>
          <w:bCs w:val="0"/>
          <w:caps/>
          <w:u w:val="none"/>
          <w:rtl/>
        </w:rPr>
        <w:t>קולט אביטל (העבודה-מימד):</w:t>
      </w:r>
    </w:p>
    <w:p w14:paraId="4EAA3EDE" w14:textId="77777777" w:rsidR="00000000" w:rsidRDefault="009F4636">
      <w:pPr>
        <w:pStyle w:val="a"/>
        <w:rPr>
          <w:caps/>
          <w:rtl/>
        </w:rPr>
      </w:pPr>
    </w:p>
    <w:p w14:paraId="743AAB74" w14:textId="77777777" w:rsidR="00000000" w:rsidRDefault="009F4636">
      <w:pPr>
        <w:pStyle w:val="a"/>
        <w:rPr>
          <w:rFonts w:hint="cs"/>
          <w:caps/>
          <w:rtl/>
        </w:rPr>
      </w:pPr>
      <w:r>
        <w:rPr>
          <w:rFonts w:hint="cs"/>
          <w:caps/>
          <w:rtl/>
        </w:rPr>
        <w:t xml:space="preserve">טוב. </w:t>
      </w:r>
    </w:p>
    <w:p w14:paraId="09D0750F" w14:textId="77777777" w:rsidR="00000000" w:rsidRDefault="009F4636">
      <w:pPr>
        <w:pStyle w:val="a"/>
        <w:ind w:firstLine="0"/>
        <w:rPr>
          <w:rFonts w:hint="cs"/>
          <w:caps/>
          <w:rtl/>
        </w:rPr>
      </w:pPr>
    </w:p>
    <w:p w14:paraId="1D2773ED" w14:textId="77777777" w:rsidR="00000000" w:rsidRDefault="009F4636">
      <w:pPr>
        <w:pStyle w:val="ad"/>
        <w:rPr>
          <w:b w:val="0"/>
          <w:bCs w:val="0"/>
          <w:caps/>
          <w:u w:val="none"/>
          <w:rtl/>
        </w:rPr>
      </w:pPr>
      <w:r>
        <w:rPr>
          <w:b w:val="0"/>
          <w:bCs w:val="0"/>
          <w:caps/>
          <w:u w:val="none"/>
          <w:rtl/>
        </w:rPr>
        <w:t>היו"ר נסי</w:t>
      </w:r>
      <w:r>
        <w:rPr>
          <w:b w:val="0"/>
          <w:bCs w:val="0"/>
          <w:caps/>
          <w:u w:val="none"/>
          <w:rtl/>
        </w:rPr>
        <w:t>ם דהן:</w:t>
      </w:r>
    </w:p>
    <w:p w14:paraId="0D971CC6" w14:textId="77777777" w:rsidR="00000000" w:rsidRDefault="009F4636">
      <w:pPr>
        <w:pStyle w:val="a"/>
        <w:rPr>
          <w:caps/>
          <w:rtl/>
        </w:rPr>
      </w:pPr>
    </w:p>
    <w:p w14:paraId="79378AF4" w14:textId="77777777" w:rsidR="00000000" w:rsidRDefault="009F4636">
      <w:pPr>
        <w:pStyle w:val="a"/>
        <w:rPr>
          <w:rFonts w:hint="cs"/>
          <w:caps/>
          <w:rtl/>
        </w:rPr>
      </w:pPr>
      <w:r>
        <w:rPr>
          <w:rFonts w:hint="cs"/>
          <w:caps/>
          <w:rtl/>
        </w:rPr>
        <w:t xml:space="preserve">חבר הכנסת דהאמשה, על קייטנות כמובן. רק שאלה, כי השר ממילא לא ענה על השאלה הראשונה. </w:t>
      </w:r>
    </w:p>
    <w:p w14:paraId="62DAA73A" w14:textId="77777777" w:rsidR="00000000" w:rsidRDefault="009F4636">
      <w:pPr>
        <w:pStyle w:val="a"/>
        <w:ind w:firstLine="0"/>
        <w:rPr>
          <w:rFonts w:hint="cs"/>
          <w:caps/>
          <w:rtl/>
        </w:rPr>
      </w:pPr>
    </w:p>
    <w:p w14:paraId="794E4E2F" w14:textId="77777777" w:rsidR="00000000" w:rsidRDefault="009F4636">
      <w:pPr>
        <w:pStyle w:val="Speaker"/>
        <w:rPr>
          <w:b w:val="0"/>
          <w:bCs w:val="0"/>
          <w:caps/>
          <w:u w:val="none"/>
          <w:rtl/>
        </w:rPr>
      </w:pPr>
      <w:bookmarkStart w:id="100" w:name="FS000000550T18_06_2003_15_01_18"/>
      <w:bookmarkStart w:id="101" w:name="_Toc45451364"/>
      <w:bookmarkStart w:id="102" w:name="_Toc45970087"/>
      <w:bookmarkEnd w:id="100"/>
      <w:r>
        <w:rPr>
          <w:rFonts w:hint="eastAsia"/>
          <w:b w:val="0"/>
          <w:bCs w:val="0"/>
          <w:caps/>
          <w:u w:val="none"/>
          <w:rtl/>
        </w:rPr>
        <w:t>עבד</w:t>
      </w:r>
      <w:r>
        <w:rPr>
          <w:b w:val="0"/>
          <w:bCs w:val="0"/>
          <w:caps/>
          <w:u w:val="none"/>
          <w:rtl/>
        </w:rPr>
        <w:t>-אלמאלכ דהאמשה (רע"ם):</w:t>
      </w:r>
      <w:bookmarkEnd w:id="101"/>
      <w:bookmarkEnd w:id="102"/>
    </w:p>
    <w:p w14:paraId="4C1A536A" w14:textId="77777777" w:rsidR="00000000" w:rsidRDefault="009F4636">
      <w:pPr>
        <w:pStyle w:val="a"/>
        <w:rPr>
          <w:rFonts w:hint="cs"/>
          <w:caps/>
          <w:rtl/>
        </w:rPr>
      </w:pPr>
    </w:p>
    <w:p w14:paraId="28FEEA8B" w14:textId="77777777" w:rsidR="00000000" w:rsidRDefault="009F4636">
      <w:pPr>
        <w:pStyle w:val="a"/>
        <w:rPr>
          <w:rFonts w:hint="cs"/>
          <w:caps/>
          <w:rtl/>
        </w:rPr>
      </w:pPr>
      <w:r>
        <w:rPr>
          <w:rFonts w:hint="cs"/>
          <w:caps/>
          <w:rtl/>
        </w:rPr>
        <w:t xml:space="preserve">אני מצפה לקבל את התשובה כאשר תהיה תשובה על השאילתא כולה. </w:t>
      </w:r>
    </w:p>
    <w:p w14:paraId="56789296" w14:textId="77777777" w:rsidR="00000000" w:rsidRDefault="009F4636">
      <w:pPr>
        <w:pStyle w:val="a"/>
        <w:ind w:firstLine="0"/>
        <w:rPr>
          <w:rFonts w:hint="cs"/>
          <w:caps/>
          <w:rtl/>
        </w:rPr>
      </w:pPr>
    </w:p>
    <w:p w14:paraId="6A9C7841" w14:textId="77777777" w:rsidR="00000000" w:rsidRDefault="009F4636">
      <w:pPr>
        <w:pStyle w:val="ad"/>
        <w:rPr>
          <w:b w:val="0"/>
          <w:bCs w:val="0"/>
          <w:caps/>
          <w:u w:val="none"/>
          <w:rtl/>
        </w:rPr>
      </w:pPr>
      <w:r>
        <w:rPr>
          <w:b w:val="0"/>
          <w:bCs w:val="0"/>
          <w:caps/>
          <w:u w:val="none"/>
          <w:rtl/>
        </w:rPr>
        <w:t>היו"ר נסים דהן:</w:t>
      </w:r>
    </w:p>
    <w:p w14:paraId="0FBE47CF" w14:textId="77777777" w:rsidR="00000000" w:rsidRDefault="009F4636">
      <w:pPr>
        <w:pStyle w:val="a"/>
        <w:rPr>
          <w:caps/>
          <w:rtl/>
        </w:rPr>
      </w:pPr>
    </w:p>
    <w:p w14:paraId="11D57CC9" w14:textId="77777777" w:rsidR="00000000" w:rsidRDefault="009F4636">
      <w:pPr>
        <w:pStyle w:val="a"/>
        <w:rPr>
          <w:rFonts w:hint="cs"/>
          <w:caps/>
          <w:rtl/>
        </w:rPr>
      </w:pPr>
      <w:r>
        <w:rPr>
          <w:rFonts w:hint="cs"/>
          <w:caps/>
          <w:rtl/>
        </w:rPr>
        <w:t xml:space="preserve">זה בדיוק מה שיהיה. </w:t>
      </w:r>
    </w:p>
    <w:p w14:paraId="4620E16B" w14:textId="77777777" w:rsidR="00000000" w:rsidRDefault="009F4636">
      <w:pPr>
        <w:pStyle w:val="a"/>
        <w:ind w:firstLine="0"/>
        <w:rPr>
          <w:rFonts w:hint="cs"/>
          <w:caps/>
          <w:rtl/>
        </w:rPr>
      </w:pPr>
    </w:p>
    <w:p w14:paraId="76749AC3" w14:textId="77777777" w:rsidR="00000000" w:rsidRDefault="009F4636">
      <w:pPr>
        <w:pStyle w:val="SpeakerCon"/>
        <w:rPr>
          <w:b w:val="0"/>
          <w:bCs w:val="0"/>
          <w:caps/>
          <w:u w:val="none"/>
          <w:rtl/>
        </w:rPr>
      </w:pPr>
      <w:bookmarkStart w:id="103" w:name="FS000000550T18_06_2003_15_01_43C"/>
      <w:bookmarkEnd w:id="103"/>
      <w:r>
        <w:rPr>
          <w:b w:val="0"/>
          <w:bCs w:val="0"/>
          <w:caps/>
          <w:u w:val="none"/>
          <w:rtl/>
        </w:rPr>
        <w:t>עבד-אלמאלכ דהאמשה (רע"ם):</w:t>
      </w:r>
    </w:p>
    <w:p w14:paraId="72622352" w14:textId="77777777" w:rsidR="00000000" w:rsidRDefault="009F4636">
      <w:pPr>
        <w:pStyle w:val="a"/>
        <w:rPr>
          <w:caps/>
          <w:rtl/>
        </w:rPr>
      </w:pPr>
    </w:p>
    <w:p w14:paraId="39F203FD" w14:textId="77777777" w:rsidR="00000000" w:rsidRDefault="009F4636">
      <w:pPr>
        <w:pStyle w:val="a"/>
        <w:rPr>
          <w:rFonts w:hint="cs"/>
          <w:caps/>
          <w:rtl/>
        </w:rPr>
      </w:pPr>
      <w:r>
        <w:rPr>
          <w:rFonts w:hint="cs"/>
          <w:caps/>
          <w:rtl/>
        </w:rPr>
        <w:t xml:space="preserve">שאלתי, כאשר </w:t>
      </w:r>
      <w:r>
        <w:rPr>
          <w:rFonts w:hint="cs"/>
          <w:caps/>
          <w:rtl/>
        </w:rPr>
        <w:t xml:space="preserve">השר ישקול כיצד לעזור למשפחות עניות ולילדים שאין להם אפשרות להשתתף בקייטנות, האם הוא יביא בחשבון גם את הילדים במשפחות המבקשות איחוד, ובמשפחות שאחד ההורים אינו תושב ואינו אזרח ישראל וצפוי לגירוש. האם גם זה יובא בחשבון?  תודה רבה. </w:t>
      </w:r>
    </w:p>
    <w:p w14:paraId="148FDCDA" w14:textId="77777777" w:rsidR="00000000" w:rsidRDefault="009F4636">
      <w:pPr>
        <w:pStyle w:val="a"/>
        <w:ind w:firstLine="0"/>
        <w:rPr>
          <w:rFonts w:hint="cs"/>
          <w:caps/>
          <w:rtl/>
        </w:rPr>
      </w:pPr>
    </w:p>
    <w:p w14:paraId="6E1845CC" w14:textId="77777777" w:rsidR="00000000" w:rsidRDefault="009F4636">
      <w:pPr>
        <w:pStyle w:val="ac"/>
        <w:rPr>
          <w:b w:val="0"/>
          <w:bCs w:val="0"/>
          <w:caps/>
          <w:u w:val="none"/>
          <w:rtl/>
        </w:rPr>
      </w:pPr>
      <w:r>
        <w:rPr>
          <w:rFonts w:hint="eastAsia"/>
          <w:b w:val="0"/>
          <w:bCs w:val="0"/>
          <w:caps/>
          <w:u w:val="none"/>
          <w:rtl/>
        </w:rPr>
        <w:t>דניאל</w:t>
      </w:r>
      <w:r>
        <w:rPr>
          <w:b w:val="0"/>
          <w:bCs w:val="0"/>
          <w:caps/>
          <w:u w:val="none"/>
          <w:rtl/>
        </w:rPr>
        <w:t xml:space="preserve"> בנלולו (הליכוד):</w:t>
      </w:r>
    </w:p>
    <w:p w14:paraId="343AA290" w14:textId="77777777" w:rsidR="00000000" w:rsidRDefault="009F4636">
      <w:pPr>
        <w:pStyle w:val="a"/>
        <w:rPr>
          <w:rFonts w:hint="cs"/>
          <w:caps/>
          <w:rtl/>
        </w:rPr>
      </w:pPr>
    </w:p>
    <w:p w14:paraId="487B471A" w14:textId="77777777" w:rsidR="00000000" w:rsidRDefault="009F4636">
      <w:pPr>
        <w:pStyle w:val="a"/>
        <w:rPr>
          <w:rFonts w:hint="cs"/>
          <w:caps/>
          <w:rtl/>
        </w:rPr>
      </w:pPr>
      <w:r>
        <w:rPr>
          <w:rFonts w:hint="cs"/>
          <w:caps/>
          <w:rtl/>
        </w:rPr>
        <w:t>מי</w:t>
      </w:r>
      <w:r>
        <w:rPr>
          <w:rFonts w:hint="cs"/>
          <w:caps/>
          <w:rtl/>
        </w:rPr>
        <w:t xml:space="preserve"> שלא תושב הארץ, לא זכאי. </w:t>
      </w:r>
    </w:p>
    <w:p w14:paraId="3C6393A7" w14:textId="77777777" w:rsidR="00000000" w:rsidRDefault="009F4636">
      <w:pPr>
        <w:pStyle w:val="a"/>
        <w:ind w:firstLine="0"/>
        <w:rPr>
          <w:rFonts w:hint="cs"/>
          <w:caps/>
          <w:rtl/>
        </w:rPr>
      </w:pPr>
    </w:p>
    <w:p w14:paraId="53243406" w14:textId="77777777" w:rsidR="00000000" w:rsidRDefault="009F4636">
      <w:pPr>
        <w:pStyle w:val="ad"/>
        <w:rPr>
          <w:b w:val="0"/>
          <w:bCs w:val="0"/>
          <w:caps/>
          <w:u w:val="none"/>
          <w:rtl/>
        </w:rPr>
      </w:pPr>
      <w:r>
        <w:rPr>
          <w:b w:val="0"/>
          <w:bCs w:val="0"/>
          <w:caps/>
          <w:u w:val="none"/>
          <w:rtl/>
        </w:rPr>
        <w:t>היו"ר נסים דהן:</w:t>
      </w:r>
    </w:p>
    <w:p w14:paraId="2EECB986" w14:textId="77777777" w:rsidR="00000000" w:rsidRDefault="009F4636">
      <w:pPr>
        <w:pStyle w:val="a"/>
        <w:rPr>
          <w:caps/>
          <w:rtl/>
        </w:rPr>
      </w:pPr>
    </w:p>
    <w:p w14:paraId="4A96205F" w14:textId="77777777" w:rsidR="00000000" w:rsidRDefault="009F4636">
      <w:pPr>
        <w:pStyle w:val="a"/>
        <w:rPr>
          <w:rFonts w:hint="cs"/>
          <w:caps/>
          <w:rtl/>
        </w:rPr>
      </w:pPr>
      <w:r>
        <w:rPr>
          <w:rFonts w:hint="cs"/>
          <w:caps/>
          <w:rtl/>
        </w:rPr>
        <w:t xml:space="preserve">זה לא לדיון. חבר הכנסת דני בנלולו, לא דיון. </w:t>
      </w:r>
    </w:p>
    <w:p w14:paraId="7C64BC6B" w14:textId="77777777" w:rsidR="00000000" w:rsidRDefault="009F4636">
      <w:pPr>
        <w:pStyle w:val="a"/>
        <w:ind w:firstLine="0"/>
        <w:rPr>
          <w:rFonts w:hint="cs"/>
          <w:caps/>
          <w:rtl/>
        </w:rPr>
      </w:pPr>
    </w:p>
    <w:p w14:paraId="3F9D41E4" w14:textId="77777777" w:rsidR="00000000" w:rsidRDefault="009F4636">
      <w:pPr>
        <w:pStyle w:val="SpeakerCon"/>
        <w:rPr>
          <w:b w:val="0"/>
          <w:bCs w:val="0"/>
          <w:caps/>
          <w:u w:val="none"/>
          <w:rtl/>
        </w:rPr>
      </w:pPr>
      <w:bookmarkStart w:id="104" w:name="FS000000550T18_06_2003_15_03_24C"/>
      <w:bookmarkEnd w:id="104"/>
      <w:r>
        <w:rPr>
          <w:b w:val="0"/>
          <w:bCs w:val="0"/>
          <w:caps/>
          <w:u w:val="none"/>
          <w:rtl/>
        </w:rPr>
        <w:t>עבד-אלמאלכ דהאמשה (רע"ם):</w:t>
      </w:r>
    </w:p>
    <w:p w14:paraId="0EF5ACC3" w14:textId="77777777" w:rsidR="00000000" w:rsidRDefault="009F4636">
      <w:pPr>
        <w:pStyle w:val="a"/>
        <w:rPr>
          <w:caps/>
          <w:rtl/>
        </w:rPr>
      </w:pPr>
    </w:p>
    <w:p w14:paraId="01F15BA8" w14:textId="77777777" w:rsidR="00000000" w:rsidRDefault="009F4636">
      <w:pPr>
        <w:pStyle w:val="a"/>
        <w:rPr>
          <w:rFonts w:hint="cs"/>
          <w:caps/>
          <w:rtl/>
        </w:rPr>
      </w:pPr>
      <w:r>
        <w:rPr>
          <w:rFonts w:hint="cs"/>
          <w:caps/>
          <w:rtl/>
        </w:rPr>
        <w:t xml:space="preserve">האפרטהייד בכנסת. אפרטהייד בחוק. </w:t>
      </w:r>
    </w:p>
    <w:p w14:paraId="2355F2F5" w14:textId="77777777" w:rsidR="00000000" w:rsidRDefault="009F4636">
      <w:pPr>
        <w:pStyle w:val="a"/>
        <w:ind w:firstLine="0"/>
        <w:rPr>
          <w:rFonts w:hint="cs"/>
          <w:caps/>
          <w:rtl/>
        </w:rPr>
      </w:pPr>
    </w:p>
    <w:p w14:paraId="335659F4" w14:textId="77777777" w:rsidR="00000000" w:rsidRDefault="009F4636">
      <w:pPr>
        <w:pStyle w:val="ad"/>
        <w:rPr>
          <w:b w:val="0"/>
          <w:bCs w:val="0"/>
          <w:caps/>
          <w:u w:val="none"/>
          <w:rtl/>
        </w:rPr>
      </w:pPr>
      <w:r>
        <w:rPr>
          <w:b w:val="0"/>
          <w:bCs w:val="0"/>
          <w:caps/>
          <w:u w:val="none"/>
          <w:rtl/>
        </w:rPr>
        <w:t>היו"ר נסים דהן:</w:t>
      </w:r>
    </w:p>
    <w:p w14:paraId="12C5B1EC" w14:textId="77777777" w:rsidR="00000000" w:rsidRDefault="009F4636">
      <w:pPr>
        <w:pStyle w:val="a"/>
        <w:rPr>
          <w:caps/>
          <w:rtl/>
        </w:rPr>
      </w:pPr>
    </w:p>
    <w:p w14:paraId="45475AC3" w14:textId="77777777" w:rsidR="00000000" w:rsidRDefault="009F4636">
      <w:pPr>
        <w:pStyle w:val="a"/>
        <w:rPr>
          <w:rFonts w:hint="cs"/>
          <w:caps/>
          <w:rtl/>
        </w:rPr>
      </w:pPr>
      <w:r>
        <w:rPr>
          <w:rFonts w:hint="cs"/>
          <w:caps/>
          <w:rtl/>
        </w:rPr>
        <w:t xml:space="preserve">חבר הכנסת דהאמשה, נתנו לך זכות לשאלה, לא לדיון. חבר הכנסת דהאמשה וחבר הכנסת דני בנלולו. </w:t>
      </w:r>
      <w:r>
        <w:rPr>
          <w:rFonts w:hint="cs"/>
          <w:caps/>
          <w:rtl/>
        </w:rPr>
        <w:t xml:space="preserve">חבר הכנסת דהאמשה, נתנו לך זכות שאלה, לא דיון במליאה. </w:t>
      </w:r>
    </w:p>
    <w:p w14:paraId="5D71D53D" w14:textId="77777777" w:rsidR="00000000" w:rsidRDefault="009F4636">
      <w:pPr>
        <w:pStyle w:val="a"/>
        <w:ind w:firstLine="0"/>
        <w:rPr>
          <w:rFonts w:hint="cs"/>
          <w:caps/>
          <w:rtl/>
        </w:rPr>
      </w:pPr>
    </w:p>
    <w:p w14:paraId="730E5C4D" w14:textId="77777777" w:rsidR="00000000" w:rsidRDefault="009F4636">
      <w:pPr>
        <w:pStyle w:val="ac"/>
        <w:rPr>
          <w:b w:val="0"/>
          <w:bCs w:val="0"/>
          <w:caps/>
          <w:u w:val="none"/>
          <w:rtl/>
        </w:rPr>
      </w:pPr>
      <w:bookmarkStart w:id="105" w:name="FS000001051T18_06_2003_12_56_07"/>
      <w:bookmarkStart w:id="106" w:name="FS000000549T18_06_2003_12_56_23"/>
      <w:bookmarkEnd w:id="105"/>
      <w:bookmarkEnd w:id="106"/>
      <w:r>
        <w:rPr>
          <w:b w:val="0"/>
          <w:bCs w:val="0"/>
          <w:caps/>
          <w:u w:val="none"/>
          <w:rtl/>
        </w:rPr>
        <w:t>דניאל בנלולו (הליכוד):</w:t>
      </w:r>
    </w:p>
    <w:p w14:paraId="08F7D955" w14:textId="77777777" w:rsidR="00000000" w:rsidRDefault="009F4636">
      <w:pPr>
        <w:pStyle w:val="a"/>
        <w:rPr>
          <w:caps/>
          <w:rtl/>
        </w:rPr>
      </w:pPr>
    </w:p>
    <w:p w14:paraId="27593FF6" w14:textId="77777777" w:rsidR="00000000" w:rsidRDefault="009F4636">
      <w:pPr>
        <w:pStyle w:val="a"/>
        <w:rPr>
          <w:rFonts w:hint="cs"/>
          <w:caps/>
          <w:rtl/>
        </w:rPr>
      </w:pPr>
      <w:r>
        <w:rPr>
          <w:rFonts w:hint="cs"/>
          <w:caps/>
          <w:rtl/>
        </w:rPr>
        <w:t>אני עונה לו.</w:t>
      </w:r>
    </w:p>
    <w:p w14:paraId="25F78F0B" w14:textId="77777777" w:rsidR="00000000" w:rsidRDefault="009F4636">
      <w:pPr>
        <w:pStyle w:val="a"/>
        <w:rPr>
          <w:rFonts w:hint="cs"/>
          <w:caps/>
          <w:rtl/>
        </w:rPr>
      </w:pPr>
    </w:p>
    <w:p w14:paraId="25376832" w14:textId="77777777" w:rsidR="00000000" w:rsidRDefault="009F4636">
      <w:pPr>
        <w:pStyle w:val="ad"/>
        <w:rPr>
          <w:b w:val="0"/>
          <w:bCs w:val="0"/>
          <w:caps/>
          <w:u w:val="none"/>
          <w:rtl/>
        </w:rPr>
      </w:pPr>
      <w:r>
        <w:rPr>
          <w:b w:val="0"/>
          <w:bCs w:val="0"/>
          <w:caps/>
          <w:u w:val="none"/>
          <w:rtl/>
        </w:rPr>
        <w:t>היו"ר נסים דהן:</w:t>
      </w:r>
    </w:p>
    <w:p w14:paraId="59A51FC7" w14:textId="77777777" w:rsidR="00000000" w:rsidRDefault="009F4636">
      <w:pPr>
        <w:pStyle w:val="a"/>
        <w:rPr>
          <w:caps/>
          <w:rtl/>
        </w:rPr>
      </w:pPr>
    </w:p>
    <w:p w14:paraId="2EC0F86D" w14:textId="77777777" w:rsidR="00000000" w:rsidRDefault="009F4636">
      <w:pPr>
        <w:pStyle w:val="a"/>
        <w:rPr>
          <w:rFonts w:hint="cs"/>
          <w:caps/>
          <w:rtl/>
        </w:rPr>
      </w:pPr>
      <w:r>
        <w:rPr>
          <w:rFonts w:hint="cs"/>
          <w:caps/>
          <w:rtl/>
        </w:rPr>
        <w:t xml:space="preserve">אל תענה לו. </w:t>
      </w:r>
    </w:p>
    <w:p w14:paraId="3C072CFD" w14:textId="77777777" w:rsidR="00000000" w:rsidRDefault="009F4636">
      <w:pPr>
        <w:pStyle w:val="a"/>
        <w:rPr>
          <w:rFonts w:hint="cs"/>
          <w:caps/>
          <w:rtl/>
        </w:rPr>
      </w:pPr>
    </w:p>
    <w:p w14:paraId="7A55B302" w14:textId="77777777" w:rsidR="00000000" w:rsidRDefault="009F4636">
      <w:pPr>
        <w:pStyle w:val="ac"/>
        <w:rPr>
          <w:b w:val="0"/>
          <w:bCs w:val="0"/>
          <w:caps/>
          <w:u w:val="none"/>
          <w:rtl/>
        </w:rPr>
      </w:pPr>
      <w:r>
        <w:rPr>
          <w:rFonts w:hint="eastAsia"/>
          <w:b w:val="0"/>
          <w:bCs w:val="0"/>
          <w:caps/>
          <w:u w:val="none"/>
          <w:rtl/>
        </w:rPr>
        <w:t>דניאל</w:t>
      </w:r>
      <w:r>
        <w:rPr>
          <w:b w:val="0"/>
          <w:bCs w:val="0"/>
          <w:caps/>
          <w:u w:val="none"/>
          <w:rtl/>
        </w:rPr>
        <w:t xml:space="preserve"> בנלולו (הליכוד):</w:t>
      </w:r>
    </w:p>
    <w:p w14:paraId="44C15068" w14:textId="77777777" w:rsidR="00000000" w:rsidRDefault="009F4636">
      <w:pPr>
        <w:pStyle w:val="a"/>
        <w:rPr>
          <w:rFonts w:hint="cs"/>
          <w:caps/>
          <w:rtl/>
        </w:rPr>
      </w:pPr>
    </w:p>
    <w:p w14:paraId="47368936" w14:textId="77777777" w:rsidR="00000000" w:rsidRDefault="009F4636">
      <w:pPr>
        <w:pStyle w:val="a"/>
        <w:rPr>
          <w:rFonts w:hint="cs"/>
          <w:caps/>
          <w:rtl/>
        </w:rPr>
      </w:pPr>
      <w:r>
        <w:rPr>
          <w:rFonts w:hint="cs"/>
          <w:caps/>
          <w:rtl/>
        </w:rPr>
        <w:t xml:space="preserve">חשוב שידע. </w:t>
      </w:r>
    </w:p>
    <w:p w14:paraId="123AB7E2" w14:textId="77777777" w:rsidR="00000000" w:rsidRDefault="009F4636">
      <w:pPr>
        <w:pStyle w:val="a"/>
        <w:rPr>
          <w:rFonts w:hint="cs"/>
          <w:caps/>
          <w:rtl/>
        </w:rPr>
      </w:pPr>
    </w:p>
    <w:p w14:paraId="71AD15B7" w14:textId="77777777" w:rsidR="00000000" w:rsidRDefault="009F4636">
      <w:pPr>
        <w:pStyle w:val="ad"/>
        <w:rPr>
          <w:b w:val="0"/>
          <w:bCs w:val="0"/>
          <w:caps/>
          <w:u w:val="none"/>
          <w:rtl/>
        </w:rPr>
      </w:pPr>
      <w:r>
        <w:rPr>
          <w:b w:val="0"/>
          <w:bCs w:val="0"/>
          <w:caps/>
          <w:u w:val="none"/>
          <w:rtl/>
        </w:rPr>
        <w:t>היו"ר נסים דהן:</w:t>
      </w:r>
    </w:p>
    <w:p w14:paraId="18270BAA" w14:textId="77777777" w:rsidR="00000000" w:rsidRDefault="009F4636">
      <w:pPr>
        <w:pStyle w:val="a"/>
        <w:rPr>
          <w:caps/>
          <w:rtl/>
        </w:rPr>
      </w:pPr>
    </w:p>
    <w:p w14:paraId="2CF727BD" w14:textId="77777777" w:rsidR="00000000" w:rsidRDefault="009F4636">
      <w:pPr>
        <w:pStyle w:val="a"/>
        <w:rPr>
          <w:rFonts w:hint="cs"/>
          <w:caps/>
          <w:rtl/>
        </w:rPr>
      </w:pPr>
      <w:r>
        <w:rPr>
          <w:rFonts w:hint="cs"/>
          <w:caps/>
          <w:rtl/>
        </w:rPr>
        <w:t xml:space="preserve">אל תענה ואל תסביר. תודה. חבר הכנסת יאיר פרץ, שאילתא מס' 38: גידול סמים על-ידי </w:t>
      </w:r>
      <w:r>
        <w:rPr>
          <w:rFonts w:hint="cs"/>
          <w:caps/>
          <w:rtl/>
        </w:rPr>
        <w:t xml:space="preserve">תלמידי בתי-הספר. </w:t>
      </w:r>
    </w:p>
    <w:p w14:paraId="20BC533B" w14:textId="77777777" w:rsidR="00000000" w:rsidRDefault="009F4636">
      <w:pPr>
        <w:pStyle w:val="a"/>
        <w:rPr>
          <w:rFonts w:hint="cs"/>
          <w:caps/>
          <w:rtl/>
        </w:rPr>
      </w:pPr>
    </w:p>
    <w:p w14:paraId="73D1C28A" w14:textId="77777777" w:rsidR="00000000" w:rsidRDefault="009F4636">
      <w:pPr>
        <w:pStyle w:val="Speaker"/>
        <w:rPr>
          <w:b w:val="0"/>
          <w:bCs w:val="0"/>
          <w:caps/>
          <w:u w:val="none"/>
          <w:rtl/>
        </w:rPr>
      </w:pPr>
      <w:bookmarkStart w:id="107" w:name="FS000000501T18_06_2003_12_51_14"/>
      <w:bookmarkStart w:id="108" w:name="_Toc45451365"/>
      <w:bookmarkStart w:id="109" w:name="_Toc45970088"/>
      <w:bookmarkEnd w:id="107"/>
      <w:r>
        <w:rPr>
          <w:rFonts w:hint="eastAsia"/>
          <w:b w:val="0"/>
          <w:bCs w:val="0"/>
          <w:caps/>
          <w:u w:val="none"/>
          <w:rtl/>
        </w:rPr>
        <w:t>יאיר</w:t>
      </w:r>
      <w:r>
        <w:rPr>
          <w:b w:val="0"/>
          <w:bCs w:val="0"/>
          <w:caps/>
          <w:u w:val="none"/>
          <w:rtl/>
        </w:rPr>
        <w:t xml:space="preserve"> פרץ (ש"ס):</w:t>
      </w:r>
      <w:bookmarkEnd w:id="108"/>
      <w:bookmarkEnd w:id="109"/>
    </w:p>
    <w:p w14:paraId="51212C9B" w14:textId="77777777" w:rsidR="00000000" w:rsidRDefault="009F4636">
      <w:pPr>
        <w:pStyle w:val="a"/>
        <w:rPr>
          <w:rFonts w:hint="cs"/>
          <w:caps/>
          <w:rtl/>
        </w:rPr>
      </w:pPr>
    </w:p>
    <w:p w14:paraId="00B9158C" w14:textId="77777777" w:rsidR="00000000" w:rsidRDefault="009F4636">
      <w:pPr>
        <w:pStyle w:val="a"/>
        <w:ind w:firstLine="0"/>
        <w:rPr>
          <w:rFonts w:hint="cs"/>
          <w:caps/>
          <w:rtl/>
        </w:rPr>
      </w:pPr>
      <w:r>
        <w:rPr>
          <w:rFonts w:hint="cs"/>
          <w:caps/>
          <w:rtl/>
        </w:rPr>
        <w:tab/>
        <w:t xml:space="preserve">אדוני היושב-ראש, השר לביטחון הפנים ביקשני לדחות את התשובה לשבוע הבא, ולכן אני שומר את זכות השאלה לשבוע הבא. </w:t>
      </w:r>
    </w:p>
    <w:p w14:paraId="577C4A2A" w14:textId="77777777" w:rsidR="00000000" w:rsidRDefault="009F4636">
      <w:pPr>
        <w:pStyle w:val="a"/>
        <w:ind w:firstLine="0"/>
        <w:rPr>
          <w:caps/>
          <w:rtl/>
        </w:rPr>
      </w:pPr>
    </w:p>
    <w:p w14:paraId="563610D6" w14:textId="77777777" w:rsidR="00000000" w:rsidRDefault="009F4636">
      <w:pPr>
        <w:pStyle w:val="a"/>
        <w:rPr>
          <w:rFonts w:hint="cs"/>
          <w:caps/>
          <w:rtl/>
        </w:rPr>
      </w:pPr>
    </w:p>
    <w:p w14:paraId="7330D667" w14:textId="77777777" w:rsidR="00000000" w:rsidRDefault="009F4636">
      <w:pPr>
        <w:pStyle w:val="ad"/>
        <w:rPr>
          <w:b w:val="0"/>
          <w:bCs w:val="0"/>
          <w:caps/>
          <w:u w:val="none"/>
          <w:rtl/>
        </w:rPr>
      </w:pPr>
      <w:r>
        <w:rPr>
          <w:b w:val="0"/>
          <w:bCs w:val="0"/>
          <w:caps/>
          <w:u w:val="none"/>
          <w:rtl/>
        </w:rPr>
        <w:t>היו"ר נסים דהן:</w:t>
      </w:r>
    </w:p>
    <w:p w14:paraId="339E2681" w14:textId="77777777" w:rsidR="00000000" w:rsidRDefault="009F4636">
      <w:pPr>
        <w:pStyle w:val="a"/>
        <w:rPr>
          <w:caps/>
          <w:rtl/>
        </w:rPr>
      </w:pPr>
    </w:p>
    <w:p w14:paraId="5537EAB8" w14:textId="77777777" w:rsidR="00000000" w:rsidRDefault="009F4636">
      <w:pPr>
        <w:pStyle w:val="a"/>
        <w:rPr>
          <w:rFonts w:hint="cs"/>
          <w:caps/>
          <w:rtl/>
        </w:rPr>
      </w:pPr>
      <w:r>
        <w:rPr>
          <w:rFonts w:hint="cs"/>
          <w:caps/>
          <w:rtl/>
        </w:rPr>
        <w:t>אנחנו עוברים לשאילתא מס' 39: קבורת גופות מחבלים לצד גופות יהודים. חברת הכנסת אתי לבני, בבקש</w:t>
      </w:r>
      <w:r>
        <w:rPr>
          <w:rFonts w:hint="cs"/>
          <w:caps/>
          <w:rtl/>
        </w:rPr>
        <w:t>ה.</w:t>
      </w:r>
    </w:p>
    <w:p w14:paraId="5D347619" w14:textId="77777777" w:rsidR="00000000" w:rsidRDefault="009F4636">
      <w:pPr>
        <w:pStyle w:val="a"/>
        <w:rPr>
          <w:rFonts w:hint="cs"/>
          <w:caps/>
          <w:rtl/>
        </w:rPr>
      </w:pPr>
    </w:p>
    <w:p w14:paraId="40A39471" w14:textId="77777777" w:rsidR="00000000" w:rsidRDefault="009F4636">
      <w:pPr>
        <w:pStyle w:val="a"/>
        <w:rPr>
          <w:rFonts w:hint="cs"/>
          <w:caps/>
          <w:rtl/>
        </w:rPr>
      </w:pPr>
      <w:r>
        <w:rPr>
          <w:rFonts w:hint="cs"/>
          <w:caps/>
          <w:rtl/>
        </w:rPr>
        <w:t xml:space="preserve"> </w:t>
      </w:r>
    </w:p>
    <w:p w14:paraId="5E829A73" w14:textId="77777777" w:rsidR="00000000" w:rsidRDefault="009F4636">
      <w:pPr>
        <w:pStyle w:val="Query"/>
        <w:jc w:val="center"/>
        <w:rPr>
          <w:rFonts w:hint="cs"/>
          <w:b w:val="0"/>
          <w:bCs w:val="0"/>
          <w:caps/>
          <w:u w:val="none"/>
          <w:rtl/>
        </w:rPr>
      </w:pPr>
      <w:bookmarkStart w:id="110" w:name="_Toc45451366"/>
      <w:bookmarkStart w:id="111" w:name="_Toc45970089"/>
      <w:r>
        <w:rPr>
          <w:rFonts w:hint="cs"/>
          <w:b w:val="0"/>
          <w:bCs w:val="0"/>
          <w:caps/>
          <w:u w:val="none"/>
          <w:rtl/>
        </w:rPr>
        <w:t>39. קבורת גופות מחבלים לצד גופות יהודים</w:t>
      </w:r>
      <w:bookmarkEnd w:id="110"/>
      <w:bookmarkEnd w:id="111"/>
    </w:p>
    <w:p w14:paraId="536C2117" w14:textId="77777777" w:rsidR="00000000" w:rsidRDefault="009F4636">
      <w:pPr>
        <w:pStyle w:val="a"/>
        <w:rPr>
          <w:rFonts w:hint="cs"/>
          <w:caps/>
          <w:rtl/>
        </w:rPr>
      </w:pPr>
    </w:p>
    <w:p w14:paraId="763E5E19" w14:textId="77777777" w:rsidR="00000000" w:rsidRDefault="009F4636">
      <w:pPr>
        <w:pStyle w:val="Speaker"/>
        <w:rPr>
          <w:rFonts w:hint="cs"/>
          <w:b w:val="0"/>
          <w:bCs w:val="0"/>
          <w:caps/>
          <w:u w:val="none"/>
          <w:rtl/>
        </w:rPr>
      </w:pPr>
      <w:bookmarkStart w:id="112" w:name="FS000000501T18_06_2003_12_54_28"/>
      <w:bookmarkStart w:id="113" w:name="FS000000501T18_06_2003_12_54_41"/>
      <w:bookmarkStart w:id="114" w:name="FS000000501T18_06_2003_12_55_01"/>
      <w:bookmarkStart w:id="115" w:name="FS000000501T18_06_2003_12_55_26"/>
      <w:bookmarkStart w:id="116" w:name="_Toc45451367"/>
      <w:bookmarkStart w:id="117" w:name="_Toc45970090"/>
      <w:bookmarkEnd w:id="112"/>
      <w:bookmarkEnd w:id="113"/>
      <w:bookmarkEnd w:id="114"/>
      <w:bookmarkEnd w:id="115"/>
      <w:r>
        <w:rPr>
          <w:rFonts w:hint="cs"/>
          <w:b w:val="0"/>
          <w:bCs w:val="0"/>
          <w:caps/>
          <w:u w:val="none"/>
          <w:rtl/>
        </w:rPr>
        <w:t>אתי לבני (שינוי):</w:t>
      </w:r>
      <w:bookmarkEnd w:id="116"/>
      <w:bookmarkEnd w:id="117"/>
    </w:p>
    <w:p w14:paraId="51ACD0C1" w14:textId="77777777" w:rsidR="00000000" w:rsidRDefault="009F4636">
      <w:pPr>
        <w:pStyle w:val="a"/>
        <w:rPr>
          <w:rFonts w:hint="cs"/>
          <w:caps/>
          <w:rtl/>
        </w:rPr>
      </w:pPr>
    </w:p>
    <w:p w14:paraId="6DD156B3" w14:textId="77777777" w:rsidR="00000000" w:rsidRDefault="009F4636">
      <w:pPr>
        <w:pStyle w:val="a"/>
        <w:rPr>
          <w:rFonts w:hint="cs"/>
          <w:caps/>
          <w:rtl/>
        </w:rPr>
      </w:pPr>
      <w:r>
        <w:rPr>
          <w:rFonts w:hint="cs"/>
          <w:caps/>
          <w:rtl/>
        </w:rPr>
        <w:t>בעקבות החשיפה של קבורת גופות מחבלים לצד גופות יהודים בבתי-הקברות, ברצוני לשאול:</w:t>
      </w:r>
    </w:p>
    <w:p w14:paraId="12F80206" w14:textId="77777777" w:rsidR="00000000" w:rsidRDefault="009F4636">
      <w:pPr>
        <w:pStyle w:val="a"/>
        <w:rPr>
          <w:rFonts w:hint="cs"/>
          <w:caps/>
          <w:rtl/>
        </w:rPr>
      </w:pPr>
    </w:p>
    <w:p w14:paraId="4F72505C" w14:textId="77777777" w:rsidR="00000000" w:rsidRDefault="009F4636">
      <w:pPr>
        <w:pStyle w:val="a"/>
        <w:rPr>
          <w:rFonts w:hint="cs"/>
          <w:caps/>
          <w:rtl/>
        </w:rPr>
      </w:pPr>
      <w:r>
        <w:rPr>
          <w:rFonts w:hint="cs"/>
          <w:caps/>
          <w:rtl/>
        </w:rPr>
        <w:t>1. האם קיימים נהלים לגבי קבורת גופות מחבלים?</w:t>
      </w:r>
    </w:p>
    <w:p w14:paraId="6F81AB64" w14:textId="77777777" w:rsidR="00000000" w:rsidRDefault="009F4636">
      <w:pPr>
        <w:pStyle w:val="a"/>
        <w:rPr>
          <w:rFonts w:hint="cs"/>
          <w:caps/>
          <w:rtl/>
        </w:rPr>
      </w:pPr>
    </w:p>
    <w:p w14:paraId="5C991097" w14:textId="77777777" w:rsidR="00000000" w:rsidRDefault="009F4636">
      <w:pPr>
        <w:pStyle w:val="a"/>
        <w:rPr>
          <w:rFonts w:hint="cs"/>
          <w:caps/>
          <w:rtl/>
        </w:rPr>
      </w:pPr>
      <w:r>
        <w:rPr>
          <w:rFonts w:hint="cs"/>
          <w:caps/>
          <w:rtl/>
        </w:rPr>
        <w:t xml:space="preserve">2. מה מתכוונים לעשות עם גופות המחבלים - - - </w:t>
      </w:r>
    </w:p>
    <w:p w14:paraId="771E5508" w14:textId="77777777" w:rsidR="00000000" w:rsidRDefault="009F4636">
      <w:pPr>
        <w:pStyle w:val="a"/>
        <w:rPr>
          <w:rFonts w:hint="cs"/>
          <w:caps/>
          <w:rtl/>
        </w:rPr>
      </w:pPr>
    </w:p>
    <w:p w14:paraId="61B10E7D" w14:textId="77777777" w:rsidR="00000000" w:rsidRDefault="009F4636">
      <w:pPr>
        <w:pStyle w:val="ad"/>
        <w:rPr>
          <w:b w:val="0"/>
          <w:bCs w:val="0"/>
          <w:caps/>
          <w:u w:val="none"/>
          <w:rtl/>
        </w:rPr>
      </w:pPr>
    </w:p>
    <w:p w14:paraId="6085B18B" w14:textId="77777777" w:rsidR="00000000" w:rsidRDefault="009F4636">
      <w:pPr>
        <w:pStyle w:val="ad"/>
        <w:rPr>
          <w:b w:val="0"/>
          <w:bCs w:val="0"/>
          <w:caps/>
          <w:u w:val="none"/>
          <w:rtl/>
        </w:rPr>
      </w:pPr>
      <w:r>
        <w:rPr>
          <w:b w:val="0"/>
          <w:bCs w:val="0"/>
          <w:caps/>
          <w:u w:val="none"/>
          <w:rtl/>
        </w:rPr>
        <w:t>היו"ר נסים דהן:</w:t>
      </w:r>
    </w:p>
    <w:p w14:paraId="03F8FD10" w14:textId="77777777" w:rsidR="00000000" w:rsidRDefault="009F4636">
      <w:pPr>
        <w:pStyle w:val="a"/>
        <w:rPr>
          <w:caps/>
          <w:rtl/>
        </w:rPr>
      </w:pPr>
    </w:p>
    <w:p w14:paraId="021100F2" w14:textId="77777777" w:rsidR="00000000" w:rsidRDefault="009F4636">
      <w:pPr>
        <w:pStyle w:val="a"/>
        <w:rPr>
          <w:rFonts w:hint="cs"/>
          <w:caps/>
          <w:rtl/>
        </w:rPr>
      </w:pPr>
      <w:r>
        <w:rPr>
          <w:rFonts w:hint="cs"/>
          <w:caps/>
          <w:rtl/>
        </w:rPr>
        <w:t xml:space="preserve">רק רגע, נא להיצמד בדיוק למה שכתוב, למה שאושר. אי-אפשר לקרוא מה שלא אושר. </w:t>
      </w:r>
    </w:p>
    <w:p w14:paraId="615DE4E1" w14:textId="77777777" w:rsidR="00000000" w:rsidRDefault="009F4636">
      <w:pPr>
        <w:pStyle w:val="a"/>
        <w:rPr>
          <w:rFonts w:hint="cs"/>
          <w:caps/>
          <w:rtl/>
        </w:rPr>
      </w:pPr>
    </w:p>
    <w:p w14:paraId="6A2288F2" w14:textId="77777777" w:rsidR="00000000" w:rsidRDefault="009F4636">
      <w:pPr>
        <w:pStyle w:val="SpeakerCon"/>
        <w:rPr>
          <w:b w:val="0"/>
          <w:bCs w:val="0"/>
          <w:caps/>
          <w:u w:val="none"/>
          <w:rtl/>
        </w:rPr>
      </w:pPr>
      <w:bookmarkStart w:id="118" w:name="FS000001051T18_06_2003_12_57_50"/>
      <w:bookmarkEnd w:id="118"/>
      <w:r>
        <w:rPr>
          <w:rFonts w:hint="eastAsia"/>
          <w:b w:val="0"/>
          <w:bCs w:val="0"/>
          <w:caps/>
          <w:u w:val="none"/>
          <w:rtl/>
        </w:rPr>
        <w:t>אתי</w:t>
      </w:r>
      <w:r>
        <w:rPr>
          <w:b w:val="0"/>
          <w:bCs w:val="0"/>
          <w:caps/>
          <w:u w:val="none"/>
          <w:rtl/>
        </w:rPr>
        <w:t xml:space="preserve"> לבני (שינוי):</w:t>
      </w:r>
    </w:p>
    <w:p w14:paraId="49EC8A66" w14:textId="77777777" w:rsidR="00000000" w:rsidRDefault="009F4636">
      <w:pPr>
        <w:pStyle w:val="a"/>
        <w:rPr>
          <w:rFonts w:hint="cs"/>
          <w:caps/>
          <w:rtl/>
        </w:rPr>
      </w:pPr>
    </w:p>
    <w:p w14:paraId="128646C5" w14:textId="77777777" w:rsidR="00000000" w:rsidRDefault="009F4636">
      <w:pPr>
        <w:pStyle w:val="a"/>
        <w:rPr>
          <w:rFonts w:hint="cs"/>
          <w:caps/>
          <w:rtl/>
        </w:rPr>
      </w:pPr>
      <w:r>
        <w:rPr>
          <w:rFonts w:hint="cs"/>
          <w:caps/>
          <w:rtl/>
        </w:rPr>
        <w:t xml:space="preserve">זה מה שכתוב אצלי. </w:t>
      </w:r>
    </w:p>
    <w:p w14:paraId="4455B3A1" w14:textId="77777777" w:rsidR="00000000" w:rsidRDefault="009F4636">
      <w:pPr>
        <w:pStyle w:val="a"/>
        <w:rPr>
          <w:rFonts w:hint="cs"/>
          <w:caps/>
          <w:rtl/>
        </w:rPr>
      </w:pPr>
    </w:p>
    <w:p w14:paraId="26D90CF1" w14:textId="77777777" w:rsidR="00000000" w:rsidRDefault="009F4636">
      <w:pPr>
        <w:pStyle w:val="a"/>
        <w:rPr>
          <w:rFonts w:hint="cs"/>
          <w:caps/>
          <w:rtl/>
        </w:rPr>
      </w:pPr>
      <w:r>
        <w:rPr>
          <w:rFonts w:hint="cs"/>
          <w:caps/>
          <w:rtl/>
        </w:rPr>
        <w:t>2. מה מתכוונים לעשות עם גופות המחבלים שנתגלו בקיבוץ רבדים?</w:t>
      </w:r>
    </w:p>
    <w:p w14:paraId="6FD25124" w14:textId="77777777" w:rsidR="00000000" w:rsidRDefault="009F4636">
      <w:pPr>
        <w:pStyle w:val="a"/>
        <w:rPr>
          <w:rFonts w:hint="cs"/>
          <w:caps/>
          <w:rtl/>
        </w:rPr>
      </w:pPr>
    </w:p>
    <w:p w14:paraId="727FB8E1" w14:textId="77777777" w:rsidR="00000000" w:rsidRDefault="009F4636">
      <w:pPr>
        <w:pStyle w:val="a"/>
        <w:rPr>
          <w:rFonts w:hint="cs"/>
          <w:caps/>
          <w:rtl/>
        </w:rPr>
      </w:pPr>
      <w:r>
        <w:rPr>
          <w:rFonts w:hint="cs"/>
          <w:caps/>
          <w:rtl/>
        </w:rPr>
        <w:t>3. כיצד ניתן להבטיח למשפחות - - -</w:t>
      </w:r>
    </w:p>
    <w:p w14:paraId="28E471AC" w14:textId="77777777" w:rsidR="00000000" w:rsidRDefault="009F4636">
      <w:pPr>
        <w:pStyle w:val="a"/>
        <w:rPr>
          <w:rFonts w:hint="cs"/>
          <w:caps/>
          <w:rtl/>
        </w:rPr>
      </w:pPr>
    </w:p>
    <w:p w14:paraId="5EE9968B"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42414224" w14:textId="77777777" w:rsidR="00000000" w:rsidRDefault="009F4636">
      <w:pPr>
        <w:pStyle w:val="a"/>
        <w:rPr>
          <w:rFonts w:hint="cs"/>
          <w:caps/>
          <w:rtl/>
        </w:rPr>
      </w:pPr>
    </w:p>
    <w:p w14:paraId="5C932B47" w14:textId="77777777" w:rsidR="00000000" w:rsidRDefault="009F4636">
      <w:pPr>
        <w:pStyle w:val="a"/>
        <w:rPr>
          <w:rFonts w:hint="cs"/>
          <w:caps/>
          <w:rtl/>
        </w:rPr>
      </w:pPr>
      <w:r>
        <w:rPr>
          <w:rFonts w:hint="cs"/>
          <w:caps/>
          <w:rtl/>
        </w:rPr>
        <w:t>שוב את לא קוראת מה שכתוב. מצט</w:t>
      </w:r>
      <w:r>
        <w:rPr>
          <w:rFonts w:hint="cs"/>
          <w:caps/>
          <w:rtl/>
        </w:rPr>
        <w:t xml:space="preserve">ער. </w:t>
      </w:r>
    </w:p>
    <w:p w14:paraId="14F03895" w14:textId="77777777" w:rsidR="00000000" w:rsidRDefault="009F4636">
      <w:pPr>
        <w:pStyle w:val="a"/>
        <w:rPr>
          <w:rFonts w:hint="cs"/>
          <w:caps/>
          <w:rtl/>
        </w:rPr>
      </w:pPr>
    </w:p>
    <w:p w14:paraId="5EB77449" w14:textId="77777777" w:rsidR="00000000" w:rsidRDefault="009F4636">
      <w:pPr>
        <w:pStyle w:val="SpeakerCon"/>
        <w:rPr>
          <w:b w:val="0"/>
          <w:bCs w:val="0"/>
          <w:caps/>
          <w:u w:val="none"/>
          <w:rtl/>
        </w:rPr>
      </w:pPr>
      <w:bookmarkStart w:id="119" w:name="FS000001051T18_06_2003_12_59_08"/>
      <w:bookmarkEnd w:id="119"/>
      <w:r>
        <w:rPr>
          <w:rFonts w:hint="eastAsia"/>
          <w:b w:val="0"/>
          <w:bCs w:val="0"/>
          <w:caps/>
          <w:u w:val="none"/>
          <w:rtl/>
        </w:rPr>
        <w:t>אתי</w:t>
      </w:r>
      <w:r>
        <w:rPr>
          <w:b w:val="0"/>
          <w:bCs w:val="0"/>
          <w:caps/>
          <w:u w:val="none"/>
          <w:rtl/>
        </w:rPr>
        <w:t xml:space="preserve"> לבני (שינוי):</w:t>
      </w:r>
    </w:p>
    <w:p w14:paraId="3EF4EB49" w14:textId="77777777" w:rsidR="00000000" w:rsidRDefault="009F4636">
      <w:pPr>
        <w:pStyle w:val="a"/>
        <w:rPr>
          <w:rFonts w:hint="cs"/>
          <w:caps/>
          <w:rtl/>
        </w:rPr>
      </w:pPr>
    </w:p>
    <w:p w14:paraId="54F33665" w14:textId="77777777" w:rsidR="00000000" w:rsidRDefault="009F4636">
      <w:pPr>
        <w:pStyle w:val="a"/>
        <w:rPr>
          <w:rFonts w:hint="cs"/>
          <w:caps/>
          <w:rtl/>
        </w:rPr>
      </w:pPr>
      <w:r>
        <w:rPr>
          <w:rFonts w:hint="cs"/>
          <w:caps/>
          <w:rtl/>
        </w:rPr>
        <w:t>3. כיצד יובטח למשפחות שלצד קברי בני משפחותיהם לא יימצאו קברי מחבלים?</w:t>
      </w:r>
    </w:p>
    <w:p w14:paraId="117AA998" w14:textId="77777777" w:rsidR="00000000" w:rsidRDefault="009F4636">
      <w:pPr>
        <w:pStyle w:val="a"/>
        <w:rPr>
          <w:rFonts w:hint="cs"/>
          <w:caps/>
          <w:rtl/>
        </w:rPr>
      </w:pPr>
    </w:p>
    <w:p w14:paraId="29C8EB16"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1BEF6DAE" w14:textId="77777777" w:rsidR="00000000" w:rsidRDefault="009F4636">
      <w:pPr>
        <w:pStyle w:val="a"/>
        <w:rPr>
          <w:rFonts w:hint="cs"/>
          <w:caps/>
          <w:rtl/>
        </w:rPr>
      </w:pPr>
    </w:p>
    <w:p w14:paraId="4B4F7903" w14:textId="77777777" w:rsidR="00000000" w:rsidRDefault="009F4636">
      <w:pPr>
        <w:pStyle w:val="a"/>
        <w:rPr>
          <w:rFonts w:hint="cs"/>
          <w:caps/>
          <w:rtl/>
        </w:rPr>
      </w:pPr>
      <w:r>
        <w:rPr>
          <w:rFonts w:hint="cs"/>
          <w:caps/>
          <w:rtl/>
        </w:rPr>
        <w:t xml:space="preserve">עכשיו זה ברור. </w:t>
      </w:r>
    </w:p>
    <w:p w14:paraId="42E248E6" w14:textId="77777777" w:rsidR="00000000" w:rsidRDefault="009F4636">
      <w:pPr>
        <w:pStyle w:val="a"/>
        <w:rPr>
          <w:rFonts w:hint="cs"/>
          <w:caps/>
          <w:rtl/>
        </w:rPr>
      </w:pPr>
    </w:p>
    <w:p w14:paraId="7E136D1A" w14:textId="77777777" w:rsidR="00000000" w:rsidRDefault="009F4636">
      <w:pPr>
        <w:pStyle w:val="SpeakerCon"/>
        <w:rPr>
          <w:b w:val="0"/>
          <w:bCs w:val="0"/>
          <w:caps/>
          <w:u w:val="none"/>
          <w:rtl/>
        </w:rPr>
      </w:pPr>
      <w:bookmarkStart w:id="120" w:name="FS000001051T18_06_2003_12_59_53"/>
      <w:bookmarkEnd w:id="120"/>
      <w:r>
        <w:rPr>
          <w:rFonts w:hint="eastAsia"/>
          <w:b w:val="0"/>
          <w:bCs w:val="0"/>
          <w:caps/>
          <w:u w:val="none"/>
          <w:rtl/>
        </w:rPr>
        <w:t>אתי</w:t>
      </w:r>
      <w:r>
        <w:rPr>
          <w:b w:val="0"/>
          <w:bCs w:val="0"/>
          <w:caps/>
          <w:u w:val="none"/>
          <w:rtl/>
        </w:rPr>
        <w:t xml:space="preserve"> לבני (שינוי):</w:t>
      </w:r>
    </w:p>
    <w:p w14:paraId="4A4D7E93" w14:textId="77777777" w:rsidR="00000000" w:rsidRDefault="009F4636">
      <w:pPr>
        <w:pStyle w:val="a"/>
        <w:rPr>
          <w:rFonts w:hint="cs"/>
          <w:caps/>
          <w:rtl/>
        </w:rPr>
      </w:pPr>
    </w:p>
    <w:p w14:paraId="19FD9842" w14:textId="77777777" w:rsidR="00000000" w:rsidRDefault="009F4636">
      <w:pPr>
        <w:pStyle w:val="a"/>
        <w:rPr>
          <w:rFonts w:hint="cs"/>
          <w:caps/>
          <w:rtl/>
        </w:rPr>
      </w:pPr>
      <w:r>
        <w:rPr>
          <w:rFonts w:hint="cs"/>
          <w:caps/>
          <w:rtl/>
        </w:rPr>
        <w:t>מלה במלה.</w:t>
      </w:r>
    </w:p>
    <w:p w14:paraId="30C6E110" w14:textId="77777777" w:rsidR="00000000" w:rsidRDefault="009F4636">
      <w:pPr>
        <w:pStyle w:val="a"/>
        <w:rPr>
          <w:rFonts w:hint="cs"/>
          <w:caps/>
          <w:rtl/>
        </w:rPr>
      </w:pPr>
    </w:p>
    <w:p w14:paraId="58B4E86B"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2F454742" w14:textId="77777777" w:rsidR="00000000" w:rsidRDefault="009F4636">
      <w:pPr>
        <w:pStyle w:val="a"/>
        <w:rPr>
          <w:rFonts w:hint="cs"/>
          <w:caps/>
          <w:rtl/>
        </w:rPr>
      </w:pPr>
    </w:p>
    <w:p w14:paraId="0FCB8885" w14:textId="77777777" w:rsidR="00000000" w:rsidRDefault="009F4636">
      <w:pPr>
        <w:pStyle w:val="a"/>
        <w:rPr>
          <w:rFonts w:hint="cs"/>
          <w:caps/>
          <w:rtl/>
        </w:rPr>
      </w:pPr>
      <w:r>
        <w:rPr>
          <w:rFonts w:hint="cs"/>
          <w:caps/>
          <w:rtl/>
        </w:rPr>
        <w:t xml:space="preserve">עכשיו זה היה מלה במלה. לא קודם. כבוד השר, בבקשה. </w:t>
      </w:r>
    </w:p>
    <w:p w14:paraId="0E410C1E" w14:textId="77777777" w:rsidR="00000000" w:rsidRDefault="009F4636">
      <w:pPr>
        <w:pStyle w:val="a"/>
        <w:rPr>
          <w:rFonts w:hint="cs"/>
          <w:caps/>
          <w:rtl/>
        </w:rPr>
      </w:pPr>
    </w:p>
    <w:p w14:paraId="707A9E68" w14:textId="77777777" w:rsidR="00000000" w:rsidRDefault="009F4636">
      <w:pPr>
        <w:pStyle w:val="Speaker"/>
        <w:rPr>
          <w:b w:val="0"/>
          <w:bCs w:val="0"/>
          <w:caps/>
          <w:u w:val="none"/>
          <w:rtl/>
        </w:rPr>
      </w:pPr>
      <w:bookmarkStart w:id="121" w:name="FS000000474T18_06_2003_13_00_24"/>
      <w:bookmarkStart w:id="122" w:name="_Toc45451368"/>
      <w:bookmarkStart w:id="123" w:name="_Toc45970091"/>
      <w:bookmarkEnd w:id="121"/>
      <w:r>
        <w:rPr>
          <w:rFonts w:hint="eastAsia"/>
          <w:b w:val="0"/>
          <w:bCs w:val="0"/>
          <w:caps/>
          <w:u w:val="none"/>
          <w:rtl/>
        </w:rPr>
        <w:t>השר</w:t>
      </w:r>
      <w:r>
        <w:rPr>
          <w:b w:val="0"/>
          <w:bCs w:val="0"/>
          <w:caps/>
          <w:u w:val="none"/>
          <w:rtl/>
        </w:rPr>
        <w:t xml:space="preserve"> גדעון עזרא:</w:t>
      </w:r>
      <w:bookmarkEnd w:id="122"/>
      <w:bookmarkEnd w:id="123"/>
    </w:p>
    <w:p w14:paraId="2B1BEEDF" w14:textId="77777777" w:rsidR="00000000" w:rsidRDefault="009F4636">
      <w:pPr>
        <w:pStyle w:val="a"/>
        <w:ind w:firstLine="0"/>
        <w:rPr>
          <w:rFonts w:hint="cs"/>
          <w:caps/>
          <w:rtl/>
        </w:rPr>
      </w:pPr>
    </w:p>
    <w:p w14:paraId="69A7BAD9" w14:textId="77777777" w:rsidR="00000000" w:rsidRDefault="009F4636">
      <w:pPr>
        <w:pStyle w:val="a"/>
        <w:ind w:firstLine="360"/>
        <w:rPr>
          <w:rFonts w:hint="cs"/>
          <w:caps/>
          <w:rtl/>
        </w:rPr>
      </w:pPr>
      <w:r>
        <w:rPr>
          <w:rFonts w:hint="cs"/>
          <w:caps/>
          <w:rtl/>
        </w:rPr>
        <w:tab/>
        <w:t>1. לא קיימי</w:t>
      </w:r>
      <w:r>
        <w:rPr>
          <w:rFonts w:hint="cs"/>
          <w:caps/>
          <w:rtl/>
        </w:rPr>
        <w:t>ם נהלים ברורים לגבי קבורת גופות מחבלים. נושא זה טרם הוסדר. המשרד לענייני דתות פועל להסדרת העניין בהתאם למקובל בצה"ל, כלומר, קבורת מחבלים בחלקה מיוחדת ולא עם כלל הציבור. אני מצטער על מה שהיה בכפר-מנחם.</w:t>
      </w:r>
    </w:p>
    <w:p w14:paraId="62B80EDE" w14:textId="77777777" w:rsidR="00000000" w:rsidRDefault="009F4636">
      <w:pPr>
        <w:pStyle w:val="a"/>
        <w:ind w:left="720" w:firstLine="0"/>
        <w:rPr>
          <w:rFonts w:hint="cs"/>
          <w:caps/>
          <w:rtl/>
        </w:rPr>
      </w:pPr>
    </w:p>
    <w:p w14:paraId="4A1F340A" w14:textId="77777777" w:rsidR="00000000" w:rsidRDefault="009F4636">
      <w:pPr>
        <w:pStyle w:val="a"/>
        <w:ind w:left="360" w:firstLine="360"/>
        <w:rPr>
          <w:rFonts w:hint="cs"/>
          <w:caps/>
        </w:rPr>
      </w:pPr>
      <w:r>
        <w:rPr>
          <w:rFonts w:hint="cs"/>
          <w:caps/>
          <w:rtl/>
        </w:rPr>
        <w:t>2. טרם התקבלה החלטה בנושא, אולם קיימת הצעה להעביר את ה</w:t>
      </w:r>
      <w:r>
        <w:rPr>
          <w:rFonts w:hint="cs"/>
          <w:caps/>
          <w:rtl/>
        </w:rPr>
        <w:t xml:space="preserve">גופות לחלקה שתוקצה לכך.  </w:t>
      </w:r>
    </w:p>
    <w:p w14:paraId="2A1C31DC" w14:textId="77777777" w:rsidR="00000000" w:rsidRDefault="009F4636">
      <w:pPr>
        <w:pStyle w:val="a"/>
        <w:ind w:firstLine="0"/>
        <w:rPr>
          <w:rFonts w:hint="cs"/>
          <w:caps/>
          <w:rtl/>
        </w:rPr>
      </w:pPr>
    </w:p>
    <w:p w14:paraId="16B190AD" w14:textId="77777777" w:rsidR="00000000" w:rsidRDefault="009F4636">
      <w:pPr>
        <w:pStyle w:val="a"/>
        <w:ind w:left="360" w:firstLine="360"/>
        <w:rPr>
          <w:rFonts w:hint="cs"/>
          <w:caps/>
          <w:rtl/>
        </w:rPr>
      </w:pPr>
      <w:r>
        <w:rPr>
          <w:rFonts w:hint="cs"/>
          <w:caps/>
          <w:rtl/>
        </w:rPr>
        <w:t xml:space="preserve">3. כאמור, ברגע שייקבעו נהלים מסודרים, יועברו הגופות כנאמר בתשובה 2, ובעתיד יפעלו על-פי אותם נהלים. תודה. </w:t>
      </w:r>
    </w:p>
    <w:p w14:paraId="350808D3" w14:textId="77777777" w:rsidR="00000000" w:rsidRDefault="009F4636">
      <w:pPr>
        <w:pStyle w:val="a"/>
        <w:rPr>
          <w:rFonts w:hint="cs"/>
          <w:caps/>
          <w:rtl/>
        </w:rPr>
      </w:pPr>
    </w:p>
    <w:p w14:paraId="1047678A" w14:textId="77777777" w:rsidR="00000000" w:rsidRDefault="009F4636">
      <w:pPr>
        <w:pStyle w:val="ad"/>
        <w:rPr>
          <w:b w:val="0"/>
          <w:bCs w:val="0"/>
          <w:caps/>
          <w:u w:val="none"/>
          <w:rtl/>
        </w:rPr>
      </w:pPr>
      <w:r>
        <w:rPr>
          <w:b w:val="0"/>
          <w:bCs w:val="0"/>
          <w:caps/>
          <w:u w:val="none"/>
          <w:rtl/>
        </w:rPr>
        <w:t>היו"ר נסים דהן:</w:t>
      </w:r>
    </w:p>
    <w:p w14:paraId="1E5BC74B" w14:textId="77777777" w:rsidR="00000000" w:rsidRDefault="009F4636">
      <w:pPr>
        <w:pStyle w:val="a"/>
        <w:rPr>
          <w:caps/>
          <w:rtl/>
        </w:rPr>
      </w:pPr>
    </w:p>
    <w:p w14:paraId="41F93787" w14:textId="77777777" w:rsidR="00000000" w:rsidRDefault="009F4636">
      <w:pPr>
        <w:pStyle w:val="a"/>
        <w:rPr>
          <w:rFonts w:hint="cs"/>
          <w:caps/>
          <w:rtl/>
        </w:rPr>
      </w:pPr>
      <w:r>
        <w:rPr>
          <w:rFonts w:hint="cs"/>
          <w:caps/>
          <w:rtl/>
        </w:rPr>
        <w:t xml:space="preserve">חברת הכנסת לבני, זכותך לשאלה נוספת, ועכשיו את לא חייבת להיצמד לשום טקסט. </w:t>
      </w:r>
    </w:p>
    <w:p w14:paraId="10D40120" w14:textId="77777777" w:rsidR="00000000" w:rsidRDefault="009F4636">
      <w:pPr>
        <w:pStyle w:val="a"/>
        <w:rPr>
          <w:rFonts w:hint="cs"/>
          <w:caps/>
          <w:rtl/>
        </w:rPr>
      </w:pPr>
    </w:p>
    <w:p w14:paraId="303BDC40" w14:textId="77777777" w:rsidR="00000000" w:rsidRDefault="009F4636">
      <w:pPr>
        <w:pStyle w:val="SpeakerCon"/>
        <w:rPr>
          <w:b w:val="0"/>
          <w:bCs w:val="0"/>
          <w:caps/>
          <w:u w:val="none"/>
          <w:rtl/>
        </w:rPr>
      </w:pPr>
      <w:bookmarkStart w:id="124" w:name="FS000001051T18_06_2003_13_02_49"/>
      <w:bookmarkEnd w:id="124"/>
      <w:r>
        <w:rPr>
          <w:rFonts w:hint="eastAsia"/>
          <w:b w:val="0"/>
          <w:bCs w:val="0"/>
          <w:caps/>
          <w:u w:val="none"/>
          <w:rtl/>
        </w:rPr>
        <w:t>אתי</w:t>
      </w:r>
      <w:r>
        <w:rPr>
          <w:b w:val="0"/>
          <w:bCs w:val="0"/>
          <w:caps/>
          <w:u w:val="none"/>
          <w:rtl/>
        </w:rPr>
        <w:t xml:space="preserve"> לבני (שינוי):</w:t>
      </w:r>
    </w:p>
    <w:p w14:paraId="037D62DD" w14:textId="77777777" w:rsidR="00000000" w:rsidRDefault="009F4636">
      <w:pPr>
        <w:pStyle w:val="a"/>
        <w:rPr>
          <w:rFonts w:hint="cs"/>
          <w:caps/>
          <w:rtl/>
        </w:rPr>
      </w:pPr>
    </w:p>
    <w:p w14:paraId="7C466311" w14:textId="77777777" w:rsidR="00000000" w:rsidRDefault="009F4636">
      <w:pPr>
        <w:pStyle w:val="a"/>
        <w:rPr>
          <w:rFonts w:hint="cs"/>
          <w:caps/>
          <w:rtl/>
        </w:rPr>
      </w:pPr>
      <w:r>
        <w:rPr>
          <w:rFonts w:hint="cs"/>
          <w:caps/>
          <w:rtl/>
        </w:rPr>
        <w:t>האם כבוד הש</w:t>
      </w:r>
      <w:r>
        <w:rPr>
          <w:rFonts w:hint="cs"/>
          <w:caps/>
          <w:rtl/>
        </w:rPr>
        <w:t xml:space="preserve">ר יכול לומר לי בתוך כמה זמן יגובשו כל הנהלים האלה ויבוצע העניין. </w:t>
      </w:r>
    </w:p>
    <w:p w14:paraId="33537884" w14:textId="77777777" w:rsidR="00000000" w:rsidRDefault="009F4636">
      <w:pPr>
        <w:pStyle w:val="a"/>
        <w:rPr>
          <w:rFonts w:hint="cs"/>
          <w:caps/>
          <w:rtl/>
        </w:rPr>
      </w:pPr>
    </w:p>
    <w:p w14:paraId="244324D0" w14:textId="77777777" w:rsidR="00000000" w:rsidRDefault="009F4636">
      <w:pPr>
        <w:pStyle w:val="ad"/>
        <w:rPr>
          <w:b w:val="0"/>
          <w:bCs w:val="0"/>
          <w:caps/>
          <w:u w:val="none"/>
          <w:rtl/>
        </w:rPr>
      </w:pPr>
      <w:r>
        <w:rPr>
          <w:b w:val="0"/>
          <w:bCs w:val="0"/>
          <w:caps/>
          <w:u w:val="none"/>
          <w:rtl/>
        </w:rPr>
        <w:t>היו"ר נסים דהן:</w:t>
      </w:r>
    </w:p>
    <w:p w14:paraId="3EE816A1" w14:textId="77777777" w:rsidR="00000000" w:rsidRDefault="009F4636">
      <w:pPr>
        <w:pStyle w:val="a"/>
        <w:rPr>
          <w:caps/>
          <w:rtl/>
        </w:rPr>
      </w:pPr>
    </w:p>
    <w:p w14:paraId="68B8FADF" w14:textId="77777777" w:rsidR="00000000" w:rsidRDefault="009F4636">
      <w:pPr>
        <w:pStyle w:val="a"/>
        <w:rPr>
          <w:rFonts w:hint="cs"/>
          <w:caps/>
          <w:rtl/>
        </w:rPr>
      </w:pPr>
      <w:r>
        <w:rPr>
          <w:rFonts w:hint="cs"/>
          <w:caps/>
          <w:rtl/>
        </w:rPr>
        <w:t xml:space="preserve">שאלה נוספת לחבר הכנסת אברהם בורג. </w:t>
      </w:r>
    </w:p>
    <w:p w14:paraId="1B7D3BCB" w14:textId="77777777" w:rsidR="00000000" w:rsidRDefault="009F4636">
      <w:pPr>
        <w:pStyle w:val="a"/>
        <w:rPr>
          <w:rFonts w:hint="cs"/>
          <w:caps/>
          <w:rtl/>
        </w:rPr>
      </w:pPr>
    </w:p>
    <w:p w14:paraId="2E6B9B1C" w14:textId="77777777" w:rsidR="00000000" w:rsidRDefault="009F4636">
      <w:pPr>
        <w:pStyle w:val="Speaker"/>
        <w:rPr>
          <w:b w:val="0"/>
          <w:bCs w:val="0"/>
          <w:caps/>
          <w:u w:val="none"/>
          <w:rtl/>
        </w:rPr>
      </w:pPr>
      <w:bookmarkStart w:id="125" w:name="FS000000434T18_06_2003_13_03_35"/>
      <w:bookmarkStart w:id="126" w:name="_Toc45451369"/>
      <w:bookmarkStart w:id="127" w:name="_Toc45970092"/>
      <w:bookmarkEnd w:id="125"/>
      <w:r>
        <w:rPr>
          <w:rFonts w:hint="eastAsia"/>
          <w:b w:val="0"/>
          <w:bCs w:val="0"/>
          <w:caps/>
          <w:u w:val="none"/>
          <w:rtl/>
        </w:rPr>
        <w:t>אברהם</w:t>
      </w:r>
      <w:r>
        <w:rPr>
          <w:b w:val="0"/>
          <w:bCs w:val="0"/>
          <w:caps/>
          <w:u w:val="none"/>
          <w:rtl/>
        </w:rPr>
        <w:t xml:space="preserve"> בורג (העבודה-מימד):</w:t>
      </w:r>
      <w:bookmarkEnd w:id="126"/>
      <w:bookmarkEnd w:id="127"/>
    </w:p>
    <w:p w14:paraId="712A5C22" w14:textId="77777777" w:rsidR="00000000" w:rsidRDefault="009F4636">
      <w:pPr>
        <w:pStyle w:val="a"/>
        <w:rPr>
          <w:rFonts w:hint="cs"/>
          <w:caps/>
          <w:rtl/>
        </w:rPr>
      </w:pPr>
    </w:p>
    <w:p w14:paraId="011D71D3" w14:textId="77777777" w:rsidR="00000000" w:rsidRDefault="009F4636">
      <w:pPr>
        <w:pStyle w:val="a"/>
        <w:rPr>
          <w:rFonts w:hint="cs"/>
          <w:caps/>
          <w:rtl/>
        </w:rPr>
      </w:pPr>
      <w:r>
        <w:rPr>
          <w:rFonts w:hint="cs"/>
          <w:caps/>
          <w:rtl/>
        </w:rPr>
        <w:t>אדוני היושב-ראש, כנסת נכבדה, כבוד השר, אני מודה שבאופן אישי יותר משמעניין אותי ליד מי אני אקבר, מעניין אותי ל</w:t>
      </w:r>
      <w:r>
        <w:rPr>
          <w:rFonts w:hint="cs"/>
          <w:caps/>
          <w:rtl/>
        </w:rPr>
        <w:t xml:space="preserve">א למות כל כך מהר, אבל אני מבין שבסוגיה הזאת יש רגישויות של אנשים. אנחנו יודעים שיש עוד בתי-קברות שבהם קבורים מחבלים, בשעתם באזור הירדן למעלה וכו'. מי שמכיר את המקומות האלה יודע שחלקם לא מסומנים, קשה לאתר מי האנשים וכו'. אנחנו קוברים את המחבלים משתי סיבות: </w:t>
      </w:r>
      <w:r>
        <w:rPr>
          <w:rFonts w:hint="cs"/>
          <w:caps/>
          <w:rtl/>
        </w:rPr>
        <w:t xml:space="preserve">1. כבוד המת </w:t>
      </w:r>
      <w:r>
        <w:rPr>
          <w:caps/>
          <w:rtl/>
        </w:rPr>
        <w:t>–</w:t>
      </w:r>
      <w:r>
        <w:rPr>
          <w:rFonts w:hint="cs"/>
          <w:caps/>
          <w:rtl/>
        </w:rPr>
        <w:t xml:space="preserve"> כמה שחייו לא היו מכובדים, כבוד המת; 2. אולי זה יכול לשמש אותנו ביום מן הימים לחילופים כאלה ואחרים. אני שואל את השר, האם יש רישום מסודר ומאורגן של כל המחבלים הקבורים בסמכות וברשות על-ידי שלטונותיה של מדינת ישראל?</w:t>
      </w:r>
    </w:p>
    <w:p w14:paraId="61A46DAA" w14:textId="77777777" w:rsidR="00000000" w:rsidRDefault="009F4636">
      <w:pPr>
        <w:pStyle w:val="a"/>
        <w:rPr>
          <w:rFonts w:hint="cs"/>
          <w:caps/>
          <w:rtl/>
        </w:rPr>
      </w:pPr>
    </w:p>
    <w:p w14:paraId="7C0FED92" w14:textId="77777777" w:rsidR="00000000" w:rsidRDefault="009F4636">
      <w:pPr>
        <w:pStyle w:val="ad"/>
        <w:rPr>
          <w:b w:val="0"/>
          <w:bCs w:val="0"/>
          <w:caps/>
          <w:u w:val="none"/>
          <w:rtl/>
        </w:rPr>
      </w:pPr>
      <w:r>
        <w:rPr>
          <w:b w:val="0"/>
          <w:bCs w:val="0"/>
          <w:caps/>
          <w:u w:val="none"/>
          <w:rtl/>
        </w:rPr>
        <w:t>היו"ר נסים דהן:</w:t>
      </w:r>
    </w:p>
    <w:p w14:paraId="0A19E50A" w14:textId="77777777" w:rsidR="00000000" w:rsidRDefault="009F4636">
      <w:pPr>
        <w:pStyle w:val="a"/>
        <w:rPr>
          <w:caps/>
          <w:rtl/>
        </w:rPr>
      </w:pPr>
    </w:p>
    <w:p w14:paraId="1E7472CC" w14:textId="77777777" w:rsidR="00000000" w:rsidRDefault="009F4636">
      <w:pPr>
        <w:pStyle w:val="a"/>
        <w:rPr>
          <w:rFonts w:hint="cs"/>
          <w:caps/>
          <w:rtl/>
        </w:rPr>
      </w:pPr>
      <w:r>
        <w:rPr>
          <w:rFonts w:hint="cs"/>
          <w:caps/>
          <w:rtl/>
        </w:rPr>
        <w:t>חבר הכנסת דה</w:t>
      </w:r>
      <w:r>
        <w:rPr>
          <w:rFonts w:hint="cs"/>
          <w:caps/>
          <w:rtl/>
        </w:rPr>
        <w:t xml:space="preserve">אמשה, בבקשה. לא אותה שאלה. </w:t>
      </w:r>
    </w:p>
    <w:p w14:paraId="7464BE7E" w14:textId="77777777" w:rsidR="00000000" w:rsidRDefault="009F4636">
      <w:pPr>
        <w:pStyle w:val="a"/>
        <w:rPr>
          <w:rFonts w:hint="cs"/>
          <w:caps/>
          <w:rtl/>
        </w:rPr>
      </w:pPr>
    </w:p>
    <w:p w14:paraId="57ECE56D" w14:textId="77777777" w:rsidR="00000000" w:rsidRDefault="009F4636">
      <w:pPr>
        <w:pStyle w:val="Speaker"/>
        <w:rPr>
          <w:b w:val="0"/>
          <w:bCs w:val="0"/>
          <w:caps/>
          <w:u w:val="none"/>
          <w:rtl/>
        </w:rPr>
      </w:pPr>
      <w:bookmarkStart w:id="128" w:name="FS000000550T18_06_2003_13_05_49"/>
      <w:bookmarkStart w:id="129" w:name="_Toc45451370"/>
      <w:bookmarkStart w:id="130" w:name="_Toc45970093"/>
      <w:bookmarkEnd w:id="128"/>
      <w:r>
        <w:rPr>
          <w:rFonts w:hint="eastAsia"/>
          <w:b w:val="0"/>
          <w:bCs w:val="0"/>
          <w:caps/>
          <w:u w:val="none"/>
          <w:rtl/>
        </w:rPr>
        <w:t>עבד</w:t>
      </w:r>
      <w:r>
        <w:rPr>
          <w:b w:val="0"/>
          <w:bCs w:val="0"/>
          <w:caps/>
          <w:u w:val="none"/>
          <w:rtl/>
        </w:rPr>
        <w:t>-אלמאלכ דהאמשה (רע"ם):</w:t>
      </w:r>
      <w:bookmarkEnd w:id="129"/>
      <w:bookmarkEnd w:id="130"/>
    </w:p>
    <w:p w14:paraId="362A77F7" w14:textId="77777777" w:rsidR="00000000" w:rsidRDefault="009F4636">
      <w:pPr>
        <w:pStyle w:val="a"/>
        <w:rPr>
          <w:rFonts w:hint="cs"/>
          <w:caps/>
          <w:rtl/>
        </w:rPr>
      </w:pPr>
    </w:p>
    <w:p w14:paraId="164911C1" w14:textId="77777777" w:rsidR="00000000" w:rsidRDefault="009F4636">
      <w:pPr>
        <w:pStyle w:val="a"/>
        <w:rPr>
          <w:rFonts w:hint="cs"/>
          <w:caps/>
          <w:rtl/>
        </w:rPr>
      </w:pPr>
      <w:r>
        <w:rPr>
          <w:rFonts w:hint="cs"/>
          <w:caps/>
          <w:rtl/>
        </w:rPr>
        <w:t>כבוד היושב-ראש, מכובדי השר, הבוקר קיבלתי ידיעה, שבשלומי בצפון חופרים את בית-הקברות המוסלמי ובונים שם בניין של המועצה המקומית. האם כבוד המת בבית-הקברות המוסלמי בשלומי יכול להיות גם שמור על-ידי ממשלת יש</w:t>
      </w:r>
      <w:r>
        <w:rPr>
          <w:rFonts w:hint="cs"/>
          <w:caps/>
          <w:rtl/>
        </w:rPr>
        <w:t>ראל ויושם קץ לחפירות שנעשות שם?</w:t>
      </w:r>
    </w:p>
    <w:p w14:paraId="0C3AD67C" w14:textId="77777777" w:rsidR="00000000" w:rsidRDefault="009F4636">
      <w:pPr>
        <w:pStyle w:val="a"/>
        <w:rPr>
          <w:rFonts w:hint="cs"/>
          <w:caps/>
          <w:rtl/>
        </w:rPr>
      </w:pPr>
    </w:p>
    <w:p w14:paraId="4842FD75" w14:textId="77777777" w:rsidR="00000000" w:rsidRDefault="009F4636">
      <w:pPr>
        <w:pStyle w:val="ad"/>
        <w:rPr>
          <w:b w:val="0"/>
          <w:bCs w:val="0"/>
          <w:caps/>
          <w:u w:val="none"/>
          <w:rtl/>
        </w:rPr>
      </w:pPr>
      <w:r>
        <w:rPr>
          <w:b w:val="0"/>
          <w:bCs w:val="0"/>
          <w:caps/>
          <w:u w:val="none"/>
          <w:rtl/>
        </w:rPr>
        <w:t>היו"ר נסים דהן:</w:t>
      </w:r>
    </w:p>
    <w:p w14:paraId="4D024400" w14:textId="77777777" w:rsidR="00000000" w:rsidRDefault="009F4636">
      <w:pPr>
        <w:pStyle w:val="a"/>
        <w:rPr>
          <w:caps/>
          <w:rtl/>
        </w:rPr>
      </w:pPr>
    </w:p>
    <w:p w14:paraId="6AF78D50" w14:textId="77777777" w:rsidR="00000000" w:rsidRDefault="009F4636">
      <w:pPr>
        <w:pStyle w:val="a"/>
        <w:rPr>
          <w:rFonts w:hint="cs"/>
          <w:caps/>
          <w:rtl/>
        </w:rPr>
      </w:pPr>
      <w:r>
        <w:rPr>
          <w:rFonts w:hint="cs"/>
          <w:caps/>
          <w:rtl/>
        </w:rPr>
        <w:t xml:space="preserve">תודה רבה. כבוד השר יענה על שלוש השאלות. </w:t>
      </w:r>
    </w:p>
    <w:p w14:paraId="35F523AF" w14:textId="77777777" w:rsidR="00000000" w:rsidRDefault="009F4636">
      <w:pPr>
        <w:pStyle w:val="a"/>
        <w:rPr>
          <w:rFonts w:hint="cs"/>
          <w:caps/>
          <w:rtl/>
        </w:rPr>
      </w:pPr>
    </w:p>
    <w:p w14:paraId="1866C087" w14:textId="77777777" w:rsidR="00000000" w:rsidRDefault="009F4636">
      <w:pPr>
        <w:pStyle w:val="Speaker"/>
        <w:rPr>
          <w:b w:val="0"/>
          <w:bCs w:val="0"/>
          <w:caps/>
          <w:u w:val="none"/>
          <w:rtl/>
        </w:rPr>
      </w:pPr>
      <w:bookmarkStart w:id="131" w:name="FS000000474T18_06_2003_13_06_56"/>
      <w:bookmarkStart w:id="132" w:name="_Toc45451371"/>
      <w:bookmarkStart w:id="133" w:name="_Toc45970094"/>
      <w:bookmarkEnd w:id="131"/>
      <w:r>
        <w:rPr>
          <w:rFonts w:hint="eastAsia"/>
          <w:b w:val="0"/>
          <w:bCs w:val="0"/>
          <w:caps/>
          <w:u w:val="none"/>
          <w:rtl/>
        </w:rPr>
        <w:t>השר</w:t>
      </w:r>
      <w:r>
        <w:rPr>
          <w:b w:val="0"/>
          <w:bCs w:val="0"/>
          <w:caps/>
          <w:u w:val="none"/>
          <w:rtl/>
        </w:rPr>
        <w:t xml:space="preserve"> גדעון עזרא:</w:t>
      </w:r>
      <w:bookmarkEnd w:id="132"/>
      <w:bookmarkEnd w:id="133"/>
    </w:p>
    <w:p w14:paraId="38F4A740" w14:textId="77777777" w:rsidR="00000000" w:rsidRDefault="009F4636">
      <w:pPr>
        <w:pStyle w:val="a"/>
        <w:rPr>
          <w:rFonts w:hint="cs"/>
          <w:caps/>
          <w:rtl/>
        </w:rPr>
      </w:pPr>
    </w:p>
    <w:p w14:paraId="1CC12289" w14:textId="77777777" w:rsidR="00000000" w:rsidRDefault="009F4636">
      <w:pPr>
        <w:pStyle w:val="a"/>
        <w:rPr>
          <w:rFonts w:hint="cs"/>
          <w:caps/>
          <w:rtl/>
        </w:rPr>
      </w:pPr>
      <w:r>
        <w:rPr>
          <w:rFonts w:hint="cs"/>
          <w:caps/>
          <w:rtl/>
        </w:rPr>
        <w:t xml:space="preserve">לשאלתה של חברת הכנסת אתי לבני </w:t>
      </w:r>
      <w:r>
        <w:rPr>
          <w:caps/>
          <w:rtl/>
        </w:rPr>
        <w:t>–</w:t>
      </w:r>
      <w:r>
        <w:rPr>
          <w:rFonts w:hint="cs"/>
          <w:caps/>
          <w:rtl/>
        </w:rPr>
        <w:t xml:space="preserve"> הנושא הזה צריך להיות מטופל בדחיפות, ומדינת ישראל תעשה הכול על מנת שמקרה כזה לא יחזור. </w:t>
      </w:r>
    </w:p>
    <w:p w14:paraId="3856A4E8" w14:textId="77777777" w:rsidR="00000000" w:rsidRDefault="009F4636">
      <w:pPr>
        <w:pStyle w:val="a"/>
        <w:rPr>
          <w:rFonts w:hint="cs"/>
          <w:caps/>
          <w:rtl/>
        </w:rPr>
      </w:pPr>
    </w:p>
    <w:p w14:paraId="6F012887" w14:textId="77777777" w:rsidR="00000000" w:rsidRDefault="009F4636">
      <w:pPr>
        <w:pStyle w:val="a"/>
        <w:rPr>
          <w:rFonts w:hint="cs"/>
          <w:caps/>
          <w:rtl/>
        </w:rPr>
      </w:pPr>
      <w:r>
        <w:rPr>
          <w:rFonts w:hint="cs"/>
          <w:caps/>
          <w:rtl/>
        </w:rPr>
        <w:t>אשר לשאלתו של חבר הכנסת בור</w:t>
      </w:r>
      <w:r>
        <w:rPr>
          <w:rFonts w:hint="cs"/>
          <w:caps/>
          <w:rtl/>
        </w:rPr>
        <w:t xml:space="preserve">ג, אני יכול להגיד מידיעה אישית, שבעבר היו בעיות עם סימון החלקות. למיטב ידיעתי, ואני אומר לך את הדברים האלה מידיעה אישית, הנושא הזה הוסדר והיום יודעים מי נמצא ואיפה. בעבר באמת היו בעיות. </w:t>
      </w:r>
    </w:p>
    <w:p w14:paraId="1A7CB17D" w14:textId="77777777" w:rsidR="00000000" w:rsidRDefault="009F4636">
      <w:pPr>
        <w:pStyle w:val="a"/>
        <w:rPr>
          <w:rFonts w:hint="cs"/>
          <w:caps/>
          <w:rtl/>
        </w:rPr>
      </w:pPr>
    </w:p>
    <w:p w14:paraId="3CB1D85C" w14:textId="77777777" w:rsidR="00000000" w:rsidRDefault="009F4636">
      <w:pPr>
        <w:pStyle w:val="a"/>
        <w:rPr>
          <w:rFonts w:hint="cs"/>
          <w:caps/>
          <w:rtl/>
        </w:rPr>
      </w:pPr>
      <w:r>
        <w:rPr>
          <w:rFonts w:hint="cs"/>
          <w:caps/>
          <w:rtl/>
        </w:rPr>
        <w:t xml:space="preserve">אשר לשאלתו של חבר הכנסת דהאמשה </w:t>
      </w:r>
      <w:r>
        <w:rPr>
          <w:caps/>
          <w:rtl/>
        </w:rPr>
        <w:t>–</w:t>
      </w:r>
      <w:r>
        <w:rPr>
          <w:rFonts w:hint="cs"/>
          <w:caps/>
          <w:rtl/>
        </w:rPr>
        <w:t xml:space="preserve"> היא לא רלוונטית לעניין. תודה. </w:t>
      </w:r>
    </w:p>
    <w:p w14:paraId="0DC613FF" w14:textId="77777777" w:rsidR="00000000" w:rsidRDefault="009F4636">
      <w:pPr>
        <w:pStyle w:val="a"/>
        <w:rPr>
          <w:rFonts w:hint="cs"/>
          <w:caps/>
          <w:rtl/>
        </w:rPr>
      </w:pPr>
    </w:p>
    <w:p w14:paraId="02F9D78F" w14:textId="77777777" w:rsidR="00000000" w:rsidRDefault="009F4636">
      <w:pPr>
        <w:pStyle w:val="ad"/>
        <w:rPr>
          <w:b w:val="0"/>
          <w:bCs w:val="0"/>
          <w:caps/>
          <w:u w:val="none"/>
          <w:rtl/>
        </w:rPr>
      </w:pPr>
      <w:r>
        <w:rPr>
          <w:b w:val="0"/>
          <w:bCs w:val="0"/>
          <w:caps/>
          <w:u w:val="none"/>
          <w:rtl/>
        </w:rPr>
        <w:t>היו</w:t>
      </w:r>
      <w:r>
        <w:rPr>
          <w:b w:val="0"/>
          <w:bCs w:val="0"/>
          <w:caps/>
          <w:u w:val="none"/>
          <w:rtl/>
        </w:rPr>
        <w:t>"ר נסים דהן:</w:t>
      </w:r>
    </w:p>
    <w:p w14:paraId="45CF4C16" w14:textId="77777777" w:rsidR="00000000" w:rsidRDefault="009F4636">
      <w:pPr>
        <w:pStyle w:val="a"/>
        <w:rPr>
          <w:caps/>
          <w:rtl/>
        </w:rPr>
      </w:pPr>
    </w:p>
    <w:p w14:paraId="3CA6B83E" w14:textId="77777777" w:rsidR="00000000" w:rsidRDefault="009F4636">
      <w:pPr>
        <w:pStyle w:val="a"/>
        <w:rPr>
          <w:caps/>
          <w:rtl/>
        </w:rPr>
      </w:pPr>
      <w:r>
        <w:rPr>
          <w:rFonts w:hint="cs"/>
          <w:caps/>
          <w:rtl/>
        </w:rPr>
        <w:t xml:space="preserve">תודה רבה. אני מקווה שהתשובה תינתן במועד אחר, אחרי בדיקה. </w:t>
      </w:r>
    </w:p>
    <w:p w14:paraId="62F7019B" w14:textId="77777777" w:rsidR="00000000" w:rsidRDefault="009F4636">
      <w:pPr>
        <w:pStyle w:val="Subject"/>
        <w:rPr>
          <w:rFonts w:hint="cs"/>
          <w:b w:val="0"/>
          <w:bCs w:val="0"/>
          <w:caps/>
          <w:u w:val="none"/>
          <w:rtl/>
        </w:rPr>
      </w:pPr>
    </w:p>
    <w:p w14:paraId="39058468" w14:textId="77777777" w:rsidR="00000000" w:rsidRDefault="009F4636">
      <w:pPr>
        <w:pStyle w:val="a"/>
        <w:rPr>
          <w:rFonts w:hint="cs"/>
          <w:caps/>
          <w:rtl/>
        </w:rPr>
      </w:pPr>
    </w:p>
    <w:p w14:paraId="23B54F3E" w14:textId="77777777" w:rsidR="00000000" w:rsidRDefault="009F4636">
      <w:pPr>
        <w:pStyle w:val="Subject"/>
        <w:rPr>
          <w:rFonts w:hint="cs"/>
          <w:b w:val="0"/>
          <w:bCs w:val="0"/>
          <w:caps/>
          <w:u w:val="none"/>
          <w:rtl/>
        </w:rPr>
      </w:pPr>
      <w:bookmarkStart w:id="134" w:name="_Toc45451372"/>
      <w:bookmarkStart w:id="135" w:name="_Toc45970095"/>
      <w:r>
        <w:rPr>
          <w:rFonts w:hint="cs"/>
          <w:b w:val="0"/>
          <w:bCs w:val="0"/>
          <w:caps/>
          <w:u w:val="none"/>
          <w:rtl/>
        </w:rPr>
        <w:t>הודעת היושב-ראש</w:t>
      </w:r>
      <w:bookmarkEnd w:id="134"/>
      <w:bookmarkEnd w:id="135"/>
      <w:r>
        <w:rPr>
          <w:rFonts w:hint="cs"/>
          <w:b w:val="0"/>
          <w:bCs w:val="0"/>
          <w:caps/>
          <w:u w:val="none"/>
          <w:rtl/>
        </w:rPr>
        <w:t xml:space="preserve"> </w:t>
      </w:r>
    </w:p>
    <w:p w14:paraId="7DADBF9B" w14:textId="77777777" w:rsidR="00000000" w:rsidRDefault="009F4636">
      <w:pPr>
        <w:pStyle w:val="a"/>
        <w:rPr>
          <w:rFonts w:hint="cs"/>
          <w:caps/>
          <w:rtl/>
        </w:rPr>
      </w:pPr>
    </w:p>
    <w:p w14:paraId="0D9CA575" w14:textId="77777777" w:rsidR="00000000" w:rsidRDefault="009F4636">
      <w:pPr>
        <w:pStyle w:val="ad"/>
        <w:rPr>
          <w:b w:val="0"/>
          <w:bCs w:val="0"/>
          <w:caps/>
          <w:u w:val="none"/>
          <w:rtl/>
        </w:rPr>
      </w:pPr>
      <w:r>
        <w:rPr>
          <w:b w:val="0"/>
          <w:bCs w:val="0"/>
          <w:caps/>
          <w:u w:val="none"/>
          <w:rtl/>
        </w:rPr>
        <w:t>היו"ר נסים דהן:</w:t>
      </w:r>
    </w:p>
    <w:p w14:paraId="4D842EA1" w14:textId="77777777" w:rsidR="00000000" w:rsidRDefault="009F4636">
      <w:pPr>
        <w:pStyle w:val="a"/>
        <w:rPr>
          <w:caps/>
          <w:rtl/>
        </w:rPr>
      </w:pPr>
    </w:p>
    <w:p w14:paraId="62FDA802" w14:textId="77777777" w:rsidR="00000000" w:rsidRDefault="009F4636">
      <w:pPr>
        <w:pStyle w:val="a"/>
        <w:rPr>
          <w:caps/>
          <w:rtl/>
        </w:rPr>
      </w:pPr>
      <w:r>
        <w:rPr>
          <w:rFonts w:hint="cs"/>
          <w:caps/>
          <w:rtl/>
        </w:rPr>
        <w:t>הודעה ליושב-ראש הכנסת: בהתאם לסעיף 9(א)(7) לחוק הממשלה, התשס"א-2001, קבעה הממשלה בהתאם לסעיף 24(א) לחוק-יסוד: הממשלה, כי  השר מאיר שטרית ימלא את מק</w:t>
      </w:r>
      <w:r>
        <w:rPr>
          <w:rFonts w:hint="cs"/>
          <w:caps/>
          <w:rtl/>
        </w:rPr>
        <w:t xml:space="preserve">ום שר האוצר בעת היעדרו מהארץ, מיום י"ד בסיוון התשס"ג, 14 ביוני 2003, עד יום י"ט בסיוון התשס"ג, 19 ביוני 2003. </w:t>
      </w:r>
    </w:p>
    <w:p w14:paraId="3823468B" w14:textId="77777777" w:rsidR="00000000" w:rsidRDefault="009F4636">
      <w:pPr>
        <w:pStyle w:val="Subject"/>
        <w:rPr>
          <w:rFonts w:hint="cs"/>
          <w:b w:val="0"/>
          <w:bCs w:val="0"/>
          <w:caps/>
          <w:u w:val="none"/>
          <w:rtl/>
        </w:rPr>
      </w:pPr>
    </w:p>
    <w:p w14:paraId="3C5618F7" w14:textId="77777777" w:rsidR="00000000" w:rsidRDefault="009F4636">
      <w:pPr>
        <w:pStyle w:val="a"/>
        <w:rPr>
          <w:rFonts w:hint="cs"/>
          <w:caps/>
          <w:rtl/>
        </w:rPr>
      </w:pPr>
    </w:p>
    <w:p w14:paraId="4E0886BC" w14:textId="77777777" w:rsidR="00000000" w:rsidRDefault="009F4636">
      <w:pPr>
        <w:pStyle w:val="Subject"/>
        <w:rPr>
          <w:rFonts w:hint="cs"/>
          <w:b w:val="0"/>
          <w:bCs w:val="0"/>
          <w:caps/>
          <w:u w:val="none"/>
          <w:rtl/>
        </w:rPr>
      </w:pPr>
      <w:bookmarkStart w:id="136" w:name="_Toc45451373"/>
      <w:bookmarkStart w:id="137" w:name="_Toc45970096"/>
      <w:r>
        <w:rPr>
          <w:rFonts w:hint="cs"/>
          <w:b w:val="0"/>
          <w:bCs w:val="0"/>
          <w:caps/>
          <w:u w:val="none"/>
          <w:rtl/>
        </w:rPr>
        <w:t>הודעת הממשלה על רצונה להחיל דין רציפות על הצעות חוק</w:t>
      </w:r>
      <w:bookmarkEnd w:id="136"/>
      <w:bookmarkEnd w:id="137"/>
    </w:p>
    <w:p w14:paraId="3825AD51" w14:textId="77777777" w:rsidR="00000000" w:rsidRDefault="009F4636">
      <w:pPr>
        <w:pStyle w:val="ad"/>
        <w:rPr>
          <w:rFonts w:hint="cs"/>
          <w:b w:val="0"/>
          <w:bCs w:val="0"/>
          <w:caps/>
          <w:u w:val="none"/>
          <w:rtl/>
        </w:rPr>
      </w:pPr>
      <w:r>
        <w:rPr>
          <w:b w:val="0"/>
          <w:bCs w:val="0"/>
          <w:caps/>
          <w:u w:val="none"/>
          <w:rtl/>
        </w:rPr>
        <w:t>["דברי הכנסת", חוברת זו, עמ'</w:t>
      </w:r>
      <w:r>
        <w:rPr>
          <w:rFonts w:hint="cs"/>
          <w:b w:val="0"/>
          <w:bCs w:val="0"/>
          <w:caps/>
          <w:u w:val="none"/>
          <w:rtl/>
        </w:rPr>
        <w:t xml:space="preserve">   .</w:t>
      </w:r>
      <w:r>
        <w:rPr>
          <w:b w:val="0"/>
          <w:bCs w:val="0"/>
          <w:caps/>
          <w:u w:val="none"/>
          <w:rtl/>
        </w:rPr>
        <w:t>]</w:t>
      </w:r>
    </w:p>
    <w:p w14:paraId="1876E028" w14:textId="77777777" w:rsidR="00000000" w:rsidRDefault="009F4636">
      <w:pPr>
        <w:pStyle w:val="a"/>
        <w:rPr>
          <w:rFonts w:hint="cs"/>
          <w:caps/>
          <w:rtl/>
        </w:rPr>
      </w:pPr>
    </w:p>
    <w:p w14:paraId="23822F4E" w14:textId="77777777" w:rsidR="00000000" w:rsidRDefault="009F4636">
      <w:pPr>
        <w:pStyle w:val="ad"/>
        <w:rPr>
          <w:b w:val="0"/>
          <w:bCs w:val="0"/>
          <w:caps/>
          <w:u w:val="none"/>
          <w:rtl/>
        </w:rPr>
      </w:pPr>
      <w:r>
        <w:rPr>
          <w:b w:val="0"/>
          <w:bCs w:val="0"/>
          <w:caps/>
          <w:u w:val="none"/>
          <w:rtl/>
        </w:rPr>
        <w:t>היו"ר נסים דהן:</w:t>
      </w:r>
    </w:p>
    <w:p w14:paraId="545D95D5" w14:textId="77777777" w:rsidR="00000000" w:rsidRDefault="009F4636">
      <w:pPr>
        <w:pStyle w:val="a"/>
        <w:rPr>
          <w:caps/>
          <w:rtl/>
        </w:rPr>
      </w:pPr>
    </w:p>
    <w:p w14:paraId="2549E5B2" w14:textId="77777777" w:rsidR="00000000" w:rsidRDefault="009F4636">
      <w:pPr>
        <w:pStyle w:val="a"/>
        <w:rPr>
          <w:rFonts w:hint="cs"/>
          <w:caps/>
          <w:rtl/>
        </w:rPr>
      </w:pPr>
      <w:r>
        <w:rPr>
          <w:rFonts w:hint="cs"/>
          <w:caps/>
          <w:rtl/>
        </w:rPr>
        <w:t xml:space="preserve">אנחנו עוברים להצבעות. חבר הכנסת אורון, </w:t>
      </w:r>
      <w:r>
        <w:rPr>
          <w:rFonts w:hint="cs"/>
          <w:caps/>
          <w:rtl/>
        </w:rPr>
        <w:t xml:space="preserve">הצעה לסדר הדיון. </w:t>
      </w:r>
    </w:p>
    <w:p w14:paraId="1EFDA4EC" w14:textId="77777777" w:rsidR="00000000" w:rsidRDefault="009F4636">
      <w:pPr>
        <w:pStyle w:val="a"/>
        <w:rPr>
          <w:rFonts w:hint="cs"/>
          <w:caps/>
          <w:rtl/>
        </w:rPr>
      </w:pPr>
    </w:p>
    <w:p w14:paraId="03ACC19D" w14:textId="77777777" w:rsidR="00000000" w:rsidRDefault="009F4636">
      <w:pPr>
        <w:pStyle w:val="Speaker"/>
        <w:rPr>
          <w:b w:val="0"/>
          <w:bCs w:val="0"/>
          <w:caps/>
          <w:u w:val="none"/>
          <w:rtl/>
        </w:rPr>
      </w:pPr>
      <w:bookmarkStart w:id="138" w:name="FS000001065T18_06_2003_13_12_21"/>
      <w:bookmarkStart w:id="139" w:name="_Toc45451374"/>
      <w:bookmarkStart w:id="140" w:name="_Toc45970097"/>
      <w:bookmarkEnd w:id="138"/>
      <w:r>
        <w:rPr>
          <w:rFonts w:hint="eastAsia"/>
          <w:b w:val="0"/>
          <w:bCs w:val="0"/>
          <w:caps/>
          <w:u w:val="none"/>
          <w:rtl/>
        </w:rPr>
        <w:t>חיים</w:t>
      </w:r>
      <w:r>
        <w:rPr>
          <w:b w:val="0"/>
          <w:bCs w:val="0"/>
          <w:caps/>
          <w:u w:val="none"/>
          <w:rtl/>
        </w:rPr>
        <w:t xml:space="preserve"> אורון (מרצ):</w:t>
      </w:r>
      <w:bookmarkEnd w:id="139"/>
      <w:bookmarkEnd w:id="140"/>
    </w:p>
    <w:p w14:paraId="158C4947" w14:textId="77777777" w:rsidR="00000000" w:rsidRDefault="009F4636">
      <w:pPr>
        <w:pStyle w:val="a"/>
        <w:rPr>
          <w:rFonts w:hint="cs"/>
          <w:caps/>
          <w:rtl/>
        </w:rPr>
      </w:pPr>
    </w:p>
    <w:p w14:paraId="41E3E6D5" w14:textId="77777777" w:rsidR="00000000" w:rsidRDefault="009F4636">
      <w:pPr>
        <w:pStyle w:val="a"/>
        <w:rPr>
          <w:rFonts w:hint="cs"/>
          <w:caps/>
          <w:rtl/>
        </w:rPr>
      </w:pPr>
      <w:r>
        <w:rPr>
          <w:rFonts w:hint="cs"/>
          <w:caps/>
          <w:rtl/>
        </w:rPr>
        <w:t xml:space="preserve">אדוני היושב-ראש, אני אגיד את דברי כשיושב-ראש הכנסת ישב בראש הישיבה. </w:t>
      </w:r>
    </w:p>
    <w:p w14:paraId="5F1B6280" w14:textId="77777777" w:rsidR="00000000" w:rsidRDefault="009F4636">
      <w:pPr>
        <w:pStyle w:val="a"/>
        <w:rPr>
          <w:rFonts w:hint="cs"/>
          <w:caps/>
          <w:rtl/>
        </w:rPr>
      </w:pPr>
    </w:p>
    <w:p w14:paraId="389EC2A2" w14:textId="77777777" w:rsidR="00000000" w:rsidRDefault="009F4636">
      <w:pPr>
        <w:pStyle w:val="ad"/>
        <w:rPr>
          <w:b w:val="0"/>
          <w:bCs w:val="0"/>
          <w:caps/>
          <w:u w:val="none"/>
          <w:rtl/>
        </w:rPr>
      </w:pPr>
      <w:r>
        <w:rPr>
          <w:b w:val="0"/>
          <w:bCs w:val="0"/>
          <w:caps/>
          <w:u w:val="none"/>
          <w:rtl/>
        </w:rPr>
        <w:t>היו"ר נסים דהן:</w:t>
      </w:r>
    </w:p>
    <w:p w14:paraId="3D9D9D8A" w14:textId="77777777" w:rsidR="00000000" w:rsidRDefault="009F4636">
      <w:pPr>
        <w:pStyle w:val="a"/>
        <w:rPr>
          <w:caps/>
          <w:rtl/>
        </w:rPr>
      </w:pPr>
    </w:p>
    <w:p w14:paraId="62B1850E" w14:textId="77777777" w:rsidR="00000000" w:rsidRDefault="009F4636">
      <w:pPr>
        <w:pStyle w:val="a"/>
        <w:rPr>
          <w:rFonts w:hint="cs"/>
          <w:caps/>
          <w:rtl/>
        </w:rPr>
      </w:pPr>
      <w:r>
        <w:rPr>
          <w:rFonts w:hint="cs"/>
          <w:caps/>
          <w:rtl/>
        </w:rPr>
        <w:t>סליחה?</w:t>
      </w:r>
    </w:p>
    <w:p w14:paraId="4F4A66B1" w14:textId="77777777" w:rsidR="00000000" w:rsidRDefault="009F4636">
      <w:pPr>
        <w:pStyle w:val="a"/>
        <w:rPr>
          <w:rFonts w:hint="cs"/>
          <w:caps/>
          <w:rtl/>
        </w:rPr>
      </w:pPr>
    </w:p>
    <w:p w14:paraId="745270C2" w14:textId="77777777" w:rsidR="00000000" w:rsidRDefault="009F4636">
      <w:pPr>
        <w:pStyle w:val="SpeakerCon"/>
        <w:rPr>
          <w:b w:val="0"/>
          <w:bCs w:val="0"/>
          <w:caps/>
          <w:u w:val="none"/>
          <w:rtl/>
        </w:rPr>
      </w:pPr>
      <w:bookmarkStart w:id="141" w:name="FS000001065T18_06_2003_13_12_57C"/>
      <w:bookmarkEnd w:id="141"/>
      <w:r>
        <w:rPr>
          <w:b w:val="0"/>
          <w:bCs w:val="0"/>
          <w:caps/>
          <w:u w:val="none"/>
          <w:rtl/>
        </w:rPr>
        <w:t>חיים אורון (מרצ):</w:t>
      </w:r>
    </w:p>
    <w:p w14:paraId="19BCC83A" w14:textId="77777777" w:rsidR="00000000" w:rsidRDefault="009F4636">
      <w:pPr>
        <w:pStyle w:val="a"/>
        <w:rPr>
          <w:caps/>
          <w:rtl/>
        </w:rPr>
      </w:pPr>
    </w:p>
    <w:p w14:paraId="7A5A1562" w14:textId="77777777" w:rsidR="00000000" w:rsidRDefault="009F4636">
      <w:pPr>
        <w:pStyle w:val="a"/>
        <w:rPr>
          <w:rFonts w:hint="cs"/>
          <w:caps/>
          <w:rtl/>
        </w:rPr>
      </w:pPr>
      <w:r>
        <w:rPr>
          <w:rFonts w:hint="cs"/>
          <w:caps/>
          <w:rtl/>
        </w:rPr>
        <w:t xml:space="preserve">אני רוצה להעיר את הערתי כשיושב-ראש הכנסת ישב בראש הישיבה. </w:t>
      </w:r>
    </w:p>
    <w:p w14:paraId="6CF35945" w14:textId="77777777" w:rsidR="00000000" w:rsidRDefault="009F4636">
      <w:pPr>
        <w:pStyle w:val="a"/>
        <w:rPr>
          <w:rFonts w:hint="cs"/>
          <w:caps/>
          <w:rtl/>
        </w:rPr>
      </w:pPr>
    </w:p>
    <w:p w14:paraId="4EB491E5" w14:textId="77777777" w:rsidR="00000000" w:rsidRDefault="009F4636">
      <w:pPr>
        <w:pStyle w:val="ad"/>
        <w:rPr>
          <w:b w:val="0"/>
          <w:bCs w:val="0"/>
          <w:caps/>
          <w:u w:val="none"/>
          <w:rtl/>
        </w:rPr>
      </w:pPr>
      <w:r>
        <w:rPr>
          <w:b w:val="0"/>
          <w:bCs w:val="0"/>
          <w:caps/>
          <w:u w:val="none"/>
          <w:rtl/>
        </w:rPr>
        <w:t>היו"ר נסים דהן:</w:t>
      </w:r>
    </w:p>
    <w:p w14:paraId="004DD257" w14:textId="77777777" w:rsidR="00000000" w:rsidRDefault="009F4636">
      <w:pPr>
        <w:pStyle w:val="a"/>
        <w:rPr>
          <w:caps/>
          <w:rtl/>
        </w:rPr>
      </w:pPr>
    </w:p>
    <w:p w14:paraId="448B0668" w14:textId="77777777" w:rsidR="00000000" w:rsidRDefault="009F4636">
      <w:pPr>
        <w:pStyle w:val="a"/>
        <w:rPr>
          <w:rFonts w:hint="cs"/>
          <w:caps/>
          <w:rtl/>
        </w:rPr>
      </w:pPr>
      <w:r>
        <w:rPr>
          <w:rFonts w:hint="cs"/>
          <w:caps/>
          <w:rtl/>
        </w:rPr>
        <w:t>טוב. תצטרך להמתין עוד כמה י</w:t>
      </w:r>
      <w:r>
        <w:rPr>
          <w:rFonts w:hint="cs"/>
          <w:caps/>
          <w:rtl/>
        </w:rPr>
        <w:t xml:space="preserve">מים. </w:t>
      </w:r>
    </w:p>
    <w:p w14:paraId="2481A378" w14:textId="77777777" w:rsidR="00000000" w:rsidRDefault="009F4636">
      <w:pPr>
        <w:pStyle w:val="a"/>
        <w:rPr>
          <w:rFonts w:hint="cs"/>
          <w:caps/>
          <w:rtl/>
        </w:rPr>
      </w:pPr>
    </w:p>
    <w:p w14:paraId="1C68F2BC" w14:textId="77777777" w:rsidR="00000000" w:rsidRDefault="009F4636">
      <w:pPr>
        <w:pStyle w:val="a"/>
        <w:rPr>
          <w:rFonts w:hint="cs"/>
          <w:caps/>
          <w:rtl/>
        </w:rPr>
      </w:pPr>
      <w:r>
        <w:rPr>
          <w:rFonts w:hint="cs"/>
          <w:caps/>
          <w:rtl/>
        </w:rPr>
        <w:t xml:space="preserve">אנחנו עוברים להצבעות על הצעות סיעות מרצ, יהדות התורה, חד"ש-תע"ל, בל"ד ורע"ם שדין הרציפות לא יחול על הצעות חוק אלה. אנחנו נצביע על כל הצעת חוק בנפרד. </w:t>
      </w:r>
    </w:p>
    <w:p w14:paraId="0134DC5C" w14:textId="77777777" w:rsidR="00000000" w:rsidRDefault="009F4636">
      <w:pPr>
        <w:pStyle w:val="a"/>
        <w:rPr>
          <w:rFonts w:hint="cs"/>
          <w:caps/>
          <w:rtl/>
        </w:rPr>
      </w:pPr>
    </w:p>
    <w:p w14:paraId="63F66287" w14:textId="77777777" w:rsidR="00000000" w:rsidRDefault="009F4636">
      <w:pPr>
        <w:pStyle w:val="a"/>
        <w:rPr>
          <w:rFonts w:hint="cs"/>
          <w:caps/>
          <w:rtl/>
        </w:rPr>
      </w:pPr>
      <w:r>
        <w:rPr>
          <w:rFonts w:hint="cs"/>
          <w:caps/>
          <w:rtl/>
        </w:rPr>
        <w:t xml:space="preserve">הצעת חוק זכויות מבצעים ומשדרים (תיקון מס' 4), התשס"ג-2002. </w:t>
      </w:r>
    </w:p>
    <w:p w14:paraId="7E2EBC38" w14:textId="77777777" w:rsidR="00000000" w:rsidRDefault="009F4636">
      <w:pPr>
        <w:pStyle w:val="a"/>
        <w:rPr>
          <w:rFonts w:hint="cs"/>
          <w:caps/>
          <w:rtl/>
        </w:rPr>
      </w:pPr>
    </w:p>
    <w:p w14:paraId="61F79A37" w14:textId="77777777" w:rsidR="00000000" w:rsidRDefault="009F4636">
      <w:pPr>
        <w:pStyle w:val="a7"/>
        <w:bidi/>
        <w:rPr>
          <w:rFonts w:hint="cs"/>
          <w:b w:val="0"/>
          <w:bCs w:val="0"/>
          <w:caps/>
          <w:rtl/>
        </w:rPr>
      </w:pPr>
      <w:r>
        <w:rPr>
          <w:rFonts w:hint="cs"/>
          <w:b w:val="0"/>
          <w:bCs w:val="0"/>
          <w:caps/>
          <w:rtl/>
        </w:rPr>
        <w:t>הצבעה מס' 1</w:t>
      </w:r>
    </w:p>
    <w:p w14:paraId="72E42324" w14:textId="77777777" w:rsidR="00000000" w:rsidRDefault="009F4636">
      <w:pPr>
        <w:pStyle w:val="a"/>
        <w:rPr>
          <w:rFonts w:hint="cs"/>
          <w:caps/>
          <w:rtl/>
        </w:rPr>
      </w:pPr>
    </w:p>
    <w:p w14:paraId="35252340" w14:textId="77777777" w:rsidR="00000000" w:rsidRDefault="009F4636">
      <w:pPr>
        <w:pStyle w:val="a8"/>
        <w:bidi/>
        <w:rPr>
          <w:rFonts w:hint="cs"/>
          <w:caps/>
          <w:rtl/>
        </w:rPr>
      </w:pPr>
      <w:r>
        <w:rPr>
          <w:rFonts w:hint="cs"/>
          <w:caps/>
          <w:rtl/>
        </w:rPr>
        <w:t xml:space="preserve">בעד הודעת הממשלה </w:t>
      </w:r>
      <w:r>
        <w:rPr>
          <w:caps/>
          <w:rtl/>
        </w:rPr>
        <w:t>–</w:t>
      </w:r>
      <w:r>
        <w:rPr>
          <w:rFonts w:hint="cs"/>
          <w:caps/>
          <w:rtl/>
        </w:rPr>
        <w:t xml:space="preserve"> 61</w:t>
      </w:r>
    </w:p>
    <w:p w14:paraId="6CC61BCC" w14:textId="77777777" w:rsidR="00000000" w:rsidRDefault="009F4636">
      <w:pPr>
        <w:pStyle w:val="a8"/>
        <w:bidi/>
        <w:rPr>
          <w:rFonts w:hint="cs"/>
          <w:caps/>
          <w:rtl/>
        </w:rPr>
      </w:pPr>
      <w:r>
        <w:rPr>
          <w:rFonts w:hint="cs"/>
          <w:caps/>
          <w:rtl/>
        </w:rPr>
        <w:t>נג</w:t>
      </w:r>
      <w:r>
        <w:rPr>
          <w:rFonts w:hint="cs"/>
          <w:caps/>
          <w:rtl/>
        </w:rPr>
        <w:t xml:space="preserve">ד </w:t>
      </w:r>
      <w:r>
        <w:rPr>
          <w:caps/>
          <w:rtl/>
        </w:rPr>
        <w:t>–</w:t>
      </w:r>
      <w:r>
        <w:rPr>
          <w:rFonts w:hint="cs"/>
          <w:caps/>
          <w:rtl/>
        </w:rPr>
        <w:t xml:space="preserve"> 4</w:t>
      </w:r>
    </w:p>
    <w:p w14:paraId="0725613E" w14:textId="77777777" w:rsidR="00000000" w:rsidRDefault="009F4636">
      <w:pPr>
        <w:pStyle w:val="a8"/>
        <w:bidi/>
        <w:rPr>
          <w:rFonts w:hint="cs"/>
          <w:caps/>
          <w:rtl/>
        </w:rPr>
      </w:pPr>
      <w:r>
        <w:rPr>
          <w:rFonts w:hint="cs"/>
          <w:caps/>
          <w:rtl/>
        </w:rPr>
        <w:t xml:space="preserve">נמנעים </w:t>
      </w:r>
      <w:r>
        <w:rPr>
          <w:caps/>
          <w:rtl/>
        </w:rPr>
        <w:t>–</w:t>
      </w:r>
      <w:r>
        <w:rPr>
          <w:rFonts w:hint="cs"/>
          <w:caps/>
          <w:rtl/>
        </w:rPr>
        <w:t xml:space="preserve"> אין</w:t>
      </w:r>
    </w:p>
    <w:p w14:paraId="40102C04" w14:textId="77777777" w:rsidR="00000000" w:rsidRDefault="009F4636">
      <w:pPr>
        <w:pStyle w:val="a9"/>
        <w:bidi/>
        <w:rPr>
          <w:rFonts w:hint="cs"/>
          <w:caps/>
          <w:rtl/>
        </w:rPr>
      </w:pPr>
      <w:r>
        <w:rPr>
          <w:rFonts w:hint="cs"/>
          <w:caps/>
          <w:rtl/>
        </w:rPr>
        <w:t>הודעת הממשלה על רצונה להחיל דין רציפות על הצעת חוק זכויות מבצעים ומשדרים (תיקון מס' 4), התשס"ג-2002, נתקבלה.</w:t>
      </w:r>
    </w:p>
    <w:p w14:paraId="47755A89" w14:textId="77777777" w:rsidR="00000000" w:rsidRDefault="009F4636">
      <w:pPr>
        <w:pStyle w:val="a"/>
        <w:rPr>
          <w:rFonts w:hint="cs"/>
          <w:caps/>
          <w:rtl/>
        </w:rPr>
      </w:pPr>
    </w:p>
    <w:p w14:paraId="7C1F25BD" w14:textId="77777777" w:rsidR="00000000" w:rsidRDefault="009F4636">
      <w:pPr>
        <w:pStyle w:val="ad"/>
        <w:rPr>
          <w:b w:val="0"/>
          <w:bCs w:val="0"/>
          <w:caps/>
          <w:u w:val="none"/>
          <w:rtl/>
        </w:rPr>
      </w:pPr>
    </w:p>
    <w:p w14:paraId="51F7BA0C" w14:textId="77777777" w:rsidR="00000000" w:rsidRDefault="009F4636">
      <w:pPr>
        <w:pStyle w:val="ad"/>
        <w:rPr>
          <w:b w:val="0"/>
          <w:bCs w:val="0"/>
          <w:caps/>
          <w:u w:val="none"/>
          <w:rtl/>
        </w:rPr>
      </w:pPr>
      <w:r>
        <w:rPr>
          <w:b w:val="0"/>
          <w:bCs w:val="0"/>
          <w:caps/>
          <w:u w:val="none"/>
          <w:rtl/>
        </w:rPr>
        <w:t>היו"ר נסים דהן:</w:t>
      </w:r>
    </w:p>
    <w:p w14:paraId="27A937E7" w14:textId="77777777" w:rsidR="00000000" w:rsidRDefault="009F4636">
      <w:pPr>
        <w:pStyle w:val="a"/>
        <w:rPr>
          <w:caps/>
          <w:rtl/>
        </w:rPr>
      </w:pPr>
    </w:p>
    <w:p w14:paraId="21D24EB8" w14:textId="77777777" w:rsidR="00000000" w:rsidRDefault="009F4636">
      <w:pPr>
        <w:pStyle w:val="a"/>
        <w:rPr>
          <w:rFonts w:hint="cs"/>
          <w:caps/>
          <w:rtl/>
        </w:rPr>
      </w:pPr>
      <w:r>
        <w:rPr>
          <w:rFonts w:hint="cs"/>
          <w:caps/>
          <w:rtl/>
        </w:rPr>
        <w:t>רבותי, היתה כאן טעות. מי שהצביע בעד, הוא בעד אי-רציפות. מי שהצביע נגד, רצה את הרציפות. הבקשה היתה לאי-רציפות.</w:t>
      </w:r>
      <w:r>
        <w:rPr>
          <w:rFonts w:hint="cs"/>
          <w:caps/>
          <w:rtl/>
        </w:rPr>
        <w:t xml:space="preserve"> אנחנו חוזרים על ההצבעה מכיוון שהיתה אי-הבנה. אני חוזר שוב. הממשלה ביקשה רציפות וחברי הכנסת ביקשו שלא להחיל רציפות. אני חוזר </w:t>
      </w:r>
      <w:r>
        <w:rPr>
          <w:caps/>
          <w:rtl/>
        </w:rPr>
        <w:t>–</w:t>
      </w:r>
      <w:r>
        <w:rPr>
          <w:rFonts w:hint="cs"/>
          <w:caps/>
          <w:rtl/>
        </w:rPr>
        <w:t xml:space="preserve"> ההצבעה היא על הצעת סיעות מרצ, יהדות התורה, חד"ש-תע"ל בל"ד ורע"ם שלא להחיל דין רציפות. מי שבעד </w:t>
      </w:r>
      <w:r>
        <w:rPr>
          <w:caps/>
          <w:rtl/>
        </w:rPr>
        <w:t>–</w:t>
      </w:r>
      <w:r>
        <w:rPr>
          <w:rFonts w:hint="cs"/>
          <w:caps/>
          <w:rtl/>
        </w:rPr>
        <w:t xml:space="preserve"> לא רוצה להחיל רציפות. מי שנגד </w:t>
      </w:r>
      <w:r>
        <w:rPr>
          <w:caps/>
          <w:rtl/>
        </w:rPr>
        <w:t>–</w:t>
      </w:r>
      <w:r>
        <w:rPr>
          <w:rFonts w:hint="cs"/>
          <w:caps/>
          <w:rtl/>
        </w:rPr>
        <w:t xml:space="preserve"> ר</w:t>
      </w:r>
      <w:r>
        <w:rPr>
          <w:rFonts w:hint="cs"/>
          <w:caps/>
          <w:rtl/>
        </w:rPr>
        <w:t xml:space="preserve">וצה רציפות. אני חוזר על ההצבעה. ההצבעה הקודמת מבוטלת. ביטלנו את ההצבעה ואנחנו חוזרים על ההצבעה על מנת למנוע אי-הבנות. </w:t>
      </w:r>
    </w:p>
    <w:p w14:paraId="1C22AC5B" w14:textId="77777777" w:rsidR="00000000" w:rsidRDefault="009F4636">
      <w:pPr>
        <w:pStyle w:val="a"/>
        <w:rPr>
          <w:rFonts w:hint="cs"/>
          <w:caps/>
          <w:rtl/>
        </w:rPr>
      </w:pPr>
    </w:p>
    <w:p w14:paraId="793AEBC8" w14:textId="77777777" w:rsidR="00000000" w:rsidRDefault="009F4636">
      <w:pPr>
        <w:pStyle w:val="a"/>
        <w:rPr>
          <w:rFonts w:hint="cs"/>
          <w:caps/>
          <w:rtl/>
        </w:rPr>
      </w:pPr>
      <w:r>
        <w:rPr>
          <w:rFonts w:hint="cs"/>
          <w:caps/>
          <w:rtl/>
        </w:rPr>
        <w:t xml:space="preserve">אני חוזר </w:t>
      </w:r>
      <w:r>
        <w:rPr>
          <w:caps/>
          <w:rtl/>
        </w:rPr>
        <w:t>–</w:t>
      </w:r>
      <w:r>
        <w:rPr>
          <w:rFonts w:hint="cs"/>
          <w:caps/>
          <w:rtl/>
        </w:rPr>
        <w:t xml:space="preserve"> מי שמצביע בעד, בעצם מתנגד להחלטות הממשלה. מי שמצביע נגד, תומך בהחלטת הממשלה. נא להצביע. </w:t>
      </w:r>
    </w:p>
    <w:p w14:paraId="647457DB" w14:textId="77777777" w:rsidR="00000000" w:rsidRDefault="009F4636">
      <w:pPr>
        <w:pStyle w:val="a"/>
        <w:rPr>
          <w:rFonts w:hint="cs"/>
          <w:caps/>
          <w:rtl/>
        </w:rPr>
      </w:pPr>
    </w:p>
    <w:p w14:paraId="5E5B64AB" w14:textId="77777777" w:rsidR="00000000" w:rsidRDefault="009F4636">
      <w:pPr>
        <w:pStyle w:val="a7"/>
        <w:bidi/>
        <w:rPr>
          <w:rFonts w:hint="cs"/>
          <w:b w:val="0"/>
          <w:bCs w:val="0"/>
          <w:caps/>
          <w:rtl/>
        </w:rPr>
      </w:pPr>
      <w:r>
        <w:rPr>
          <w:rFonts w:hint="cs"/>
          <w:b w:val="0"/>
          <w:bCs w:val="0"/>
          <w:caps/>
          <w:rtl/>
        </w:rPr>
        <w:t>הצבעה מס' 2</w:t>
      </w:r>
    </w:p>
    <w:p w14:paraId="7331D47A" w14:textId="77777777" w:rsidR="00000000" w:rsidRDefault="009F4636">
      <w:pPr>
        <w:pStyle w:val="a"/>
        <w:jc w:val="center"/>
        <w:rPr>
          <w:rFonts w:hint="cs"/>
          <w:caps/>
          <w:rtl/>
        </w:rPr>
      </w:pPr>
    </w:p>
    <w:p w14:paraId="59B13CC9" w14:textId="77777777" w:rsidR="00000000" w:rsidRDefault="009F4636">
      <w:pPr>
        <w:pStyle w:val="a8"/>
        <w:bidi/>
        <w:rPr>
          <w:rFonts w:hint="cs"/>
          <w:caps/>
          <w:rtl/>
        </w:rPr>
      </w:pPr>
      <w:r>
        <w:rPr>
          <w:rFonts w:hint="cs"/>
          <w:caps/>
          <w:rtl/>
        </w:rPr>
        <w:t xml:space="preserve">בעד הודעת הממשלה </w:t>
      </w:r>
      <w:r>
        <w:rPr>
          <w:caps/>
          <w:rtl/>
        </w:rPr>
        <w:t>–</w:t>
      </w:r>
      <w:r>
        <w:rPr>
          <w:rFonts w:hint="cs"/>
          <w:caps/>
          <w:rtl/>
        </w:rPr>
        <w:t xml:space="preserve"> 37</w:t>
      </w:r>
    </w:p>
    <w:p w14:paraId="7F75DD95" w14:textId="77777777" w:rsidR="00000000" w:rsidRDefault="009F4636">
      <w:pPr>
        <w:pStyle w:val="a8"/>
        <w:bidi/>
        <w:rPr>
          <w:rFonts w:hint="cs"/>
          <w:caps/>
          <w:rtl/>
        </w:rPr>
      </w:pPr>
      <w:r>
        <w:rPr>
          <w:rFonts w:hint="cs"/>
          <w:caps/>
          <w:rtl/>
        </w:rPr>
        <w:t xml:space="preserve">נגד </w:t>
      </w:r>
      <w:r>
        <w:rPr>
          <w:caps/>
          <w:rtl/>
        </w:rPr>
        <w:t>–</w:t>
      </w:r>
      <w:r>
        <w:rPr>
          <w:rFonts w:hint="cs"/>
          <w:caps/>
          <w:rtl/>
        </w:rPr>
        <w:t xml:space="preserve"> 38</w:t>
      </w:r>
    </w:p>
    <w:p w14:paraId="67C292EA" w14:textId="77777777" w:rsidR="00000000" w:rsidRDefault="009F4636">
      <w:pPr>
        <w:pStyle w:val="a8"/>
        <w:bidi/>
        <w:rPr>
          <w:rFonts w:hint="cs"/>
          <w:caps/>
          <w:rtl/>
        </w:rPr>
      </w:pPr>
      <w:r>
        <w:rPr>
          <w:rFonts w:hint="cs"/>
          <w:caps/>
          <w:rtl/>
        </w:rPr>
        <w:t xml:space="preserve">נמנעים </w:t>
      </w:r>
      <w:r>
        <w:rPr>
          <w:caps/>
          <w:rtl/>
        </w:rPr>
        <w:t>–</w:t>
      </w:r>
      <w:r>
        <w:rPr>
          <w:rFonts w:hint="cs"/>
          <w:caps/>
          <w:rtl/>
        </w:rPr>
        <w:t xml:space="preserve"> אין</w:t>
      </w:r>
    </w:p>
    <w:p w14:paraId="2E8B0987" w14:textId="77777777" w:rsidR="00000000" w:rsidRDefault="009F4636">
      <w:pPr>
        <w:pStyle w:val="a9"/>
        <w:bidi/>
        <w:rPr>
          <w:rFonts w:hint="cs"/>
          <w:caps/>
          <w:rtl/>
        </w:rPr>
      </w:pPr>
      <w:r>
        <w:rPr>
          <w:rFonts w:hint="cs"/>
          <w:caps/>
          <w:rtl/>
        </w:rPr>
        <w:t>הודעת הממשלה על רצונה להחיל דין רציפות על הצעת חוק זכויות מבצעים ומשדרים (תיקון מס' 4), התשס"ג-2002, לא נתקבלה.</w:t>
      </w:r>
    </w:p>
    <w:p w14:paraId="26F956D0" w14:textId="77777777" w:rsidR="00000000" w:rsidRDefault="009F4636">
      <w:pPr>
        <w:pStyle w:val="a"/>
        <w:rPr>
          <w:rFonts w:hint="cs"/>
          <w:caps/>
          <w:rtl/>
        </w:rPr>
      </w:pPr>
    </w:p>
    <w:p w14:paraId="46842A13" w14:textId="77777777" w:rsidR="00000000" w:rsidRDefault="009F4636">
      <w:pPr>
        <w:pStyle w:val="ad"/>
        <w:rPr>
          <w:b w:val="0"/>
          <w:bCs w:val="0"/>
          <w:caps/>
          <w:u w:val="none"/>
          <w:rtl/>
        </w:rPr>
      </w:pPr>
      <w:r>
        <w:rPr>
          <w:b w:val="0"/>
          <w:bCs w:val="0"/>
          <w:caps/>
          <w:u w:val="none"/>
          <w:rtl/>
        </w:rPr>
        <w:t>היו"ר נסים דהן:</w:t>
      </w:r>
    </w:p>
    <w:p w14:paraId="574F03CD" w14:textId="77777777" w:rsidR="00000000" w:rsidRDefault="009F4636">
      <w:pPr>
        <w:pStyle w:val="a"/>
        <w:rPr>
          <w:caps/>
          <w:rtl/>
        </w:rPr>
      </w:pPr>
    </w:p>
    <w:p w14:paraId="0D51B4B4" w14:textId="77777777" w:rsidR="00000000" w:rsidRDefault="009F4636">
      <w:pPr>
        <w:pStyle w:val="a"/>
        <w:rPr>
          <w:rFonts w:hint="cs"/>
          <w:caps/>
          <w:rtl/>
        </w:rPr>
      </w:pPr>
      <w:r>
        <w:rPr>
          <w:rFonts w:hint="cs"/>
          <w:caps/>
          <w:rtl/>
        </w:rPr>
        <w:t xml:space="preserve">37 בעד, 38 נגד, לא חלה רציפות על הצעת חוק זכויות מבצעים ומשדרים (תיקון מס' 4). </w:t>
      </w:r>
    </w:p>
    <w:p w14:paraId="128E2014" w14:textId="77777777" w:rsidR="00000000" w:rsidRDefault="009F4636">
      <w:pPr>
        <w:pStyle w:val="a"/>
        <w:rPr>
          <w:rFonts w:hint="cs"/>
          <w:caps/>
          <w:rtl/>
        </w:rPr>
      </w:pPr>
    </w:p>
    <w:p w14:paraId="71716C10" w14:textId="77777777" w:rsidR="00000000" w:rsidRDefault="009F4636">
      <w:pPr>
        <w:pStyle w:val="a"/>
        <w:rPr>
          <w:rFonts w:hint="cs"/>
          <w:caps/>
          <w:rtl/>
        </w:rPr>
      </w:pPr>
      <w:r>
        <w:rPr>
          <w:rFonts w:hint="cs"/>
          <w:caps/>
          <w:rtl/>
        </w:rPr>
        <w:t>אני עובר להצבעה השנייה.</w:t>
      </w:r>
      <w:r>
        <w:rPr>
          <w:rFonts w:hint="cs"/>
          <w:caps/>
          <w:rtl/>
        </w:rPr>
        <w:t xml:space="preserve"> ההצבעה היא על הצעת חוק לתיקון פקודת הראיות [נוסח  חדש] (מס' 15) (עדות קרובים), התשס"ב-2002.</w:t>
      </w:r>
    </w:p>
    <w:p w14:paraId="274BA8FC" w14:textId="77777777" w:rsidR="00000000" w:rsidRDefault="009F4636">
      <w:pPr>
        <w:pStyle w:val="a"/>
        <w:rPr>
          <w:rFonts w:hint="cs"/>
          <w:caps/>
          <w:rtl/>
        </w:rPr>
      </w:pPr>
    </w:p>
    <w:p w14:paraId="1C9E991A" w14:textId="77777777" w:rsidR="00000000" w:rsidRDefault="009F4636">
      <w:pPr>
        <w:pStyle w:val="a7"/>
        <w:bidi/>
        <w:rPr>
          <w:rFonts w:hint="cs"/>
          <w:b w:val="0"/>
          <w:bCs w:val="0"/>
          <w:caps/>
          <w:rtl/>
        </w:rPr>
      </w:pPr>
      <w:r>
        <w:rPr>
          <w:rFonts w:hint="cs"/>
          <w:b w:val="0"/>
          <w:bCs w:val="0"/>
          <w:caps/>
          <w:rtl/>
        </w:rPr>
        <w:t>הצבעה מס' 3</w:t>
      </w:r>
    </w:p>
    <w:p w14:paraId="0B642DDA" w14:textId="77777777" w:rsidR="00000000" w:rsidRDefault="009F4636">
      <w:pPr>
        <w:pStyle w:val="a8"/>
        <w:bidi/>
        <w:rPr>
          <w:rFonts w:hint="cs"/>
          <w:caps/>
          <w:rtl/>
        </w:rPr>
      </w:pPr>
    </w:p>
    <w:p w14:paraId="1D3FA88A" w14:textId="77777777" w:rsidR="00000000" w:rsidRDefault="009F4636">
      <w:pPr>
        <w:pStyle w:val="a8"/>
        <w:bidi/>
        <w:rPr>
          <w:rFonts w:hint="cs"/>
          <w:caps/>
          <w:rtl/>
        </w:rPr>
      </w:pPr>
      <w:r>
        <w:rPr>
          <w:rFonts w:hint="cs"/>
          <w:caps/>
          <w:rtl/>
        </w:rPr>
        <w:t>בעד הודעת הממשלה - 38</w:t>
      </w:r>
    </w:p>
    <w:p w14:paraId="2E316D48" w14:textId="77777777" w:rsidR="00000000" w:rsidRDefault="009F4636">
      <w:pPr>
        <w:pStyle w:val="a8"/>
        <w:bidi/>
        <w:rPr>
          <w:rFonts w:hint="cs"/>
          <w:caps/>
          <w:rtl/>
        </w:rPr>
      </w:pPr>
      <w:r>
        <w:rPr>
          <w:rFonts w:hint="cs"/>
          <w:caps/>
          <w:rtl/>
        </w:rPr>
        <w:t>נגד - 37</w:t>
      </w:r>
    </w:p>
    <w:p w14:paraId="393A3102" w14:textId="77777777" w:rsidR="00000000" w:rsidRDefault="009F4636">
      <w:pPr>
        <w:pStyle w:val="a8"/>
        <w:bidi/>
        <w:rPr>
          <w:rFonts w:hint="cs"/>
          <w:caps/>
          <w:rtl/>
        </w:rPr>
      </w:pPr>
      <w:r>
        <w:rPr>
          <w:rFonts w:hint="cs"/>
          <w:caps/>
          <w:rtl/>
        </w:rPr>
        <w:t>נמנעים - אין</w:t>
      </w:r>
    </w:p>
    <w:p w14:paraId="0876E901" w14:textId="77777777" w:rsidR="00000000" w:rsidRDefault="009F4636">
      <w:pPr>
        <w:pStyle w:val="a9"/>
        <w:bidi/>
        <w:rPr>
          <w:rFonts w:hint="cs"/>
          <w:caps/>
          <w:rtl/>
        </w:rPr>
      </w:pPr>
      <w:r>
        <w:rPr>
          <w:rFonts w:hint="cs"/>
          <w:caps/>
          <w:rtl/>
        </w:rPr>
        <w:t>הודעת הממשלה על רצונה להחיל דין רציפות על הצעת חוק לתיקון פקודת הראיות [נוסח חדש] (מס' 15) (עדות קרובים),</w:t>
      </w:r>
      <w:r>
        <w:rPr>
          <w:rFonts w:hint="cs"/>
          <w:caps/>
          <w:rtl/>
        </w:rPr>
        <w:t xml:space="preserve"> התשס"ב-2002, נתקבלה.</w:t>
      </w:r>
    </w:p>
    <w:p w14:paraId="54D58595" w14:textId="77777777" w:rsidR="00000000" w:rsidRDefault="009F4636">
      <w:pPr>
        <w:pStyle w:val="a"/>
        <w:rPr>
          <w:rFonts w:hint="cs"/>
          <w:caps/>
          <w:rtl/>
        </w:rPr>
      </w:pPr>
    </w:p>
    <w:p w14:paraId="1E728424" w14:textId="77777777" w:rsidR="00000000" w:rsidRDefault="009F4636">
      <w:pPr>
        <w:pStyle w:val="ad"/>
        <w:rPr>
          <w:b w:val="0"/>
          <w:bCs w:val="0"/>
          <w:caps/>
          <w:u w:val="none"/>
          <w:rtl/>
        </w:rPr>
      </w:pPr>
      <w:r>
        <w:rPr>
          <w:b w:val="0"/>
          <w:bCs w:val="0"/>
          <w:caps/>
          <w:u w:val="none"/>
          <w:rtl/>
        </w:rPr>
        <w:t>היו"ר נסים דהן:</w:t>
      </w:r>
    </w:p>
    <w:p w14:paraId="2A4418D8" w14:textId="77777777" w:rsidR="00000000" w:rsidRDefault="009F4636">
      <w:pPr>
        <w:pStyle w:val="a"/>
        <w:rPr>
          <w:caps/>
          <w:rtl/>
        </w:rPr>
      </w:pPr>
    </w:p>
    <w:p w14:paraId="1179E00D" w14:textId="77777777" w:rsidR="00000000" w:rsidRDefault="009F4636">
      <w:pPr>
        <w:pStyle w:val="a"/>
        <w:rPr>
          <w:rFonts w:hint="cs"/>
          <w:caps/>
          <w:rtl/>
        </w:rPr>
      </w:pPr>
      <w:r>
        <w:rPr>
          <w:rFonts w:hint="cs"/>
          <w:caps/>
          <w:rtl/>
        </w:rPr>
        <w:t>בעד - 37, נגד - 38. התקבלה עמדת הממשלה להחיל דין רציפות על הצעת חוק לתיקון פקודת הראיות [נוסח חדש] (מס' 15) (עדות קרובים), התשס"ב-2002.</w:t>
      </w:r>
    </w:p>
    <w:p w14:paraId="0B951470" w14:textId="77777777" w:rsidR="00000000" w:rsidRDefault="009F4636">
      <w:pPr>
        <w:pStyle w:val="a"/>
        <w:rPr>
          <w:rFonts w:hint="cs"/>
          <w:caps/>
          <w:rtl/>
        </w:rPr>
      </w:pPr>
    </w:p>
    <w:p w14:paraId="713DCBA0" w14:textId="77777777" w:rsidR="00000000" w:rsidRDefault="009F4636">
      <w:pPr>
        <w:pStyle w:val="a"/>
        <w:rPr>
          <w:rFonts w:hint="cs"/>
          <w:caps/>
          <w:rtl/>
        </w:rPr>
      </w:pPr>
      <w:r>
        <w:rPr>
          <w:rFonts w:hint="cs"/>
          <w:caps/>
          <w:rtl/>
        </w:rPr>
        <w:t>ההצבעה השלישית היא על הצעת חוק לתיקון פקודת הנזיקין (מס' 10) (אחריות עובדי הציב</w:t>
      </w:r>
      <w:r>
        <w:rPr>
          <w:rFonts w:hint="cs"/>
          <w:caps/>
          <w:rtl/>
        </w:rPr>
        <w:t>ור), התשס"ג-2002. אנחנו עוברים להצבעה.</w:t>
      </w:r>
    </w:p>
    <w:p w14:paraId="6AB9A924" w14:textId="77777777" w:rsidR="00000000" w:rsidRDefault="009F4636">
      <w:pPr>
        <w:pStyle w:val="a"/>
        <w:rPr>
          <w:rFonts w:hint="cs"/>
          <w:caps/>
          <w:rtl/>
        </w:rPr>
      </w:pPr>
    </w:p>
    <w:p w14:paraId="6F9AB932" w14:textId="77777777" w:rsidR="00000000" w:rsidRDefault="009F4636">
      <w:pPr>
        <w:pStyle w:val="a7"/>
        <w:bidi/>
        <w:rPr>
          <w:rFonts w:hint="cs"/>
          <w:b w:val="0"/>
          <w:bCs w:val="0"/>
          <w:caps/>
          <w:rtl/>
        </w:rPr>
      </w:pPr>
      <w:r>
        <w:rPr>
          <w:rFonts w:hint="cs"/>
          <w:b w:val="0"/>
          <w:bCs w:val="0"/>
          <w:caps/>
          <w:rtl/>
        </w:rPr>
        <w:t>הצבעה מס' 4</w:t>
      </w:r>
    </w:p>
    <w:p w14:paraId="1DBF9B51" w14:textId="77777777" w:rsidR="00000000" w:rsidRDefault="009F4636">
      <w:pPr>
        <w:pStyle w:val="a"/>
        <w:rPr>
          <w:rFonts w:hint="cs"/>
          <w:caps/>
          <w:rtl/>
        </w:rPr>
      </w:pPr>
    </w:p>
    <w:p w14:paraId="5AB6387C" w14:textId="77777777" w:rsidR="00000000" w:rsidRDefault="009F4636">
      <w:pPr>
        <w:pStyle w:val="a8"/>
        <w:bidi/>
        <w:rPr>
          <w:rFonts w:hint="cs"/>
          <w:caps/>
          <w:rtl/>
        </w:rPr>
      </w:pPr>
      <w:r>
        <w:rPr>
          <w:rFonts w:hint="cs"/>
          <w:caps/>
          <w:rtl/>
        </w:rPr>
        <w:t>בעד הודעת הממשלה - 40</w:t>
      </w:r>
    </w:p>
    <w:p w14:paraId="1BA1C085" w14:textId="77777777" w:rsidR="00000000" w:rsidRDefault="009F4636">
      <w:pPr>
        <w:pStyle w:val="a8"/>
        <w:bidi/>
        <w:rPr>
          <w:rFonts w:hint="cs"/>
          <w:caps/>
          <w:rtl/>
        </w:rPr>
      </w:pPr>
      <w:r>
        <w:rPr>
          <w:rFonts w:hint="cs"/>
          <w:caps/>
          <w:rtl/>
        </w:rPr>
        <w:t>נגד - 37</w:t>
      </w:r>
    </w:p>
    <w:p w14:paraId="27636F22" w14:textId="77777777" w:rsidR="00000000" w:rsidRDefault="009F4636">
      <w:pPr>
        <w:pStyle w:val="a8"/>
        <w:bidi/>
        <w:rPr>
          <w:rFonts w:hint="cs"/>
          <w:caps/>
          <w:rtl/>
        </w:rPr>
      </w:pPr>
      <w:r>
        <w:rPr>
          <w:rFonts w:hint="cs"/>
          <w:caps/>
          <w:rtl/>
        </w:rPr>
        <w:t>נמנעים - אין</w:t>
      </w:r>
    </w:p>
    <w:p w14:paraId="2CAB2366" w14:textId="77777777" w:rsidR="00000000" w:rsidRDefault="009F4636">
      <w:pPr>
        <w:pStyle w:val="a9"/>
        <w:bidi/>
        <w:rPr>
          <w:rFonts w:hint="cs"/>
          <w:caps/>
          <w:rtl/>
        </w:rPr>
      </w:pPr>
      <w:r>
        <w:rPr>
          <w:rFonts w:hint="cs"/>
          <w:caps/>
          <w:rtl/>
        </w:rPr>
        <w:t>הודעת הממשלה על רצונה להחיל דין רציפות על הצעת חוק לתיקון פקודת הנזיקין (מס' 10) (אחריות עובדי הציבור), התשס"ג-2002, נתקבלה.</w:t>
      </w:r>
    </w:p>
    <w:p w14:paraId="3C79D4CD" w14:textId="77777777" w:rsidR="00000000" w:rsidRDefault="009F4636">
      <w:pPr>
        <w:pStyle w:val="a"/>
        <w:rPr>
          <w:rFonts w:hint="cs"/>
          <w:caps/>
          <w:rtl/>
        </w:rPr>
      </w:pPr>
    </w:p>
    <w:p w14:paraId="28E580A9" w14:textId="77777777" w:rsidR="00000000" w:rsidRDefault="009F4636">
      <w:pPr>
        <w:pStyle w:val="ad"/>
        <w:rPr>
          <w:b w:val="0"/>
          <w:bCs w:val="0"/>
          <w:caps/>
          <w:u w:val="none"/>
          <w:rtl/>
        </w:rPr>
      </w:pPr>
      <w:r>
        <w:rPr>
          <w:b w:val="0"/>
          <w:bCs w:val="0"/>
          <w:caps/>
          <w:u w:val="none"/>
          <w:rtl/>
        </w:rPr>
        <w:t>היו"ר נסים דהן:</w:t>
      </w:r>
    </w:p>
    <w:p w14:paraId="0785921D" w14:textId="77777777" w:rsidR="00000000" w:rsidRDefault="009F4636">
      <w:pPr>
        <w:pStyle w:val="a"/>
        <w:rPr>
          <w:caps/>
          <w:rtl/>
        </w:rPr>
      </w:pPr>
    </w:p>
    <w:p w14:paraId="2A431749" w14:textId="77777777" w:rsidR="00000000" w:rsidRDefault="009F4636">
      <w:pPr>
        <w:pStyle w:val="a"/>
        <w:rPr>
          <w:rFonts w:hint="cs"/>
          <w:caps/>
          <w:rtl/>
        </w:rPr>
      </w:pPr>
      <w:r>
        <w:rPr>
          <w:rFonts w:hint="cs"/>
          <w:caps/>
          <w:rtl/>
        </w:rPr>
        <w:t xml:space="preserve">בעד - 37, נגד - </w:t>
      </w:r>
      <w:r>
        <w:rPr>
          <w:rFonts w:hint="cs"/>
          <w:caps/>
          <w:rtl/>
        </w:rPr>
        <w:t>40. אם כן, חלה רציפות על החוק.</w:t>
      </w:r>
    </w:p>
    <w:p w14:paraId="6AE12090" w14:textId="77777777" w:rsidR="00000000" w:rsidRDefault="009F4636">
      <w:pPr>
        <w:pStyle w:val="ad"/>
        <w:rPr>
          <w:rFonts w:hint="cs"/>
          <w:b w:val="0"/>
          <w:bCs w:val="0"/>
          <w:caps/>
          <w:u w:val="none"/>
          <w:rtl/>
        </w:rPr>
      </w:pPr>
    </w:p>
    <w:p w14:paraId="59AB145F" w14:textId="77777777" w:rsidR="00000000" w:rsidRDefault="009F4636">
      <w:pPr>
        <w:pStyle w:val="a"/>
        <w:rPr>
          <w:rFonts w:hint="cs"/>
          <w:caps/>
          <w:rtl/>
        </w:rPr>
      </w:pPr>
      <w:r>
        <w:rPr>
          <w:rFonts w:hint="cs"/>
          <w:caps/>
          <w:rtl/>
        </w:rPr>
        <w:t>רבותי, שיהיה שקט שם.</w:t>
      </w:r>
    </w:p>
    <w:p w14:paraId="13395542" w14:textId="77777777" w:rsidR="00000000" w:rsidRDefault="009F4636">
      <w:pPr>
        <w:pStyle w:val="a"/>
        <w:rPr>
          <w:rFonts w:hint="cs"/>
          <w:caps/>
          <w:rtl/>
        </w:rPr>
      </w:pPr>
    </w:p>
    <w:p w14:paraId="1988892A" w14:textId="77777777" w:rsidR="00000000" w:rsidRDefault="009F4636">
      <w:pPr>
        <w:pStyle w:val="a"/>
        <w:rPr>
          <w:rFonts w:hint="cs"/>
          <w:caps/>
          <w:rtl/>
        </w:rPr>
      </w:pPr>
      <w:r>
        <w:rPr>
          <w:rFonts w:hint="cs"/>
          <w:caps/>
          <w:rtl/>
        </w:rPr>
        <w:t>הצעה מס' 4: הצעת חוק מקרקעי ציבור (סילוק פולשים) (תיקון), התשס"ג-2002 - הצעות חוק, הממשלה, 14. מי בעד? מי נגד?</w:t>
      </w:r>
    </w:p>
    <w:p w14:paraId="2602CEFA" w14:textId="77777777" w:rsidR="00000000" w:rsidRDefault="009F4636">
      <w:pPr>
        <w:pStyle w:val="a"/>
        <w:rPr>
          <w:caps/>
          <w:rtl/>
        </w:rPr>
      </w:pPr>
    </w:p>
    <w:p w14:paraId="54CB0192" w14:textId="77777777" w:rsidR="00000000" w:rsidRDefault="009F4636">
      <w:pPr>
        <w:pStyle w:val="a"/>
        <w:rPr>
          <w:rFonts w:hint="cs"/>
          <w:caps/>
          <w:rtl/>
        </w:rPr>
      </w:pPr>
    </w:p>
    <w:p w14:paraId="0B081316" w14:textId="77777777" w:rsidR="00000000" w:rsidRDefault="009F4636">
      <w:pPr>
        <w:pStyle w:val="a7"/>
        <w:bidi/>
        <w:rPr>
          <w:rFonts w:hint="cs"/>
          <w:b w:val="0"/>
          <w:bCs w:val="0"/>
          <w:caps/>
          <w:rtl/>
        </w:rPr>
      </w:pPr>
      <w:r>
        <w:rPr>
          <w:rFonts w:hint="cs"/>
          <w:b w:val="0"/>
          <w:bCs w:val="0"/>
          <w:caps/>
          <w:rtl/>
        </w:rPr>
        <w:t>הצבעה מס' 5</w:t>
      </w:r>
    </w:p>
    <w:p w14:paraId="4FD0ECB0" w14:textId="77777777" w:rsidR="00000000" w:rsidRDefault="009F4636">
      <w:pPr>
        <w:pStyle w:val="a"/>
        <w:rPr>
          <w:rFonts w:hint="cs"/>
          <w:caps/>
          <w:rtl/>
        </w:rPr>
      </w:pPr>
    </w:p>
    <w:p w14:paraId="1D14F089" w14:textId="77777777" w:rsidR="00000000" w:rsidRDefault="009F4636">
      <w:pPr>
        <w:pStyle w:val="a8"/>
        <w:bidi/>
        <w:rPr>
          <w:rFonts w:hint="cs"/>
          <w:caps/>
          <w:rtl/>
        </w:rPr>
      </w:pPr>
      <w:r>
        <w:rPr>
          <w:rFonts w:hint="cs"/>
          <w:caps/>
          <w:rtl/>
        </w:rPr>
        <w:t>בעד הודעת הממשלה - 42</w:t>
      </w:r>
    </w:p>
    <w:p w14:paraId="475C6E04" w14:textId="77777777" w:rsidR="00000000" w:rsidRDefault="009F4636">
      <w:pPr>
        <w:pStyle w:val="a8"/>
        <w:bidi/>
        <w:rPr>
          <w:rFonts w:hint="cs"/>
          <w:caps/>
          <w:rtl/>
        </w:rPr>
      </w:pPr>
      <w:r>
        <w:rPr>
          <w:rFonts w:hint="cs"/>
          <w:caps/>
          <w:rtl/>
        </w:rPr>
        <w:t>נגד - 37</w:t>
      </w:r>
    </w:p>
    <w:p w14:paraId="3FF57CC6" w14:textId="77777777" w:rsidR="00000000" w:rsidRDefault="009F4636">
      <w:pPr>
        <w:pStyle w:val="a8"/>
        <w:bidi/>
        <w:rPr>
          <w:rFonts w:hint="cs"/>
          <w:caps/>
          <w:rtl/>
        </w:rPr>
      </w:pPr>
      <w:r>
        <w:rPr>
          <w:rFonts w:hint="cs"/>
          <w:caps/>
          <w:rtl/>
        </w:rPr>
        <w:t>נמנעים - אין</w:t>
      </w:r>
    </w:p>
    <w:p w14:paraId="47C0924B" w14:textId="77777777" w:rsidR="00000000" w:rsidRDefault="009F4636">
      <w:pPr>
        <w:pStyle w:val="a9"/>
        <w:bidi/>
        <w:rPr>
          <w:rFonts w:hint="cs"/>
          <w:caps/>
          <w:rtl/>
        </w:rPr>
      </w:pPr>
      <w:r>
        <w:rPr>
          <w:rFonts w:hint="cs"/>
          <w:caps/>
          <w:rtl/>
        </w:rPr>
        <w:t xml:space="preserve">הודעת הממשלה על רצונה להחיל דין </w:t>
      </w:r>
      <w:r>
        <w:rPr>
          <w:rFonts w:hint="cs"/>
          <w:caps/>
          <w:rtl/>
        </w:rPr>
        <w:t>רציפות על הצעת חוק מקרקעי ציבור (סילוק פולשים) (תיקון), התשס"ג-2002, נתקבלה.</w:t>
      </w:r>
    </w:p>
    <w:p w14:paraId="41B92355" w14:textId="77777777" w:rsidR="00000000" w:rsidRDefault="009F4636">
      <w:pPr>
        <w:pStyle w:val="a"/>
        <w:rPr>
          <w:rFonts w:hint="cs"/>
          <w:caps/>
          <w:rtl/>
        </w:rPr>
      </w:pPr>
    </w:p>
    <w:p w14:paraId="768D56C8" w14:textId="77777777" w:rsidR="00000000" w:rsidRDefault="009F4636">
      <w:pPr>
        <w:pStyle w:val="ac"/>
        <w:rPr>
          <w:b w:val="0"/>
          <w:bCs w:val="0"/>
          <w:caps/>
          <w:u w:val="none"/>
          <w:rtl/>
        </w:rPr>
      </w:pPr>
      <w:r>
        <w:rPr>
          <w:rFonts w:hint="eastAsia"/>
          <w:b w:val="0"/>
          <w:bCs w:val="0"/>
          <w:caps/>
          <w:u w:val="none"/>
          <w:rtl/>
        </w:rPr>
        <w:t>שלום</w:t>
      </w:r>
      <w:r>
        <w:rPr>
          <w:b w:val="0"/>
          <w:bCs w:val="0"/>
          <w:caps/>
          <w:u w:val="none"/>
          <w:rtl/>
        </w:rPr>
        <w:t xml:space="preserve"> שמחון (העבודה-מימד):</w:t>
      </w:r>
    </w:p>
    <w:p w14:paraId="27472DDE" w14:textId="77777777" w:rsidR="00000000" w:rsidRDefault="009F4636">
      <w:pPr>
        <w:pStyle w:val="a"/>
        <w:rPr>
          <w:rFonts w:hint="cs"/>
          <w:caps/>
          <w:rtl/>
        </w:rPr>
      </w:pPr>
    </w:p>
    <w:p w14:paraId="70B7772F" w14:textId="77777777" w:rsidR="00000000" w:rsidRDefault="009F4636">
      <w:pPr>
        <w:pStyle w:val="a"/>
        <w:rPr>
          <w:rFonts w:hint="cs"/>
          <w:caps/>
          <w:rtl/>
        </w:rPr>
      </w:pPr>
      <w:r>
        <w:rPr>
          <w:rFonts w:hint="cs"/>
          <w:caps/>
          <w:rtl/>
        </w:rPr>
        <w:t>חבר הכנסת כץ, תימנע פה. אל תדפקו את החקלאים. מה קרה לכם?</w:t>
      </w:r>
    </w:p>
    <w:p w14:paraId="49644899" w14:textId="77777777" w:rsidR="00000000" w:rsidRDefault="009F4636">
      <w:pPr>
        <w:pStyle w:val="a"/>
        <w:rPr>
          <w:rFonts w:hint="cs"/>
          <w:caps/>
          <w:rtl/>
        </w:rPr>
      </w:pPr>
    </w:p>
    <w:p w14:paraId="2741FF9B" w14:textId="77777777" w:rsidR="00000000" w:rsidRDefault="009F4636">
      <w:pPr>
        <w:pStyle w:val="ad"/>
        <w:rPr>
          <w:b w:val="0"/>
          <w:bCs w:val="0"/>
          <w:caps/>
          <w:u w:val="none"/>
          <w:rtl/>
        </w:rPr>
      </w:pPr>
      <w:r>
        <w:rPr>
          <w:b w:val="0"/>
          <w:bCs w:val="0"/>
          <w:caps/>
          <w:u w:val="none"/>
          <w:rtl/>
        </w:rPr>
        <w:t>היו"ר נסים דהן:</w:t>
      </w:r>
    </w:p>
    <w:p w14:paraId="29F7B7F9" w14:textId="77777777" w:rsidR="00000000" w:rsidRDefault="009F4636">
      <w:pPr>
        <w:pStyle w:val="a"/>
        <w:rPr>
          <w:caps/>
          <w:rtl/>
        </w:rPr>
      </w:pPr>
    </w:p>
    <w:p w14:paraId="1F599D0E" w14:textId="77777777" w:rsidR="00000000" w:rsidRDefault="009F4636">
      <w:pPr>
        <w:pStyle w:val="a"/>
        <w:rPr>
          <w:rFonts w:hint="cs"/>
          <w:caps/>
          <w:rtl/>
        </w:rPr>
      </w:pPr>
      <w:r>
        <w:rPr>
          <w:rFonts w:hint="cs"/>
          <w:caps/>
          <w:rtl/>
        </w:rPr>
        <w:t>בעד - 37, נגד - 42. הצעת הממשלה להחיל דין רציפות התקבלה.</w:t>
      </w:r>
    </w:p>
    <w:p w14:paraId="4BEAF482" w14:textId="77777777" w:rsidR="00000000" w:rsidRDefault="009F4636">
      <w:pPr>
        <w:pStyle w:val="a"/>
        <w:rPr>
          <w:rFonts w:hint="cs"/>
          <w:caps/>
          <w:rtl/>
        </w:rPr>
      </w:pPr>
    </w:p>
    <w:p w14:paraId="0FB2F193" w14:textId="77777777" w:rsidR="00000000" w:rsidRDefault="009F4636">
      <w:pPr>
        <w:pStyle w:val="a"/>
        <w:rPr>
          <w:rFonts w:hint="cs"/>
          <w:caps/>
          <w:rtl/>
        </w:rPr>
      </w:pPr>
      <w:r>
        <w:rPr>
          <w:rFonts w:hint="cs"/>
          <w:caps/>
          <w:rtl/>
        </w:rPr>
        <w:t>גברתי חברת הכנסת ד</w:t>
      </w:r>
      <w:r>
        <w:rPr>
          <w:rFonts w:hint="cs"/>
          <w:caps/>
          <w:rtl/>
        </w:rPr>
        <w:t>ליה איציק, אנחנו מצביעים.</w:t>
      </w:r>
    </w:p>
    <w:p w14:paraId="5EEA5FC7" w14:textId="77777777" w:rsidR="00000000" w:rsidRDefault="009F4636">
      <w:pPr>
        <w:pStyle w:val="a"/>
        <w:rPr>
          <w:rFonts w:hint="cs"/>
          <w:caps/>
          <w:rtl/>
        </w:rPr>
      </w:pPr>
    </w:p>
    <w:p w14:paraId="60694B27" w14:textId="77777777" w:rsidR="00000000" w:rsidRDefault="009F4636">
      <w:pPr>
        <w:pStyle w:val="a"/>
        <w:rPr>
          <w:rFonts w:hint="cs"/>
          <w:caps/>
          <w:rtl/>
        </w:rPr>
      </w:pPr>
      <w:r>
        <w:rPr>
          <w:rFonts w:hint="cs"/>
          <w:caps/>
          <w:rtl/>
        </w:rPr>
        <w:t>הצעה מס' 5: הצעת חוק שיפוט בענייני התרת נישואין (מקרים מיוחדים) (תיקון מס' 2) (סמכות בין-לאומית וקביעת ערכאת שיפוט), התשס"ג-2002 - הצעות חוק, הממשלה, 12 - הצבעה.</w:t>
      </w:r>
    </w:p>
    <w:p w14:paraId="42750CA8" w14:textId="77777777" w:rsidR="00000000" w:rsidRDefault="009F4636">
      <w:pPr>
        <w:pStyle w:val="a"/>
        <w:rPr>
          <w:rFonts w:hint="cs"/>
          <w:caps/>
          <w:rtl/>
        </w:rPr>
      </w:pPr>
    </w:p>
    <w:p w14:paraId="1F735BAE" w14:textId="77777777" w:rsidR="00000000" w:rsidRDefault="009F4636">
      <w:pPr>
        <w:pStyle w:val="a7"/>
        <w:bidi/>
        <w:rPr>
          <w:rFonts w:hint="cs"/>
          <w:b w:val="0"/>
          <w:bCs w:val="0"/>
          <w:caps/>
          <w:rtl/>
        </w:rPr>
      </w:pPr>
      <w:r>
        <w:rPr>
          <w:rFonts w:hint="cs"/>
          <w:b w:val="0"/>
          <w:bCs w:val="0"/>
          <w:caps/>
          <w:rtl/>
        </w:rPr>
        <w:t>הצבעה מס' 6</w:t>
      </w:r>
    </w:p>
    <w:p w14:paraId="2790E31A" w14:textId="77777777" w:rsidR="00000000" w:rsidRDefault="009F4636">
      <w:pPr>
        <w:pStyle w:val="a"/>
        <w:rPr>
          <w:rFonts w:hint="cs"/>
          <w:caps/>
          <w:rtl/>
        </w:rPr>
      </w:pPr>
    </w:p>
    <w:p w14:paraId="7C651B75" w14:textId="77777777" w:rsidR="00000000" w:rsidRDefault="009F4636">
      <w:pPr>
        <w:pStyle w:val="a8"/>
        <w:bidi/>
        <w:rPr>
          <w:rFonts w:hint="cs"/>
          <w:caps/>
          <w:rtl/>
        </w:rPr>
      </w:pPr>
      <w:r>
        <w:rPr>
          <w:rFonts w:hint="cs"/>
          <w:caps/>
          <w:rtl/>
        </w:rPr>
        <w:t>בעד הודעת הממשלה - 42</w:t>
      </w:r>
    </w:p>
    <w:p w14:paraId="4DDB4E7D" w14:textId="77777777" w:rsidR="00000000" w:rsidRDefault="009F4636">
      <w:pPr>
        <w:pStyle w:val="a8"/>
        <w:bidi/>
        <w:rPr>
          <w:rFonts w:hint="cs"/>
          <w:caps/>
          <w:rtl/>
        </w:rPr>
      </w:pPr>
      <w:r>
        <w:rPr>
          <w:rFonts w:hint="cs"/>
          <w:caps/>
          <w:rtl/>
        </w:rPr>
        <w:t>נגד - 34</w:t>
      </w:r>
    </w:p>
    <w:p w14:paraId="715EFC55" w14:textId="77777777" w:rsidR="00000000" w:rsidRDefault="009F4636">
      <w:pPr>
        <w:pStyle w:val="a8"/>
        <w:bidi/>
        <w:rPr>
          <w:rFonts w:hint="cs"/>
          <w:caps/>
          <w:rtl/>
        </w:rPr>
      </w:pPr>
      <w:r>
        <w:rPr>
          <w:rFonts w:hint="cs"/>
          <w:caps/>
          <w:rtl/>
        </w:rPr>
        <w:t>נמנעים - אין</w:t>
      </w:r>
    </w:p>
    <w:p w14:paraId="64032A6F" w14:textId="77777777" w:rsidR="00000000" w:rsidRDefault="009F4636">
      <w:pPr>
        <w:pStyle w:val="a9"/>
        <w:bidi/>
        <w:rPr>
          <w:rFonts w:hint="cs"/>
          <w:caps/>
          <w:rtl/>
        </w:rPr>
      </w:pPr>
      <w:r>
        <w:rPr>
          <w:rFonts w:hint="cs"/>
          <w:caps/>
          <w:rtl/>
        </w:rPr>
        <w:t>הודעת הממ</w:t>
      </w:r>
      <w:r>
        <w:rPr>
          <w:rFonts w:hint="cs"/>
          <w:caps/>
          <w:rtl/>
        </w:rPr>
        <w:t>שלה על רצונה להחיל דין רציפות על הצעת חוק שיפוט בענייני התרת נישואין (מקרים מיוחדים) (תיקון מס' 2) (סמכות בין-לאומית וקביעת ערכאת שיפוט), התשס"ג-2002, נתקבלה.</w:t>
      </w:r>
    </w:p>
    <w:p w14:paraId="687FD158" w14:textId="77777777" w:rsidR="00000000" w:rsidRDefault="009F4636">
      <w:pPr>
        <w:pStyle w:val="ad"/>
        <w:rPr>
          <w:rFonts w:hint="cs"/>
          <w:b w:val="0"/>
          <w:bCs w:val="0"/>
          <w:caps/>
          <w:u w:val="none"/>
          <w:rtl/>
        </w:rPr>
      </w:pPr>
    </w:p>
    <w:p w14:paraId="0A8F01D3" w14:textId="77777777" w:rsidR="00000000" w:rsidRDefault="009F4636">
      <w:pPr>
        <w:pStyle w:val="ad"/>
        <w:rPr>
          <w:b w:val="0"/>
          <w:bCs w:val="0"/>
          <w:caps/>
          <w:u w:val="none"/>
          <w:rtl/>
        </w:rPr>
      </w:pPr>
      <w:r>
        <w:rPr>
          <w:b w:val="0"/>
          <w:bCs w:val="0"/>
          <w:caps/>
          <w:u w:val="none"/>
          <w:rtl/>
        </w:rPr>
        <w:t>היו"ר נסים דהן:</w:t>
      </w:r>
    </w:p>
    <w:p w14:paraId="2B45C1DD" w14:textId="77777777" w:rsidR="00000000" w:rsidRDefault="009F4636">
      <w:pPr>
        <w:pStyle w:val="a"/>
        <w:rPr>
          <w:caps/>
          <w:rtl/>
        </w:rPr>
      </w:pPr>
    </w:p>
    <w:p w14:paraId="2E2AF654" w14:textId="77777777" w:rsidR="00000000" w:rsidRDefault="009F4636">
      <w:pPr>
        <w:pStyle w:val="a"/>
        <w:rPr>
          <w:rFonts w:hint="cs"/>
          <w:caps/>
          <w:rtl/>
        </w:rPr>
      </w:pPr>
      <w:r>
        <w:rPr>
          <w:rFonts w:hint="cs"/>
          <w:caps/>
          <w:rtl/>
        </w:rPr>
        <w:t>בעד - 34, נגד - 42. הצעת הממשלה להחיל רציפות התקבלה.</w:t>
      </w:r>
    </w:p>
    <w:p w14:paraId="4138D373" w14:textId="77777777" w:rsidR="00000000" w:rsidRDefault="009F4636">
      <w:pPr>
        <w:pStyle w:val="a"/>
        <w:rPr>
          <w:rFonts w:hint="cs"/>
          <w:caps/>
          <w:rtl/>
        </w:rPr>
      </w:pPr>
    </w:p>
    <w:p w14:paraId="3C14C1F0" w14:textId="77777777" w:rsidR="00000000" w:rsidRDefault="009F4636">
      <w:pPr>
        <w:pStyle w:val="a"/>
        <w:rPr>
          <w:rFonts w:hint="cs"/>
          <w:caps/>
          <w:rtl/>
        </w:rPr>
      </w:pPr>
      <w:r>
        <w:rPr>
          <w:rFonts w:hint="cs"/>
          <w:caps/>
          <w:rtl/>
        </w:rPr>
        <w:t>הצעה מס' 6: הצעת חוק השיפ</w:t>
      </w:r>
      <w:r>
        <w:rPr>
          <w:rFonts w:hint="cs"/>
          <w:caps/>
          <w:rtl/>
        </w:rPr>
        <w:t>וט הצבאי (תיקון מס' 38), התשס"ב-2002 - הצעות חוק 3100. עתה, הצבעה.</w:t>
      </w:r>
    </w:p>
    <w:p w14:paraId="0360E1E4" w14:textId="77777777" w:rsidR="00000000" w:rsidRDefault="009F4636">
      <w:pPr>
        <w:pStyle w:val="a"/>
        <w:rPr>
          <w:caps/>
          <w:rtl/>
        </w:rPr>
      </w:pPr>
    </w:p>
    <w:p w14:paraId="36C6A92B" w14:textId="77777777" w:rsidR="00000000" w:rsidRDefault="009F4636">
      <w:pPr>
        <w:pStyle w:val="a"/>
        <w:rPr>
          <w:rFonts w:hint="cs"/>
          <w:caps/>
          <w:rtl/>
        </w:rPr>
      </w:pPr>
    </w:p>
    <w:p w14:paraId="7E549914" w14:textId="77777777" w:rsidR="00000000" w:rsidRDefault="009F4636">
      <w:pPr>
        <w:pStyle w:val="a7"/>
        <w:bidi/>
        <w:rPr>
          <w:rFonts w:hint="cs"/>
          <w:b w:val="0"/>
          <w:bCs w:val="0"/>
          <w:caps/>
          <w:rtl/>
        </w:rPr>
      </w:pPr>
      <w:r>
        <w:rPr>
          <w:rFonts w:hint="cs"/>
          <w:b w:val="0"/>
          <w:bCs w:val="0"/>
          <w:caps/>
          <w:rtl/>
        </w:rPr>
        <w:t>הצבעה מס' 7</w:t>
      </w:r>
    </w:p>
    <w:p w14:paraId="0E8198E4" w14:textId="77777777" w:rsidR="00000000" w:rsidRDefault="009F4636">
      <w:pPr>
        <w:pStyle w:val="a"/>
        <w:rPr>
          <w:rFonts w:hint="cs"/>
          <w:caps/>
          <w:rtl/>
        </w:rPr>
      </w:pPr>
    </w:p>
    <w:p w14:paraId="1CD329CA" w14:textId="77777777" w:rsidR="00000000" w:rsidRDefault="009F4636">
      <w:pPr>
        <w:pStyle w:val="a8"/>
        <w:bidi/>
        <w:rPr>
          <w:rFonts w:hint="cs"/>
          <w:caps/>
          <w:rtl/>
        </w:rPr>
      </w:pPr>
      <w:r>
        <w:rPr>
          <w:rFonts w:hint="cs"/>
          <w:caps/>
          <w:rtl/>
        </w:rPr>
        <w:t>בעד הודעת הממשלה - 44</w:t>
      </w:r>
    </w:p>
    <w:p w14:paraId="6BF6DE61" w14:textId="77777777" w:rsidR="00000000" w:rsidRDefault="009F4636">
      <w:pPr>
        <w:pStyle w:val="a8"/>
        <w:bidi/>
        <w:rPr>
          <w:rFonts w:hint="cs"/>
          <w:caps/>
          <w:rtl/>
        </w:rPr>
      </w:pPr>
      <w:r>
        <w:rPr>
          <w:rFonts w:hint="cs"/>
          <w:caps/>
          <w:rtl/>
        </w:rPr>
        <w:t>נגד - 38</w:t>
      </w:r>
    </w:p>
    <w:p w14:paraId="78BE31AF" w14:textId="77777777" w:rsidR="00000000" w:rsidRDefault="009F4636">
      <w:pPr>
        <w:pStyle w:val="a8"/>
        <w:bidi/>
        <w:rPr>
          <w:rFonts w:hint="cs"/>
          <w:caps/>
          <w:rtl/>
        </w:rPr>
      </w:pPr>
      <w:r>
        <w:rPr>
          <w:rFonts w:hint="cs"/>
          <w:caps/>
          <w:rtl/>
        </w:rPr>
        <w:t>נמנעים - אין</w:t>
      </w:r>
    </w:p>
    <w:p w14:paraId="33850FEB" w14:textId="77777777" w:rsidR="00000000" w:rsidRDefault="009F4636">
      <w:pPr>
        <w:pStyle w:val="a9"/>
        <w:bidi/>
        <w:rPr>
          <w:rFonts w:hint="cs"/>
          <w:caps/>
          <w:rtl/>
        </w:rPr>
      </w:pPr>
      <w:r>
        <w:rPr>
          <w:rFonts w:hint="cs"/>
          <w:caps/>
          <w:rtl/>
        </w:rPr>
        <w:t>הודעת הממשלה על רצונה להחיל דין רציפות על הצעת חוק השיפוט הצבאי (תיקון מס' 38), התשס"ב-2002, נתקבלה.</w:t>
      </w:r>
    </w:p>
    <w:p w14:paraId="12C08244" w14:textId="77777777" w:rsidR="00000000" w:rsidRDefault="009F4636">
      <w:pPr>
        <w:pStyle w:val="ac"/>
        <w:rPr>
          <w:rFonts w:hint="cs"/>
          <w:b w:val="0"/>
          <w:bCs w:val="0"/>
          <w:caps/>
          <w:u w:val="none"/>
          <w:rtl/>
        </w:rPr>
      </w:pPr>
    </w:p>
    <w:p w14:paraId="7E5220A6" w14:textId="77777777" w:rsidR="00000000" w:rsidRDefault="009F4636">
      <w:pPr>
        <w:pStyle w:val="ad"/>
        <w:rPr>
          <w:b w:val="0"/>
          <w:bCs w:val="0"/>
          <w:caps/>
          <w:u w:val="none"/>
          <w:rtl/>
        </w:rPr>
      </w:pPr>
      <w:r>
        <w:rPr>
          <w:b w:val="0"/>
          <w:bCs w:val="0"/>
          <w:caps/>
          <w:u w:val="none"/>
          <w:rtl/>
        </w:rPr>
        <w:t>היו"ר נסים דהן:</w:t>
      </w:r>
    </w:p>
    <w:p w14:paraId="2FBB781E" w14:textId="77777777" w:rsidR="00000000" w:rsidRDefault="009F4636">
      <w:pPr>
        <w:pStyle w:val="a"/>
        <w:rPr>
          <w:caps/>
          <w:rtl/>
        </w:rPr>
      </w:pPr>
    </w:p>
    <w:p w14:paraId="45FBDB75" w14:textId="77777777" w:rsidR="00000000" w:rsidRDefault="009F4636">
      <w:pPr>
        <w:pStyle w:val="a"/>
        <w:rPr>
          <w:rFonts w:hint="cs"/>
          <w:caps/>
          <w:rtl/>
        </w:rPr>
      </w:pPr>
      <w:r>
        <w:rPr>
          <w:rFonts w:hint="cs"/>
          <w:caps/>
          <w:rtl/>
        </w:rPr>
        <w:t>בעד - 38, נ</w:t>
      </w:r>
      <w:r>
        <w:rPr>
          <w:rFonts w:hint="cs"/>
          <w:caps/>
          <w:rtl/>
        </w:rPr>
        <w:t>גד - 44. הצעת הממשלה להחיל רציפות התקבלה.</w:t>
      </w:r>
    </w:p>
    <w:p w14:paraId="6A1EF90F" w14:textId="77777777" w:rsidR="00000000" w:rsidRDefault="009F4636">
      <w:pPr>
        <w:pStyle w:val="a"/>
        <w:rPr>
          <w:rFonts w:hint="cs"/>
          <w:caps/>
          <w:rtl/>
        </w:rPr>
      </w:pPr>
    </w:p>
    <w:p w14:paraId="4145A152" w14:textId="77777777" w:rsidR="00000000" w:rsidRDefault="009F4636">
      <w:pPr>
        <w:pStyle w:val="ac"/>
        <w:rPr>
          <w:b w:val="0"/>
          <w:bCs w:val="0"/>
          <w:caps/>
          <w:u w:val="none"/>
          <w:rtl/>
        </w:rPr>
      </w:pPr>
      <w:r>
        <w:rPr>
          <w:rFonts w:hint="eastAsia"/>
          <w:b w:val="0"/>
          <w:bCs w:val="0"/>
          <w:caps/>
          <w:u w:val="none"/>
          <w:rtl/>
        </w:rPr>
        <w:t>יצחק</w:t>
      </w:r>
      <w:r>
        <w:rPr>
          <w:b w:val="0"/>
          <w:bCs w:val="0"/>
          <w:caps/>
          <w:u w:val="none"/>
          <w:rtl/>
        </w:rPr>
        <w:t xml:space="preserve"> כהן (ש"ס):</w:t>
      </w:r>
    </w:p>
    <w:p w14:paraId="274A9DB5" w14:textId="77777777" w:rsidR="00000000" w:rsidRDefault="009F4636">
      <w:pPr>
        <w:pStyle w:val="a"/>
        <w:rPr>
          <w:rFonts w:hint="cs"/>
          <w:caps/>
          <w:rtl/>
        </w:rPr>
      </w:pPr>
    </w:p>
    <w:p w14:paraId="7490F733" w14:textId="77777777" w:rsidR="00000000" w:rsidRDefault="009F4636">
      <w:pPr>
        <w:pStyle w:val="a"/>
        <w:rPr>
          <w:rFonts w:hint="cs"/>
          <w:caps/>
          <w:rtl/>
        </w:rPr>
      </w:pPr>
      <w:r>
        <w:rPr>
          <w:rFonts w:hint="cs"/>
          <w:caps/>
          <w:rtl/>
        </w:rPr>
        <w:t>איפה אולמרט?</w:t>
      </w:r>
    </w:p>
    <w:p w14:paraId="7868668C" w14:textId="77777777" w:rsidR="00000000" w:rsidRDefault="009F4636">
      <w:pPr>
        <w:pStyle w:val="a"/>
        <w:rPr>
          <w:rFonts w:hint="cs"/>
          <w:caps/>
          <w:rtl/>
        </w:rPr>
      </w:pPr>
    </w:p>
    <w:p w14:paraId="5832EEFC" w14:textId="77777777" w:rsidR="00000000" w:rsidRDefault="009F4636">
      <w:pPr>
        <w:pStyle w:val="ad"/>
        <w:rPr>
          <w:b w:val="0"/>
          <w:bCs w:val="0"/>
          <w:caps/>
          <w:u w:val="none"/>
          <w:rtl/>
        </w:rPr>
      </w:pPr>
      <w:r>
        <w:rPr>
          <w:b w:val="0"/>
          <w:bCs w:val="0"/>
          <w:caps/>
          <w:u w:val="none"/>
          <w:rtl/>
        </w:rPr>
        <w:t>היו"ר נסים דהן:</w:t>
      </w:r>
    </w:p>
    <w:p w14:paraId="35072991" w14:textId="77777777" w:rsidR="00000000" w:rsidRDefault="009F4636">
      <w:pPr>
        <w:pStyle w:val="a"/>
        <w:rPr>
          <w:caps/>
          <w:rtl/>
        </w:rPr>
      </w:pPr>
    </w:p>
    <w:p w14:paraId="6ED2685B" w14:textId="77777777" w:rsidR="00000000" w:rsidRDefault="009F4636">
      <w:pPr>
        <w:pStyle w:val="a"/>
        <w:rPr>
          <w:rFonts w:hint="cs"/>
          <w:caps/>
          <w:rtl/>
        </w:rPr>
      </w:pPr>
      <w:r>
        <w:rPr>
          <w:rFonts w:hint="cs"/>
          <w:caps/>
          <w:rtl/>
        </w:rPr>
        <w:t>אני מבקש לא להפריע למהלך ההצבעה.</w:t>
      </w:r>
    </w:p>
    <w:p w14:paraId="18FA4C3E" w14:textId="77777777" w:rsidR="00000000" w:rsidRDefault="009F4636">
      <w:pPr>
        <w:pStyle w:val="a"/>
        <w:rPr>
          <w:rFonts w:hint="cs"/>
          <w:caps/>
          <w:rtl/>
        </w:rPr>
      </w:pPr>
    </w:p>
    <w:p w14:paraId="554BB0A0" w14:textId="77777777" w:rsidR="00000000" w:rsidRDefault="009F4636">
      <w:pPr>
        <w:pStyle w:val="ac"/>
        <w:rPr>
          <w:b w:val="0"/>
          <w:bCs w:val="0"/>
          <w:caps/>
          <w:u w:val="none"/>
          <w:rtl/>
        </w:rPr>
      </w:pPr>
      <w:r>
        <w:rPr>
          <w:rFonts w:hint="eastAsia"/>
          <w:b w:val="0"/>
          <w:bCs w:val="0"/>
          <w:caps/>
          <w:u w:val="none"/>
          <w:rtl/>
        </w:rPr>
        <w:t>יצחק</w:t>
      </w:r>
      <w:r>
        <w:rPr>
          <w:b w:val="0"/>
          <w:bCs w:val="0"/>
          <w:caps/>
          <w:u w:val="none"/>
          <w:rtl/>
        </w:rPr>
        <w:t xml:space="preserve"> כהן (ש"ס):</w:t>
      </w:r>
    </w:p>
    <w:p w14:paraId="53C3DC9D" w14:textId="77777777" w:rsidR="00000000" w:rsidRDefault="009F4636">
      <w:pPr>
        <w:pStyle w:val="a"/>
        <w:rPr>
          <w:rFonts w:hint="cs"/>
          <w:caps/>
          <w:rtl/>
        </w:rPr>
      </w:pPr>
    </w:p>
    <w:p w14:paraId="1BF361DB" w14:textId="77777777" w:rsidR="00000000" w:rsidRDefault="009F4636">
      <w:pPr>
        <w:pStyle w:val="a"/>
        <w:rPr>
          <w:rFonts w:hint="cs"/>
          <w:caps/>
          <w:rtl/>
        </w:rPr>
      </w:pPr>
      <w:r>
        <w:rPr>
          <w:rFonts w:hint="cs"/>
          <w:caps/>
          <w:rtl/>
        </w:rPr>
        <w:t>איפה אולמרט?</w:t>
      </w:r>
    </w:p>
    <w:p w14:paraId="62FDDAD5" w14:textId="77777777" w:rsidR="00000000" w:rsidRDefault="009F4636">
      <w:pPr>
        <w:pStyle w:val="a"/>
        <w:rPr>
          <w:rFonts w:hint="cs"/>
          <w:caps/>
          <w:rtl/>
        </w:rPr>
      </w:pPr>
    </w:p>
    <w:p w14:paraId="3FC11A23" w14:textId="77777777" w:rsidR="00000000" w:rsidRDefault="009F4636">
      <w:pPr>
        <w:pStyle w:val="ad"/>
        <w:rPr>
          <w:b w:val="0"/>
          <w:bCs w:val="0"/>
          <w:caps/>
          <w:u w:val="none"/>
          <w:rtl/>
        </w:rPr>
      </w:pPr>
      <w:r>
        <w:rPr>
          <w:b w:val="0"/>
          <w:bCs w:val="0"/>
          <w:caps/>
          <w:u w:val="none"/>
          <w:rtl/>
        </w:rPr>
        <w:t>היו"ר נסים דהן:</w:t>
      </w:r>
    </w:p>
    <w:p w14:paraId="6E1474BF" w14:textId="77777777" w:rsidR="00000000" w:rsidRDefault="009F4636">
      <w:pPr>
        <w:pStyle w:val="a"/>
        <w:rPr>
          <w:caps/>
          <w:rtl/>
        </w:rPr>
      </w:pPr>
    </w:p>
    <w:p w14:paraId="21CFC0E5" w14:textId="77777777" w:rsidR="00000000" w:rsidRDefault="009F4636">
      <w:pPr>
        <w:pStyle w:val="a"/>
        <w:rPr>
          <w:rFonts w:hint="cs"/>
          <w:caps/>
          <w:rtl/>
        </w:rPr>
      </w:pPr>
      <w:r>
        <w:rPr>
          <w:rFonts w:hint="cs"/>
          <w:caps/>
          <w:rtl/>
        </w:rPr>
        <w:t>אני מבקש לא להפריע למהלך ההצבעה. חבר הכנסת כהן, נא לא להפריע במהלך ההצבעה.</w:t>
      </w:r>
    </w:p>
    <w:p w14:paraId="3A27CE42" w14:textId="77777777" w:rsidR="00000000" w:rsidRDefault="009F4636">
      <w:pPr>
        <w:pStyle w:val="a"/>
        <w:rPr>
          <w:rFonts w:hint="cs"/>
          <w:caps/>
          <w:rtl/>
        </w:rPr>
      </w:pPr>
    </w:p>
    <w:p w14:paraId="2420953E" w14:textId="77777777" w:rsidR="00000000" w:rsidRDefault="009F4636">
      <w:pPr>
        <w:pStyle w:val="a"/>
        <w:rPr>
          <w:rFonts w:hint="cs"/>
          <w:caps/>
          <w:rtl/>
        </w:rPr>
      </w:pPr>
      <w:r>
        <w:rPr>
          <w:rFonts w:hint="cs"/>
          <w:caps/>
          <w:rtl/>
        </w:rPr>
        <w:t>הצעת חו</w:t>
      </w:r>
      <w:r>
        <w:rPr>
          <w:rFonts w:hint="cs"/>
          <w:caps/>
          <w:rtl/>
        </w:rPr>
        <w:t>ק חבות בנזיקין של בעל כלי שיט לנזקי זיהום הים בשמן, התשס"א-2000 - הצעות חוק 2938. עתה, הצבעה.</w:t>
      </w:r>
    </w:p>
    <w:p w14:paraId="110A2825" w14:textId="77777777" w:rsidR="00000000" w:rsidRDefault="009F4636">
      <w:pPr>
        <w:pStyle w:val="a"/>
        <w:rPr>
          <w:caps/>
          <w:rtl/>
        </w:rPr>
      </w:pPr>
    </w:p>
    <w:p w14:paraId="4DB2C4E5" w14:textId="77777777" w:rsidR="00000000" w:rsidRDefault="009F4636">
      <w:pPr>
        <w:pStyle w:val="a"/>
        <w:rPr>
          <w:rFonts w:hint="cs"/>
          <w:caps/>
          <w:rtl/>
        </w:rPr>
      </w:pPr>
    </w:p>
    <w:p w14:paraId="5E385A89" w14:textId="77777777" w:rsidR="00000000" w:rsidRDefault="009F4636">
      <w:pPr>
        <w:pStyle w:val="a7"/>
        <w:bidi/>
        <w:rPr>
          <w:rFonts w:hint="cs"/>
          <w:b w:val="0"/>
          <w:bCs w:val="0"/>
          <w:caps/>
          <w:rtl/>
        </w:rPr>
      </w:pPr>
      <w:r>
        <w:rPr>
          <w:rFonts w:hint="cs"/>
          <w:b w:val="0"/>
          <w:bCs w:val="0"/>
          <w:caps/>
          <w:rtl/>
        </w:rPr>
        <w:t>הצבעה מס' 8</w:t>
      </w:r>
    </w:p>
    <w:p w14:paraId="32F60F57" w14:textId="77777777" w:rsidR="00000000" w:rsidRDefault="009F4636">
      <w:pPr>
        <w:pStyle w:val="a"/>
        <w:rPr>
          <w:rFonts w:hint="cs"/>
          <w:caps/>
          <w:rtl/>
        </w:rPr>
      </w:pPr>
    </w:p>
    <w:p w14:paraId="24B740B8" w14:textId="77777777" w:rsidR="00000000" w:rsidRDefault="009F4636">
      <w:pPr>
        <w:pStyle w:val="a8"/>
        <w:bidi/>
        <w:rPr>
          <w:rFonts w:hint="cs"/>
          <w:caps/>
          <w:rtl/>
        </w:rPr>
      </w:pPr>
      <w:r>
        <w:rPr>
          <w:rFonts w:hint="cs"/>
          <w:caps/>
          <w:rtl/>
        </w:rPr>
        <w:t>בעד הודעת הממשלה - 45</w:t>
      </w:r>
    </w:p>
    <w:p w14:paraId="253A8A98" w14:textId="77777777" w:rsidR="00000000" w:rsidRDefault="009F4636">
      <w:pPr>
        <w:pStyle w:val="a8"/>
        <w:bidi/>
        <w:rPr>
          <w:rFonts w:hint="cs"/>
          <w:caps/>
          <w:rtl/>
        </w:rPr>
      </w:pPr>
      <w:r>
        <w:rPr>
          <w:rFonts w:hint="cs"/>
          <w:caps/>
          <w:rtl/>
        </w:rPr>
        <w:t>נגד - 37</w:t>
      </w:r>
    </w:p>
    <w:p w14:paraId="51E3A217" w14:textId="77777777" w:rsidR="00000000" w:rsidRDefault="009F4636">
      <w:pPr>
        <w:pStyle w:val="a8"/>
        <w:bidi/>
        <w:rPr>
          <w:rFonts w:hint="cs"/>
          <w:caps/>
          <w:rtl/>
        </w:rPr>
      </w:pPr>
      <w:r>
        <w:rPr>
          <w:rFonts w:hint="cs"/>
          <w:caps/>
          <w:rtl/>
        </w:rPr>
        <w:t>נמנעים - אין</w:t>
      </w:r>
    </w:p>
    <w:p w14:paraId="24CE2107" w14:textId="77777777" w:rsidR="00000000" w:rsidRDefault="009F4636">
      <w:pPr>
        <w:pStyle w:val="a9"/>
        <w:bidi/>
        <w:rPr>
          <w:rFonts w:hint="cs"/>
          <w:caps/>
          <w:rtl/>
        </w:rPr>
      </w:pPr>
      <w:r>
        <w:rPr>
          <w:rFonts w:hint="cs"/>
          <w:caps/>
          <w:rtl/>
        </w:rPr>
        <w:t>הודעת הממשלה על רצונה להחיל דין רציפות על הצעת חוק חבות בנזיקין של בעל כלי שיט לנזקי זיהום הים בשמן, הת</w:t>
      </w:r>
      <w:r>
        <w:rPr>
          <w:rFonts w:hint="cs"/>
          <w:caps/>
          <w:rtl/>
        </w:rPr>
        <w:t>שס"א-2000, נתקבלה.</w:t>
      </w:r>
    </w:p>
    <w:p w14:paraId="12D5C6C3" w14:textId="77777777" w:rsidR="00000000" w:rsidRDefault="009F4636">
      <w:pPr>
        <w:pStyle w:val="a"/>
        <w:rPr>
          <w:rFonts w:hint="cs"/>
          <w:caps/>
          <w:rtl/>
        </w:rPr>
      </w:pPr>
    </w:p>
    <w:p w14:paraId="2E36E9AD" w14:textId="77777777" w:rsidR="00000000" w:rsidRDefault="009F4636">
      <w:pPr>
        <w:pStyle w:val="ad"/>
        <w:rPr>
          <w:b w:val="0"/>
          <w:bCs w:val="0"/>
          <w:caps/>
          <w:u w:val="none"/>
          <w:rtl/>
        </w:rPr>
      </w:pPr>
      <w:r>
        <w:rPr>
          <w:b w:val="0"/>
          <w:bCs w:val="0"/>
          <w:caps/>
          <w:u w:val="none"/>
          <w:rtl/>
        </w:rPr>
        <w:t>היו"ר נסים דהן:</w:t>
      </w:r>
    </w:p>
    <w:p w14:paraId="0BAF6C97" w14:textId="77777777" w:rsidR="00000000" w:rsidRDefault="009F4636">
      <w:pPr>
        <w:pStyle w:val="a"/>
        <w:rPr>
          <w:rFonts w:hint="cs"/>
          <w:caps/>
          <w:rtl/>
        </w:rPr>
      </w:pPr>
    </w:p>
    <w:p w14:paraId="63E58F0E" w14:textId="77777777" w:rsidR="00000000" w:rsidRDefault="009F4636">
      <w:pPr>
        <w:pStyle w:val="a"/>
        <w:rPr>
          <w:rFonts w:hint="cs"/>
          <w:caps/>
          <w:rtl/>
        </w:rPr>
      </w:pPr>
      <w:r>
        <w:rPr>
          <w:rFonts w:hint="cs"/>
          <w:caps/>
          <w:rtl/>
        </w:rPr>
        <w:t>אני הצבעתי.</w:t>
      </w:r>
    </w:p>
    <w:p w14:paraId="78AE00BF" w14:textId="77777777" w:rsidR="00000000" w:rsidRDefault="009F4636">
      <w:pPr>
        <w:pStyle w:val="a"/>
        <w:rPr>
          <w:rFonts w:hint="cs"/>
          <w:caps/>
          <w:rtl/>
        </w:rPr>
      </w:pPr>
    </w:p>
    <w:p w14:paraId="465F9879" w14:textId="77777777" w:rsidR="00000000" w:rsidRDefault="009F4636">
      <w:pPr>
        <w:pStyle w:val="a"/>
        <w:rPr>
          <w:rFonts w:hint="cs"/>
          <w:caps/>
          <w:rtl/>
        </w:rPr>
      </w:pPr>
      <w:r>
        <w:rPr>
          <w:rFonts w:hint="cs"/>
          <w:caps/>
          <w:rtl/>
        </w:rPr>
        <w:t>בעד - 37, נגד - 45. הצעת הממשלה להחיל דין רציפות התקבלה.</w:t>
      </w:r>
    </w:p>
    <w:p w14:paraId="5C6921D0" w14:textId="77777777" w:rsidR="00000000" w:rsidRDefault="009F4636">
      <w:pPr>
        <w:pStyle w:val="a"/>
        <w:rPr>
          <w:rFonts w:hint="cs"/>
          <w:caps/>
          <w:rtl/>
        </w:rPr>
      </w:pPr>
    </w:p>
    <w:p w14:paraId="484309D2" w14:textId="77777777" w:rsidR="00000000" w:rsidRDefault="009F4636">
      <w:pPr>
        <w:pStyle w:val="a"/>
        <w:rPr>
          <w:rFonts w:hint="cs"/>
          <w:caps/>
          <w:rtl/>
        </w:rPr>
      </w:pPr>
      <w:r>
        <w:rPr>
          <w:rFonts w:hint="cs"/>
          <w:caps/>
          <w:rtl/>
        </w:rPr>
        <w:t>אנחנו עוברים להצעה האחרונה בסעיף הזה: הצעת חוק לתיקון פקודת התעבורה (מס' 53), התשס"א-2001 - הצעות חוק 3033. עתה, הצבעה.</w:t>
      </w:r>
    </w:p>
    <w:p w14:paraId="4EDC8E49" w14:textId="77777777" w:rsidR="00000000" w:rsidRDefault="009F4636">
      <w:pPr>
        <w:pStyle w:val="a"/>
        <w:rPr>
          <w:rFonts w:hint="cs"/>
          <w:caps/>
          <w:rtl/>
        </w:rPr>
      </w:pPr>
    </w:p>
    <w:p w14:paraId="7E4B6DEB" w14:textId="77777777" w:rsidR="00000000" w:rsidRDefault="009F4636">
      <w:pPr>
        <w:pStyle w:val="a7"/>
        <w:bidi/>
        <w:rPr>
          <w:rFonts w:hint="cs"/>
          <w:b w:val="0"/>
          <w:bCs w:val="0"/>
          <w:caps/>
          <w:rtl/>
        </w:rPr>
      </w:pPr>
      <w:r>
        <w:rPr>
          <w:rFonts w:hint="cs"/>
          <w:b w:val="0"/>
          <w:bCs w:val="0"/>
          <w:caps/>
          <w:rtl/>
        </w:rPr>
        <w:t>הצבעה מס' 9</w:t>
      </w:r>
    </w:p>
    <w:p w14:paraId="2EC4C3B0" w14:textId="77777777" w:rsidR="00000000" w:rsidRDefault="009F4636">
      <w:pPr>
        <w:pStyle w:val="a"/>
        <w:rPr>
          <w:rFonts w:hint="cs"/>
          <w:caps/>
          <w:rtl/>
        </w:rPr>
      </w:pPr>
    </w:p>
    <w:p w14:paraId="4D93FF65" w14:textId="77777777" w:rsidR="00000000" w:rsidRDefault="009F4636">
      <w:pPr>
        <w:pStyle w:val="a8"/>
        <w:bidi/>
        <w:rPr>
          <w:rFonts w:hint="cs"/>
          <w:caps/>
          <w:rtl/>
        </w:rPr>
      </w:pPr>
      <w:r>
        <w:rPr>
          <w:rFonts w:hint="cs"/>
          <w:caps/>
          <w:rtl/>
        </w:rPr>
        <w:t>בעד הודעת הממש</w:t>
      </w:r>
      <w:r>
        <w:rPr>
          <w:rFonts w:hint="cs"/>
          <w:caps/>
          <w:rtl/>
        </w:rPr>
        <w:t>לה - 47</w:t>
      </w:r>
    </w:p>
    <w:p w14:paraId="41B991F8" w14:textId="77777777" w:rsidR="00000000" w:rsidRDefault="009F4636">
      <w:pPr>
        <w:pStyle w:val="a8"/>
        <w:bidi/>
        <w:rPr>
          <w:rFonts w:hint="cs"/>
          <w:caps/>
          <w:rtl/>
        </w:rPr>
      </w:pPr>
      <w:r>
        <w:rPr>
          <w:rFonts w:hint="cs"/>
          <w:caps/>
          <w:rtl/>
        </w:rPr>
        <w:t>נגד - 38</w:t>
      </w:r>
    </w:p>
    <w:p w14:paraId="0721AD7D" w14:textId="77777777" w:rsidR="00000000" w:rsidRDefault="009F4636">
      <w:pPr>
        <w:pStyle w:val="a8"/>
        <w:bidi/>
        <w:rPr>
          <w:rFonts w:hint="cs"/>
          <w:caps/>
          <w:rtl/>
        </w:rPr>
      </w:pPr>
      <w:r>
        <w:rPr>
          <w:rFonts w:hint="cs"/>
          <w:caps/>
          <w:rtl/>
        </w:rPr>
        <w:t>נמנעים - אין</w:t>
      </w:r>
    </w:p>
    <w:p w14:paraId="32095872" w14:textId="77777777" w:rsidR="00000000" w:rsidRDefault="009F4636">
      <w:pPr>
        <w:pStyle w:val="a9"/>
        <w:bidi/>
        <w:rPr>
          <w:rFonts w:hint="cs"/>
          <w:caps/>
          <w:rtl/>
        </w:rPr>
      </w:pPr>
      <w:r>
        <w:rPr>
          <w:rFonts w:hint="cs"/>
          <w:caps/>
          <w:rtl/>
        </w:rPr>
        <w:t>הודעת הממשלה על רצונה להחיל דין רציפות על הצעת חוק לתיקון פקודת התעבורה (מס'  53), התשס"א-2001, נתקבלה.</w:t>
      </w:r>
    </w:p>
    <w:p w14:paraId="2B92E48F" w14:textId="77777777" w:rsidR="00000000" w:rsidRDefault="009F4636">
      <w:pPr>
        <w:pStyle w:val="a"/>
        <w:rPr>
          <w:rFonts w:hint="cs"/>
          <w:caps/>
          <w:rtl/>
        </w:rPr>
      </w:pPr>
    </w:p>
    <w:p w14:paraId="3D56FEF1" w14:textId="77777777" w:rsidR="00000000" w:rsidRDefault="009F4636">
      <w:pPr>
        <w:pStyle w:val="ad"/>
        <w:rPr>
          <w:b w:val="0"/>
          <w:bCs w:val="0"/>
          <w:caps/>
          <w:u w:val="none"/>
          <w:rtl/>
        </w:rPr>
      </w:pPr>
      <w:r>
        <w:rPr>
          <w:b w:val="0"/>
          <w:bCs w:val="0"/>
          <w:caps/>
          <w:u w:val="none"/>
          <w:rtl/>
        </w:rPr>
        <w:t>היו"ר נסים דהן:</w:t>
      </w:r>
    </w:p>
    <w:p w14:paraId="4D7F37D8" w14:textId="77777777" w:rsidR="00000000" w:rsidRDefault="009F4636">
      <w:pPr>
        <w:pStyle w:val="a"/>
        <w:rPr>
          <w:caps/>
          <w:rtl/>
        </w:rPr>
      </w:pPr>
    </w:p>
    <w:p w14:paraId="248E4092" w14:textId="77777777" w:rsidR="00000000" w:rsidRDefault="009F4636">
      <w:pPr>
        <w:pStyle w:val="a"/>
        <w:rPr>
          <w:rFonts w:hint="cs"/>
          <w:caps/>
          <w:rtl/>
        </w:rPr>
      </w:pPr>
      <w:r>
        <w:rPr>
          <w:rFonts w:hint="cs"/>
          <w:caps/>
          <w:rtl/>
        </w:rPr>
        <w:t>בעד - 38, נגד - 47 ואין נמנעים. הצעת הממשלה להחיל דין רציפות על הסעיף התקבלה.</w:t>
      </w:r>
    </w:p>
    <w:p w14:paraId="004FF87C" w14:textId="77777777" w:rsidR="00000000" w:rsidRDefault="009F4636">
      <w:pPr>
        <w:pStyle w:val="Subject"/>
        <w:rPr>
          <w:rFonts w:hint="cs"/>
          <w:b w:val="0"/>
          <w:bCs w:val="0"/>
          <w:caps/>
          <w:u w:val="none"/>
          <w:rtl/>
        </w:rPr>
      </w:pPr>
    </w:p>
    <w:p w14:paraId="16FC5F8D" w14:textId="77777777" w:rsidR="00000000" w:rsidRDefault="009F4636">
      <w:pPr>
        <w:pStyle w:val="a"/>
        <w:rPr>
          <w:rFonts w:hint="cs"/>
          <w:caps/>
          <w:rtl/>
        </w:rPr>
      </w:pPr>
      <w:bookmarkStart w:id="142" w:name="CS12846FI0012846T18_06_2003_13_29_02"/>
      <w:bookmarkEnd w:id="142"/>
      <w:r>
        <w:rPr>
          <w:rFonts w:hint="cs"/>
          <w:caps/>
          <w:rtl/>
        </w:rPr>
        <w:t>חברת הכנסת זהבה גלאון, אנ</w:t>
      </w:r>
      <w:r>
        <w:rPr>
          <w:rFonts w:hint="cs"/>
          <w:caps/>
          <w:rtl/>
        </w:rPr>
        <w:t>חנו עוברים להצעה שלך. אנחנו עוברים להצעות של סיעות מרצ ורע"ם, שדין הרציפות לא יחול על הצעות חוק. כנ"ל: מי שמצביע בעד - מבקש לא להחיל דין רציפות, ומי שיצביע נגד - תומך בעמדת הממשלה.</w:t>
      </w:r>
    </w:p>
    <w:p w14:paraId="6AEA6808" w14:textId="77777777" w:rsidR="00000000" w:rsidRDefault="009F4636">
      <w:pPr>
        <w:pStyle w:val="a"/>
        <w:rPr>
          <w:rFonts w:hint="cs"/>
          <w:caps/>
          <w:rtl/>
        </w:rPr>
      </w:pPr>
    </w:p>
    <w:p w14:paraId="3DA5F1E0" w14:textId="77777777" w:rsidR="00000000" w:rsidRDefault="009F4636">
      <w:pPr>
        <w:pStyle w:val="a"/>
        <w:rPr>
          <w:rFonts w:hint="cs"/>
          <w:caps/>
          <w:rtl/>
        </w:rPr>
      </w:pPr>
      <w:r>
        <w:rPr>
          <w:rFonts w:hint="cs"/>
          <w:caps/>
          <w:rtl/>
        </w:rPr>
        <w:t>אנחנו עוברים להצבעה על החוק הראשון בסדרה הזאת: הצעת חוק החברות (תיקון), הת</w:t>
      </w:r>
      <w:r>
        <w:rPr>
          <w:rFonts w:hint="cs"/>
          <w:caps/>
          <w:rtl/>
        </w:rPr>
        <w:t>שס"ב-2002 - הצעות חוק 3132. הצבעה בבקשה.</w:t>
      </w:r>
    </w:p>
    <w:p w14:paraId="223CEAE1" w14:textId="77777777" w:rsidR="00000000" w:rsidRDefault="009F4636">
      <w:pPr>
        <w:pStyle w:val="a"/>
        <w:rPr>
          <w:rFonts w:hint="cs"/>
          <w:caps/>
          <w:rtl/>
        </w:rPr>
      </w:pPr>
    </w:p>
    <w:p w14:paraId="160B7EAD" w14:textId="77777777" w:rsidR="00000000" w:rsidRDefault="009F4636">
      <w:pPr>
        <w:pStyle w:val="a7"/>
        <w:bidi/>
        <w:rPr>
          <w:rFonts w:hint="cs"/>
          <w:b w:val="0"/>
          <w:bCs w:val="0"/>
          <w:caps/>
          <w:rtl/>
        </w:rPr>
      </w:pPr>
      <w:r>
        <w:rPr>
          <w:rFonts w:hint="cs"/>
          <w:b w:val="0"/>
          <w:bCs w:val="0"/>
          <w:caps/>
          <w:rtl/>
        </w:rPr>
        <w:t>הצבעה מס' 10</w:t>
      </w:r>
    </w:p>
    <w:p w14:paraId="52076A85" w14:textId="77777777" w:rsidR="00000000" w:rsidRDefault="009F4636">
      <w:pPr>
        <w:pStyle w:val="a"/>
        <w:rPr>
          <w:rFonts w:hint="cs"/>
          <w:caps/>
          <w:rtl/>
        </w:rPr>
      </w:pPr>
    </w:p>
    <w:p w14:paraId="018E4896" w14:textId="77777777" w:rsidR="00000000" w:rsidRDefault="009F4636">
      <w:pPr>
        <w:pStyle w:val="a8"/>
        <w:bidi/>
        <w:rPr>
          <w:rFonts w:hint="cs"/>
          <w:caps/>
          <w:rtl/>
        </w:rPr>
      </w:pPr>
      <w:r>
        <w:rPr>
          <w:rFonts w:hint="cs"/>
          <w:caps/>
          <w:rtl/>
        </w:rPr>
        <w:t>בעד הודעת הממשלה - 47</w:t>
      </w:r>
    </w:p>
    <w:p w14:paraId="4A8354EB" w14:textId="77777777" w:rsidR="00000000" w:rsidRDefault="009F4636">
      <w:pPr>
        <w:pStyle w:val="a8"/>
        <w:bidi/>
        <w:rPr>
          <w:rFonts w:hint="cs"/>
          <w:caps/>
          <w:rtl/>
        </w:rPr>
      </w:pPr>
      <w:r>
        <w:rPr>
          <w:rFonts w:hint="cs"/>
          <w:caps/>
          <w:rtl/>
        </w:rPr>
        <w:t>נגד - 39</w:t>
      </w:r>
    </w:p>
    <w:p w14:paraId="2B5D9E94" w14:textId="77777777" w:rsidR="00000000" w:rsidRDefault="009F4636">
      <w:pPr>
        <w:pStyle w:val="a8"/>
        <w:bidi/>
        <w:rPr>
          <w:rFonts w:hint="cs"/>
          <w:caps/>
          <w:rtl/>
        </w:rPr>
      </w:pPr>
      <w:r>
        <w:rPr>
          <w:rFonts w:hint="cs"/>
          <w:caps/>
          <w:rtl/>
        </w:rPr>
        <w:t>נמנעים - אין</w:t>
      </w:r>
    </w:p>
    <w:p w14:paraId="41996596" w14:textId="77777777" w:rsidR="00000000" w:rsidRDefault="009F4636">
      <w:pPr>
        <w:pStyle w:val="a9"/>
        <w:bidi/>
        <w:rPr>
          <w:rFonts w:hint="cs"/>
          <w:caps/>
          <w:rtl/>
        </w:rPr>
      </w:pPr>
      <w:r>
        <w:rPr>
          <w:rFonts w:hint="cs"/>
          <w:caps/>
          <w:rtl/>
        </w:rPr>
        <w:t>הודעת הממשלה על רצונה להחיל דין רציפות על הצעת חוק החברות (תיקון), התשס"ב-2002, נתקבלה.</w:t>
      </w:r>
    </w:p>
    <w:p w14:paraId="34DB12D2" w14:textId="77777777" w:rsidR="00000000" w:rsidRDefault="009F4636">
      <w:pPr>
        <w:pStyle w:val="a"/>
        <w:rPr>
          <w:rFonts w:hint="cs"/>
          <w:caps/>
          <w:rtl/>
        </w:rPr>
      </w:pPr>
    </w:p>
    <w:p w14:paraId="536DC845" w14:textId="77777777" w:rsidR="00000000" w:rsidRDefault="009F4636">
      <w:pPr>
        <w:pStyle w:val="ad"/>
        <w:rPr>
          <w:rFonts w:hint="cs"/>
          <w:b w:val="0"/>
          <w:bCs w:val="0"/>
          <w:caps/>
          <w:u w:val="none"/>
          <w:rtl/>
        </w:rPr>
      </w:pPr>
      <w:r>
        <w:rPr>
          <w:b w:val="0"/>
          <w:bCs w:val="0"/>
          <w:caps/>
          <w:u w:val="none"/>
          <w:rtl/>
        </w:rPr>
        <w:t>היו"ר נסים דהן:</w:t>
      </w:r>
    </w:p>
    <w:p w14:paraId="35A8F1EF" w14:textId="77777777" w:rsidR="00000000" w:rsidRDefault="009F4636">
      <w:pPr>
        <w:pStyle w:val="a"/>
        <w:rPr>
          <w:rFonts w:hint="cs"/>
          <w:caps/>
          <w:rtl/>
        </w:rPr>
      </w:pPr>
    </w:p>
    <w:p w14:paraId="2D5622C2" w14:textId="77777777" w:rsidR="00000000" w:rsidRDefault="009F4636">
      <w:pPr>
        <w:pStyle w:val="a"/>
        <w:rPr>
          <w:rFonts w:hint="cs"/>
          <w:caps/>
          <w:rtl/>
        </w:rPr>
      </w:pPr>
      <w:r>
        <w:rPr>
          <w:rFonts w:hint="cs"/>
          <w:caps/>
          <w:rtl/>
        </w:rPr>
        <w:t xml:space="preserve">בעד - 39, נגד - 47 ואין נמנעים. עמדת הממשלה להחיל </w:t>
      </w:r>
      <w:r>
        <w:rPr>
          <w:rFonts w:hint="cs"/>
          <w:caps/>
          <w:rtl/>
        </w:rPr>
        <w:t>דין רציפות התקבלה.</w:t>
      </w:r>
    </w:p>
    <w:p w14:paraId="5C804A83" w14:textId="77777777" w:rsidR="00000000" w:rsidRDefault="009F4636">
      <w:pPr>
        <w:pStyle w:val="a"/>
        <w:ind w:firstLine="0"/>
        <w:rPr>
          <w:rFonts w:hint="cs"/>
          <w:caps/>
          <w:rtl/>
        </w:rPr>
      </w:pPr>
    </w:p>
    <w:p w14:paraId="40B75BDB" w14:textId="77777777" w:rsidR="00000000" w:rsidRDefault="009F4636">
      <w:pPr>
        <w:pStyle w:val="a"/>
        <w:ind w:firstLine="0"/>
        <w:rPr>
          <w:rFonts w:hint="cs"/>
          <w:caps/>
          <w:rtl/>
        </w:rPr>
      </w:pPr>
      <w:r>
        <w:rPr>
          <w:rFonts w:hint="cs"/>
          <w:caps/>
          <w:rtl/>
        </w:rPr>
        <w:tab/>
        <w:t>ההצבעה השנייה בסדרה הזאת: הצעת חוק התקנים (תיקון מס' 6) (החמרת ענישה), התשס"ב-2002 - הצעות חוק 3074. עתה, הצבעה.</w:t>
      </w:r>
    </w:p>
    <w:p w14:paraId="554BB959" w14:textId="77777777" w:rsidR="00000000" w:rsidRDefault="009F4636">
      <w:pPr>
        <w:pStyle w:val="a"/>
        <w:ind w:firstLine="0"/>
        <w:rPr>
          <w:rFonts w:hint="cs"/>
          <w:caps/>
          <w:rtl/>
        </w:rPr>
      </w:pPr>
    </w:p>
    <w:p w14:paraId="55126E89" w14:textId="77777777" w:rsidR="00000000" w:rsidRDefault="009F4636">
      <w:pPr>
        <w:pStyle w:val="a7"/>
        <w:bidi/>
        <w:rPr>
          <w:rFonts w:hint="cs"/>
          <w:b w:val="0"/>
          <w:bCs w:val="0"/>
          <w:caps/>
          <w:rtl/>
        </w:rPr>
      </w:pPr>
      <w:r>
        <w:rPr>
          <w:rFonts w:hint="cs"/>
          <w:b w:val="0"/>
          <w:bCs w:val="0"/>
          <w:caps/>
          <w:rtl/>
        </w:rPr>
        <w:t>הצבעה מס' 11</w:t>
      </w:r>
    </w:p>
    <w:p w14:paraId="3F276A7E" w14:textId="77777777" w:rsidR="00000000" w:rsidRDefault="009F4636">
      <w:pPr>
        <w:pStyle w:val="a"/>
        <w:rPr>
          <w:rFonts w:hint="cs"/>
          <w:caps/>
          <w:rtl/>
        </w:rPr>
      </w:pPr>
    </w:p>
    <w:p w14:paraId="662D2CC0" w14:textId="77777777" w:rsidR="00000000" w:rsidRDefault="009F4636">
      <w:pPr>
        <w:pStyle w:val="a8"/>
        <w:bidi/>
        <w:rPr>
          <w:rFonts w:hint="cs"/>
          <w:caps/>
          <w:rtl/>
        </w:rPr>
      </w:pPr>
      <w:r>
        <w:rPr>
          <w:rFonts w:hint="cs"/>
          <w:caps/>
          <w:rtl/>
        </w:rPr>
        <w:t>בעד הודעת הממשלה - 47</w:t>
      </w:r>
    </w:p>
    <w:p w14:paraId="6E1ABECE" w14:textId="77777777" w:rsidR="00000000" w:rsidRDefault="009F4636">
      <w:pPr>
        <w:pStyle w:val="a8"/>
        <w:bidi/>
        <w:rPr>
          <w:rFonts w:hint="cs"/>
          <w:caps/>
          <w:rtl/>
        </w:rPr>
      </w:pPr>
      <w:r>
        <w:rPr>
          <w:rFonts w:hint="cs"/>
          <w:caps/>
          <w:rtl/>
        </w:rPr>
        <w:t>נגד - 37</w:t>
      </w:r>
    </w:p>
    <w:p w14:paraId="1316C4BF" w14:textId="77777777" w:rsidR="00000000" w:rsidRDefault="009F4636">
      <w:pPr>
        <w:pStyle w:val="a8"/>
        <w:bidi/>
        <w:rPr>
          <w:rFonts w:hint="cs"/>
          <w:caps/>
          <w:rtl/>
        </w:rPr>
      </w:pPr>
      <w:r>
        <w:rPr>
          <w:rFonts w:hint="cs"/>
          <w:caps/>
          <w:rtl/>
        </w:rPr>
        <w:t>נמנעים - אין</w:t>
      </w:r>
    </w:p>
    <w:p w14:paraId="6B869A0B" w14:textId="77777777" w:rsidR="00000000" w:rsidRDefault="009F4636">
      <w:pPr>
        <w:pStyle w:val="a9"/>
        <w:bidi/>
        <w:rPr>
          <w:rFonts w:hint="cs"/>
          <w:caps/>
          <w:rtl/>
        </w:rPr>
      </w:pPr>
      <w:r>
        <w:rPr>
          <w:rFonts w:hint="cs"/>
          <w:caps/>
          <w:rtl/>
        </w:rPr>
        <w:t>הודעת הממשלה על רצונה להחיל דין רציפות על הצעת חוק התקנים (תיקו</w:t>
      </w:r>
      <w:r>
        <w:rPr>
          <w:rFonts w:hint="cs"/>
          <w:caps/>
          <w:rtl/>
        </w:rPr>
        <w:t>ן מס' 6) (החמרת ענישה), התשס"ב-2002, נתקבלה.</w:t>
      </w:r>
    </w:p>
    <w:p w14:paraId="25D07CDA" w14:textId="77777777" w:rsidR="00000000" w:rsidRDefault="009F4636">
      <w:pPr>
        <w:pStyle w:val="a"/>
        <w:rPr>
          <w:caps/>
          <w:rtl/>
        </w:rPr>
      </w:pPr>
    </w:p>
    <w:p w14:paraId="4A527D8D" w14:textId="77777777" w:rsidR="00000000" w:rsidRDefault="009F4636">
      <w:pPr>
        <w:pStyle w:val="a"/>
        <w:rPr>
          <w:rFonts w:hint="cs"/>
          <w:caps/>
          <w:rtl/>
        </w:rPr>
      </w:pPr>
    </w:p>
    <w:p w14:paraId="59A77991" w14:textId="77777777" w:rsidR="00000000" w:rsidRDefault="009F4636">
      <w:pPr>
        <w:pStyle w:val="ad"/>
        <w:rPr>
          <w:rFonts w:hint="cs"/>
          <w:b w:val="0"/>
          <w:bCs w:val="0"/>
          <w:caps/>
          <w:u w:val="none"/>
          <w:rtl/>
        </w:rPr>
      </w:pPr>
      <w:r>
        <w:rPr>
          <w:b w:val="0"/>
          <w:bCs w:val="0"/>
          <w:caps/>
          <w:u w:val="none"/>
          <w:rtl/>
        </w:rPr>
        <w:t>היו"ר נסים דהן:</w:t>
      </w:r>
    </w:p>
    <w:p w14:paraId="08EF865F" w14:textId="77777777" w:rsidR="00000000" w:rsidRDefault="009F4636">
      <w:pPr>
        <w:pStyle w:val="a"/>
        <w:rPr>
          <w:rFonts w:hint="cs"/>
          <w:caps/>
          <w:rtl/>
        </w:rPr>
      </w:pPr>
    </w:p>
    <w:p w14:paraId="6802A40E" w14:textId="77777777" w:rsidR="00000000" w:rsidRDefault="009F4636">
      <w:pPr>
        <w:pStyle w:val="a"/>
        <w:rPr>
          <w:rFonts w:hint="cs"/>
          <w:caps/>
          <w:rtl/>
        </w:rPr>
      </w:pPr>
      <w:r>
        <w:rPr>
          <w:rFonts w:hint="cs"/>
          <w:caps/>
          <w:rtl/>
        </w:rPr>
        <w:t>חבר הכנסת אורי אריאל, אני  מבקש לשבת בהצבעות. לא מצביעים בעמידה. זה גם יכול לגרום לתקלות.</w:t>
      </w:r>
    </w:p>
    <w:p w14:paraId="485C9A1B" w14:textId="77777777" w:rsidR="00000000" w:rsidRDefault="009F4636">
      <w:pPr>
        <w:pStyle w:val="a"/>
        <w:rPr>
          <w:rFonts w:hint="cs"/>
          <w:caps/>
          <w:rtl/>
        </w:rPr>
      </w:pPr>
    </w:p>
    <w:p w14:paraId="2390E2AA" w14:textId="77777777" w:rsidR="00000000" w:rsidRDefault="009F4636">
      <w:pPr>
        <w:pStyle w:val="a"/>
        <w:rPr>
          <w:rFonts w:hint="cs"/>
          <w:caps/>
          <w:rtl/>
        </w:rPr>
      </w:pPr>
      <w:r>
        <w:rPr>
          <w:rFonts w:hint="cs"/>
          <w:caps/>
          <w:rtl/>
        </w:rPr>
        <w:t>בעד - 37, נגד - 47. לא התקבלה בקשת מרצ ורע"ם שלא להחיל דין רציפות.</w:t>
      </w:r>
    </w:p>
    <w:p w14:paraId="085459F8" w14:textId="77777777" w:rsidR="00000000" w:rsidRDefault="009F4636">
      <w:pPr>
        <w:pStyle w:val="a"/>
        <w:rPr>
          <w:rFonts w:hint="cs"/>
          <w:caps/>
          <w:rtl/>
        </w:rPr>
      </w:pPr>
    </w:p>
    <w:p w14:paraId="270C3A24" w14:textId="77777777" w:rsidR="00000000" w:rsidRDefault="009F4636">
      <w:pPr>
        <w:pStyle w:val="a"/>
        <w:rPr>
          <w:rFonts w:hint="cs"/>
          <w:caps/>
          <w:rtl/>
        </w:rPr>
      </w:pPr>
      <w:r>
        <w:rPr>
          <w:rFonts w:hint="cs"/>
          <w:caps/>
          <w:rtl/>
        </w:rPr>
        <w:t>אנחנו עוברים להצבעה האחרונה: הצעת</w:t>
      </w:r>
      <w:r>
        <w:rPr>
          <w:rFonts w:hint="cs"/>
          <w:caps/>
          <w:rtl/>
        </w:rPr>
        <w:t xml:space="preserve"> חוק שירותי הדת היהודיים (תיקון  מס' 11), התשס"ב-2002 - הצעות חוק 3117. עתה, הצבעה.</w:t>
      </w:r>
    </w:p>
    <w:p w14:paraId="1B1F2FA7" w14:textId="77777777" w:rsidR="00000000" w:rsidRDefault="009F4636">
      <w:pPr>
        <w:pStyle w:val="a"/>
        <w:rPr>
          <w:rFonts w:hint="cs"/>
          <w:caps/>
          <w:rtl/>
        </w:rPr>
      </w:pPr>
    </w:p>
    <w:p w14:paraId="1673D277" w14:textId="77777777" w:rsidR="00000000" w:rsidRDefault="009F4636">
      <w:pPr>
        <w:pStyle w:val="a7"/>
        <w:bidi/>
        <w:rPr>
          <w:rFonts w:hint="cs"/>
          <w:b w:val="0"/>
          <w:bCs w:val="0"/>
          <w:caps/>
          <w:rtl/>
        </w:rPr>
      </w:pPr>
      <w:r>
        <w:rPr>
          <w:rFonts w:hint="cs"/>
          <w:b w:val="0"/>
          <w:bCs w:val="0"/>
          <w:caps/>
          <w:rtl/>
        </w:rPr>
        <w:t>הצבעה מס' 12</w:t>
      </w:r>
    </w:p>
    <w:p w14:paraId="745DECEE" w14:textId="77777777" w:rsidR="00000000" w:rsidRDefault="009F4636">
      <w:pPr>
        <w:pStyle w:val="a"/>
        <w:rPr>
          <w:rFonts w:hint="cs"/>
          <w:caps/>
          <w:rtl/>
        </w:rPr>
      </w:pPr>
    </w:p>
    <w:p w14:paraId="52574E29" w14:textId="77777777" w:rsidR="00000000" w:rsidRDefault="009F4636">
      <w:pPr>
        <w:pStyle w:val="a8"/>
        <w:bidi/>
        <w:rPr>
          <w:rFonts w:hint="cs"/>
          <w:caps/>
          <w:rtl/>
        </w:rPr>
      </w:pPr>
      <w:r>
        <w:rPr>
          <w:rFonts w:hint="cs"/>
          <w:caps/>
          <w:rtl/>
        </w:rPr>
        <w:t>בעד הודעת הממשלה - 50</w:t>
      </w:r>
    </w:p>
    <w:p w14:paraId="7A5E63B7" w14:textId="77777777" w:rsidR="00000000" w:rsidRDefault="009F4636">
      <w:pPr>
        <w:pStyle w:val="a8"/>
        <w:bidi/>
        <w:rPr>
          <w:rFonts w:hint="cs"/>
          <w:caps/>
          <w:rtl/>
        </w:rPr>
      </w:pPr>
      <w:r>
        <w:rPr>
          <w:rFonts w:hint="cs"/>
          <w:caps/>
          <w:rtl/>
        </w:rPr>
        <w:t>נגד - 33</w:t>
      </w:r>
    </w:p>
    <w:p w14:paraId="1224681B" w14:textId="77777777" w:rsidR="00000000" w:rsidRDefault="009F4636">
      <w:pPr>
        <w:pStyle w:val="a8"/>
        <w:bidi/>
        <w:rPr>
          <w:rFonts w:hint="cs"/>
          <w:caps/>
          <w:rtl/>
        </w:rPr>
      </w:pPr>
      <w:r>
        <w:rPr>
          <w:rFonts w:hint="cs"/>
          <w:caps/>
          <w:rtl/>
        </w:rPr>
        <w:t>נמנעים - 1</w:t>
      </w:r>
    </w:p>
    <w:p w14:paraId="19BA9AC5" w14:textId="77777777" w:rsidR="00000000" w:rsidRDefault="009F4636">
      <w:pPr>
        <w:pStyle w:val="a9"/>
        <w:bidi/>
        <w:rPr>
          <w:rFonts w:hint="cs"/>
          <w:caps/>
          <w:rtl/>
        </w:rPr>
      </w:pPr>
      <w:r>
        <w:rPr>
          <w:rFonts w:hint="cs"/>
          <w:caps/>
          <w:rtl/>
        </w:rPr>
        <w:t>הודעת הממשלה על רצונה להחיל דין רציפות על הצעת חוק שירותי הדת היהודיים (תיקון מס' 11), התשס"ב-2002, נתקבלה.</w:t>
      </w:r>
    </w:p>
    <w:p w14:paraId="26D02B92" w14:textId="77777777" w:rsidR="00000000" w:rsidRDefault="009F4636">
      <w:pPr>
        <w:pStyle w:val="a"/>
        <w:rPr>
          <w:rFonts w:hint="cs"/>
          <w:caps/>
          <w:rtl/>
        </w:rPr>
      </w:pPr>
    </w:p>
    <w:p w14:paraId="1B2435C4" w14:textId="77777777" w:rsidR="00000000" w:rsidRDefault="009F4636">
      <w:pPr>
        <w:pStyle w:val="ad"/>
        <w:rPr>
          <w:b w:val="0"/>
          <w:bCs w:val="0"/>
          <w:caps/>
          <w:u w:val="none"/>
          <w:rtl/>
        </w:rPr>
      </w:pPr>
      <w:r>
        <w:rPr>
          <w:b w:val="0"/>
          <w:bCs w:val="0"/>
          <w:caps/>
          <w:u w:val="none"/>
          <w:rtl/>
        </w:rPr>
        <w:t xml:space="preserve">היו"ר </w:t>
      </w:r>
      <w:r>
        <w:rPr>
          <w:b w:val="0"/>
          <w:bCs w:val="0"/>
          <w:caps/>
          <w:u w:val="none"/>
          <w:rtl/>
        </w:rPr>
        <w:t>נסים דהן:</w:t>
      </w:r>
    </w:p>
    <w:p w14:paraId="572F5CBE" w14:textId="77777777" w:rsidR="00000000" w:rsidRDefault="009F4636">
      <w:pPr>
        <w:pStyle w:val="a"/>
        <w:rPr>
          <w:caps/>
          <w:rtl/>
        </w:rPr>
      </w:pPr>
    </w:p>
    <w:p w14:paraId="4F05DC3C" w14:textId="77777777" w:rsidR="00000000" w:rsidRDefault="009F4636">
      <w:pPr>
        <w:pStyle w:val="a"/>
        <w:rPr>
          <w:rFonts w:hint="cs"/>
          <w:caps/>
          <w:rtl/>
        </w:rPr>
      </w:pPr>
      <w:r>
        <w:rPr>
          <w:rFonts w:hint="cs"/>
          <w:caps/>
          <w:rtl/>
        </w:rPr>
        <w:t>בעד - 33, נגד - 50. עמדת הממשלה להחיל דין רציפות על החוק התקבלה.</w:t>
      </w:r>
    </w:p>
    <w:p w14:paraId="2EDEC343" w14:textId="77777777" w:rsidR="00000000" w:rsidRDefault="009F4636">
      <w:pPr>
        <w:pStyle w:val="a"/>
        <w:rPr>
          <w:rFonts w:hint="cs"/>
          <w:caps/>
          <w:rtl/>
        </w:rPr>
      </w:pPr>
    </w:p>
    <w:p w14:paraId="32F5B689" w14:textId="77777777" w:rsidR="00000000" w:rsidRDefault="009F4636">
      <w:pPr>
        <w:pStyle w:val="Subject"/>
        <w:rPr>
          <w:rFonts w:hint="cs"/>
          <w:b w:val="0"/>
          <w:bCs w:val="0"/>
          <w:caps/>
          <w:u w:val="none"/>
          <w:rtl/>
        </w:rPr>
      </w:pPr>
    </w:p>
    <w:p w14:paraId="17686D67" w14:textId="77777777" w:rsidR="00000000" w:rsidRDefault="009F4636">
      <w:pPr>
        <w:pStyle w:val="a"/>
        <w:rPr>
          <w:rFonts w:hint="cs"/>
          <w:caps/>
          <w:rtl/>
        </w:rPr>
      </w:pPr>
    </w:p>
    <w:p w14:paraId="1C39D4C6" w14:textId="77777777" w:rsidR="00000000" w:rsidRDefault="009F4636">
      <w:pPr>
        <w:pStyle w:val="Subject"/>
        <w:rPr>
          <w:rFonts w:hint="cs"/>
          <w:b w:val="0"/>
          <w:bCs w:val="0"/>
          <w:caps/>
          <w:u w:val="none"/>
          <w:rtl/>
        </w:rPr>
      </w:pPr>
      <w:bookmarkStart w:id="143" w:name="CS12847FI0012847T18_06_2003_13_35_35"/>
      <w:bookmarkStart w:id="144" w:name="_Toc45451375"/>
      <w:bookmarkStart w:id="145" w:name="_Toc45970098"/>
      <w:bookmarkEnd w:id="143"/>
      <w:r>
        <w:rPr>
          <w:b w:val="0"/>
          <w:bCs w:val="0"/>
          <w:caps/>
          <w:u w:val="none"/>
          <w:rtl/>
        </w:rPr>
        <w:t>הצעת חוק בתי</w:t>
      </w:r>
      <w:r>
        <w:rPr>
          <w:rFonts w:hint="cs"/>
          <w:b w:val="0"/>
          <w:bCs w:val="0"/>
          <w:caps/>
          <w:u w:val="none"/>
          <w:rtl/>
        </w:rPr>
        <w:t>-</w:t>
      </w:r>
      <w:r>
        <w:rPr>
          <w:b w:val="0"/>
          <w:bCs w:val="0"/>
          <w:caps/>
          <w:u w:val="none"/>
          <w:rtl/>
        </w:rPr>
        <w:t>המשפט (תיקון מס' 34)</w:t>
      </w:r>
      <w:r>
        <w:rPr>
          <w:rFonts w:hint="cs"/>
          <w:b w:val="0"/>
          <w:bCs w:val="0"/>
          <w:caps/>
          <w:u w:val="none"/>
          <w:rtl/>
        </w:rPr>
        <w:t xml:space="preserve"> </w:t>
      </w:r>
      <w:r>
        <w:rPr>
          <w:b w:val="0"/>
          <w:bCs w:val="0"/>
          <w:caps/>
          <w:u w:val="none"/>
          <w:rtl/>
        </w:rPr>
        <w:t xml:space="preserve">(כריכת סעדים בתביעות בענייני </w:t>
      </w:r>
      <w:r>
        <w:rPr>
          <w:rFonts w:hint="cs"/>
          <w:b w:val="0"/>
          <w:bCs w:val="0"/>
          <w:caps/>
          <w:u w:val="none"/>
          <w:rtl/>
        </w:rPr>
        <w:br/>
      </w:r>
      <w:r>
        <w:rPr>
          <w:b w:val="0"/>
          <w:bCs w:val="0"/>
          <w:caps/>
          <w:u w:val="none"/>
          <w:rtl/>
        </w:rPr>
        <w:t>קניין רוחני), התשס"ג-2003</w:t>
      </w:r>
      <w:bookmarkEnd w:id="144"/>
      <w:bookmarkEnd w:id="145"/>
      <w:r>
        <w:rPr>
          <w:b w:val="0"/>
          <w:bCs w:val="0"/>
          <w:caps/>
          <w:u w:val="none"/>
          <w:rtl/>
        </w:rPr>
        <w:t xml:space="preserve"> </w:t>
      </w:r>
    </w:p>
    <w:p w14:paraId="71A466ED" w14:textId="77777777" w:rsidR="00000000" w:rsidRDefault="009F4636">
      <w:pPr>
        <w:pStyle w:val="a"/>
        <w:ind w:firstLine="0"/>
        <w:rPr>
          <w:rFonts w:hint="cs"/>
          <w:caps/>
          <w:rtl/>
        </w:rPr>
      </w:pPr>
      <w:r>
        <w:rPr>
          <w:caps/>
          <w:rtl/>
        </w:rPr>
        <w:t>["דברי הכנסת", חוברת זו, עמ'</w:t>
      </w:r>
      <w:r>
        <w:rPr>
          <w:rFonts w:hint="cs"/>
          <w:caps/>
          <w:rtl/>
        </w:rPr>
        <w:t xml:space="preserve">   3168.</w:t>
      </w:r>
      <w:r>
        <w:rPr>
          <w:caps/>
          <w:rtl/>
        </w:rPr>
        <w:t>]</w:t>
      </w:r>
    </w:p>
    <w:p w14:paraId="4B0D7860" w14:textId="77777777" w:rsidR="00000000" w:rsidRDefault="009F4636">
      <w:pPr>
        <w:pStyle w:val="SubjectSub"/>
        <w:rPr>
          <w:rFonts w:hint="cs"/>
          <w:b w:val="0"/>
          <w:bCs w:val="0"/>
          <w:caps/>
          <w:u w:val="none"/>
          <w:rtl/>
        </w:rPr>
      </w:pPr>
      <w:r>
        <w:rPr>
          <w:b w:val="0"/>
          <w:bCs w:val="0"/>
          <w:caps/>
          <w:u w:val="none"/>
          <w:rtl/>
        </w:rPr>
        <w:t>(קריאה ראשונה)</w:t>
      </w:r>
    </w:p>
    <w:p w14:paraId="5ECFD277" w14:textId="77777777" w:rsidR="00000000" w:rsidRDefault="009F4636">
      <w:pPr>
        <w:pStyle w:val="SubjectSub"/>
        <w:rPr>
          <w:rFonts w:hint="cs"/>
          <w:b w:val="0"/>
          <w:bCs w:val="0"/>
          <w:caps/>
          <w:u w:val="none"/>
          <w:rtl/>
        </w:rPr>
      </w:pPr>
    </w:p>
    <w:p w14:paraId="65CA0608" w14:textId="77777777" w:rsidR="00000000" w:rsidRDefault="009F4636">
      <w:pPr>
        <w:pStyle w:val="a"/>
        <w:rPr>
          <w:rFonts w:hint="cs"/>
          <w:caps/>
          <w:rtl/>
        </w:rPr>
      </w:pPr>
    </w:p>
    <w:p w14:paraId="125642D7" w14:textId="77777777" w:rsidR="00000000" w:rsidRDefault="009F4636">
      <w:pPr>
        <w:pStyle w:val="ad"/>
        <w:rPr>
          <w:b w:val="0"/>
          <w:bCs w:val="0"/>
          <w:caps/>
          <w:u w:val="none"/>
          <w:rtl/>
        </w:rPr>
      </w:pPr>
      <w:r>
        <w:rPr>
          <w:b w:val="0"/>
          <w:bCs w:val="0"/>
          <w:caps/>
          <w:u w:val="none"/>
          <w:rtl/>
        </w:rPr>
        <w:t>היו"ר נסים דהן:</w:t>
      </w:r>
    </w:p>
    <w:p w14:paraId="124EF518" w14:textId="77777777" w:rsidR="00000000" w:rsidRDefault="009F4636">
      <w:pPr>
        <w:pStyle w:val="a"/>
        <w:rPr>
          <w:rFonts w:hint="cs"/>
          <w:caps/>
          <w:rtl/>
        </w:rPr>
      </w:pPr>
    </w:p>
    <w:p w14:paraId="7A1D5C07" w14:textId="77777777" w:rsidR="00000000" w:rsidRDefault="009F4636">
      <w:pPr>
        <w:pStyle w:val="a"/>
        <w:rPr>
          <w:rFonts w:hint="cs"/>
          <w:caps/>
          <w:rtl/>
        </w:rPr>
      </w:pPr>
      <w:r>
        <w:rPr>
          <w:rFonts w:hint="cs"/>
          <w:caps/>
          <w:rtl/>
        </w:rPr>
        <w:t>מורי ורבותי, ע</w:t>
      </w:r>
      <w:r>
        <w:rPr>
          <w:rFonts w:hint="cs"/>
          <w:caps/>
          <w:rtl/>
        </w:rPr>
        <w:t>וברים לסעיף ג' בסדר-היום - הצבעות. לפנינו הצבעה על הצעת חוק בתי-המשפט (תיקון מס' 34) (כריכת סעדים בתביעות בענייני קניין רוחני), התשס"ג-2003 - קריאה ראשונה. הדיון התקיים, ואנחנו עוברים להצבעה בלבד. ההצבעה החלה.</w:t>
      </w:r>
    </w:p>
    <w:p w14:paraId="53606F3B" w14:textId="77777777" w:rsidR="00000000" w:rsidRDefault="009F4636">
      <w:pPr>
        <w:pStyle w:val="a"/>
        <w:rPr>
          <w:rFonts w:hint="cs"/>
          <w:caps/>
          <w:rtl/>
        </w:rPr>
      </w:pPr>
    </w:p>
    <w:p w14:paraId="3597F97C" w14:textId="77777777" w:rsidR="00000000" w:rsidRDefault="009F4636">
      <w:pPr>
        <w:pStyle w:val="a7"/>
        <w:bidi/>
        <w:rPr>
          <w:rFonts w:hint="cs"/>
          <w:b w:val="0"/>
          <w:bCs w:val="0"/>
          <w:caps/>
          <w:rtl/>
        </w:rPr>
      </w:pPr>
      <w:r>
        <w:rPr>
          <w:rFonts w:hint="cs"/>
          <w:b w:val="0"/>
          <w:bCs w:val="0"/>
          <w:caps/>
          <w:rtl/>
        </w:rPr>
        <w:t>הצבעה מס' 13</w:t>
      </w:r>
    </w:p>
    <w:p w14:paraId="224AD5BA" w14:textId="77777777" w:rsidR="00000000" w:rsidRDefault="009F4636">
      <w:pPr>
        <w:pStyle w:val="a"/>
        <w:rPr>
          <w:rFonts w:hint="cs"/>
          <w:caps/>
          <w:rtl/>
        </w:rPr>
      </w:pPr>
    </w:p>
    <w:p w14:paraId="2BF60595" w14:textId="77777777" w:rsidR="00000000" w:rsidRDefault="009F4636">
      <w:pPr>
        <w:pStyle w:val="a8"/>
        <w:bidi/>
        <w:rPr>
          <w:rFonts w:hint="cs"/>
          <w:caps/>
          <w:rtl/>
        </w:rPr>
      </w:pPr>
      <w:r>
        <w:rPr>
          <w:rFonts w:hint="cs"/>
          <w:caps/>
          <w:rtl/>
        </w:rPr>
        <w:t>בעד ההצעה להעביר את הצעת החוק ל</w:t>
      </w:r>
      <w:r>
        <w:rPr>
          <w:rFonts w:hint="cs"/>
          <w:caps/>
          <w:rtl/>
        </w:rPr>
        <w:t>וועדה - 76</w:t>
      </w:r>
    </w:p>
    <w:p w14:paraId="1840E3C6" w14:textId="77777777" w:rsidR="00000000" w:rsidRDefault="009F4636">
      <w:pPr>
        <w:pStyle w:val="a8"/>
        <w:bidi/>
        <w:rPr>
          <w:rFonts w:hint="cs"/>
          <w:caps/>
          <w:rtl/>
        </w:rPr>
      </w:pPr>
      <w:r>
        <w:rPr>
          <w:rFonts w:hint="cs"/>
          <w:caps/>
          <w:rtl/>
        </w:rPr>
        <w:t>נגד - 10</w:t>
      </w:r>
    </w:p>
    <w:p w14:paraId="0C6ED0B7" w14:textId="77777777" w:rsidR="00000000" w:rsidRDefault="009F4636">
      <w:pPr>
        <w:pStyle w:val="a8"/>
        <w:bidi/>
        <w:rPr>
          <w:rFonts w:hint="cs"/>
          <w:caps/>
          <w:rtl/>
        </w:rPr>
      </w:pPr>
      <w:r>
        <w:rPr>
          <w:rFonts w:hint="cs"/>
          <w:caps/>
          <w:rtl/>
        </w:rPr>
        <w:t>נמנעים - אין</w:t>
      </w:r>
    </w:p>
    <w:p w14:paraId="1249AF49" w14:textId="77777777" w:rsidR="00000000" w:rsidRDefault="009F4636">
      <w:pPr>
        <w:pStyle w:val="a9"/>
        <w:bidi/>
        <w:rPr>
          <w:rFonts w:hint="cs"/>
          <w:caps/>
          <w:rtl/>
        </w:rPr>
      </w:pPr>
      <w:r>
        <w:rPr>
          <w:rFonts w:hint="cs"/>
          <w:caps/>
          <w:rtl/>
        </w:rPr>
        <w:t>ההצעה להעביר את הצעת חוק בתי-המשפט (תיקון מס' 34) (כריכת סעדים בתביעות בענייני קניין רוחני), התשס"ג-2003, לוועדת החוקה, חוק ומשפט נתקבלה.</w:t>
      </w:r>
    </w:p>
    <w:p w14:paraId="2FD63CD7" w14:textId="77777777" w:rsidR="00000000" w:rsidRDefault="009F4636">
      <w:pPr>
        <w:pStyle w:val="a"/>
        <w:rPr>
          <w:rFonts w:hint="cs"/>
          <w:caps/>
          <w:rtl/>
        </w:rPr>
      </w:pPr>
    </w:p>
    <w:p w14:paraId="48E8DC39" w14:textId="77777777" w:rsidR="00000000" w:rsidRDefault="009F4636">
      <w:pPr>
        <w:pStyle w:val="ad"/>
        <w:rPr>
          <w:b w:val="0"/>
          <w:bCs w:val="0"/>
          <w:caps/>
          <w:u w:val="none"/>
          <w:rtl/>
        </w:rPr>
      </w:pPr>
      <w:r>
        <w:rPr>
          <w:b w:val="0"/>
          <w:bCs w:val="0"/>
          <w:caps/>
          <w:u w:val="none"/>
          <w:rtl/>
        </w:rPr>
        <w:t>היו"ר נסים דהן:</w:t>
      </w:r>
    </w:p>
    <w:p w14:paraId="28554190" w14:textId="77777777" w:rsidR="00000000" w:rsidRDefault="009F4636">
      <w:pPr>
        <w:pStyle w:val="a"/>
        <w:rPr>
          <w:caps/>
          <w:rtl/>
        </w:rPr>
      </w:pPr>
    </w:p>
    <w:p w14:paraId="69C0F665" w14:textId="77777777" w:rsidR="00000000" w:rsidRDefault="009F4636">
      <w:pPr>
        <w:pStyle w:val="a"/>
        <w:rPr>
          <w:rFonts w:hint="cs"/>
          <w:caps/>
          <w:rtl/>
        </w:rPr>
      </w:pPr>
      <w:r>
        <w:rPr>
          <w:rFonts w:hint="cs"/>
          <w:caps/>
          <w:rtl/>
        </w:rPr>
        <w:t>בעד - 76, נגד - 10. הצעת החוק התקבלה ועוברת להכנה לקריאה שנייה ולקר</w:t>
      </w:r>
      <w:r>
        <w:rPr>
          <w:rFonts w:hint="cs"/>
          <w:caps/>
          <w:rtl/>
        </w:rPr>
        <w:t>יאה שלישית בוועדת החוקה, חוק ומשפט.</w:t>
      </w:r>
    </w:p>
    <w:p w14:paraId="2AB96CAA" w14:textId="77777777" w:rsidR="00000000" w:rsidRDefault="009F4636">
      <w:pPr>
        <w:pStyle w:val="a"/>
        <w:rPr>
          <w:rFonts w:hint="cs"/>
          <w:caps/>
          <w:rtl/>
        </w:rPr>
      </w:pPr>
    </w:p>
    <w:p w14:paraId="268A85C8" w14:textId="77777777" w:rsidR="00000000" w:rsidRDefault="009F4636">
      <w:pPr>
        <w:pStyle w:val="a"/>
        <w:rPr>
          <w:rFonts w:hint="cs"/>
          <w:caps/>
          <w:rtl/>
        </w:rPr>
      </w:pPr>
      <w:r>
        <w:rPr>
          <w:rFonts w:hint="cs"/>
          <w:caps/>
          <w:rtl/>
        </w:rPr>
        <w:t>אני מבקש מהאופוזיציה: יש יותר מדי רעש שם. אנא, שיהיה שקט. את הדיונים עושים לפני ההצבעה.</w:t>
      </w:r>
    </w:p>
    <w:p w14:paraId="2B3B2332" w14:textId="77777777" w:rsidR="00000000" w:rsidRDefault="009F4636">
      <w:pPr>
        <w:pStyle w:val="a"/>
        <w:rPr>
          <w:rFonts w:hint="cs"/>
          <w:caps/>
          <w:rtl/>
        </w:rPr>
      </w:pPr>
    </w:p>
    <w:p w14:paraId="16C21154" w14:textId="77777777" w:rsidR="00000000" w:rsidRDefault="009F4636">
      <w:pPr>
        <w:pStyle w:val="ac"/>
        <w:rPr>
          <w:b w:val="0"/>
          <w:bCs w:val="0"/>
          <w:caps/>
          <w:u w:val="none"/>
          <w:rtl/>
        </w:rPr>
      </w:pPr>
      <w:r>
        <w:rPr>
          <w:rFonts w:hint="eastAsia"/>
          <w:b w:val="0"/>
          <w:bCs w:val="0"/>
          <w:caps/>
          <w:u w:val="none"/>
          <w:rtl/>
        </w:rPr>
        <w:t>רן</w:t>
      </w:r>
      <w:r>
        <w:rPr>
          <w:b w:val="0"/>
          <w:bCs w:val="0"/>
          <w:caps/>
          <w:u w:val="none"/>
          <w:rtl/>
        </w:rPr>
        <w:t xml:space="preserve"> כהן (מרצ):</w:t>
      </w:r>
    </w:p>
    <w:p w14:paraId="2E1F8707" w14:textId="77777777" w:rsidR="00000000" w:rsidRDefault="009F4636">
      <w:pPr>
        <w:pStyle w:val="a"/>
        <w:rPr>
          <w:rFonts w:hint="cs"/>
          <w:caps/>
          <w:rtl/>
        </w:rPr>
      </w:pPr>
    </w:p>
    <w:p w14:paraId="0A8BE446" w14:textId="77777777" w:rsidR="00000000" w:rsidRDefault="009F4636">
      <w:pPr>
        <w:pStyle w:val="a"/>
        <w:rPr>
          <w:rFonts w:hint="cs"/>
          <w:caps/>
          <w:rtl/>
        </w:rPr>
      </w:pPr>
      <w:r>
        <w:rPr>
          <w:rFonts w:hint="cs"/>
          <w:caps/>
          <w:rtl/>
        </w:rPr>
        <w:t>אדוני היושב-ראש, אתה צודק. אנחנו מנסים לעשות את המעבר בין ההצעות להחלת דין רציפות, כשהצעתנו היתה לא להחיל, לבין ההצ</w:t>
      </w:r>
      <w:r>
        <w:rPr>
          <w:rFonts w:hint="cs"/>
          <w:caps/>
          <w:rtl/>
        </w:rPr>
        <w:t>עות הנוכחיות שהן רגילות.</w:t>
      </w:r>
    </w:p>
    <w:p w14:paraId="33C104E8" w14:textId="77777777" w:rsidR="00000000" w:rsidRDefault="009F4636">
      <w:pPr>
        <w:pStyle w:val="a"/>
        <w:rPr>
          <w:rFonts w:hint="cs"/>
          <w:caps/>
          <w:rtl/>
        </w:rPr>
      </w:pPr>
    </w:p>
    <w:p w14:paraId="0EE609F5" w14:textId="77777777" w:rsidR="00000000" w:rsidRDefault="009F4636">
      <w:pPr>
        <w:pStyle w:val="ad"/>
        <w:rPr>
          <w:b w:val="0"/>
          <w:bCs w:val="0"/>
          <w:caps/>
          <w:u w:val="none"/>
          <w:rtl/>
        </w:rPr>
      </w:pPr>
      <w:r>
        <w:rPr>
          <w:b w:val="0"/>
          <w:bCs w:val="0"/>
          <w:caps/>
          <w:u w:val="none"/>
          <w:rtl/>
        </w:rPr>
        <w:t>היו"ר נסים דהן:</w:t>
      </w:r>
    </w:p>
    <w:p w14:paraId="2A18AF08" w14:textId="77777777" w:rsidR="00000000" w:rsidRDefault="009F4636">
      <w:pPr>
        <w:pStyle w:val="a"/>
        <w:rPr>
          <w:caps/>
          <w:rtl/>
        </w:rPr>
      </w:pPr>
    </w:p>
    <w:p w14:paraId="0FFF9422" w14:textId="77777777" w:rsidR="00000000" w:rsidRDefault="009F4636">
      <w:pPr>
        <w:pStyle w:val="a"/>
        <w:rPr>
          <w:rFonts w:hint="cs"/>
          <w:caps/>
          <w:rtl/>
        </w:rPr>
      </w:pPr>
      <w:r>
        <w:rPr>
          <w:rFonts w:hint="cs"/>
          <w:caps/>
          <w:rtl/>
        </w:rPr>
        <w:t>תודה רבה על ההסבר לאופוזיציה.</w:t>
      </w:r>
    </w:p>
    <w:p w14:paraId="5AE2A81A" w14:textId="77777777" w:rsidR="00000000" w:rsidRDefault="009F4636">
      <w:pPr>
        <w:pStyle w:val="Subject"/>
        <w:rPr>
          <w:rFonts w:hint="cs"/>
          <w:b w:val="0"/>
          <w:bCs w:val="0"/>
          <w:caps/>
          <w:u w:val="none"/>
          <w:rtl/>
        </w:rPr>
      </w:pPr>
    </w:p>
    <w:p w14:paraId="4457DFC9" w14:textId="77777777" w:rsidR="00000000" w:rsidRDefault="009F4636">
      <w:pPr>
        <w:pStyle w:val="a"/>
        <w:rPr>
          <w:rFonts w:hint="cs"/>
          <w:caps/>
          <w:rtl/>
        </w:rPr>
      </w:pPr>
    </w:p>
    <w:p w14:paraId="7A3102E6" w14:textId="77777777" w:rsidR="00000000" w:rsidRDefault="009F4636">
      <w:pPr>
        <w:pStyle w:val="a"/>
        <w:rPr>
          <w:rFonts w:hint="cs"/>
          <w:caps/>
          <w:rtl/>
        </w:rPr>
      </w:pPr>
    </w:p>
    <w:p w14:paraId="45492C70" w14:textId="77777777" w:rsidR="00000000" w:rsidRDefault="009F4636">
      <w:pPr>
        <w:pStyle w:val="Subject"/>
        <w:rPr>
          <w:rFonts w:hint="cs"/>
          <w:b w:val="0"/>
          <w:bCs w:val="0"/>
          <w:caps/>
          <w:u w:val="none"/>
          <w:rtl/>
        </w:rPr>
      </w:pPr>
      <w:bookmarkStart w:id="146" w:name="CS12848FI0012848T18_06_2003_13_41_06"/>
      <w:bookmarkStart w:id="147" w:name="_Toc45451376"/>
      <w:bookmarkStart w:id="148" w:name="_Toc45970099"/>
      <w:bookmarkEnd w:id="146"/>
      <w:r>
        <w:rPr>
          <w:b w:val="0"/>
          <w:bCs w:val="0"/>
          <w:caps/>
          <w:u w:val="none"/>
          <w:rtl/>
        </w:rPr>
        <w:t>הצעת חוק בתי</w:t>
      </w:r>
      <w:r>
        <w:rPr>
          <w:rFonts w:hint="cs"/>
          <w:b w:val="0"/>
          <w:bCs w:val="0"/>
          <w:caps/>
          <w:u w:val="none"/>
          <w:rtl/>
        </w:rPr>
        <w:t>-</w:t>
      </w:r>
      <w:r>
        <w:rPr>
          <w:b w:val="0"/>
          <w:bCs w:val="0"/>
          <w:caps/>
          <w:u w:val="none"/>
          <w:rtl/>
        </w:rPr>
        <w:t>המשפט (תיקון מס' 35), התשס"ג-2003</w:t>
      </w:r>
      <w:bookmarkEnd w:id="147"/>
      <w:bookmarkEnd w:id="148"/>
      <w:r>
        <w:rPr>
          <w:b w:val="0"/>
          <w:bCs w:val="0"/>
          <w:caps/>
          <w:u w:val="none"/>
          <w:rtl/>
        </w:rPr>
        <w:t xml:space="preserve"> </w:t>
      </w:r>
    </w:p>
    <w:p w14:paraId="233A9A55" w14:textId="77777777" w:rsidR="00000000" w:rsidRDefault="009F4636">
      <w:pPr>
        <w:pStyle w:val="a"/>
        <w:ind w:firstLine="0"/>
        <w:rPr>
          <w:rFonts w:hint="cs"/>
          <w:caps/>
          <w:rtl/>
        </w:rPr>
      </w:pPr>
      <w:r>
        <w:rPr>
          <w:caps/>
          <w:rtl/>
        </w:rPr>
        <w:t>["דברי הכנסת", חוברת זו, עמ'</w:t>
      </w:r>
      <w:r>
        <w:rPr>
          <w:rFonts w:hint="cs"/>
          <w:caps/>
          <w:rtl/>
        </w:rPr>
        <w:t xml:space="preserve">  3168.</w:t>
      </w:r>
      <w:r>
        <w:rPr>
          <w:caps/>
          <w:rtl/>
        </w:rPr>
        <w:t>]</w:t>
      </w:r>
    </w:p>
    <w:p w14:paraId="1A3F79F6" w14:textId="77777777" w:rsidR="00000000" w:rsidRDefault="009F4636">
      <w:pPr>
        <w:pStyle w:val="SubjectSub"/>
        <w:rPr>
          <w:rFonts w:hint="cs"/>
          <w:b w:val="0"/>
          <w:bCs w:val="0"/>
          <w:caps/>
          <w:u w:val="none"/>
          <w:rtl/>
        </w:rPr>
      </w:pPr>
      <w:r>
        <w:rPr>
          <w:b w:val="0"/>
          <w:bCs w:val="0"/>
          <w:caps/>
          <w:u w:val="none"/>
          <w:rtl/>
        </w:rPr>
        <w:t>(קריאה ראשונה)</w:t>
      </w:r>
    </w:p>
    <w:p w14:paraId="103685FF" w14:textId="77777777" w:rsidR="00000000" w:rsidRDefault="009F4636">
      <w:pPr>
        <w:pStyle w:val="SubjectSub"/>
        <w:rPr>
          <w:rFonts w:hint="cs"/>
          <w:b w:val="0"/>
          <w:bCs w:val="0"/>
          <w:caps/>
          <w:u w:val="none"/>
          <w:rtl/>
        </w:rPr>
      </w:pPr>
    </w:p>
    <w:p w14:paraId="16BF40E3" w14:textId="77777777" w:rsidR="00000000" w:rsidRDefault="009F4636">
      <w:pPr>
        <w:pStyle w:val="a"/>
        <w:rPr>
          <w:rFonts w:hint="cs"/>
          <w:caps/>
          <w:rtl/>
        </w:rPr>
      </w:pPr>
    </w:p>
    <w:p w14:paraId="4228EF40" w14:textId="77777777" w:rsidR="00000000" w:rsidRDefault="009F4636">
      <w:pPr>
        <w:pStyle w:val="ad"/>
        <w:rPr>
          <w:b w:val="0"/>
          <w:bCs w:val="0"/>
          <w:caps/>
          <w:u w:val="none"/>
          <w:rtl/>
        </w:rPr>
      </w:pPr>
      <w:r>
        <w:rPr>
          <w:b w:val="0"/>
          <w:bCs w:val="0"/>
          <w:caps/>
          <w:u w:val="none"/>
          <w:rtl/>
        </w:rPr>
        <w:t>היו"ר נסים דהן:</w:t>
      </w:r>
    </w:p>
    <w:p w14:paraId="376F393A" w14:textId="77777777" w:rsidR="00000000" w:rsidRDefault="009F4636">
      <w:pPr>
        <w:pStyle w:val="a"/>
        <w:rPr>
          <w:caps/>
          <w:rtl/>
        </w:rPr>
      </w:pPr>
    </w:p>
    <w:p w14:paraId="40F32AC8" w14:textId="77777777" w:rsidR="00000000" w:rsidRDefault="009F4636">
      <w:pPr>
        <w:pStyle w:val="a"/>
        <w:rPr>
          <w:rFonts w:hint="cs"/>
          <w:caps/>
          <w:rtl/>
        </w:rPr>
      </w:pPr>
      <w:r>
        <w:rPr>
          <w:rFonts w:hint="cs"/>
          <w:caps/>
          <w:rtl/>
        </w:rPr>
        <w:t>אנחנו עוברים להצבעה - זו הצבעה רגילה ולא הצבעה על רציפות - על</w:t>
      </w:r>
      <w:r>
        <w:rPr>
          <w:rFonts w:hint="cs"/>
          <w:caps/>
          <w:rtl/>
        </w:rPr>
        <w:t xml:space="preserve"> הצעת חוק בתי-המשפט (תיקון מס' 35), התשס"ג-2003 - קריאה ראשונה - הצעות חוק מ/33.</w:t>
      </w:r>
    </w:p>
    <w:p w14:paraId="4BBD03C9" w14:textId="77777777" w:rsidR="00000000" w:rsidRDefault="009F4636">
      <w:pPr>
        <w:pStyle w:val="a"/>
        <w:rPr>
          <w:rFonts w:hint="cs"/>
          <w:caps/>
          <w:rtl/>
        </w:rPr>
      </w:pPr>
    </w:p>
    <w:p w14:paraId="2D471AA6" w14:textId="77777777" w:rsidR="00000000" w:rsidRDefault="009F4636">
      <w:pPr>
        <w:pStyle w:val="a7"/>
        <w:bidi/>
        <w:rPr>
          <w:rFonts w:hint="cs"/>
          <w:b w:val="0"/>
          <w:bCs w:val="0"/>
          <w:caps/>
          <w:rtl/>
        </w:rPr>
      </w:pPr>
      <w:r>
        <w:rPr>
          <w:rFonts w:hint="cs"/>
          <w:b w:val="0"/>
          <w:bCs w:val="0"/>
          <w:caps/>
          <w:rtl/>
        </w:rPr>
        <w:t>הצבעה מס' 14</w:t>
      </w:r>
    </w:p>
    <w:p w14:paraId="1BD629F9" w14:textId="77777777" w:rsidR="00000000" w:rsidRDefault="009F4636">
      <w:pPr>
        <w:pStyle w:val="a"/>
        <w:rPr>
          <w:rFonts w:hint="cs"/>
          <w:caps/>
          <w:rtl/>
        </w:rPr>
      </w:pPr>
    </w:p>
    <w:p w14:paraId="0214FCDE" w14:textId="77777777" w:rsidR="00000000" w:rsidRDefault="009F4636">
      <w:pPr>
        <w:pStyle w:val="a8"/>
        <w:bidi/>
        <w:rPr>
          <w:rFonts w:hint="cs"/>
          <w:caps/>
          <w:rtl/>
        </w:rPr>
      </w:pPr>
      <w:r>
        <w:rPr>
          <w:rFonts w:hint="cs"/>
          <w:caps/>
          <w:rtl/>
        </w:rPr>
        <w:t>בעד ההצעה להעביר את הצעת החוק לוועדה - 75</w:t>
      </w:r>
    </w:p>
    <w:p w14:paraId="7A358818" w14:textId="77777777" w:rsidR="00000000" w:rsidRDefault="009F4636">
      <w:pPr>
        <w:pStyle w:val="a8"/>
        <w:bidi/>
        <w:rPr>
          <w:rFonts w:hint="cs"/>
          <w:caps/>
          <w:rtl/>
        </w:rPr>
      </w:pPr>
      <w:r>
        <w:rPr>
          <w:rFonts w:hint="cs"/>
          <w:caps/>
          <w:rtl/>
        </w:rPr>
        <w:t>נגד - 6</w:t>
      </w:r>
    </w:p>
    <w:p w14:paraId="72B2EA71" w14:textId="77777777" w:rsidR="00000000" w:rsidRDefault="009F4636">
      <w:pPr>
        <w:pStyle w:val="a8"/>
        <w:bidi/>
        <w:rPr>
          <w:rFonts w:hint="cs"/>
          <w:caps/>
          <w:rtl/>
        </w:rPr>
      </w:pPr>
      <w:r>
        <w:rPr>
          <w:rFonts w:hint="cs"/>
          <w:caps/>
          <w:rtl/>
        </w:rPr>
        <w:t>נמנעים - 3</w:t>
      </w:r>
    </w:p>
    <w:p w14:paraId="54D8ED35" w14:textId="77777777" w:rsidR="00000000" w:rsidRDefault="009F4636">
      <w:pPr>
        <w:pStyle w:val="a9"/>
        <w:bidi/>
        <w:rPr>
          <w:rFonts w:hint="cs"/>
          <w:caps/>
          <w:rtl/>
        </w:rPr>
      </w:pPr>
      <w:r>
        <w:rPr>
          <w:rFonts w:hint="cs"/>
          <w:caps/>
          <w:rtl/>
        </w:rPr>
        <w:t>ההצעה להעביר את הצעת חוק בתי-המשפט (תיקון מס' 35), התשס"ג-2003, לוועדת החוקה, חוק ומשפט נתקבלה.</w:t>
      </w:r>
    </w:p>
    <w:p w14:paraId="2110E359" w14:textId="77777777" w:rsidR="00000000" w:rsidRDefault="009F4636">
      <w:pPr>
        <w:pStyle w:val="a"/>
        <w:rPr>
          <w:rFonts w:hint="cs"/>
          <w:caps/>
          <w:rtl/>
        </w:rPr>
      </w:pPr>
    </w:p>
    <w:p w14:paraId="1FEE7FB0" w14:textId="77777777" w:rsidR="00000000" w:rsidRDefault="009F4636">
      <w:pPr>
        <w:pStyle w:val="ad"/>
        <w:rPr>
          <w:b w:val="0"/>
          <w:bCs w:val="0"/>
          <w:caps/>
          <w:u w:val="none"/>
          <w:rtl/>
        </w:rPr>
      </w:pPr>
      <w:r>
        <w:rPr>
          <w:b w:val="0"/>
          <w:bCs w:val="0"/>
          <w:caps/>
          <w:u w:val="none"/>
          <w:rtl/>
        </w:rPr>
        <w:t>הי</w:t>
      </w:r>
      <w:r>
        <w:rPr>
          <w:b w:val="0"/>
          <w:bCs w:val="0"/>
          <w:caps/>
          <w:u w:val="none"/>
          <w:rtl/>
        </w:rPr>
        <w:t>ו"ר נסים דהן:</w:t>
      </w:r>
    </w:p>
    <w:p w14:paraId="1BA538D0" w14:textId="77777777" w:rsidR="00000000" w:rsidRDefault="009F4636">
      <w:pPr>
        <w:pStyle w:val="a"/>
        <w:rPr>
          <w:caps/>
          <w:rtl/>
        </w:rPr>
      </w:pPr>
    </w:p>
    <w:p w14:paraId="2C814E0B" w14:textId="77777777" w:rsidR="00000000" w:rsidRDefault="009F4636">
      <w:pPr>
        <w:pStyle w:val="a"/>
        <w:rPr>
          <w:rFonts w:hint="cs"/>
          <w:caps/>
          <w:rtl/>
        </w:rPr>
      </w:pPr>
      <w:r>
        <w:rPr>
          <w:rFonts w:hint="cs"/>
          <w:caps/>
          <w:rtl/>
        </w:rPr>
        <w:t xml:space="preserve">בעד </w:t>
      </w:r>
      <w:r>
        <w:rPr>
          <w:caps/>
          <w:rtl/>
        </w:rPr>
        <w:t>–</w:t>
      </w:r>
      <w:r>
        <w:rPr>
          <w:rFonts w:hint="cs"/>
          <w:caps/>
          <w:rtl/>
        </w:rPr>
        <w:t xml:space="preserve"> 76, וזאת עם הוספת קולו של יושב-ראש הכנסת, חבר הכנסת רובי ריבלין, נגד </w:t>
      </w:r>
      <w:r>
        <w:rPr>
          <w:caps/>
          <w:rtl/>
        </w:rPr>
        <w:t>–</w:t>
      </w:r>
      <w:r>
        <w:rPr>
          <w:rFonts w:hint="cs"/>
          <w:caps/>
          <w:rtl/>
        </w:rPr>
        <w:t xml:space="preserve"> 6, ושלושה נמנעים. הצעת החוק התקבלה, והיא תעבור להכנה לקריאה שנייה ולקריאה שלישית לוועדת החוקה, חוק ומשפט. האם יש מישהו שמתנגד?</w:t>
      </w:r>
    </w:p>
    <w:p w14:paraId="779BC499" w14:textId="77777777" w:rsidR="00000000" w:rsidRDefault="009F4636">
      <w:pPr>
        <w:pStyle w:val="a"/>
        <w:rPr>
          <w:rFonts w:hint="cs"/>
          <w:caps/>
          <w:rtl/>
        </w:rPr>
      </w:pPr>
    </w:p>
    <w:p w14:paraId="2DD22229" w14:textId="77777777" w:rsidR="00000000" w:rsidRDefault="009F4636">
      <w:pPr>
        <w:pStyle w:val="Subject"/>
        <w:rPr>
          <w:rFonts w:hint="cs"/>
          <w:b w:val="0"/>
          <w:bCs w:val="0"/>
          <w:caps/>
          <w:u w:val="none"/>
          <w:rtl/>
        </w:rPr>
      </w:pPr>
    </w:p>
    <w:p w14:paraId="71754D0B" w14:textId="77777777" w:rsidR="00000000" w:rsidRDefault="009F4636">
      <w:pPr>
        <w:pStyle w:val="a"/>
        <w:rPr>
          <w:rFonts w:hint="cs"/>
          <w:caps/>
          <w:rtl/>
        </w:rPr>
      </w:pPr>
    </w:p>
    <w:p w14:paraId="3C198A25" w14:textId="77777777" w:rsidR="00000000" w:rsidRDefault="009F4636">
      <w:pPr>
        <w:pStyle w:val="Subject"/>
        <w:rPr>
          <w:rFonts w:hint="cs"/>
          <w:b w:val="0"/>
          <w:bCs w:val="0"/>
          <w:caps/>
          <w:u w:val="none"/>
          <w:rtl/>
        </w:rPr>
      </w:pPr>
      <w:bookmarkStart w:id="149" w:name="CS12900FI0012900T18_06_2003_13_44_25"/>
      <w:bookmarkStart w:id="150" w:name="_Toc45451377"/>
      <w:bookmarkStart w:id="151" w:name="_Toc45970100"/>
      <w:bookmarkEnd w:id="149"/>
      <w:r>
        <w:rPr>
          <w:b w:val="0"/>
          <w:bCs w:val="0"/>
          <w:caps/>
          <w:u w:val="none"/>
          <w:rtl/>
        </w:rPr>
        <w:t>הצ</w:t>
      </w:r>
      <w:r>
        <w:rPr>
          <w:rFonts w:hint="cs"/>
          <w:b w:val="0"/>
          <w:bCs w:val="0"/>
          <w:caps/>
          <w:u w:val="none"/>
          <w:rtl/>
        </w:rPr>
        <w:t>עת חוק</w:t>
      </w:r>
      <w:r>
        <w:rPr>
          <w:b w:val="0"/>
          <w:bCs w:val="0"/>
          <w:caps/>
          <w:u w:val="none"/>
          <w:rtl/>
        </w:rPr>
        <w:t xml:space="preserve"> האזרחות והכניסה ל</w:t>
      </w:r>
      <w:r>
        <w:rPr>
          <w:rFonts w:hint="cs"/>
          <w:b w:val="0"/>
          <w:bCs w:val="0"/>
          <w:caps/>
          <w:u w:val="none"/>
          <w:rtl/>
        </w:rPr>
        <w:t>יש</w:t>
      </w:r>
      <w:r>
        <w:rPr>
          <w:b w:val="0"/>
          <w:bCs w:val="0"/>
          <w:caps/>
          <w:u w:val="none"/>
          <w:rtl/>
        </w:rPr>
        <w:t>ראל (ה</w:t>
      </w:r>
      <w:r>
        <w:rPr>
          <w:b w:val="0"/>
          <w:bCs w:val="0"/>
          <w:caps/>
          <w:u w:val="none"/>
          <w:rtl/>
        </w:rPr>
        <w:t>וראת שעה), התשס"ג-2003</w:t>
      </w:r>
      <w:bookmarkEnd w:id="150"/>
      <w:bookmarkEnd w:id="151"/>
    </w:p>
    <w:p w14:paraId="3AD57DB1" w14:textId="77777777" w:rsidR="00000000" w:rsidRDefault="009F4636">
      <w:pPr>
        <w:pStyle w:val="a"/>
        <w:ind w:firstLine="0"/>
        <w:rPr>
          <w:rFonts w:hint="cs"/>
          <w:caps/>
          <w:rtl/>
        </w:rPr>
      </w:pPr>
      <w:r>
        <w:rPr>
          <w:caps/>
          <w:rtl/>
        </w:rPr>
        <w:t>["דברי הכנסת", חוברת זו, עמ'</w:t>
      </w:r>
      <w:r>
        <w:rPr>
          <w:rFonts w:hint="cs"/>
          <w:caps/>
          <w:rtl/>
        </w:rPr>
        <w:t xml:space="preserve"> 3198.</w:t>
      </w:r>
      <w:r>
        <w:rPr>
          <w:caps/>
          <w:rtl/>
        </w:rPr>
        <w:t>]</w:t>
      </w:r>
    </w:p>
    <w:p w14:paraId="2B43B762" w14:textId="77777777" w:rsidR="00000000" w:rsidRDefault="009F4636">
      <w:pPr>
        <w:pStyle w:val="SubjectSub"/>
        <w:rPr>
          <w:rFonts w:hint="cs"/>
          <w:b w:val="0"/>
          <w:bCs w:val="0"/>
          <w:caps/>
          <w:u w:val="none"/>
          <w:rtl/>
        </w:rPr>
      </w:pPr>
      <w:r>
        <w:rPr>
          <w:rFonts w:hint="cs"/>
          <w:b w:val="0"/>
          <w:bCs w:val="0"/>
          <w:caps/>
          <w:u w:val="none"/>
          <w:rtl/>
        </w:rPr>
        <w:t>(קריאה ראשונה)</w:t>
      </w:r>
    </w:p>
    <w:p w14:paraId="5FDEFA66" w14:textId="77777777" w:rsidR="00000000" w:rsidRDefault="009F4636">
      <w:pPr>
        <w:pStyle w:val="SubjectSub"/>
        <w:rPr>
          <w:rFonts w:hint="cs"/>
          <w:b w:val="0"/>
          <w:bCs w:val="0"/>
          <w:caps/>
          <w:u w:val="none"/>
          <w:rtl/>
        </w:rPr>
      </w:pPr>
    </w:p>
    <w:p w14:paraId="0839060E" w14:textId="77777777" w:rsidR="00000000" w:rsidRDefault="009F4636">
      <w:pPr>
        <w:pStyle w:val="a"/>
        <w:rPr>
          <w:rFonts w:hint="cs"/>
          <w:caps/>
          <w:rtl/>
        </w:rPr>
      </w:pPr>
    </w:p>
    <w:p w14:paraId="0EAA0940" w14:textId="77777777" w:rsidR="00000000" w:rsidRDefault="009F4636">
      <w:pPr>
        <w:pStyle w:val="ad"/>
        <w:rPr>
          <w:b w:val="0"/>
          <w:bCs w:val="0"/>
          <w:caps/>
          <w:u w:val="none"/>
          <w:rtl/>
        </w:rPr>
      </w:pPr>
      <w:r>
        <w:rPr>
          <w:b w:val="0"/>
          <w:bCs w:val="0"/>
          <w:caps/>
          <w:u w:val="none"/>
          <w:rtl/>
        </w:rPr>
        <w:t>היו"ר נסים דהן:</w:t>
      </w:r>
    </w:p>
    <w:p w14:paraId="2C319EA3" w14:textId="77777777" w:rsidR="00000000" w:rsidRDefault="009F4636">
      <w:pPr>
        <w:pStyle w:val="a"/>
        <w:rPr>
          <w:caps/>
          <w:rtl/>
        </w:rPr>
      </w:pPr>
    </w:p>
    <w:p w14:paraId="069FAA83" w14:textId="77777777" w:rsidR="00000000" w:rsidRDefault="009F4636">
      <w:pPr>
        <w:pStyle w:val="a"/>
        <w:rPr>
          <w:rFonts w:hint="cs"/>
          <w:caps/>
          <w:rtl/>
        </w:rPr>
      </w:pPr>
      <w:r>
        <w:rPr>
          <w:rFonts w:hint="cs"/>
          <w:caps/>
          <w:rtl/>
        </w:rPr>
        <w:t>אנחנו עוברים לסעיף ה' בסדר-היום: הצעת חוק האזרחות והכניסה לישראל (הוראת שעה), התשס"ג-2003 - הצבעה.</w:t>
      </w:r>
    </w:p>
    <w:p w14:paraId="365D0828" w14:textId="77777777" w:rsidR="00000000" w:rsidRDefault="009F4636">
      <w:pPr>
        <w:pStyle w:val="a"/>
        <w:rPr>
          <w:rFonts w:hint="cs"/>
          <w:caps/>
          <w:rtl/>
        </w:rPr>
      </w:pPr>
    </w:p>
    <w:p w14:paraId="2A0EB296" w14:textId="77777777" w:rsidR="00000000" w:rsidRDefault="009F4636">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10E5E5FC" w14:textId="77777777" w:rsidR="00000000" w:rsidRDefault="009F4636">
      <w:pPr>
        <w:pStyle w:val="a"/>
        <w:rPr>
          <w:rFonts w:hint="cs"/>
          <w:caps/>
          <w:rtl/>
        </w:rPr>
      </w:pPr>
    </w:p>
    <w:p w14:paraId="5EB49E95" w14:textId="77777777" w:rsidR="00000000" w:rsidRDefault="009F4636">
      <w:pPr>
        <w:pStyle w:val="a"/>
        <w:rPr>
          <w:rFonts w:hint="cs"/>
          <w:caps/>
          <w:rtl/>
        </w:rPr>
      </w:pPr>
      <w:r>
        <w:rPr>
          <w:rFonts w:hint="cs"/>
          <w:caps/>
          <w:rtl/>
        </w:rPr>
        <w:t>אדוני, יש תשובה, הצבעה והמשך הדיון.</w:t>
      </w:r>
    </w:p>
    <w:p w14:paraId="52349025" w14:textId="77777777" w:rsidR="00000000" w:rsidRDefault="009F4636">
      <w:pPr>
        <w:pStyle w:val="a"/>
        <w:rPr>
          <w:rFonts w:hint="cs"/>
          <w:caps/>
          <w:rtl/>
        </w:rPr>
      </w:pPr>
    </w:p>
    <w:p w14:paraId="458AC95C" w14:textId="77777777" w:rsidR="00000000" w:rsidRDefault="009F4636">
      <w:pPr>
        <w:pStyle w:val="ad"/>
        <w:rPr>
          <w:b w:val="0"/>
          <w:bCs w:val="0"/>
          <w:caps/>
          <w:u w:val="none"/>
          <w:rtl/>
        </w:rPr>
      </w:pPr>
      <w:r>
        <w:rPr>
          <w:b w:val="0"/>
          <w:bCs w:val="0"/>
          <w:caps/>
          <w:u w:val="none"/>
          <w:rtl/>
        </w:rPr>
        <w:t>ה</w:t>
      </w:r>
      <w:r>
        <w:rPr>
          <w:b w:val="0"/>
          <w:bCs w:val="0"/>
          <w:caps/>
          <w:u w:val="none"/>
          <w:rtl/>
        </w:rPr>
        <w:t>יו"ר נסים דהן:</w:t>
      </w:r>
    </w:p>
    <w:p w14:paraId="785BBA2A" w14:textId="77777777" w:rsidR="00000000" w:rsidRDefault="009F4636">
      <w:pPr>
        <w:pStyle w:val="a"/>
        <w:rPr>
          <w:caps/>
          <w:rtl/>
        </w:rPr>
      </w:pPr>
    </w:p>
    <w:p w14:paraId="7201E51A" w14:textId="77777777" w:rsidR="00000000" w:rsidRDefault="009F4636">
      <w:pPr>
        <w:pStyle w:val="a"/>
        <w:rPr>
          <w:rFonts w:hint="cs"/>
          <w:caps/>
          <w:rtl/>
        </w:rPr>
      </w:pPr>
      <w:r>
        <w:rPr>
          <w:rFonts w:hint="cs"/>
          <w:caps/>
          <w:rtl/>
        </w:rPr>
        <w:t>עכשיו אנחנו עוברים רק להצבעה.</w:t>
      </w:r>
    </w:p>
    <w:p w14:paraId="4DBEFC6C" w14:textId="77777777" w:rsidR="00000000" w:rsidRDefault="009F4636">
      <w:pPr>
        <w:pStyle w:val="a"/>
        <w:rPr>
          <w:rFonts w:hint="cs"/>
          <w:caps/>
          <w:rtl/>
        </w:rPr>
      </w:pPr>
    </w:p>
    <w:p w14:paraId="32E69D51" w14:textId="77777777" w:rsidR="00000000" w:rsidRDefault="009F4636">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542DFD59" w14:textId="77777777" w:rsidR="00000000" w:rsidRDefault="009F4636">
      <w:pPr>
        <w:pStyle w:val="a"/>
        <w:rPr>
          <w:rFonts w:hint="cs"/>
          <w:caps/>
          <w:rtl/>
        </w:rPr>
      </w:pPr>
    </w:p>
    <w:p w14:paraId="035D1FC5" w14:textId="77777777" w:rsidR="00000000" w:rsidRDefault="009F4636">
      <w:pPr>
        <w:pStyle w:val="a"/>
        <w:rPr>
          <w:rFonts w:hint="cs"/>
          <w:caps/>
          <w:rtl/>
        </w:rPr>
      </w:pPr>
      <w:r>
        <w:rPr>
          <w:rFonts w:hint="cs"/>
          <w:caps/>
          <w:rtl/>
        </w:rPr>
        <w:t>לא.</w:t>
      </w:r>
    </w:p>
    <w:p w14:paraId="26987347" w14:textId="77777777" w:rsidR="00000000" w:rsidRDefault="009F4636">
      <w:pPr>
        <w:pStyle w:val="a"/>
        <w:rPr>
          <w:rFonts w:hint="cs"/>
          <w:caps/>
          <w:rtl/>
        </w:rPr>
      </w:pPr>
    </w:p>
    <w:p w14:paraId="418B32CD" w14:textId="77777777" w:rsidR="00000000" w:rsidRDefault="009F4636">
      <w:pPr>
        <w:pStyle w:val="ad"/>
        <w:rPr>
          <w:b w:val="0"/>
          <w:bCs w:val="0"/>
          <w:caps/>
          <w:u w:val="none"/>
          <w:rtl/>
        </w:rPr>
      </w:pPr>
      <w:r>
        <w:rPr>
          <w:b w:val="0"/>
          <w:bCs w:val="0"/>
          <w:caps/>
          <w:u w:val="none"/>
          <w:rtl/>
        </w:rPr>
        <w:t>היו"ר נסים דהן:</w:t>
      </w:r>
    </w:p>
    <w:p w14:paraId="1428AB4E" w14:textId="77777777" w:rsidR="00000000" w:rsidRDefault="009F4636">
      <w:pPr>
        <w:pStyle w:val="a"/>
        <w:rPr>
          <w:rFonts w:hint="cs"/>
          <w:caps/>
          <w:rtl/>
        </w:rPr>
      </w:pPr>
    </w:p>
    <w:p w14:paraId="77409817" w14:textId="77777777" w:rsidR="00000000" w:rsidRDefault="009F4636">
      <w:pPr>
        <w:pStyle w:val="a"/>
        <w:rPr>
          <w:rFonts w:hint="cs"/>
          <w:caps/>
          <w:rtl/>
        </w:rPr>
      </w:pPr>
      <w:r>
        <w:rPr>
          <w:rFonts w:hint="cs"/>
          <w:caps/>
          <w:rtl/>
        </w:rPr>
        <w:t>רבותי, לפי מה שכתוב בסדר-היום, זו רק הצבעה. מזכיר הכנסת מאשר שאומנם הדיון לא הסתיים, וחבר הכנסת מוחמד ברכה הוא אחרון הדוברים, ואחר כך תשובת השר, ורק אחר כך תתקיים</w:t>
      </w:r>
      <w:r>
        <w:rPr>
          <w:rFonts w:hint="cs"/>
          <w:caps/>
          <w:rtl/>
        </w:rPr>
        <w:t xml:space="preserve"> ההצבעה. חבר הכנסת מוחמד ברכה, בבקשה.</w:t>
      </w:r>
    </w:p>
    <w:p w14:paraId="04179283" w14:textId="77777777" w:rsidR="00000000" w:rsidRDefault="009F4636">
      <w:pPr>
        <w:pStyle w:val="a"/>
        <w:rPr>
          <w:rFonts w:hint="cs"/>
          <w:caps/>
          <w:rtl/>
        </w:rPr>
      </w:pPr>
    </w:p>
    <w:p w14:paraId="175C4B4A"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אורון (מרצ):</w:t>
      </w:r>
    </w:p>
    <w:p w14:paraId="4AC102FD" w14:textId="77777777" w:rsidR="00000000" w:rsidRDefault="009F4636">
      <w:pPr>
        <w:pStyle w:val="a"/>
        <w:rPr>
          <w:rFonts w:hint="cs"/>
          <w:caps/>
          <w:rtl/>
        </w:rPr>
      </w:pPr>
    </w:p>
    <w:p w14:paraId="699C8B16" w14:textId="77777777" w:rsidR="00000000" w:rsidRDefault="009F4636">
      <w:pPr>
        <w:pStyle w:val="a"/>
        <w:rPr>
          <w:rFonts w:hint="cs"/>
          <w:caps/>
          <w:rtl/>
        </w:rPr>
      </w:pPr>
      <w:r>
        <w:rPr>
          <w:rFonts w:hint="cs"/>
          <w:caps/>
          <w:rtl/>
        </w:rPr>
        <w:t>אדוני היושב ראש, אני רוצה - - -</w:t>
      </w:r>
    </w:p>
    <w:p w14:paraId="3590A967" w14:textId="77777777" w:rsidR="00000000" w:rsidRDefault="009F4636">
      <w:pPr>
        <w:pStyle w:val="a"/>
        <w:rPr>
          <w:rFonts w:hint="cs"/>
          <w:caps/>
          <w:rtl/>
        </w:rPr>
      </w:pPr>
    </w:p>
    <w:p w14:paraId="09BFA92A" w14:textId="77777777" w:rsidR="00000000" w:rsidRDefault="009F4636">
      <w:pPr>
        <w:pStyle w:val="ad"/>
        <w:rPr>
          <w:b w:val="0"/>
          <w:bCs w:val="0"/>
          <w:caps/>
          <w:u w:val="none"/>
          <w:rtl/>
        </w:rPr>
      </w:pPr>
      <w:r>
        <w:rPr>
          <w:b w:val="0"/>
          <w:bCs w:val="0"/>
          <w:caps/>
          <w:u w:val="none"/>
          <w:rtl/>
        </w:rPr>
        <w:t>היו"ר נסים דהן:</w:t>
      </w:r>
    </w:p>
    <w:p w14:paraId="18C97472" w14:textId="77777777" w:rsidR="00000000" w:rsidRDefault="009F4636">
      <w:pPr>
        <w:pStyle w:val="a"/>
        <w:rPr>
          <w:caps/>
          <w:rtl/>
        </w:rPr>
      </w:pPr>
    </w:p>
    <w:p w14:paraId="0384F822" w14:textId="77777777" w:rsidR="00000000" w:rsidRDefault="009F4636">
      <w:pPr>
        <w:pStyle w:val="a"/>
        <w:rPr>
          <w:rFonts w:hint="cs"/>
          <w:caps/>
          <w:rtl/>
        </w:rPr>
      </w:pPr>
      <w:r>
        <w:rPr>
          <w:rFonts w:hint="cs"/>
          <w:caps/>
          <w:rtl/>
        </w:rPr>
        <w:t>עד שחבר הכנסת ברכה יגיע לדוכן, ניתנה אפשרות לחבר הכנסת חיים אורון להודיע הודעה לסדר הדיון. בבקשה.</w:t>
      </w:r>
    </w:p>
    <w:p w14:paraId="1F2FE51A" w14:textId="77777777" w:rsidR="00000000" w:rsidRDefault="009F4636">
      <w:pPr>
        <w:pStyle w:val="a"/>
        <w:rPr>
          <w:caps/>
          <w:rtl/>
        </w:rPr>
      </w:pPr>
    </w:p>
    <w:p w14:paraId="0B74EB7E" w14:textId="77777777" w:rsidR="00000000" w:rsidRDefault="009F4636">
      <w:pPr>
        <w:pStyle w:val="a"/>
        <w:rPr>
          <w:rFonts w:hint="cs"/>
          <w:caps/>
          <w:rtl/>
        </w:rPr>
      </w:pPr>
    </w:p>
    <w:p w14:paraId="1F7AFA78" w14:textId="77777777" w:rsidR="00000000" w:rsidRDefault="009F4636">
      <w:pPr>
        <w:pStyle w:val="Speaker"/>
        <w:rPr>
          <w:b w:val="0"/>
          <w:bCs w:val="0"/>
          <w:caps/>
          <w:u w:val="none"/>
          <w:rtl/>
        </w:rPr>
      </w:pPr>
      <w:bookmarkStart w:id="152" w:name="FS000001065T18_06_2003_13_47_12"/>
      <w:bookmarkStart w:id="153" w:name="_Toc45451378"/>
      <w:bookmarkStart w:id="154" w:name="_Toc45970101"/>
      <w:bookmarkEnd w:id="152"/>
      <w:r>
        <w:rPr>
          <w:rFonts w:hint="eastAsia"/>
          <w:b w:val="0"/>
          <w:bCs w:val="0"/>
          <w:caps/>
          <w:u w:val="none"/>
          <w:rtl/>
        </w:rPr>
        <w:t>חיים</w:t>
      </w:r>
      <w:r>
        <w:rPr>
          <w:b w:val="0"/>
          <w:bCs w:val="0"/>
          <w:caps/>
          <w:u w:val="none"/>
          <w:rtl/>
        </w:rPr>
        <w:t xml:space="preserve"> אורון (מרצ):</w:t>
      </w:r>
      <w:bookmarkEnd w:id="153"/>
      <w:bookmarkEnd w:id="154"/>
    </w:p>
    <w:p w14:paraId="4BE7A230" w14:textId="77777777" w:rsidR="00000000" w:rsidRDefault="009F4636">
      <w:pPr>
        <w:pStyle w:val="a"/>
        <w:rPr>
          <w:rFonts w:hint="cs"/>
          <w:caps/>
          <w:rtl/>
        </w:rPr>
      </w:pPr>
    </w:p>
    <w:p w14:paraId="1045E80D" w14:textId="77777777" w:rsidR="00000000" w:rsidRDefault="009F4636">
      <w:pPr>
        <w:pStyle w:val="a"/>
        <w:rPr>
          <w:rFonts w:hint="cs"/>
          <w:caps/>
          <w:rtl/>
        </w:rPr>
      </w:pPr>
      <w:r>
        <w:rPr>
          <w:rFonts w:hint="cs"/>
          <w:caps/>
          <w:rtl/>
        </w:rPr>
        <w:t>אדוני היושב-ראש, אני רוצה לפנ</w:t>
      </w:r>
      <w:r>
        <w:rPr>
          <w:rFonts w:hint="cs"/>
          <w:caps/>
          <w:rtl/>
        </w:rPr>
        <w:t>ות ליושב-ראש הכנסת שלא יושב במקומו כיושב-ראש הכנסת: השיטה שהכנסת הצביעה עכשיו על 14 חוקים בלי שחברי הכנסת ידעו איזה חוק זה, והכנסת בעצם לא מקיימת הצבעות במשך השבוע, כי לא ניתן להביא את חברי הכנסת להצבעה - אנחנו עדיין בחוויה של ההצבעות הליליות ההן. חלק מהענ</w:t>
      </w:r>
      <w:r>
        <w:rPr>
          <w:rFonts w:hint="cs"/>
          <w:caps/>
          <w:rtl/>
        </w:rPr>
        <w:t>יין הוא הפיכת ההצבעה בכנסת למכונת הצבעה. יתכבד היושב-ראש ובסוף כל חוק תהיה הצבעה עליו. אם יש מקרה יוצא מן הכלל - והיה בעבר, הוא יהיה יוצא מן הכלל. מה שהתפתח פה עכשיו הוא, שכל השבוע מדברים וביום רביעי בבוקר באים לפה, אף אחד לא יודע על  מה מדברים, מצביעים וב</w:t>
      </w:r>
      <w:r>
        <w:rPr>
          <w:rFonts w:hint="cs"/>
          <w:caps/>
          <w:rtl/>
        </w:rPr>
        <w:t>כך נגמר העניין.</w:t>
      </w:r>
    </w:p>
    <w:p w14:paraId="64E401AE" w14:textId="77777777" w:rsidR="00000000" w:rsidRDefault="009F4636">
      <w:pPr>
        <w:pStyle w:val="a"/>
        <w:rPr>
          <w:rFonts w:hint="cs"/>
          <w:caps/>
          <w:rtl/>
        </w:rPr>
      </w:pPr>
    </w:p>
    <w:p w14:paraId="1A214A94" w14:textId="77777777" w:rsidR="00000000" w:rsidRDefault="009F4636">
      <w:pPr>
        <w:pStyle w:val="ad"/>
        <w:rPr>
          <w:b w:val="0"/>
          <w:bCs w:val="0"/>
          <w:caps/>
          <w:u w:val="none"/>
          <w:rtl/>
        </w:rPr>
      </w:pPr>
      <w:r>
        <w:rPr>
          <w:b w:val="0"/>
          <w:bCs w:val="0"/>
          <w:caps/>
          <w:u w:val="none"/>
          <w:rtl/>
        </w:rPr>
        <w:t>היו"ר נסים דהן:</w:t>
      </w:r>
    </w:p>
    <w:p w14:paraId="0A36C57E" w14:textId="77777777" w:rsidR="00000000" w:rsidRDefault="009F4636">
      <w:pPr>
        <w:pStyle w:val="a"/>
        <w:rPr>
          <w:caps/>
          <w:rtl/>
        </w:rPr>
      </w:pPr>
    </w:p>
    <w:p w14:paraId="72432F50" w14:textId="77777777" w:rsidR="00000000" w:rsidRDefault="009F4636">
      <w:pPr>
        <w:pStyle w:val="a"/>
        <w:rPr>
          <w:rFonts w:hint="cs"/>
          <w:caps/>
          <w:rtl/>
        </w:rPr>
      </w:pPr>
      <w:r>
        <w:rPr>
          <w:rFonts w:hint="cs"/>
          <w:caps/>
          <w:rtl/>
        </w:rPr>
        <w:t>תודה רבה. אני מתאר לעצמי, שיושב-ראש הכנסת ימצא את ההזדמנות ואת הבמה הנכונה לענות.</w:t>
      </w:r>
    </w:p>
    <w:p w14:paraId="167B0747" w14:textId="77777777" w:rsidR="00000000" w:rsidRDefault="009F4636">
      <w:pPr>
        <w:pStyle w:val="a"/>
        <w:rPr>
          <w:rFonts w:hint="cs"/>
          <w:caps/>
          <w:rtl/>
        </w:rPr>
      </w:pPr>
    </w:p>
    <w:p w14:paraId="08D2E1F9" w14:textId="77777777" w:rsidR="00000000" w:rsidRDefault="009F4636">
      <w:pPr>
        <w:pStyle w:val="a"/>
        <w:rPr>
          <w:rFonts w:hint="cs"/>
          <w:caps/>
          <w:rtl/>
        </w:rPr>
      </w:pPr>
      <w:r>
        <w:rPr>
          <w:rFonts w:hint="cs"/>
          <w:caps/>
          <w:rtl/>
        </w:rPr>
        <w:t>חבר הכנסת מוחמד ברכה, אחרון הדוברים, בבקשה. לאחר מכן - תשובת הממשלה, ורק אחר כך ניגש להצבעה.</w:t>
      </w:r>
    </w:p>
    <w:p w14:paraId="1D33C342" w14:textId="77777777" w:rsidR="00000000" w:rsidRDefault="009F4636">
      <w:pPr>
        <w:pStyle w:val="a"/>
        <w:rPr>
          <w:rFonts w:hint="cs"/>
          <w:caps/>
          <w:rtl/>
        </w:rPr>
      </w:pPr>
    </w:p>
    <w:p w14:paraId="65D67E7C" w14:textId="77777777" w:rsidR="00000000" w:rsidRDefault="009F4636">
      <w:pPr>
        <w:pStyle w:val="a"/>
        <w:rPr>
          <w:rFonts w:hint="cs"/>
          <w:caps/>
          <w:rtl/>
        </w:rPr>
      </w:pPr>
      <w:r>
        <w:rPr>
          <w:rFonts w:hint="cs"/>
          <w:caps/>
          <w:rtl/>
        </w:rPr>
        <w:t xml:space="preserve">חברי הכנסת, נא לשבת. גברתי השרה יהודית נאות. </w:t>
      </w:r>
      <w:r>
        <w:rPr>
          <w:rFonts w:hint="cs"/>
          <w:caps/>
          <w:rtl/>
        </w:rPr>
        <w:t>אנחנו נכריז הפסקה עד שתגמרו לפטפט? לא. אז נא לשבת. חברת הכנסת גמליאל. חבר הכנסת רן כהן, השרה יהודית נאות הלשינה עליך.</w:t>
      </w:r>
    </w:p>
    <w:p w14:paraId="70BF4E22" w14:textId="77777777" w:rsidR="00000000" w:rsidRDefault="009F4636">
      <w:pPr>
        <w:pStyle w:val="a"/>
        <w:ind w:firstLine="0"/>
        <w:rPr>
          <w:rFonts w:hint="cs"/>
          <w:caps/>
          <w:rtl/>
        </w:rPr>
      </w:pPr>
    </w:p>
    <w:p w14:paraId="76256E8D" w14:textId="77777777" w:rsidR="00000000" w:rsidRDefault="009F4636">
      <w:pPr>
        <w:pStyle w:val="a"/>
        <w:ind w:firstLine="0"/>
        <w:rPr>
          <w:caps/>
          <w:szCs w:val="28"/>
          <w:rtl/>
        </w:rPr>
      </w:pPr>
      <w:r>
        <w:rPr>
          <w:rFonts w:hint="cs"/>
          <w:caps/>
          <w:rtl/>
        </w:rPr>
        <w:tab/>
      </w:r>
    </w:p>
    <w:p w14:paraId="150F0F56" w14:textId="77777777" w:rsidR="00000000" w:rsidRDefault="009F4636">
      <w:pPr>
        <w:pStyle w:val="Speaker"/>
        <w:rPr>
          <w:b w:val="0"/>
          <w:bCs w:val="0"/>
          <w:caps/>
          <w:u w:val="none"/>
          <w:rtl/>
        </w:rPr>
      </w:pPr>
      <w:bookmarkStart w:id="155" w:name="FS000000540T18_06_2003_13_23_32"/>
      <w:bookmarkStart w:id="156" w:name="_Toc45451379"/>
      <w:bookmarkStart w:id="157" w:name="_Toc45970102"/>
      <w:bookmarkEnd w:id="155"/>
      <w:r>
        <w:rPr>
          <w:b w:val="0"/>
          <w:bCs w:val="0"/>
          <w:caps/>
          <w:u w:val="none"/>
          <w:rtl/>
        </w:rPr>
        <w:t>מוחמד ברכה (חד"ש-תע"ל):</w:t>
      </w:r>
      <w:bookmarkEnd w:id="156"/>
      <w:bookmarkEnd w:id="157"/>
    </w:p>
    <w:p w14:paraId="7DCC104F" w14:textId="77777777" w:rsidR="00000000" w:rsidRDefault="009F4636">
      <w:pPr>
        <w:pStyle w:val="a"/>
        <w:rPr>
          <w:caps/>
          <w:rtl/>
        </w:rPr>
      </w:pPr>
    </w:p>
    <w:p w14:paraId="189A9E23" w14:textId="77777777" w:rsidR="00000000" w:rsidRDefault="009F4636">
      <w:pPr>
        <w:pStyle w:val="a"/>
        <w:rPr>
          <w:rFonts w:hint="cs"/>
          <w:caps/>
          <w:rtl/>
        </w:rPr>
      </w:pPr>
      <w:r>
        <w:rPr>
          <w:rFonts w:hint="cs"/>
          <w:caps/>
          <w:rtl/>
        </w:rPr>
        <w:t>אדוני היושב-ראש, חברי הכנסת, מדובר בהצעת חוק אומללה ומאמללת, הצעת חוק אכזרית וגזענית. לא ייתכן, אדוני ראש הממש</w:t>
      </w:r>
      <w:r>
        <w:rPr>
          <w:rFonts w:hint="cs"/>
          <w:caps/>
          <w:rtl/>
        </w:rPr>
        <w:t>לה, שמפני שהסתבר שאדם אחד היה מעורב בפיגוע כנגד אזרחים ישראלים, שופטים עשרות-אלפי אזרחים אחרים שלא עשו שום חטא, ואוסרים עליהם לקיים את המינימום של חיי אישות ולבחור את בן-זוגם ולשמור את תאם המשפחתי.</w:t>
      </w:r>
    </w:p>
    <w:p w14:paraId="7EB16CDE" w14:textId="77777777" w:rsidR="00000000" w:rsidRDefault="009F4636">
      <w:pPr>
        <w:pStyle w:val="a"/>
        <w:ind w:firstLine="0"/>
        <w:rPr>
          <w:rFonts w:hint="cs"/>
          <w:caps/>
          <w:rtl/>
        </w:rPr>
      </w:pPr>
    </w:p>
    <w:p w14:paraId="77AA7DC7" w14:textId="77777777" w:rsidR="00000000" w:rsidRDefault="009F4636">
      <w:pPr>
        <w:pStyle w:val="ad"/>
        <w:rPr>
          <w:b w:val="0"/>
          <w:bCs w:val="0"/>
          <w:caps/>
          <w:u w:val="none"/>
          <w:rtl/>
        </w:rPr>
      </w:pPr>
      <w:r>
        <w:rPr>
          <w:b w:val="0"/>
          <w:bCs w:val="0"/>
          <w:caps/>
          <w:u w:val="none"/>
          <w:rtl/>
        </w:rPr>
        <w:t>היו"ר נסים דהן:</w:t>
      </w:r>
    </w:p>
    <w:p w14:paraId="62A82251" w14:textId="77777777" w:rsidR="00000000" w:rsidRDefault="009F4636">
      <w:pPr>
        <w:pStyle w:val="a"/>
        <w:rPr>
          <w:caps/>
          <w:rtl/>
        </w:rPr>
      </w:pPr>
    </w:p>
    <w:p w14:paraId="67397456" w14:textId="77777777" w:rsidR="00000000" w:rsidRDefault="009F4636">
      <w:pPr>
        <w:pStyle w:val="a"/>
        <w:rPr>
          <w:rFonts w:hint="cs"/>
          <w:caps/>
          <w:rtl/>
        </w:rPr>
      </w:pPr>
      <w:r>
        <w:rPr>
          <w:rFonts w:hint="cs"/>
          <w:caps/>
          <w:rtl/>
        </w:rPr>
        <w:t>חבר הכנסת הרצוג, חבר הכנסת אזולאי, אני מ</w:t>
      </w:r>
      <w:r>
        <w:rPr>
          <w:rFonts w:hint="cs"/>
          <w:caps/>
          <w:rtl/>
        </w:rPr>
        <w:t>בקש.</w:t>
      </w:r>
    </w:p>
    <w:p w14:paraId="2230EB33" w14:textId="77777777" w:rsidR="00000000" w:rsidRDefault="009F4636">
      <w:pPr>
        <w:pStyle w:val="a"/>
        <w:ind w:firstLine="0"/>
        <w:rPr>
          <w:rFonts w:hint="cs"/>
          <w:caps/>
          <w:rtl/>
        </w:rPr>
      </w:pPr>
    </w:p>
    <w:p w14:paraId="49BBC2D7" w14:textId="77777777" w:rsidR="00000000" w:rsidRDefault="009F4636">
      <w:pPr>
        <w:pStyle w:val="SpeakerCon"/>
        <w:rPr>
          <w:b w:val="0"/>
          <w:bCs w:val="0"/>
          <w:caps/>
          <w:u w:val="none"/>
          <w:rtl/>
        </w:rPr>
      </w:pPr>
      <w:bookmarkStart w:id="158" w:name="FS000000540T18_06_2003_13_24_52C"/>
      <w:bookmarkEnd w:id="158"/>
      <w:r>
        <w:rPr>
          <w:b w:val="0"/>
          <w:bCs w:val="0"/>
          <w:caps/>
          <w:u w:val="none"/>
          <w:rtl/>
        </w:rPr>
        <w:t>מוחמד ברכה (חד"ש-תע"ל):</w:t>
      </w:r>
    </w:p>
    <w:p w14:paraId="432E9E9A" w14:textId="77777777" w:rsidR="00000000" w:rsidRDefault="009F4636">
      <w:pPr>
        <w:pStyle w:val="a"/>
        <w:rPr>
          <w:caps/>
          <w:rtl/>
        </w:rPr>
      </w:pPr>
    </w:p>
    <w:p w14:paraId="6E875462" w14:textId="77777777" w:rsidR="00000000" w:rsidRDefault="009F4636">
      <w:pPr>
        <w:pStyle w:val="a"/>
        <w:rPr>
          <w:rFonts w:hint="cs"/>
          <w:caps/>
          <w:rtl/>
        </w:rPr>
      </w:pPr>
      <w:r>
        <w:rPr>
          <w:rFonts w:hint="cs"/>
          <w:caps/>
          <w:rtl/>
        </w:rPr>
        <w:t xml:space="preserve">כדרכם של חוקים, גם הצעת חוק זו כתובה בשפה מכובסת, שמכסה ומסתירה יותר מאשר חושפת. החלפת הביטוי "ממוצא פלסטיני" בהחלטת הממשלה מהשנה שעברה, ב"אדם מאזור", כשהכוונה היא, על-פי דברי ההסבר, ליהודה, שומרון וחבל-עזה </w:t>
      </w:r>
      <w:r>
        <w:rPr>
          <w:caps/>
          <w:rtl/>
        </w:rPr>
        <w:t>–</w:t>
      </w:r>
      <w:r>
        <w:rPr>
          <w:rFonts w:hint="cs"/>
          <w:caps/>
          <w:rtl/>
        </w:rPr>
        <w:t xml:space="preserve">  אינה  משנה את ה</w:t>
      </w:r>
      <w:r>
        <w:rPr>
          <w:rFonts w:hint="cs"/>
          <w:caps/>
          <w:rtl/>
        </w:rPr>
        <w:t xml:space="preserve">עובדה שהמדינה מחליטה לשלוח את ידה ומתערבת בבחירה של אנשים מי יהיו בני-זוגם. זה דבר שלא יכול להיות בחקיקה. </w:t>
      </w:r>
    </w:p>
    <w:p w14:paraId="58BD16A8" w14:textId="77777777" w:rsidR="00000000" w:rsidRDefault="009F4636">
      <w:pPr>
        <w:pStyle w:val="a"/>
        <w:ind w:firstLine="0"/>
        <w:rPr>
          <w:rFonts w:hint="cs"/>
          <w:caps/>
          <w:rtl/>
        </w:rPr>
      </w:pPr>
    </w:p>
    <w:p w14:paraId="691B09F7" w14:textId="77777777" w:rsidR="00000000" w:rsidRDefault="009F4636">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4D5A27E4" w14:textId="77777777" w:rsidR="00000000" w:rsidRDefault="009F4636">
      <w:pPr>
        <w:pStyle w:val="a"/>
        <w:rPr>
          <w:rFonts w:hint="cs"/>
          <w:caps/>
          <w:rtl/>
        </w:rPr>
      </w:pPr>
    </w:p>
    <w:p w14:paraId="16B92388" w14:textId="77777777" w:rsidR="00000000" w:rsidRDefault="009F4636">
      <w:pPr>
        <w:pStyle w:val="a"/>
        <w:rPr>
          <w:rFonts w:hint="cs"/>
          <w:caps/>
          <w:rtl/>
        </w:rPr>
      </w:pPr>
      <w:r>
        <w:rPr>
          <w:rFonts w:hint="cs"/>
          <w:caps/>
          <w:rtl/>
        </w:rPr>
        <w:t>- - -  שילכו לשם.</w:t>
      </w:r>
    </w:p>
    <w:p w14:paraId="5794D9BE" w14:textId="77777777" w:rsidR="00000000" w:rsidRDefault="009F4636">
      <w:pPr>
        <w:pStyle w:val="a"/>
        <w:ind w:firstLine="0"/>
        <w:rPr>
          <w:rFonts w:hint="cs"/>
          <w:caps/>
          <w:rtl/>
        </w:rPr>
      </w:pPr>
    </w:p>
    <w:p w14:paraId="047236DA" w14:textId="77777777" w:rsidR="00000000" w:rsidRDefault="009F4636">
      <w:pPr>
        <w:pStyle w:val="SpeakerCon"/>
        <w:rPr>
          <w:b w:val="0"/>
          <w:bCs w:val="0"/>
          <w:caps/>
          <w:u w:val="none"/>
          <w:rtl/>
        </w:rPr>
      </w:pPr>
      <w:bookmarkStart w:id="159" w:name="FS000000540T18_06_2003_13_28_03C"/>
      <w:bookmarkEnd w:id="159"/>
      <w:r>
        <w:rPr>
          <w:b w:val="0"/>
          <w:bCs w:val="0"/>
          <w:caps/>
          <w:u w:val="none"/>
          <w:rtl/>
        </w:rPr>
        <w:t>מוחמד ברכה (חד"ש-תע"ל):</w:t>
      </w:r>
    </w:p>
    <w:p w14:paraId="2CAF0118" w14:textId="77777777" w:rsidR="00000000" w:rsidRDefault="009F4636">
      <w:pPr>
        <w:pStyle w:val="a"/>
        <w:rPr>
          <w:caps/>
          <w:rtl/>
        </w:rPr>
      </w:pPr>
    </w:p>
    <w:p w14:paraId="50C9BC86" w14:textId="77777777" w:rsidR="00000000" w:rsidRDefault="009F4636">
      <w:pPr>
        <w:pStyle w:val="a"/>
        <w:rPr>
          <w:rFonts w:hint="cs"/>
          <w:caps/>
          <w:rtl/>
        </w:rPr>
      </w:pPr>
      <w:r>
        <w:rPr>
          <w:rFonts w:hint="cs"/>
          <w:caps/>
          <w:rtl/>
        </w:rPr>
        <w:t>גם היועץ המשפטי לממשלה הזהיר את הממשלה מפני מגמה כזאת.</w:t>
      </w:r>
    </w:p>
    <w:p w14:paraId="66525378" w14:textId="77777777" w:rsidR="00000000" w:rsidRDefault="009F4636">
      <w:pPr>
        <w:pStyle w:val="a"/>
        <w:rPr>
          <w:rFonts w:hint="cs"/>
          <w:caps/>
          <w:rtl/>
        </w:rPr>
      </w:pPr>
    </w:p>
    <w:p w14:paraId="7F5906EB" w14:textId="77777777" w:rsidR="00000000" w:rsidRDefault="009F4636">
      <w:pPr>
        <w:pStyle w:val="a"/>
        <w:rPr>
          <w:rFonts w:hint="cs"/>
          <w:caps/>
          <w:rtl/>
        </w:rPr>
      </w:pPr>
      <w:r>
        <w:rPr>
          <w:rFonts w:hint="cs"/>
          <w:caps/>
          <w:rtl/>
        </w:rPr>
        <w:t>אדוני ה</w:t>
      </w:r>
      <w:r>
        <w:rPr>
          <w:rFonts w:hint="cs"/>
          <w:caps/>
          <w:rtl/>
        </w:rPr>
        <w:t>יושב-ראש, המשמעות המעשית והמיידית של הצעת חוק זו היא התאכזרות  לנשים, שלא יוכלו להתאחד עם בעליהן, ולהיפך; ילדים שלא יוכלו לראות את הוריהם. הצעת חוק ברוטלית זו היא הזמנה לטרגדיות אין-סופיות ולמעגלים רחבים ומיותרים של צער ותסכול. אף מדינה מתוקנת אינה מגישה נ</w:t>
      </w:r>
      <w:r>
        <w:rPr>
          <w:rFonts w:hint="cs"/>
          <w:caps/>
          <w:rtl/>
        </w:rPr>
        <w:t>וסחאות חקיקה כל כך קשות ופוגעניות. אל תשפטו את החוק הזה בפריזמה המקובעת של שמאל וימין, רבותי חברי הכנסת.</w:t>
      </w:r>
    </w:p>
    <w:p w14:paraId="156B6DE5" w14:textId="77777777" w:rsidR="00000000" w:rsidRDefault="009F4636">
      <w:pPr>
        <w:pStyle w:val="a"/>
        <w:ind w:firstLine="0"/>
        <w:rPr>
          <w:rFonts w:hint="cs"/>
          <w:caps/>
          <w:rtl/>
        </w:rPr>
      </w:pPr>
    </w:p>
    <w:p w14:paraId="55639BDE" w14:textId="77777777" w:rsidR="00000000" w:rsidRDefault="009F4636">
      <w:pPr>
        <w:pStyle w:val="ad"/>
        <w:rPr>
          <w:b w:val="0"/>
          <w:bCs w:val="0"/>
          <w:caps/>
          <w:u w:val="none"/>
          <w:rtl/>
        </w:rPr>
      </w:pPr>
      <w:r>
        <w:rPr>
          <w:b w:val="0"/>
          <w:bCs w:val="0"/>
          <w:caps/>
          <w:u w:val="none"/>
          <w:rtl/>
        </w:rPr>
        <w:t>היו"ר נסים דהן:</w:t>
      </w:r>
    </w:p>
    <w:p w14:paraId="695F7DE5" w14:textId="77777777" w:rsidR="00000000" w:rsidRDefault="009F4636">
      <w:pPr>
        <w:pStyle w:val="a"/>
        <w:rPr>
          <w:caps/>
          <w:rtl/>
        </w:rPr>
      </w:pPr>
    </w:p>
    <w:p w14:paraId="0F6DA9C3" w14:textId="77777777" w:rsidR="00000000" w:rsidRDefault="009F4636">
      <w:pPr>
        <w:pStyle w:val="a"/>
        <w:rPr>
          <w:rFonts w:hint="cs"/>
          <w:caps/>
          <w:rtl/>
        </w:rPr>
      </w:pPr>
      <w:r>
        <w:rPr>
          <w:rFonts w:hint="cs"/>
          <w:caps/>
          <w:rtl/>
        </w:rPr>
        <w:t>חברי הכנסת, הדובר רוצה לשכנע אתכם, ואתם אפילו לא נותנים לו הזדמנות כי אתם לא שומעים אותו.</w:t>
      </w:r>
    </w:p>
    <w:p w14:paraId="7D166312" w14:textId="77777777" w:rsidR="00000000" w:rsidRDefault="009F4636">
      <w:pPr>
        <w:pStyle w:val="a"/>
        <w:ind w:firstLine="0"/>
        <w:rPr>
          <w:rFonts w:hint="cs"/>
          <w:caps/>
          <w:rtl/>
        </w:rPr>
      </w:pPr>
    </w:p>
    <w:p w14:paraId="5EE3A372" w14:textId="77777777" w:rsidR="00000000" w:rsidRDefault="009F4636">
      <w:pPr>
        <w:pStyle w:val="ac"/>
        <w:rPr>
          <w:b w:val="0"/>
          <w:bCs w:val="0"/>
          <w:caps/>
          <w:u w:val="none"/>
          <w:rtl/>
        </w:rPr>
      </w:pPr>
    </w:p>
    <w:p w14:paraId="5E023AA2" w14:textId="77777777" w:rsidR="00000000" w:rsidRDefault="009F4636">
      <w:pPr>
        <w:pStyle w:val="ac"/>
        <w:rPr>
          <w:b w:val="0"/>
          <w:bCs w:val="0"/>
          <w:caps/>
          <w:u w:val="none"/>
          <w:rtl/>
        </w:rPr>
      </w:pPr>
      <w:r>
        <w:rPr>
          <w:rFonts w:hint="eastAsia"/>
          <w:b w:val="0"/>
          <w:bCs w:val="0"/>
          <w:caps/>
          <w:u w:val="none"/>
          <w:rtl/>
        </w:rPr>
        <w:t>אליעזר</w:t>
      </w:r>
      <w:r>
        <w:rPr>
          <w:b w:val="0"/>
          <w:bCs w:val="0"/>
          <w:caps/>
          <w:u w:val="none"/>
          <w:rtl/>
        </w:rPr>
        <w:t xml:space="preserve"> כהן (האיחוד הלאומי - ישראל ביתנו):</w:t>
      </w:r>
    </w:p>
    <w:p w14:paraId="16903A1D" w14:textId="77777777" w:rsidR="00000000" w:rsidRDefault="009F4636">
      <w:pPr>
        <w:pStyle w:val="a"/>
        <w:rPr>
          <w:rFonts w:hint="cs"/>
          <w:caps/>
          <w:rtl/>
        </w:rPr>
      </w:pPr>
    </w:p>
    <w:p w14:paraId="3612152C" w14:textId="77777777" w:rsidR="00000000" w:rsidRDefault="009F4636">
      <w:pPr>
        <w:pStyle w:val="a"/>
        <w:rPr>
          <w:rFonts w:hint="cs"/>
          <w:caps/>
          <w:rtl/>
        </w:rPr>
      </w:pPr>
      <w:r>
        <w:rPr>
          <w:rFonts w:hint="cs"/>
          <w:caps/>
          <w:rtl/>
        </w:rPr>
        <w:t xml:space="preserve">בחוץ, לא פה. </w:t>
      </w:r>
    </w:p>
    <w:p w14:paraId="6EC2FA05" w14:textId="77777777" w:rsidR="00000000" w:rsidRDefault="009F4636">
      <w:pPr>
        <w:pStyle w:val="a"/>
        <w:ind w:firstLine="0"/>
        <w:rPr>
          <w:rFonts w:hint="cs"/>
          <w:caps/>
          <w:rtl/>
        </w:rPr>
      </w:pPr>
    </w:p>
    <w:p w14:paraId="48FE8521" w14:textId="77777777" w:rsidR="00000000" w:rsidRDefault="009F4636">
      <w:pPr>
        <w:pStyle w:val="ad"/>
        <w:rPr>
          <w:b w:val="0"/>
          <w:bCs w:val="0"/>
          <w:caps/>
          <w:u w:val="none"/>
          <w:rtl/>
        </w:rPr>
      </w:pPr>
      <w:r>
        <w:rPr>
          <w:b w:val="0"/>
          <w:bCs w:val="0"/>
          <w:caps/>
          <w:u w:val="none"/>
          <w:rtl/>
        </w:rPr>
        <w:t>היו"ר נסים דהן:</w:t>
      </w:r>
    </w:p>
    <w:p w14:paraId="674631CE" w14:textId="77777777" w:rsidR="00000000" w:rsidRDefault="009F4636">
      <w:pPr>
        <w:pStyle w:val="a"/>
        <w:rPr>
          <w:caps/>
          <w:rtl/>
        </w:rPr>
      </w:pPr>
    </w:p>
    <w:p w14:paraId="0AF19E7B" w14:textId="77777777" w:rsidR="00000000" w:rsidRDefault="009F4636">
      <w:pPr>
        <w:pStyle w:val="a"/>
        <w:rPr>
          <w:rFonts w:hint="cs"/>
          <w:caps/>
          <w:rtl/>
        </w:rPr>
      </w:pPr>
      <w:r>
        <w:rPr>
          <w:rFonts w:hint="cs"/>
          <w:caps/>
          <w:rtl/>
        </w:rPr>
        <w:t xml:space="preserve">חבר הכנסת כהן, אל תפריע עכשיו. </w:t>
      </w:r>
    </w:p>
    <w:p w14:paraId="725984B6" w14:textId="77777777" w:rsidR="00000000" w:rsidRDefault="009F4636">
      <w:pPr>
        <w:pStyle w:val="a"/>
        <w:ind w:firstLine="0"/>
        <w:rPr>
          <w:rFonts w:hint="cs"/>
          <w:caps/>
          <w:rtl/>
        </w:rPr>
      </w:pPr>
    </w:p>
    <w:p w14:paraId="6F452483" w14:textId="77777777" w:rsidR="00000000" w:rsidRDefault="009F4636">
      <w:pPr>
        <w:pStyle w:val="ac"/>
        <w:rPr>
          <w:b w:val="0"/>
          <w:bCs w:val="0"/>
          <w:caps/>
          <w:u w:val="none"/>
          <w:rtl/>
        </w:rPr>
      </w:pPr>
      <w:r>
        <w:rPr>
          <w:rFonts w:hint="eastAsia"/>
          <w:b w:val="0"/>
          <w:bCs w:val="0"/>
          <w:caps/>
          <w:u w:val="none"/>
          <w:rtl/>
        </w:rPr>
        <w:t>אליעזר</w:t>
      </w:r>
      <w:r>
        <w:rPr>
          <w:b w:val="0"/>
          <w:bCs w:val="0"/>
          <w:caps/>
          <w:u w:val="none"/>
          <w:rtl/>
        </w:rPr>
        <w:t xml:space="preserve"> כהן (האיחוד הלאומי - ישראל ביתנו):</w:t>
      </w:r>
    </w:p>
    <w:p w14:paraId="4A96B318" w14:textId="77777777" w:rsidR="00000000" w:rsidRDefault="009F4636">
      <w:pPr>
        <w:pStyle w:val="a"/>
        <w:rPr>
          <w:rFonts w:hint="cs"/>
          <w:caps/>
          <w:rtl/>
        </w:rPr>
      </w:pPr>
    </w:p>
    <w:p w14:paraId="12618327" w14:textId="77777777" w:rsidR="00000000" w:rsidRDefault="009F4636">
      <w:pPr>
        <w:pStyle w:val="a"/>
        <w:rPr>
          <w:rFonts w:hint="cs"/>
          <w:caps/>
          <w:rtl/>
        </w:rPr>
      </w:pPr>
      <w:r>
        <w:rPr>
          <w:rFonts w:hint="cs"/>
          <w:caps/>
          <w:rtl/>
        </w:rPr>
        <w:t xml:space="preserve">- - - </w:t>
      </w:r>
    </w:p>
    <w:p w14:paraId="41F12411" w14:textId="77777777" w:rsidR="00000000" w:rsidRDefault="009F4636">
      <w:pPr>
        <w:pStyle w:val="a"/>
        <w:ind w:firstLine="0"/>
        <w:rPr>
          <w:rFonts w:hint="cs"/>
          <w:caps/>
          <w:rtl/>
        </w:rPr>
      </w:pPr>
    </w:p>
    <w:p w14:paraId="5B018328" w14:textId="77777777" w:rsidR="00000000" w:rsidRDefault="009F4636">
      <w:pPr>
        <w:pStyle w:val="ac"/>
        <w:rPr>
          <w:b w:val="0"/>
          <w:bCs w:val="0"/>
          <w:caps/>
          <w:u w:val="none"/>
          <w:rtl/>
        </w:rPr>
      </w:pPr>
      <w:r>
        <w:rPr>
          <w:rFonts w:hint="eastAsia"/>
          <w:b w:val="0"/>
          <w:bCs w:val="0"/>
          <w:caps/>
          <w:u w:val="none"/>
          <w:rtl/>
        </w:rPr>
        <w:t>דניאל</w:t>
      </w:r>
      <w:r>
        <w:rPr>
          <w:b w:val="0"/>
          <w:bCs w:val="0"/>
          <w:caps/>
          <w:u w:val="none"/>
          <w:rtl/>
        </w:rPr>
        <w:t xml:space="preserve"> בנלולו (הליכוד):</w:t>
      </w:r>
    </w:p>
    <w:p w14:paraId="64116D58" w14:textId="77777777" w:rsidR="00000000" w:rsidRDefault="009F4636">
      <w:pPr>
        <w:pStyle w:val="a"/>
        <w:rPr>
          <w:rFonts w:hint="cs"/>
          <w:caps/>
          <w:rtl/>
        </w:rPr>
      </w:pPr>
    </w:p>
    <w:p w14:paraId="0B9CC4AE" w14:textId="77777777" w:rsidR="00000000" w:rsidRDefault="009F4636">
      <w:pPr>
        <w:pStyle w:val="a"/>
        <w:rPr>
          <w:rFonts w:hint="cs"/>
          <w:caps/>
          <w:rtl/>
        </w:rPr>
      </w:pPr>
      <w:r>
        <w:rPr>
          <w:rFonts w:hint="cs"/>
          <w:caps/>
          <w:rtl/>
        </w:rPr>
        <w:t xml:space="preserve">- - - </w:t>
      </w:r>
    </w:p>
    <w:p w14:paraId="1831F66B" w14:textId="77777777" w:rsidR="00000000" w:rsidRDefault="009F4636">
      <w:pPr>
        <w:pStyle w:val="a"/>
        <w:ind w:firstLine="0"/>
        <w:rPr>
          <w:rFonts w:hint="cs"/>
          <w:caps/>
          <w:rtl/>
        </w:rPr>
      </w:pPr>
    </w:p>
    <w:p w14:paraId="4FC72AFB" w14:textId="77777777" w:rsidR="00000000" w:rsidRDefault="009F4636">
      <w:pPr>
        <w:pStyle w:val="SpeakerCon"/>
        <w:rPr>
          <w:b w:val="0"/>
          <w:bCs w:val="0"/>
          <w:caps/>
          <w:u w:val="none"/>
          <w:rtl/>
        </w:rPr>
      </w:pPr>
      <w:bookmarkStart w:id="160" w:name="FS000000540T18_06_2003_13_30_44C"/>
      <w:bookmarkEnd w:id="160"/>
      <w:r>
        <w:rPr>
          <w:b w:val="0"/>
          <w:bCs w:val="0"/>
          <w:caps/>
          <w:u w:val="none"/>
          <w:rtl/>
        </w:rPr>
        <w:t>מוחמד ברכה (חד"ש-תע"ל):</w:t>
      </w:r>
    </w:p>
    <w:p w14:paraId="26C8BD4C" w14:textId="77777777" w:rsidR="00000000" w:rsidRDefault="009F4636">
      <w:pPr>
        <w:pStyle w:val="a"/>
        <w:rPr>
          <w:caps/>
          <w:rtl/>
        </w:rPr>
      </w:pPr>
    </w:p>
    <w:p w14:paraId="7E12C57A" w14:textId="77777777" w:rsidR="00000000" w:rsidRDefault="009F4636">
      <w:pPr>
        <w:pStyle w:val="a"/>
        <w:rPr>
          <w:rFonts w:hint="cs"/>
          <w:caps/>
          <w:rtl/>
        </w:rPr>
      </w:pPr>
      <w:r>
        <w:rPr>
          <w:rFonts w:hint="cs"/>
          <w:caps/>
          <w:rtl/>
        </w:rPr>
        <w:t>חבר הכנסת בנלולו, אני מסכים אתך. מדובר על מקרה אחד, על בן-אדם מתוך עשרות אלפים. ל</w:t>
      </w:r>
      <w:r>
        <w:rPr>
          <w:rFonts w:hint="cs"/>
          <w:caps/>
          <w:rtl/>
        </w:rPr>
        <w:t xml:space="preserve">מה לשפוט משפחות ולקרוע אותן? בשביל מה זה טוב? למי זה טוב? </w:t>
      </w:r>
    </w:p>
    <w:p w14:paraId="312ED45B" w14:textId="77777777" w:rsidR="00000000" w:rsidRDefault="009F4636">
      <w:pPr>
        <w:pStyle w:val="a"/>
        <w:ind w:firstLine="0"/>
        <w:rPr>
          <w:rFonts w:hint="cs"/>
          <w:caps/>
          <w:rtl/>
        </w:rPr>
      </w:pPr>
    </w:p>
    <w:p w14:paraId="6C95646C" w14:textId="77777777" w:rsidR="00000000" w:rsidRDefault="009F4636">
      <w:pPr>
        <w:pStyle w:val="ac"/>
        <w:rPr>
          <w:b w:val="0"/>
          <w:bCs w:val="0"/>
          <w:caps/>
          <w:u w:val="none"/>
          <w:rtl/>
        </w:rPr>
      </w:pPr>
      <w:r>
        <w:rPr>
          <w:rFonts w:hint="eastAsia"/>
          <w:b w:val="0"/>
          <w:bCs w:val="0"/>
          <w:caps/>
          <w:u w:val="none"/>
          <w:rtl/>
        </w:rPr>
        <w:t>אליעזר</w:t>
      </w:r>
      <w:r>
        <w:rPr>
          <w:b w:val="0"/>
          <w:bCs w:val="0"/>
          <w:caps/>
          <w:u w:val="none"/>
          <w:rtl/>
        </w:rPr>
        <w:t xml:space="preserve"> כהן (האיחוד הלאומי - ישראל ביתנו):</w:t>
      </w:r>
    </w:p>
    <w:p w14:paraId="3A3A7A5F" w14:textId="77777777" w:rsidR="00000000" w:rsidRDefault="009F4636">
      <w:pPr>
        <w:pStyle w:val="a"/>
        <w:rPr>
          <w:rFonts w:hint="cs"/>
          <w:caps/>
          <w:rtl/>
        </w:rPr>
      </w:pPr>
    </w:p>
    <w:p w14:paraId="70756128" w14:textId="77777777" w:rsidR="00000000" w:rsidRDefault="009F4636">
      <w:pPr>
        <w:pStyle w:val="a"/>
        <w:rPr>
          <w:rFonts w:hint="cs"/>
          <w:caps/>
          <w:rtl/>
        </w:rPr>
      </w:pPr>
      <w:r>
        <w:rPr>
          <w:rFonts w:hint="cs"/>
          <w:caps/>
          <w:rtl/>
        </w:rPr>
        <w:t>- - - לא בישראל.</w:t>
      </w:r>
    </w:p>
    <w:p w14:paraId="621D22C8" w14:textId="77777777" w:rsidR="00000000" w:rsidRDefault="009F4636">
      <w:pPr>
        <w:pStyle w:val="a"/>
        <w:ind w:firstLine="0"/>
        <w:rPr>
          <w:rFonts w:hint="cs"/>
          <w:caps/>
          <w:rtl/>
        </w:rPr>
      </w:pPr>
    </w:p>
    <w:p w14:paraId="12CC3830" w14:textId="77777777" w:rsidR="00000000" w:rsidRDefault="009F4636">
      <w:pPr>
        <w:pStyle w:val="ad"/>
        <w:rPr>
          <w:b w:val="0"/>
          <w:bCs w:val="0"/>
          <w:caps/>
          <w:u w:val="none"/>
          <w:rtl/>
        </w:rPr>
      </w:pPr>
      <w:r>
        <w:rPr>
          <w:b w:val="0"/>
          <w:bCs w:val="0"/>
          <w:caps/>
          <w:u w:val="none"/>
          <w:rtl/>
        </w:rPr>
        <w:t>היו"ר נסים דהן:</w:t>
      </w:r>
    </w:p>
    <w:p w14:paraId="3F9441A2" w14:textId="77777777" w:rsidR="00000000" w:rsidRDefault="009F4636">
      <w:pPr>
        <w:pStyle w:val="a"/>
        <w:rPr>
          <w:caps/>
          <w:rtl/>
        </w:rPr>
      </w:pPr>
    </w:p>
    <w:p w14:paraId="35A6C688" w14:textId="77777777" w:rsidR="00000000" w:rsidRDefault="009F4636">
      <w:pPr>
        <w:pStyle w:val="a"/>
        <w:rPr>
          <w:rFonts w:hint="cs"/>
          <w:caps/>
          <w:rtl/>
        </w:rPr>
      </w:pPr>
      <w:r>
        <w:rPr>
          <w:rFonts w:hint="cs"/>
          <w:caps/>
          <w:rtl/>
        </w:rPr>
        <w:t>חבר הכנסת כהן.</w:t>
      </w:r>
    </w:p>
    <w:p w14:paraId="5A1B31B6" w14:textId="77777777" w:rsidR="00000000" w:rsidRDefault="009F4636">
      <w:pPr>
        <w:pStyle w:val="a"/>
        <w:ind w:firstLine="0"/>
        <w:rPr>
          <w:rFonts w:hint="cs"/>
          <w:caps/>
          <w:rtl/>
        </w:rPr>
      </w:pPr>
    </w:p>
    <w:p w14:paraId="604EF8F1" w14:textId="77777777" w:rsidR="00000000" w:rsidRDefault="009F4636">
      <w:pPr>
        <w:pStyle w:val="SpeakerCon"/>
        <w:rPr>
          <w:b w:val="0"/>
          <w:bCs w:val="0"/>
          <w:caps/>
          <w:u w:val="none"/>
          <w:rtl/>
        </w:rPr>
      </w:pPr>
      <w:bookmarkStart w:id="161" w:name="FS000000540T18_06_2003_13_31_28C"/>
      <w:bookmarkEnd w:id="161"/>
      <w:r>
        <w:rPr>
          <w:b w:val="0"/>
          <w:bCs w:val="0"/>
          <w:caps/>
          <w:u w:val="none"/>
          <w:rtl/>
        </w:rPr>
        <w:t>מוחמד ברכה (חד"ש-תע"ל):</w:t>
      </w:r>
    </w:p>
    <w:p w14:paraId="50B12FFC" w14:textId="77777777" w:rsidR="00000000" w:rsidRDefault="009F4636">
      <w:pPr>
        <w:pStyle w:val="a"/>
        <w:rPr>
          <w:caps/>
          <w:rtl/>
        </w:rPr>
      </w:pPr>
    </w:p>
    <w:p w14:paraId="388AA8BE" w14:textId="77777777" w:rsidR="00000000" w:rsidRDefault="009F4636">
      <w:pPr>
        <w:pStyle w:val="a"/>
        <w:rPr>
          <w:rFonts w:hint="cs"/>
          <w:caps/>
          <w:rtl/>
        </w:rPr>
      </w:pPr>
      <w:r>
        <w:rPr>
          <w:rFonts w:hint="cs"/>
          <w:caps/>
          <w:rtl/>
        </w:rPr>
        <w:t xml:space="preserve">נפלתם על הראש? </w:t>
      </w:r>
    </w:p>
    <w:p w14:paraId="3A7864D4" w14:textId="77777777" w:rsidR="00000000" w:rsidRDefault="009F4636">
      <w:pPr>
        <w:pStyle w:val="a"/>
        <w:ind w:firstLine="0"/>
        <w:rPr>
          <w:rFonts w:hint="cs"/>
          <w:caps/>
          <w:rtl/>
        </w:rPr>
      </w:pPr>
    </w:p>
    <w:p w14:paraId="37C0F0C2" w14:textId="77777777" w:rsidR="00000000" w:rsidRDefault="009F4636">
      <w:pPr>
        <w:pStyle w:val="ac"/>
        <w:rPr>
          <w:b w:val="0"/>
          <w:bCs w:val="0"/>
          <w:caps/>
          <w:u w:val="none"/>
          <w:rtl/>
        </w:rPr>
      </w:pPr>
      <w:r>
        <w:rPr>
          <w:rFonts w:hint="eastAsia"/>
          <w:b w:val="0"/>
          <w:bCs w:val="0"/>
          <w:caps/>
          <w:u w:val="none"/>
          <w:rtl/>
        </w:rPr>
        <w:t>דניאל</w:t>
      </w:r>
      <w:r>
        <w:rPr>
          <w:b w:val="0"/>
          <w:bCs w:val="0"/>
          <w:caps/>
          <w:u w:val="none"/>
          <w:rtl/>
        </w:rPr>
        <w:t xml:space="preserve"> בנלולו (הליכוד):</w:t>
      </w:r>
    </w:p>
    <w:p w14:paraId="7FE110D9" w14:textId="77777777" w:rsidR="00000000" w:rsidRDefault="009F4636">
      <w:pPr>
        <w:pStyle w:val="a"/>
        <w:rPr>
          <w:rFonts w:hint="cs"/>
          <w:caps/>
          <w:rtl/>
        </w:rPr>
      </w:pPr>
    </w:p>
    <w:p w14:paraId="785054E2" w14:textId="77777777" w:rsidR="00000000" w:rsidRDefault="009F4636">
      <w:pPr>
        <w:pStyle w:val="a"/>
        <w:rPr>
          <w:rFonts w:hint="cs"/>
          <w:caps/>
          <w:rtl/>
        </w:rPr>
      </w:pPr>
      <w:r>
        <w:rPr>
          <w:rFonts w:hint="cs"/>
          <w:caps/>
          <w:rtl/>
        </w:rPr>
        <w:t>יש כל כך הרבה טרור בעולם.</w:t>
      </w:r>
    </w:p>
    <w:p w14:paraId="3CD54C47" w14:textId="77777777" w:rsidR="00000000" w:rsidRDefault="009F4636">
      <w:pPr>
        <w:pStyle w:val="a"/>
        <w:ind w:firstLine="0"/>
        <w:rPr>
          <w:rFonts w:hint="cs"/>
          <w:caps/>
          <w:rtl/>
        </w:rPr>
      </w:pPr>
    </w:p>
    <w:p w14:paraId="5DDC021A" w14:textId="77777777" w:rsidR="00000000" w:rsidRDefault="009F4636">
      <w:pPr>
        <w:pStyle w:val="ad"/>
        <w:rPr>
          <w:b w:val="0"/>
          <w:bCs w:val="0"/>
          <w:caps/>
          <w:u w:val="none"/>
          <w:rtl/>
        </w:rPr>
      </w:pPr>
      <w:r>
        <w:rPr>
          <w:b w:val="0"/>
          <w:bCs w:val="0"/>
          <w:caps/>
          <w:u w:val="none"/>
          <w:rtl/>
        </w:rPr>
        <w:t>היו"ר נסי</w:t>
      </w:r>
      <w:r>
        <w:rPr>
          <w:b w:val="0"/>
          <w:bCs w:val="0"/>
          <w:caps/>
          <w:u w:val="none"/>
          <w:rtl/>
        </w:rPr>
        <w:t>ם דהן:</w:t>
      </w:r>
    </w:p>
    <w:p w14:paraId="5C499621" w14:textId="77777777" w:rsidR="00000000" w:rsidRDefault="009F4636">
      <w:pPr>
        <w:pStyle w:val="a"/>
        <w:rPr>
          <w:caps/>
          <w:rtl/>
        </w:rPr>
      </w:pPr>
    </w:p>
    <w:p w14:paraId="0E116567" w14:textId="77777777" w:rsidR="00000000" w:rsidRDefault="009F4636">
      <w:pPr>
        <w:pStyle w:val="a"/>
        <w:rPr>
          <w:rFonts w:hint="cs"/>
          <w:caps/>
          <w:rtl/>
        </w:rPr>
      </w:pPr>
      <w:r>
        <w:rPr>
          <w:rFonts w:hint="cs"/>
          <w:caps/>
          <w:rtl/>
        </w:rPr>
        <w:t>זה לא ויכוח. תנו לו להשמיע את דבריו. בבקשה.</w:t>
      </w:r>
    </w:p>
    <w:p w14:paraId="4C6BEC18" w14:textId="77777777" w:rsidR="00000000" w:rsidRDefault="009F4636">
      <w:pPr>
        <w:pStyle w:val="a"/>
        <w:rPr>
          <w:rFonts w:hint="cs"/>
          <w:caps/>
          <w:rtl/>
        </w:rPr>
      </w:pPr>
    </w:p>
    <w:p w14:paraId="634D4017" w14:textId="77777777" w:rsidR="00000000" w:rsidRDefault="009F4636">
      <w:pPr>
        <w:pStyle w:val="SpeakerCon"/>
        <w:rPr>
          <w:b w:val="0"/>
          <w:bCs w:val="0"/>
          <w:caps/>
          <w:u w:val="none"/>
          <w:rtl/>
        </w:rPr>
      </w:pPr>
      <w:bookmarkStart w:id="162" w:name="FS000000540T18_06_2003_13_31_58C"/>
      <w:bookmarkEnd w:id="162"/>
      <w:r>
        <w:rPr>
          <w:b w:val="0"/>
          <w:bCs w:val="0"/>
          <w:caps/>
          <w:u w:val="none"/>
          <w:rtl/>
        </w:rPr>
        <w:t>מוחמד ברכה (חד"ש-תע"ל):</w:t>
      </w:r>
    </w:p>
    <w:p w14:paraId="25A0975C" w14:textId="77777777" w:rsidR="00000000" w:rsidRDefault="009F4636">
      <w:pPr>
        <w:pStyle w:val="a"/>
        <w:rPr>
          <w:caps/>
          <w:rtl/>
        </w:rPr>
      </w:pPr>
    </w:p>
    <w:p w14:paraId="1CDB7892" w14:textId="77777777" w:rsidR="00000000" w:rsidRDefault="009F4636">
      <w:pPr>
        <w:pStyle w:val="a"/>
        <w:rPr>
          <w:rFonts w:hint="cs"/>
          <w:caps/>
          <w:rtl/>
        </w:rPr>
      </w:pPr>
      <w:r>
        <w:rPr>
          <w:rFonts w:hint="cs"/>
          <w:caps/>
          <w:rtl/>
        </w:rPr>
        <w:t>חבר הכנסת בנלולו וכל חבריך, כל חברי הקואליציה, אל תשפטו את החוק הזה במושגים של שמאל וימין ויהודים וערבים. תחשבו כאנשים, כבני-אדם, כבני-אדם דמוקרטים. תשפטו את החוק כמחוקקים ולא כח</w:t>
      </w:r>
      <w:r>
        <w:rPr>
          <w:rFonts w:hint="cs"/>
          <w:caps/>
          <w:rtl/>
        </w:rPr>
        <w:t>בורה שנקלעה למקום הזה באקראי. כבני-אדם תשפטו את זה, ותדחו על הסף את הצעת החוק הזאת.</w:t>
      </w:r>
    </w:p>
    <w:p w14:paraId="2AAD2BD8" w14:textId="77777777" w:rsidR="00000000" w:rsidRDefault="009F4636">
      <w:pPr>
        <w:pStyle w:val="a"/>
        <w:rPr>
          <w:rFonts w:hint="cs"/>
          <w:caps/>
          <w:rtl/>
        </w:rPr>
      </w:pPr>
    </w:p>
    <w:p w14:paraId="5077B6CA" w14:textId="77777777" w:rsidR="00000000" w:rsidRDefault="009F4636">
      <w:pPr>
        <w:pStyle w:val="a"/>
        <w:rPr>
          <w:rFonts w:hint="cs"/>
          <w:caps/>
          <w:rtl/>
        </w:rPr>
      </w:pPr>
      <w:r>
        <w:rPr>
          <w:rFonts w:hint="cs"/>
          <w:caps/>
          <w:rtl/>
        </w:rPr>
        <w:t>אתמול עמד שר הפנים על הדוכן ובסגנון של "יורים ובוכים" אמר כמה קשה לו עם החוק, וכמה הוא מצטער על זה, אבל הוא חייב לתמוך בעניין. הוא אמר שהחוק הזה הוא הוראת שעה לשנה. מי מבט</w:t>
      </w:r>
      <w:r>
        <w:rPr>
          <w:rFonts w:hint="cs"/>
          <w:caps/>
          <w:rtl/>
        </w:rPr>
        <w:t>יח שכאשר לא תהיה שר הפנים, שר הפנים יהיה מחויב למה שאתה אומר? צריך לשפוט ציבור שלם, עשרות-אלפי אנשים, בגלל פשע של אדם אחד?</w:t>
      </w:r>
    </w:p>
    <w:p w14:paraId="1BAC3B80" w14:textId="77777777" w:rsidR="00000000" w:rsidRDefault="009F4636">
      <w:pPr>
        <w:pStyle w:val="a"/>
        <w:ind w:firstLine="0"/>
        <w:rPr>
          <w:rFonts w:hint="cs"/>
          <w:caps/>
          <w:rtl/>
        </w:rPr>
      </w:pPr>
    </w:p>
    <w:p w14:paraId="3973685B" w14:textId="77777777" w:rsidR="00000000" w:rsidRDefault="009F4636">
      <w:pPr>
        <w:pStyle w:val="ad"/>
        <w:rPr>
          <w:b w:val="0"/>
          <w:bCs w:val="0"/>
          <w:caps/>
          <w:u w:val="none"/>
          <w:rtl/>
        </w:rPr>
      </w:pPr>
      <w:r>
        <w:rPr>
          <w:b w:val="0"/>
          <w:bCs w:val="0"/>
          <w:caps/>
          <w:u w:val="none"/>
          <w:rtl/>
        </w:rPr>
        <w:t>היו"ר נסים דהן:</w:t>
      </w:r>
    </w:p>
    <w:p w14:paraId="1B773025" w14:textId="77777777" w:rsidR="00000000" w:rsidRDefault="009F4636">
      <w:pPr>
        <w:pStyle w:val="a"/>
        <w:rPr>
          <w:caps/>
          <w:rtl/>
        </w:rPr>
      </w:pPr>
    </w:p>
    <w:p w14:paraId="467EC10D" w14:textId="77777777" w:rsidR="00000000" w:rsidRDefault="009F4636">
      <w:pPr>
        <w:pStyle w:val="a"/>
        <w:rPr>
          <w:rFonts w:hint="cs"/>
          <w:caps/>
          <w:rtl/>
        </w:rPr>
      </w:pPr>
      <w:r>
        <w:rPr>
          <w:rFonts w:hint="cs"/>
          <w:caps/>
          <w:rtl/>
        </w:rPr>
        <w:t>כתוב בהצעת החוק שזו הוראת שעה.</w:t>
      </w:r>
    </w:p>
    <w:p w14:paraId="07C0DFC0" w14:textId="77777777" w:rsidR="00000000" w:rsidRDefault="009F4636">
      <w:pPr>
        <w:pStyle w:val="a"/>
        <w:ind w:firstLine="0"/>
        <w:rPr>
          <w:rFonts w:hint="cs"/>
          <w:caps/>
          <w:rtl/>
        </w:rPr>
      </w:pPr>
    </w:p>
    <w:p w14:paraId="0D547BEE" w14:textId="77777777" w:rsidR="00000000" w:rsidRDefault="009F4636">
      <w:pPr>
        <w:pStyle w:val="SpeakerCon"/>
        <w:rPr>
          <w:b w:val="0"/>
          <w:bCs w:val="0"/>
          <w:caps/>
          <w:u w:val="none"/>
          <w:rtl/>
        </w:rPr>
      </w:pPr>
      <w:bookmarkStart w:id="163" w:name="FS000000540T18_06_2003_13_33_46C"/>
      <w:bookmarkEnd w:id="163"/>
      <w:r>
        <w:rPr>
          <w:b w:val="0"/>
          <w:bCs w:val="0"/>
          <w:caps/>
          <w:u w:val="none"/>
          <w:rtl/>
        </w:rPr>
        <w:t>מוחמד ברכה (חד"ש-תע"ל):</w:t>
      </w:r>
    </w:p>
    <w:p w14:paraId="7D230F42" w14:textId="77777777" w:rsidR="00000000" w:rsidRDefault="009F4636">
      <w:pPr>
        <w:pStyle w:val="a"/>
        <w:rPr>
          <w:caps/>
          <w:rtl/>
        </w:rPr>
      </w:pPr>
    </w:p>
    <w:p w14:paraId="450D40DA" w14:textId="77777777" w:rsidR="00000000" w:rsidRDefault="009F4636">
      <w:pPr>
        <w:pStyle w:val="a"/>
        <w:rPr>
          <w:rFonts w:hint="cs"/>
          <w:caps/>
          <w:rtl/>
        </w:rPr>
      </w:pPr>
      <w:r>
        <w:rPr>
          <w:rFonts w:hint="cs"/>
          <w:caps/>
          <w:rtl/>
        </w:rPr>
        <w:t>אני חושב שאין מקום להצעת החוק הזאת בספר החוקים הישראלי. זה</w:t>
      </w:r>
      <w:r>
        <w:rPr>
          <w:rFonts w:hint="cs"/>
          <w:caps/>
          <w:rtl/>
        </w:rPr>
        <w:t xml:space="preserve"> כתם שיתנוסס על מצחה של הדמוקרטיה בישראל, של כנסת ישראל. תודה.</w:t>
      </w:r>
    </w:p>
    <w:p w14:paraId="287DB800" w14:textId="77777777" w:rsidR="00000000" w:rsidRDefault="009F4636">
      <w:pPr>
        <w:pStyle w:val="a"/>
        <w:ind w:firstLine="0"/>
        <w:rPr>
          <w:rFonts w:hint="cs"/>
          <w:caps/>
          <w:rtl/>
        </w:rPr>
      </w:pPr>
    </w:p>
    <w:p w14:paraId="7A089271" w14:textId="77777777" w:rsidR="00000000" w:rsidRDefault="009F4636">
      <w:pPr>
        <w:pStyle w:val="ad"/>
        <w:rPr>
          <w:b w:val="0"/>
          <w:bCs w:val="0"/>
          <w:caps/>
          <w:u w:val="none"/>
          <w:rtl/>
        </w:rPr>
      </w:pPr>
      <w:r>
        <w:rPr>
          <w:b w:val="0"/>
          <w:bCs w:val="0"/>
          <w:caps/>
          <w:u w:val="none"/>
          <w:rtl/>
        </w:rPr>
        <w:t>היו"ר נסים דהן:</w:t>
      </w:r>
    </w:p>
    <w:p w14:paraId="35E6ECF7" w14:textId="77777777" w:rsidR="00000000" w:rsidRDefault="009F4636">
      <w:pPr>
        <w:pStyle w:val="a"/>
        <w:rPr>
          <w:caps/>
          <w:rtl/>
        </w:rPr>
      </w:pPr>
    </w:p>
    <w:p w14:paraId="771D9991" w14:textId="77777777" w:rsidR="00000000" w:rsidRDefault="009F4636">
      <w:pPr>
        <w:pStyle w:val="a"/>
        <w:rPr>
          <w:rFonts w:hint="cs"/>
          <w:caps/>
          <w:rtl/>
        </w:rPr>
      </w:pPr>
      <w:r>
        <w:rPr>
          <w:rFonts w:hint="cs"/>
          <w:caps/>
          <w:rtl/>
        </w:rPr>
        <w:t>תשובה לשר הפנים אברהם פורז. מייד אחריו נעבור להצבעה. אנא, לשבת במקומות, שלא תהיה הרגשה למישהו שחוטפים הצבעות. נא לשבת במקומות. מייד עם סיום דבריו של שר הפנים, אנחנו עוברים להצ</w:t>
      </w:r>
      <w:r>
        <w:rPr>
          <w:rFonts w:hint="cs"/>
          <w:caps/>
          <w:rtl/>
        </w:rPr>
        <w:t>בעה. נא לצלצל.</w:t>
      </w:r>
    </w:p>
    <w:p w14:paraId="459947B6" w14:textId="77777777" w:rsidR="00000000" w:rsidRDefault="009F4636">
      <w:pPr>
        <w:pStyle w:val="a"/>
        <w:ind w:firstLine="0"/>
        <w:rPr>
          <w:rFonts w:hint="cs"/>
          <w:caps/>
          <w:rtl/>
        </w:rPr>
      </w:pPr>
    </w:p>
    <w:p w14:paraId="2460EAA9" w14:textId="77777777" w:rsidR="00000000" w:rsidRDefault="009F4636">
      <w:pPr>
        <w:pStyle w:val="Speaker"/>
        <w:rPr>
          <w:b w:val="0"/>
          <w:bCs w:val="0"/>
          <w:caps/>
          <w:u w:val="none"/>
          <w:rtl/>
        </w:rPr>
      </w:pPr>
      <w:bookmarkStart w:id="164" w:name="FS000000519T18_06_2003_13_34_37"/>
      <w:bookmarkStart w:id="165" w:name="_Toc45451380"/>
      <w:bookmarkStart w:id="166" w:name="_Toc45970103"/>
      <w:bookmarkEnd w:id="164"/>
      <w:r>
        <w:rPr>
          <w:rFonts w:hint="eastAsia"/>
          <w:b w:val="0"/>
          <w:bCs w:val="0"/>
          <w:caps/>
          <w:u w:val="none"/>
          <w:rtl/>
        </w:rPr>
        <w:t>שר</w:t>
      </w:r>
      <w:r>
        <w:rPr>
          <w:b w:val="0"/>
          <w:bCs w:val="0"/>
          <w:caps/>
          <w:u w:val="none"/>
          <w:rtl/>
        </w:rPr>
        <w:t xml:space="preserve"> הפנים אברהם פורז:</w:t>
      </w:r>
      <w:bookmarkEnd w:id="165"/>
      <w:bookmarkEnd w:id="166"/>
    </w:p>
    <w:p w14:paraId="35170B32" w14:textId="77777777" w:rsidR="00000000" w:rsidRDefault="009F4636">
      <w:pPr>
        <w:pStyle w:val="a"/>
        <w:rPr>
          <w:rFonts w:hint="cs"/>
          <w:caps/>
          <w:rtl/>
        </w:rPr>
      </w:pPr>
    </w:p>
    <w:p w14:paraId="501540AC" w14:textId="77777777" w:rsidR="00000000" w:rsidRDefault="009F4636">
      <w:pPr>
        <w:pStyle w:val="a"/>
        <w:rPr>
          <w:rFonts w:hint="cs"/>
          <w:caps/>
          <w:rtl/>
        </w:rPr>
      </w:pPr>
      <w:r>
        <w:rPr>
          <w:rFonts w:hint="cs"/>
          <w:caps/>
          <w:rtl/>
        </w:rPr>
        <w:t>אדוני היושב-ראש, חברי הכנסת, הסברתי בישיבה הקודמת, אתמול, שלא הבאתי את החוק לכנסת בשמחה אלא בעצב. כי בדרך כלל בתנאים רגילים ראוי לה למדינה שתאפשר איחוד משפחות על בסיס הומניטרי. אלא שנוכח גל הטרור ובשל העובדה שהרבה מאוד</w:t>
      </w:r>
      <w:r>
        <w:rPr>
          <w:rFonts w:hint="cs"/>
          <w:caps/>
          <w:rtl/>
        </w:rPr>
        <w:t xml:space="preserve"> מאלה שביצעו פיגועים היו מחזיקי תעודות זהות כחולות - - </w:t>
      </w:r>
    </w:p>
    <w:p w14:paraId="5A5EF993" w14:textId="77777777" w:rsidR="00000000" w:rsidRDefault="009F4636">
      <w:pPr>
        <w:pStyle w:val="a"/>
        <w:ind w:firstLine="0"/>
        <w:rPr>
          <w:rFonts w:hint="cs"/>
          <w:caps/>
          <w:rtl/>
        </w:rPr>
      </w:pPr>
    </w:p>
    <w:p w14:paraId="0899563F" w14:textId="77777777" w:rsidR="00000000" w:rsidRDefault="009F4636">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7D8E5A31" w14:textId="77777777" w:rsidR="00000000" w:rsidRDefault="009F4636">
      <w:pPr>
        <w:pStyle w:val="a"/>
        <w:rPr>
          <w:rFonts w:hint="cs"/>
          <w:caps/>
          <w:rtl/>
        </w:rPr>
      </w:pPr>
    </w:p>
    <w:p w14:paraId="5927098D" w14:textId="77777777" w:rsidR="00000000" w:rsidRDefault="009F4636">
      <w:pPr>
        <w:pStyle w:val="a"/>
        <w:rPr>
          <w:rFonts w:hint="cs"/>
          <w:caps/>
          <w:rtl/>
        </w:rPr>
      </w:pPr>
      <w:r>
        <w:rPr>
          <w:rFonts w:hint="cs"/>
          <w:caps/>
          <w:rtl/>
        </w:rPr>
        <w:t xml:space="preserve">- - - </w:t>
      </w:r>
    </w:p>
    <w:p w14:paraId="49A65AE3" w14:textId="77777777" w:rsidR="00000000" w:rsidRDefault="009F4636">
      <w:pPr>
        <w:pStyle w:val="a"/>
        <w:ind w:firstLine="0"/>
        <w:rPr>
          <w:rFonts w:hint="cs"/>
          <w:caps/>
          <w:rtl/>
        </w:rPr>
      </w:pPr>
    </w:p>
    <w:p w14:paraId="0DF98930" w14:textId="77777777" w:rsidR="00000000" w:rsidRDefault="009F4636">
      <w:pPr>
        <w:pStyle w:val="ad"/>
        <w:rPr>
          <w:b w:val="0"/>
          <w:bCs w:val="0"/>
          <w:caps/>
          <w:u w:val="none"/>
          <w:rtl/>
        </w:rPr>
      </w:pPr>
    </w:p>
    <w:p w14:paraId="3910BE4B" w14:textId="77777777" w:rsidR="00000000" w:rsidRDefault="009F4636">
      <w:pPr>
        <w:pStyle w:val="ad"/>
        <w:rPr>
          <w:b w:val="0"/>
          <w:bCs w:val="0"/>
          <w:caps/>
          <w:u w:val="none"/>
          <w:rtl/>
        </w:rPr>
      </w:pPr>
      <w:r>
        <w:rPr>
          <w:b w:val="0"/>
          <w:bCs w:val="0"/>
          <w:caps/>
          <w:u w:val="none"/>
          <w:rtl/>
        </w:rPr>
        <w:t>היו"ר נסים דהן:</w:t>
      </w:r>
    </w:p>
    <w:p w14:paraId="52612481" w14:textId="77777777" w:rsidR="00000000" w:rsidRDefault="009F4636">
      <w:pPr>
        <w:pStyle w:val="a"/>
        <w:rPr>
          <w:caps/>
          <w:rtl/>
        </w:rPr>
      </w:pPr>
    </w:p>
    <w:p w14:paraId="73C239DC" w14:textId="77777777" w:rsidR="00000000" w:rsidRDefault="009F4636">
      <w:pPr>
        <w:pStyle w:val="a"/>
        <w:rPr>
          <w:rFonts w:hint="cs"/>
          <w:caps/>
          <w:rtl/>
        </w:rPr>
      </w:pPr>
      <w:r>
        <w:rPr>
          <w:rFonts w:hint="cs"/>
          <w:caps/>
          <w:rtl/>
        </w:rPr>
        <w:t xml:space="preserve">חברת הכנסת זהבה גלאון, לא להפריע. </w:t>
      </w:r>
    </w:p>
    <w:p w14:paraId="7D329452" w14:textId="77777777" w:rsidR="00000000" w:rsidRDefault="009F4636">
      <w:pPr>
        <w:pStyle w:val="a"/>
        <w:rPr>
          <w:rFonts w:hint="cs"/>
          <w:caps/>
          <w:rtl/>
        </w:rPr>
      </w:pPr>
    </w:p>
    <w:p w14:paraId="1871011B" w14:textId="77777777" w:rsidR="00000000" w:rsidRDefault="009F4636">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42443144" w14:textId="77777777" w:rsidR="00000000" w:rsidRDefault="009F4636">
      <w:pPr>
        <w:pStyle w:val="a"/>
        <w:rPr>
          <w:rFonts w:hint="cs"/>
          <w:caps/>
          <w:rtl/>
        </w:rPr>
      </w:pPr>
    </w:p>
    <w:p w14:paraId="4D22C9FB" w14:textId="77777777" w:rsidR="00000000" w:rsidRDefault="009F4636">
      <w:pPr>
        <w:pStyle w:val="a"/>
        <w:rPr>
          <w:rFonts w:hint="cs"/>
          <w:caps/>
          <w:rtl/>
        </w:rPr>
      </w:pPr>
      <w:r>
        <w:rPr>
          <w:rFonts w:hint="cs"/>
          <w:caps/>
          <w:rtl/>
        </w:rPr>
        <w:t xml:space="preserve">- - - </w:t>
      </w:r>
    </w:p>
    <w:p w14:paraId="4AAB7893" w14:textId="77777777" w:rsidR="00000000" w:rsidRDefault="009F4636">
      <w:pPr>
        <w:pStyle w:val="a"/>
        <w:ind w:firstLine="0"/>
        <w:rPr>
          <w:rFonts w:hint="cs"/>
          <w:caps/>
          <w:rtl/>
        </w:rPr>
      </w:pPr>
    </w:p>
    <w:p w14:paraId="2F3D89CD" w14:textId="77777777" w:rsidR="00000000" w:rsidRDefault="009F4636">
      <w:pPr>
        <w:pStyle w:val="SpeakerCon"/>
        <w:rPr>
          <w:b w:val="0"/>
          <w:bCs w:val="0"/>
          <w:caps/>
          <w:u w:val="none"/>
          <w:rtl/>
        </w:rPr>
      </w:pPr>
      <w:bookmarkStart w:id="167" w:name="FS000000519T18_06_2003_13_36_18C"/>
      <w:bookmarkEnd w:id="167"/>
      <w:r>
        <w:rPr>
          <w:b w:val="0"/>
          <w:bCs w:val="0"/>
          <w:caps/>
          <w:u w:val="none"/>
          <w:rtl/>
        </w:rPr>
        <w:t>שר הפנים אברהם פורז:</w:t>
      </w:r>
    </w:p>
    <w:p w14:paraId="66DC549D" w14:textId="77777777" w:rsidR="00000000" w:rsidRDefault="009F4636">
      <w:pPr>
        <w:pStyle w:val="a"/>
        <w:rPr>
          <w:caps/>
          <w:rtl/>
        </w:rPr>
      </w:pPr>
    </w:p>
    <w:p w14:paraId="2DA6EE64" w14:textId="77777777" w:rsidR="00000000" w:rsidRDefault="009F4636">
      <w:pPr>
        <w:pStyle w:val="a"/>
        <w:rPr>
          <w:rFonts w:hint="cs"/>
          <w:caps/>
          <w:rtl/>
        </w:rPr>
      </w:pPr>
      <w:r>
        <w:rPr>
          <w:rFonts w:hint="cs"/>
          <w:caps/>
          <w:rtl/>
        </w:rPr>
        <w:t>- - וניצלו את חופש התנועה שניתן להם בזכות תעודות הזהות הכחולות כדי לב</w:t>
      </w:r>
      <w:r>
        <w:rPr>
          <w:rFonts w:hint="cs"/>
          <w:caps/>
          <w:rtl/>
        </w:rPr>
        <w:t xml:space="preserve">צע פיגועים, אין ברירה אלא לחוקק את החוק. החוק הוא הוראת שעה לשנה אחת. גם אמרתי, שלדעתי, אם התהליך המדיני יתקדם והטרור ייפסק, והחשדנות ההדדית בין העמים תיחלש ונעלה על מסלול של הידברות ולא של פיגועים, אפשר יהיה לשקול שינוי חוק, אולי אפילו בטרם תחלוף השנה. </w:t>
      </w:r>
    </w:p>
    <w:p w14:paraId="7814469F" w14:textId="77777777" w:rsidR="00000000" w:rsidRDefault="009F4636">
      <w:pPr>
        <w:pStyle w:val="a"/>
        <w:ind w:firstLine="0"/>
        <w:rPr>
          <w:rFonts w:hint="cs"/>
          <w:caps/>
          <w:rtl/>
        </w:rPr>
      </w:pPr>
    </w:p>
    <w:p w14:paraId="3CE628DD" w14:textId="77777777" w:rsidR="00000000" w:rsidRDefault="009F4636">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64BA7DB9" w14:textId="77777777" w:rsidR="00000000" w:rsidRDefault="009F4636">
      <w:pPr>
        <w:pStyle w:val="a"/>
        <w:rPr>
          <w:rFonts w:hint="cs"/>
          <w:caps/>
          <w:rtl/>
        </w:rPr>
      </w:pPr>
    </w:p>
    <w:p w14:paraId="6176216F" w14:textId="77777777" w:rsidR="00000000" w:rsidRDefault="009F4636">
      <w:pPr>
        <w:pStyle w:val="a"/>
        <w:rPr>
          <w:rFonts w:hint="cs"/>
          <w:caps/>
          <w:rtl/>
        </w:rPr>
      </w:pPr>
      <w:r>
        <w:rPr>
          <w:rFonts w:hint="cs"/>
          <w:caps/>
          <w:rtl/>
        </w:rPr>
        <w:t xml:space="preserve">- - - </w:t>
      </w:r>
    </w:p>
    <w:p w14:paraId="0BED8980" w14:textId="77777777" w:rsidR="00000000" w:rsidRDefault="009F4636">
      <w:pPr>
        <w:pStyle w:val="a"/>
        <w:ind w:firstLine="0"/>
        <w:rPr>
          <w:rFonts w:hint="cs"/>
          <w:caps/>
          <w:rtl/>
        </w:rPr>
      </w:pPr>
    </w:p>
    <w:p w14:paraId="32C0B5BD" w14:textId="77777777" w:rsidR="00000000" w:rsidRDefault="009F4636">
      <w:pPr>
        <w:pStyle w:val="SpeakerCon"/>
        <w:rPr>
          <w:b w:val="0"/>
          <w:bCs w:val="0"/>
          <w:caps/>
          <w:u w:val="none"/>
          <w:rtl/>
        </w:rPr>
      </w:pPr>
      <w:bookmarkStart w:id="168" w:name="FS000000519T18_06_2003_13_37_52C"/>
      <w:bookmarkEnd w:id="168"/>
      <w:r>
        <w:rPr>
          <w:b w:val="0"/>
          <w:bCs w:val="0"/>
          <w:caps/>
          <w:u w:val="none"/>
          <w:rtl/>
        </w:rPr>
        <w:t>שר הפנים אברהם פורז:</w:t>
      </w:r>
    </w:p>
    <w:p w14:paraId="2608DD04" w14:textId="77777777" w:rsidR="00000000" w:rsidRDefault="009F4636">
      <w:pPr>
        <w:pStyle w:val="a"/>
        <w:rPr>
          <w:caps/>
          <w:rtl/>
        </w:rPr>
      </w:pPr>
    </w:p>
    <w:p w14:paraId="3D13B5A0" w14:textId="77777777" w:rsidR="00000000" w:rsidRDefault="009F4636">
      <w:pPr>
        <w:pStyle w:val="a"/>
        <w:rPr>
          <w:rFonts w:hint="cs"/>
          <w:caps/>
          <w:rtl/>
        </w:rPr>
      </w:pPr>
      <w:r>
        <w:rPr>
          <w:rFonts w:hint="cs"/>
          <w:caps/>
          <w:rtl/>
        </w:rPr>
        <w:t>בכל מקרה, בנסיבות העצובות האלה אין מנוס מהחוק הזה, ולכן אני מציע לכנסת לאשרו.</w:t>
      </w:r>
    </w:p>
    <w:p w14:paraId="382B866E" w14:textId="77777777" w:rsidR="00000000" w:rsidRDefault="009F4636">
      <w:pPr>
        <w:pStyle w:val="a"/>
        <w:ind w:firstLine="0"/>
        <w:rPr>
          <w:rFonts w:hint="cs"/>
          <w:caps/>
          <w:rtl/>
        </w:rPr>
      </w:pPr>
    </w:p>
    <w:p w14:paraId="78D0F27D" w14:textId="77777777" w:rsidR="00000000" w:rsidRDefault="009F4636">
      <w:pPr>
        <w:pStyle w:val="ac"/>
        <w:rPr>
          <w:b w:val="0"/>
          <w:bCs w:val="0"/>
          <w:caps/>
          <w:u w:val="none"/>
          <w:rtl/>
        </w:rPr>
      </w:pPr>
      <w:r>
        <w:rPr>
          <w:rFonts w:hint="eastAsia"/>
          <w:b w:val="0"/>
          <w:bCs w:val="0"/>
          <w:caps/>
          <w:u w:val="none"/>
          <w:rtl/>
        </w:rPr>
        <w:t>ג</w:t>
      </w:r>
      <w:r>
        <w:rPr>
          <w:b w:val="0"/>
          <w:bCs w:val="0"/>
          <w:caps/>
          <w:u w:val="none"/>
          <w:rtl/>
        </w:rPr>
        <w:t>'מאל זחאלקה (בל"ד):</w:t>
      </w:r>
    </w:p>
    <w:p w14:paraId="02F39F06" w14:textId="77777777" w:rsidR="00000000" w:rsidRDefault="009F4636">
      <w:pPr>
        <w:pStyle w:val="a"/>
        <w:rPr>
          <w:rFonts w:hint="cs"/>
          <w:caps/>
          <w:rtl/>
        </w:rPr>
      </w:pPr>
    </w:p>
    <w:p w14:paraId="57285529" w14:textId="77777777" w:rsidR="00000000" w:rsidRDefault="009F4636">
      <w:pPr>
        <w:pStyle w:val="a"/>
        <w:rPr>
          <w:rFonts w:hint="cs"/>
          <w:caps/>
          <w:rtl/>
        </w:rPr>
      </w:pPr>
      <w:r>
        <w:rPr>
          <w:rFonts w:hint="cs"/>
          <w:caps/>
          <w:rtl/>
        </w:rPr>
        <w:t xml:space="preserve">- - - </w:t>
      </w:r>
    </w:p>
    <w:p w14:paraId="4157F7A3" w14:textId="77777777" w:rsidR="00000000" w:rsidRDefault="009F4636">
      <w:pPr>
        <w:pStyle w:val="a"/>
        <w:ind w:firstLine="0"/>
        <w:rPr>
          <w:rFonts w:hint="cs"/>
          <w:caps/>
          <w:rtl/>
        </w:rPr>
      </w:pPr>
    </w:p>
    <w:p w14:paraId="66C40EB7" w14:textId="77777777" w:rsidR="00000000" w:rsidRDefault="009F4636">
      <w:pPr>
        <w:pStyle w:val="ad"/>
        <w:rPr>
          <w:b w:val="0"/>
          <w:bCs w:val="0"/>
          <w:caps/>
          <w:u w:val="none"/>
          <w:rtl/>
        </w:rPr>
      </w:pPr>
      <w:r>
        <w:rPr>
          <w:b w:val="0"/>
          <w:bCs w:val="0"/>
          <w:caps/>
          <w:u w:val="none"/>
          <w:rtl/>
        </w:rPr>
        <w:t>היו"ר נסים דהן:</w:t>
      </w:r>
    </w:p>
    <w:p w14:paraId="0A756EE8" w14:textId="77777777" w:rsidR="00000000" w:rsidRDefault="009F4636">
      <w:pPr>
        <w:pStyle w:val="a"/>
        <w:rPr>
          <w:caps/>
          <w:rtl/>
        </w:rPr>
      </w:pPr>
    </w:p>
    <w:p w14:paraId="562C6763" w14:textId="77777777" w:rsidR="00000000" w:rsidRDefault="009F4636">
      <w:pPr>
        <w:pStyle w:val="a"/>
        <w:rPr>
          <w:rFonts w:hint="cs"/>
          <w:caps/>
          <w:rtl/>
        </w:rPr>
      </w:pPr>
      <w:r>
        <w:rPr>
          <w:rFonts w:hint="cs"/>
          <w:caps/>
          <w:rtl/>
        </w:rPr>
        <w:t xml:space="preserve">חברי הכנסת, אנו עוברים להצבעה. מי בעד? מי נגד? </w:t>
      </w:r>
    </w:p>
    <w:p w14:paraId="00872825" w14:textId="77777777" w:rsidR="00000000" w:rsidRDefault="009F4636">
      <w:pPr>
        <w:pStyle w:val="a"/>
        <w:rPr>
          <w:rFonts w:hint="cs"/>
          <w:caps/>
          <w:rtl/>
        </w:rPr>
      </w:pPr>
    </w:p>
    <w:p w14:paraId="5C1BCB7D" w14:textId="77777777" w:rsidR="00000000" w:rsidRDefault="009F4636">
      <w:pPr>
        <w:pStyle w:val="a7"/>
        <w:bidi/>
        <w:rPr>
          <w:rFonts w:hint="cs"/>
          <w:b w:val="0"/>
          <w:bCs w:val="0"/>
          <w:caps/>
          <w:rtl/>
        </w:rPr>
      </w:pPr>
      <w:r>
        <w:rPr>
          <w:rFonts w:hint="cs"/>
          <w:b w:val="0"/>
          <w:bCs w:val="0"/>
          <w:caps/>
          <w:rtl/>
        </w:rPr>
        <w:t>הצבעה מס' 15</w:t>
      </w:r>
    </w:p>
    <w:p w14:paraId="315A4F28" w14:textId="77777777" w:rsidR="00000000" w:rsidRDefault="009F4636">
      <w:pPr>
        <w:pStyle w:val="a"/>
        <w:rPr>
          <w:rFonts w:hint="cs"/>
          <w:caps/>
          <w:rtl/>
        </w:rPr>
      </w:pPr>
    </w:p>
    <w:p w14:paraId="709B812D" w14:textId="77777777" w:rsidR="00000000" w:rsidRDefault="009F4636">
      <w:pPr>
        <w:pStyle w:val="a8"/>
        <w:bidi/>
        <w:rPr>
          <w:rFonts w:hint="cs"/>
          <w:caps/>
          <w:rtl/>
        </w:rPr>
      </w:pPr>
      <w:r>
        <w:rPr>
          <w:rFonts w:hint="cs"/>
          <w:caps/>
          <w:rtl/>
        </w:rPr>
        <w:t>בעד ההצעה להעביר א</w:t>
      </w:r>
      <w:r>
        <w:rPr>
          <w:rFonts w:hint="cs"/>
          <w:caps/>
          <w:rtl/>
        </w:rPr>
        <w:t xml:space="preserve">ת הצעת החוק לוועדה </w:t>
      </w:r>
      <w:r>
        <w:rPr>
          <w:caps/>
          <w:rtl/>
        </w:rPr>
        <w:t>–</w:t>
      </w:r>
      <w:r>
        <w:rPr>
          <w:rFonts w:hint="cs"/>
          <w:caps/>
          <w:rtl/>
        </w:rPr>
        <w:t xml:space="preserve"> 47</w:t>
      </w:r>
    </w:p>
    <w:p w14:paraId="18B79EC6" w14:textId="77777777" w:rsidR="00000000" w:rsidRDefault="009F4636">
      <w:pPr>
        <w:pStyle w:val="a8"/>
        <w:bidi/>
        <w:rPr>
          <w:rFonts w:hint="cs"/>
          <w:caps/>
          <w:rtl/>
        </w:rPr>
      </w:pPr>
      <w:r>
        <w:rPr>
          <w:rFonts w:hint="cs"/>
          <w:caps/>
          <w:rtl/>
        </w:rPr>
        <w:t xml:space="preserve">נגד </w:t>
      </w:r>
      <w:r>
        <w:rPr>
          <w:caps/>
          <w:rtl/>
        </w:rPr>
        <w:t>–</w:t>
      </w:r>
      <w:r>
        <w:rPr>
          <w:rFonts w:hint="cs"/>
          <w:caps/>
          <w:rtl/>
        </w:rPr>
        <w:t xml:space="preserve"> 28</w:t>
      </w:r>
    </w:p>
    <w:p w14:paraId="5752DC7B" w14:textId="77777777" w:rsidR="00000000" w:rsidRDefault="009F4636">
      <w:pPr>
        <w:pStyle w:val="a8"/>
        <w:bidi/>
        <w:rPr>
          <w:rFonts w:hint="cs"/>
          <w:caps/>
          <w:rtl/>
        </w:rPr>
      </w:pPr>
      <w:r>
        <w:rPr>
          <w:rFonts w:hint="cs"/>
          <w:caps/>
          <w:rtl/>
        </w:rPr>
        <w:t xml:space="preserve">נמנעים </w:t>
      </w:r>
      <w:r>
        <w:rPr>
          <w:caps/>
          <w:rtl/>
        </w:rPr>
        <w:t>–</w:t>
      </w:r>
      <w:r>
        <w:rPr>
          <w:rFonts w:hint="cs"/>
          <w:caps/>
          <w:rtl/>
        </w:rPr>
        <w:t xml:space="preserve"> 5</w:t>
      </w:r>
    </w:p>
    <w:p w14:paraId="20E1509F" w14:textId="77777777" w:rsidR="00000000" w:rsidRDefault="009F4636">
      <w:pPr>
        <w:pStyle w:val="a9"/>
        <w:bidi/>
        <w:rPr>
          <w:rFonts w:hint="cs"/>
          <w:caps/>
          <w:rtl/>
        </w:rPr>
      </w:pPr>
      <w:r>
        <w:rPr>
          <w:rFonts w:hint="cs"/>
          <w:caps/>
          <w:rtl/>
        </w:rPr>
        <w:t>ההצעה להעביר את הצעת חוק האזרחות והכניסה לישראל (הוראת שעה),</w:t>
      </w:r>
    </w:p>
    <w:p w14:paraId="7EDEB9DA" w14:textId="77777777" w:rsidR="00000000" w:rsidRDefault="009F4636">
      <w:pPr>
        <w:pStyle w:val="a9"/>
        <w:bidi/>
        <w:rPr>
          <w:rFonts w:hint="cs"/>
          <w:caps/>
          <w:rtl/>
        </w:rPr>
      </w:pPr>
      <w:r>
        <w:rPr>
          <w:rFonts w:hint="cs"/>
          <w:caps/>
          <w:rtl/>
        </w:rPr>
        <w:t xml:space="preserve">התשס"ג-2003, לוועדה שתקבע ועדת הכנסת נתקבלה. </w:t>
      </w:r>
    </w:p>
    <w:p w14:paraId="418CD515" w14:textId="77777777" w:rsidR="00000000" w:rsidRDefault="009F4636">
      <w:pPr>
        <w:pStyle w:val="a"/>
        <w:ind w:firstLine="0"/>
        <w:rPr>
          <w:rFonts w:hint="cs"/>
          <w:caps/>
          <w:rtl/>
        </w:rPr>
      </w:pPr>
    </w:p>
    <w:p w14:paraId="52D76E41" w14:textId="77777777" w:rsidR="00000000" w:rsidRDefault="009F4636">
      <w:pPr>
        <w:pStyle w:val="ad"/>
        <w:rPr>
          <w:b w:val="0"/>
          <w:bCs w:val="0"/>
          <w:caps/>
          <w:u w:val="none"/>
          <w:rtl/>
        </w:rPr>
      </w:pPr>
      <w:r>
        <w:rPr>
          <w:b w:val="0"/>
          <w:bCs w:val="0"/>
          <w:caps/>
          <w:u w:val="none"/>
          <w:rtl/>
        </w:rPr>
        <w:t>היו"ר נסים דהן:</w:t>
      </w:r>
    </w:p>
    <w:p w14:paraId="2DAD9579" w14:textId="77777777" w:rsidR="00000000" w:rsidRDefault="009F4636">
      <w:pPr>
        <w:pStyle w:val="a"/>
        <w:rPr>
          <w:caps/>
          <w:rtl/>
        </w:rPr>
      </w:pPr>
    </w:p>
    <w:p w14:paraId="774BFEF9" w14:textId="77777777" w:rsidR="00000000" w:rsidRDefault="009F4636">
      <w:pPr>
        <w:pStyle w:val="a"/>
        <w:rPr>
          <w:rFonts w:hint="cs"/>
          <w:caps/>
          <w:rtl/>
        </w:rPr>
      </w:pPr>
      <w:r>
        <w:rPr>
          <w:rFonts w:hint="cs"/>
          <w:caps/>
          <w:rtl/>
        </w:rPr>
        <w:t>48 בעד, בצירוף קולו של יושב-ראש הכנסת, חבר הכנסת רובי ריבלין, 28 נגד וחמישה נמנעים. הצע</w:t>
      </w:r>
      <w:r>
        <w:rPr>
          <w:rFonts w:hint="cs"/>
          <w:caps/>
          <w:rtl/>
        </w:rPr>
        <w:t xml:space="preserve">ת החוק עברה בקריאה ראשונה, והיא עוברת להכנה לקריאה שנייה ושלישית לוועדת הפנים ואיכות הסביבה. </w:t>
      </w:r>
    </w:p>
    <w:p w14:paraId="39818341" w14:textId="77777777" w:rsidR="00000000" w:rsidRDefault="009F4636">
      <w:pPr>
        <w:pStyle w:val="a"/>
        <w:ind w:firstLine="0"/>
        <w:rPr>
          <w:rFonts w:hint="cs"/>
          <w:caps/>
          <w:rtl/>
        </w:rPr>
      </w:pPr>
    </w:p>
    <w:p w14:paraId="38952490" w14:textId="77777777" w:rsidR="00000000" w:rsidRDefault="009F4636">
      <w:pPr>
        <w:pStyle w:val="ac"/>
        <w:rPr>
          <w:b w:val="0"/>
          <w:bCs w:val="0"/>
          <w:caps/>
          <w:u w:val="none"/>
          <w:rtl/>
        </w:rPr>
      </w:pPr>
      <w:r>
        <w:rPr>
          <w:rFonts w:hint="eastAsia"/>
          <w:b w:val="0"/>
          <w:bCs w:val="0"/>
          <w:caps/>
          <w:u w:val="none"/>
          <w:rtl/>
        </w:rPr>
        <w:t>מוחמד</w:t>
      </w:r>
      <w:r>
        <w:rPr>
          <w:b w:val="0"/>
          <w:bCs w:val="0"/>
          <w:caps/>
          <w:u w:val="none"/>
          <w:rtl/>
        </w:rPr>
        <w:t xml:space="preserve"> ברכה (חד"ש-תע"ל):</w:t>
      </w:r>
    </w:p>
    <w:p w14:paraId="4CA87AE2" w14:textId="77777777" w:rsidR="00000000" w:rsidRDefault="009F4636">
      <w:pPr>
        <w:pStyle w:val="a"/>
        <w:rPr>
          <w:rFonts w:hint="cs"/>
          <w:caps/>
          <w:rtl/>
        </w:rPr>
      </w:pPr>
    </w:p>
    <w:p w14:paraId="767F1062" w14:textId="77777777" w:rsidR="00000000" w:rsidRDefault="009F4636">
      <w:pPr>
        <w:pStyle w:val="a"/>
        <w:rPr>
          <w:rFonts w:hint="cs"/>
          <w:caps/>
          <w:rtl/>
        </w:rPr>
      </w:pPr>
      <w:r>
        <w:rPr>
          <w:rFonts w:hint="cs"/>
          <w:caps/>
          <w:rtl/>
        </w:rPr>
        <w:t xml:space="preserve">- - - </w:t>
      </w:r>
    </w:p>
    <w:p w14:paraId="03A4691B" w14:textId="77777777" w:rsidR="00000000" w:rsidRDefault="009F4636">
      <w:pPr>
        <w:pStyle w:val="a"/>
        <w:ind w:firstLine="0"/>
        <w:rPr>
          <w:rFonts w:hint="cs"/>
          <w:caps/>
          <w:rtl/>
        </w:rPr>
      </w:pPr>
    </w:p>
    <w:p w14:paraId="5560DAB1" w14:textId="77777777" w:rsidR="00000000" w:rsidRDefault="009F4636">
      <w:pPr>
        <w:pStyle w:val="ad"/>
        <w:rPr>
          <w:b w:val="0"/>
          <w:bCs w:val="0"/>
          <w:caps/>
          <w:u w:val="none"/>
          <w:rtl/>
        </w:rPr>
      </w:pPr>
      <w:r>
        <w:rPr>
          <w:b w:val="0"/>
          <w:bCs w:val="0"/>
          <w:caps/>
          <w:u w:val="none"/>
          <w:rtl/>
        </w:rPr>
        <w:t>היו"ר נסים דהן:</w:t>
      </w:r>
    </w:p>
    <w:p w14:paraId="7FB2A6BE" w14:textId="77777777" w:rsidR="00000000" w:rsidRDefault="009F4636">
      <w:pPr>
        <w:pStyle w:val="a"/>
        <w:rPr>
          <w:caps/>
          <w:rtl/>
        </w:rPr>
      </w:pPr>
    </w:p>
    <w:p w14:paraId="03B3BD30" w14:textId="77777777" w:rsidR="00000000" w:rsidRDefault="009F4636">
      <w:pPr>
        <w:pStyle w:val="a"/>
        <w:rPr>
          <w:rFonts w:hint="cs"/>
          <w:caps/>
          <w:rtl/>
        </w:rPr>
      </w:pPr>
      <w:r>
        <w:rPr>
          <w:rFonts w:hint="cs"/>
          <w:caps/>
          <w:rtl/>
        </w:rPr>
        <w:t xml:space="preserve">חבר הכנסת ברכה, אני קורא אותך לסדר פעם ראשונה. </w:t>
      </w:r>
    </w:p>
    <w:p w14:paraId="216D9F26" w14:textId="77777777" w:rsidR="00000000" w:rsidRDefault="009F4636">
      <w:pPr>
        <w:pStyle w:val="a"/>
        <w:ind w:firstLine="0"/>
        <w:rPr>
          <w:rFonts w:hint="cs"/>
          <w:caps/>
          <w:rtl/>
        </w:rPr>
      </w:pPr>
    </w:p>
    <w:p w14:paraId="057F3DF0" w14:textId="77777777" w:rsidR="00000000" w:rsidRDefault="009F4636">
      <w:pPr>
        <w:pStyle w:val="ac"/>
        <w:rPr>
          <w:b w:val="0"/>
          <w:bCs w:val="0"/>
          <w:caps/>
          <w:u w:val="none"/>
          <w:rtl/>
        </w:rPr>
      </w:pPr>
      <w:r>
        <w:rPr>
          <w:rFonts w:hint="eastAsia"/>
          <w:b w:val="0"/>
          <w:bCs w:val="0"/>
          <w:caps/>
          <w:u w:val="none"/>
          <w:rtl/>
        </w:rPr>
        <w:t>קריאות</w:t>
      </w:r>
      <w:r>
        <w:rPr>
          <w:b w:val="0"/>
          <w:bCs w:val="0"/>
          <w:caps/>
          <w:u w:val="none"/>
          <w:rtl/>
        </w:rPr>
        <w:t>:</w:t>
      </w:r>
    </w:p>
    <w:p w14:paraId="7D77DE73" w14:textId="77777777" w:rsidR="00000000" w:rsidRDefault="009F4636">
      <w:pPr>
        <w:pStyle w:val="a"/>
        <w:rPr>
          <w:rFonts w:hint="cs"/>
          <w:caps/>
          <w:rtl/>
        </w:rPr>
      </w:pPr>
    </w:p>
    <w:p w14:paraId="7A9DDFCE" w14:textId="77777777" w:rsidR="00000000" w:rsidRDefault="009F4636">
      <w:pPr>
        <w:pStyle w:val="a"/>
        <w:rPr>
          <w:rFonts w:hint="cs"/>
          <w:caps/>
          <w:rtl/>
        </w:rPr>
      </w:pPr>
      <w:r>
        <w:rPr>
          <w:rFonts w:hint="cs"/>
          <w:caps/>
          <w:rtl/>
        </w:rPr>
        <w:t xml:space="preserve">- - - </w:t>
      </w:r>
    </w:p>
    <w:p w14:paraId="159FCFC2" w14:textId="77777777" w:rsidR="00000000" w:rsidRDefault="009F4636">
      <w:pPr>
        <w:pStyle w:val="a"/>
        <w:ind w:firstLine="0"/>
        <w:rPr>
          <w:rFonts w:hint="cs"/>
          <w:caps/>
          <w:rtl/>
        </w:rPr>
      </w:pPr>
    </w:p>
    <w:p w14:paraId="2EF20AF0" w14:textId="77777777" w:rsidR="00000000" w:rsidRDefault="009F4636">
      <w:pPr>
        <w:pStyle w:val="ad"/>
        <w:rPr>
          <w:b w:val="0"/>
          <w:bCs w:val="0"/>
          <w:caps/>
          <w:u w:val="none"/>
          <w:rtl/>
        </w:rPr>
      </w:pPr>
      <w:r>
        <w:rPr>
          <w:b w:val="0"/>
          <w:bCs w:val="0"/>
          <w:caps/>
          <w:u w:val="none"/>
          <w:rtl/>
        </w:rPr>
        <w:t>היו"ר נסים דהן:</w:t>
      </w:r>
    </w:p>
    <w:p w14:paraId="169A5B47" w14:textId="77777777" w:rsidR="00000000" w:rsidRDefault="009F4636">
      <w:pPr>
        <w:pStyle w:val="a"/>
        <w:rPr>
          <w:caps/>
          <w:rtl/>
        </w:rPr>
      </w:pPr>
    </w:p>
    <w:p w14:paraId="3AAC6E36" w14:textId="77777777" w:rsidR="00000000" w:rsidRDefault="009F4636">
      <w:pPr>
        <w:pStyle w:val="a"/>
        <w:rPr>
          <w:rFonts w:hint="cs"/>
          <w:caps/>
          <w:rtl/>
        </w:rPr>
      </w:pPr>
      <w:r>
        <w:rPr>
          <w:rFonts w:hint="cs"/>
          <w:caps/>
          <w:rtl/>
        </w:rPr>
        <w:t xml:space="preserve">ועדת הכנסת תחליט. </w:t>
      </w:r>
    </w:p>
    <w:p w14:paraId="040CE909" w14:textId="77777777" w:rsidR="00000000" w:rsidRDefault="009F4636">
      <w:pPr>
        <w:pStyle w:val="a"/>
        <w:ind w:firstLine="0"/>
        <w:rPr>
          <w:rFonts w:hint="cs"/>
          <w:caps/>
          <w:rtl/>
        </w:rPr>
      </w:pPr>
    </w:p>
    <w:p w14:paraId="7E54A275" w14:textId="77777777" w:rsidR="00000000" w:rsidRDefault="009F4636">
      <w:pPr>
        <w:pStyle w:val="ac"/>
        <w:rPr>
          <w:b w:val="0"/>
          <w:bCs w:val="0"/>
          <w:caps/>
          <w:u w:val="none"/>
          <w:rtl/>
        </w:rPr>
      </w:pPr>
      <w:r>
        <w:rPr>
          <w:rFonts w:hint="eastAsia"/>
          <w:b w:val="0"/>
          <w:bCs w:val="0"/>
          <w:caps/>
          <w:u w:val="none"/>
          <w:rtl/>
        </w:rPr>
        <w:t>אחמד</w:t>
      </w:r>
      <w:r>
        <w:rPr>
          <w:b w:val="0"/>
          <w:bCs w:val="0"/>
          <w:caps/>
          <w:u w:val="none"/>
          <w:rtl/>
        </w:rPr>
        <w:t xml:space="preserve"> טיב</w:t>
      </w:r>
      <w:r>
        <w:rPr>
          <w:b w:val="0"/>
          <w:bCs w:val="0"/>
          <w:caps/>
          <w:u w:val="none"/>
          <w:rtl/>
        </w:rPr>
        <w:t>י (חד"ש-תע"ל):</w:t>
      </w:r>
    </w:p>
    <w:p w14:paraId="0FE95872" w14:textId="77777777" w:rsidR="00000000" w:rsidRDefault="009F4636">
      <w:pPr>
        <w:pStyle w:val="a"/>
        <w:rPr>
          <w:rFonts w:hint="cs"/>
          <w:caps/>
          <w:rtl/>
        </w:rPr>
      </w:pPr>
    </w:p>
    <w:p w14:paraId="05F2BD4C" w14:textId="77777777" w:rsidR="00000000" w:rsidRDefault="009F4636">
      <w:pPr>
        <w:pStyle w:val="a"/>
        <w:rPr>
          <w:rFonts w:hint="cs"/>
          <w:caps/>
          <w:rtl/>
        </w:rPr>
      </w:pPr>
      <w:r>
        <w:rPr>
          <w:rFonts w:hint="cs"/>
          <w:caps/>
          <w:rtl/>
        </w:rPr>
        <w:t xml:space="preserve">לוועדת הבושה. </w:t>
      </w:r>
    </w:p>
    <w:p w14:paraId="4C54C2B5" w14:textId="77777777" w:rsidR="00000000" w:rsidRDefault="009F4636">
      <w:pPr>
        <w:pStyle w:val="a"/>
        <w:ind w:firstLine="0"/>
        <w:rPr>
          <w:rFonts w:hint="cs"/>
          <w:caps/>
          <w:rtl/>
        </w:rPr>
      </w:pPr>
    </w:p>
    <w:p w14:paraId="6ABE7923" w14:textId="77777777" w:rsidR="00000000" w:rsidRDefault="009F4636">
      <w:pPr>
        <w:pStyle w:val="ad"/>
        <w:rPr>
          <w:b w:val="0"/>
          <w:bCs w:val="0"/>
          <w:caps/>
          <w:u w:val="none"/>
          <w:rtl/>
        </w:rPr>
      </w:pPr>
      <w:r>
        <w:rPr>
          <w:b w:val="0"/>
          <w:bCs w:val="0"/>
          <w:caps/>
          <w:u w:val="none"/>
          <w:rtl/>
        </w:rPr>
        <w:t>היו"ר נסים דהן:</w:t>
      </w:r>
    </w:p>
    <w:p w14:paraId="283A1652" w14:textId="77777777" w:rsidR="00000000" w:rsidRDefault="009F4636">
      <w:pPr>
        <w:pStyle w:val="a"/>
        <w:rPr>
          <w:caps/>
          <w:rtl/>
        </w:rPr>
      </w:pPr>
    </w:p>
    <w:p w14:paraId="57772320" w14:textId="77777777" w:rsidR="00000000" w:rsidRDefault="009F4636">
      <w:pPr>
        <w:pStyle w:val="a"/>
        <w:rPr>
          <w:rFonts w:hint="cs"/>
          <w:caps/>
          <w:rtl/>
        </w:rPr>
      </w:pPr>
      <w:r>
        <w:rPr>
          <w:rFonts w:hint="cs"/>
          <w:caps/>
          <w:rtl/>
        </w:rPr>
        <w:t xml:space="preserve">חבר הכנסת אחמד טיבי, נא לשבת לפני שאתה קורא קריאת ביניים. </w:t>
      </w:r>
    </w:p>
    <w:p w14:paraId="108B6C94" w14:textId="77777777" w:rsidR="00000000" w:rsidRDefault="009F4636">
      <w:pPr>
        <w:pStyle w:val="a"/>
        <w:rPr>
          <w:rFonts w:hint="cs"/>
          <w:caps/>
          <w:rtl/>
        </w:rPr>
      </w:pPr>
    </w:p>
    <w:p w14:paraId="4FD11719"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רמון (העבודה-מימד):</w:t>
      </w:r>
    </w:p>
    <w:p w14:paraId="236FEFCD" w14:textId="77777777" w:rsidR="00000000" w:rsidRDefault="009F4636">
      <w:pPr>
        <w:pStyle w:val="a"/>
        <w:rPr>
          <w:rFonts w:hint="cs"/>
          <w:caps/>
          <w:rtl/>
        </w:rPr>
      </w:pPr>
    </w:p>
    <w:p w14:paraId="184F5D86" w14:textId="77777777" w:rsidR="00000000" w:rsidRDefault="009F4636">
      <w:pPr>
        <w:pStyle w:val="a"/>
        <w:rPr>
          <w:rFonts w:hint="cs"/>
          <w:caps/>
          <w:rtl/>
        </w:rPr>
      </w:pPr>
      <w:r>
        <w:rPr>
          <w:rFonts w:hint="cs"/>
          <w:caps/>
          <w:rtl/>
        </w:rPr>
        <w:t xml:space="preserve">לוועדת הקליטה. </w:t>
      </w:r>
    </w:p>
    <w:p w14:paraId="37C38D2F" w14:textId="77777777" w:rsidR="00000000" w:rsidRDefault="009F4636">
      <w:pPr>
        <w:pStyle w:val="a"/>
        <w:ind w:firstLine="0"/>
        <w:rPr>
          <w:rFonts w:hint="cs"/>
          <w:caps/>
          <w:rtl/>
        </w:rPr>
      </w:pPr>
    </w:p>
    <w:p w14:paraId="640C240E" w14:textId="77777777" w:rsidR="00000000" w:rsidRDefault="009F4636">
      <w:pPr>
        <w:pStyle w:val="ac"/>
        <w:rPr>
          <w:b w:val="0"/>
          <w:bCs w:val="0"/>
          <w:caps/>
          <w:u w:val="none"/>
          <w:rtl/>
        </w:rPr>
      </w:pPr>
      <w:r>
        <w:rPr>
          <w:rFonts w:hint="eastAsia"/>
          <w:b w:val="0"/>
          <w:bCs w:val="0"/>
          <w:caps/>
          <w:u w:val="none"/>
          <w:rtl/>
        </w:rPr>
        <w:t>נסים</w:t>
      </w:r>
      <w:r>
        <w:rPr>
          <w:b w:val="0"/>
          <w:bCs w:val="0"/>
          <w:caps/>
          <w:u w:val="none"/>
          <w:rtl/>
        </w:rPr>
        <w:t xml:space="preserve"> זאב (ש"ס):</w:t>
      </w:r>
    </w:p>
    <w:p w14:paraId="40D02113" w14:textId="77777777" w:rsidR="00000000" w:rsidRDefault="009F4636">
      <w:pPr>
        <w:pStyle w:val="a"/>
        <w:rPr>
          <w:rFonts w:hint="cs"/>
          <w:caps/>
          <w:rtl/>
        </w:rPr>
      </w:pPr>
    </w:p>
    <w:p w14:paraId="0B91B6A3" w14:textId="77777777" w:rsidR="00000000" w:rsidRDefault="009F4636">
      <w:pPr>
        <w:pStyle w:val="a"/>
        <w:rPr>
          <w:rFonts w:hint="cs"/>
          <w:caps/>
          <w:rtl/>
        </w:rPr>
      </w:pPr>
      <w:r>
        <w:rPr>
          <w:rFonts w:hint="cs"/>
          <w:caps/>
          <w:rtl/>
        </w:rPr>
        <w:t>לוועדת החוץ והביטחון,  כי זה נושא ביטחוני.</w:t>
      </w:r>
    </w:p>
    <w:p w14:paraId="701851CB" w14:textId="77777777" w:rsidR="00000000" w:rsidRDefault="009F4636">
      <w:pPr>
        <w:pStyle w:val="a"/>
        <w:ind w:firstLine="0"/>
        <w:rPr>
          <w:rFonts w:hint="cs"/>
          <w:caps/>
          <w:rtl/>
        </w:rPr>
      </w:pPr>
    </w:p>
    <w:p w14:paraId="7006DCFE" w14:textId="77777777" w:rsidR="00000000" w:rsidRDefault="009F4636">
      <w:pPr>
        <w:pStyle w:val="ad"/>
        <w:rPr>
          <w:b w:val="0"/>
          <w:bCs w:val="0"/>
          <w:caps/>
          <w:u w:val="none"/>
          <w:rtl/>
        </w:rPr>
      </w:pPr>
    </w:p>
    <w:p w14:paraId="5258ED0A" w14:textId="77777777" w:rsidR="00000000" w:rsidRDefault="009F4636">
      <w:pPr>
        <w:pStyle w:val="ad"/>
        <w:rPr>
          <w:b w:val="0"/>
          <w:bCs w:val="0"/>
          <w:caps/>
          <w:u w:val="none"/>
          <w:rtl/>
        </w:rPr>
      </w:pPr>
      <w:r>
        <w:rPr>
          <w:b w:val="0"/>
          <w:bCs w:val="0"/>
          <w:caps/>
          <w:u w:val="none"/>
          <w:rtl/>
        </w:rPr>
        <w:t>היו"ר נסים דהן:</w:t>
      </w:r>
    </w:p>
    <w:p w14:paraId="388A80B6" w14:textId="77777777" w:rsidR="00000000" w:rsidRDefault="009F4636">
      <w:pPr>
        <w:pStyle w:val="a"/>
        <w:rPr>
          <w:caps/>
          <w:rtl/>
        </w:rPr>
      </w:pPr>
    </w:p>
    <w:p w14:paraId="3478850F" w14:textId="77777777" w:rsidR="00000000" w:rsidRDefault="009F4636">
      <w:pPr>
        <w:pStyle w:val="a"/>
        <w:rPr>
          <w:rFonts w:hint="cs"/>
          <w:caps/>
          <w:rtl/>
        </w:rPr>
      </w:pPr>
      <w:r>
        <w:rPr>
          <w:rFonts w:hint="cs"/>
          <w:caps/>
          <w:rtl/>
        </w:rPr>
        <w:t>חבר הכנסת נסים זאב, שב.</w:t>
      </w:r>
    </w:p>
    <w:p w14:paraId="0E955A1B" w14:textId="77777777" w:rsidR="00000000" w:rsidRDefault="009F4636">
      <w:pPr>
        <w:pStyle w:val="a"/>
        <w:rPr>
          <w:rFonts w:hint="cs"/>
          <w:caps/>
          <w:rtl/>
        </w:rPr>
      </w:pPr>
    </w:p>
    <w:p w14:paraId="12AE867E" w14:textId="77777777" w:rsidR="00000000" w:rsidRDefault="009F4636">
      <w:pPr>
        <w:pStyle w:val="a"/>
        <w:rPr>
          <w:rFonts w:hint="cs"/>
          <w:caps/>
          <w:rtl/>
        </w:rPr>
      </w:pPr>
      <w:r>
        <w:rPr>
          <w:rFonts w:hint="cs"/>
          <w:caps/>
          <w:rtl/>
        </w:rPr>
        <w:t xml:space="preserve">חברת הכנסת יולי תמיר מודיעה לפרוטוקול, שהיא הצביעה בטעות במקומו של חבר הכנסת חיים אורון.  </w:t>
      </w:r>
    </w:p>
    <w:p w14:paraId="4C6A4A97" w14:textId="77777777" w:rsidR="00000000" w:rsidRDefault="009F4636">
      <w:pPr>
        <w:pStyle w:val="a"/>
        <w:rPr>
          <w:caps/>
          <w:rtl/>
        </w:rPr>
      </w:pPr>
    </w:p>
    <w:p w14:paraId="24BC7340" w14:textId="77777777" w:rsidR="00000000" w:rsidRDefault="009F4636">
      <w:pPr>
        <w:pStyle w:val="a"/>
        <w:rPr>
          <w:rFonts w:hint="cs"/>
          <w:caps/>
          <w:rtl/>
        </w:rPr>
      </w:pPr>
      <w:r>
        <w:rPr>
          <w:rFonts w:hint="cs"/>
          <w:caps/>
          <w:rtl/>
        </w:rPr>
        <w:t xml:space="preserve">חברי הכנסת, אנחנו עוברים להצעות חוק בדיון מוקדם. נא לשבת. </w:t>
      </w:r>
    </w:p>
    <w:p w14:paraId="6C9E2368" w14:textId="77777777" w:rsidR="00000000" w:rsidRDefault="009F4636">
      <w:pPr>
        <w:pStyle w:val="a"/>
        <w:rPr>
          <w:rFonts w:hint="cs"/>
          <w:caps/>
          <w:rtl/>
        </w:rPr>
      </w:pPr>
    </w:p>
    <w:p w14:paraId="09C13FBA" w14:textId="77777777" w:rsidR="00000000" w:rsidRDefault="009F4636">
      <w:pPr>
        <w:pStyle w:val="a"/>
        <w:rPr>
          <w:rFonts w:hint="cs"/>
          <w:caps/>
          <w:rtl/>
        </w:rPr>
      </w:pPr>
      <w:r>
        <w:rPr>
          <w:rFonts w:hint="cs"/>
          <w:caps/>
          <w:rtl/>
        </w:rPr>
        <w:t xml:space="preserve">חבר הכנסת כהן, טעויות יכולות לקרות. זו לא בושה להודות בטעות. נא לשבת ולא להפריע עכשיו למהלך הדיון.  </w:t>
      </w:r>
    </w:p>
    <w:p w14:paraId="55B66842" w14:textId="77777777" w:rsidR="00000000" w:rsidRDefault="009F4636">
      <w:pPr>
        <w:pStyle w:val="Subject"/>
        <w:rPr>
          <w:rFonts w:hint="cs"/>
          <w:b w:val="0"/>
          <w:bCs w:val="0"/>
          <w:caps/>
          <w:u w:val="none"/>
          <w:rtl/>
        </w:rPr>
      </w:pPr>
    </w:p>
    <w:p w14:paraId="51CA93D4" w14:textId="77777777" w:rsidR="00000000" w:rsidRDefault="009F4636">
      <w:pPr>
        <w:pStyle w:val="a"/>
        <w:rPr>
          <w:rFonts w:hint="cs"/>
          <w:caps/>
          <w:rtl/>
        </w:rPr>
      </w:pPr>
    </w:p>
    <w:p w14:paraId="6395FC69" w14:textId="77777777" w:rsidR="00000000" w:rsidRDefault="009F4636">
      <w:pPr>
        <w:pStyle w:val="Subject"/>
        <w:rPr>
          <w:rFonts w:hint="cs"/>
          <w:b w:val="0"/>
          <w:bCs w:val="0"/>
          <w:caps/>
          <w:u w:val="none"/>
          <w:rtl/>
        </w:rPr>
      </w:pPr>
      <w:bookmarkStart w:id="169" w:name="_Toc45451381"/>
      <w:bookmarkStart w:id="170" w:name="_Toc45970104"/>
      <w:r>
        <w:rPr>
          <w:rFonts w:hint="cs"/>
          <w:b w:val="0"/>
          <w:bCs w:val="0"/>
          <w:caps/>
          <w:u w:val="none"/>
          <w:rtl/>
        </w:rPr>
        <w:t>ה</w:t>
      </w:r>
      <w:r>
        <w:rPr>
          <w:rFonts w:hint="cs"/>
          <w:b w:val="0"/>
          <w:bCs w:val="0"/>
          <w:caps/>
          <w:u w:val="none"/>
          <w:rtl/>
        </w:rPr>
        <w:t xml:space="preserve">צעת חוק אימוץ ילדים (תיקון </w:t>
      </w:r>
      <w:r>
        <w:rPr>
          <w:b w:val="0"/>
          <w:bCs w:val="0"/>
          <w:caps/>
          <w:u w:val="none"/>
          <w:rtl/>
        </w:rPr>
        <w:t>–</w:t>
      </w:r>
      <w:r>
        <w:rPr>
          <w:rFonts w:hint="cs"/>
          <w:b w:val="0"/>
          <w:bCs w:val="0"/>
          <w:caps/>
          <w:u w:val="none"/>
          <w:rtl/>
        </w:rPr>
        <w:t xml:space="preserve"> הגבלת תקופת הליכי אישור אימוץ), התשס"ג-2003</w:t>
      </w:r>
      <w:bookmarkEnd w:id="169"/>
      <w:bookmarkEnd w:id="170"/>
    </w:p>
    <w:p w14:paraId="0C014487" w14:textId="77777777" w:rsidR="00000000" w:rsidRDefault="009F4636">
      <w:pPr>
        <w:pStyle w:val="a"/>
        <w:ind w:firstLine="0"/>
        <w:rPr>
          <w:rFonts w:hint="cs"/>
          <w:caps/>
          <w:rtl/>
        </w:rPr>
      </w:pPr>
      <w:r>
        <w:rPr>
          <w:rFonts w:hint="cs"/>
          <w:caps/>
          <w:rtl/>
        </w:rPr>
        <w:t>[</w:t>
      </w:r>
      <w:r>
        <w:rPr>
          <w:rFonts w:hint="eastAsia"/>
          <w:caps/>
          <w:rtl/>
        </w:rPr>
        <w:t>נספחות</w:t>
      </w:r>
      <w:r>
        <w:rPr>
          <w:caps/>
          <w:rtl/>
        </w:rPr>
        <w:t>.</w:t>
      </w:r>
      <w:r>
        <w:rPr>
          <w:rFonts w:hint="cs"/>
          <w:caps/>
          <w:rtl/>
        </w:rPr>
        <w:t>]</w:t>
      </w:r>
    </w:p>
    <w:p w14:paraId="27AEB69A" w14:textId="77777777" w:rsidR="00000000" w:rsidRDefault="009F4636">
      <w:pPr>
        <w:pStyle w:val="SubjectSub"/>
        <w:rPr>
          <w:rFonts w:hint="cs"/>
          <w:b w:val="0"/>
          <w:bCs w:val="0"/>
          <w:caps/>
          <w:u w:val="none"/>
          <w:rtl/>
        </w:rPr>
      </w:pPr>
      <w:r>
        <w:rPr>
          <w:rFonts w:hint="cs"/>
          <w:b w:val="0"/>
          <w:bCs w:val="0"/>
          <w:caps/>
          <w:u w:val="none"/>
          <w:rtl/>
        </w:rPr>
        <w:t>(הצעת חברת הכנסת גילה פינקלשטיין)</w:t>
      </w:r>
    </w:p>
    <w:p w14:paraId="749FF753" w14:textId="77777777" w:rsidR="00000000" w:rsidRDefault="009F4636">
      <w:pPr>
        <w:pStyle w:val="a"/>
        <w:ind w:firstLine="0"/>
        <w:rPr>
          <w:rFonts w:hint="cs"/>
          <w:caps/>
          <w:rtl/>
        </w:rPr>
      </w:pPr>
    </w:p>
    <w:p w14:paraId="37E03300" w14:textId="77777777" w:rsidR="00000000" w:rsidRDefault="009F4636">
      <w:pPr>
        <w:pStyle w:val="ad"/>
        <w:rPr>
          <w:b w:val="0"/>
          <w:bCs w:val="0"/>
          <w:caps/>
          <w:u w:val="none"/>
          <w:rtl/>
        </w:rPr>
      </w:pPr>
      <w:r>
        <w:rPr>
          <w:b w:val="0"/>
          <w:bCs w:val="0"/>
          <w:caps/>
          <w:u w:val="none"/>
          <w:rtl/>
        </w:rPr>
        <w:t>היו"ר נסים דהן:</w:t>
      </w:r>
    </w:p>
    <w:p w14:paraId="2F11469E" w14:textId="77777777" w:rsidR="00000000" w:rsidRDefault="009F4636">
      <w:pPr>
        <w:pStyle w:val="a"/>
        <w:rPr>
          <w:caps/>
          <w:rtl/>
        </w:rPr>
      </w:pPr>
    </w:p>
    <w:p w14:paraId="44CED70B" w14:textId="77777777" w:rsidR="00000000" w:rsidRDefault="009F4636">
      <w:pPr>
        <w:pStyle w:val="a"/>
        <w:rPr>
          <w:rFonts w:hint="cs"/>
          <w:caps/>
          <w:rtl/>
        </w:rPr>
      </w:pPr>
    </w:p>
    <w:p w14:paraId="4E1C8AF3" w14:textId="77777777" w:rsidR="00000000" w:rsidRDefault="009F4636">
      <w:pPr>
        <w:pStyle w:val="a"/>
        <w:rPr>
          <w:rFonts w:hint="cs"/>
          <w:caps/>
          <w:rtl/>
        </w:rPr>
      </w:pPr>
      <w:r>
        <w:rPr>
          <w:rFonts w:hint="cs"/>
          <w:caps/>
          <w:rtl/>
        </w:rPr>
        <w:t xml:space="preserve">הצעת חוק אימוץ ילדים (תיקון </w:t>
      </w:r>
      <w:r>
        <w:rPr>
          <w:caps/>
          <w:rtl/>
        </w:rPr>
        <w:t>–</w:t>
      </w:r>
      <w:r>
        <w:rPr>
          <w:rFonts w:hint="cs"/>
          <w:caps/>
          <w:rtl/>
        </w:rPr>
        <w:t xml:space="preserve"> הגבלת תקופת הליכי אישור אימוץ), התשס"ג-2003, של חברת הכנסת גילה פינקלשטיין, שמספרה פ/169. </w:t>
      </w:r>
      <w:r>
        <w:rPr>
          <w:rFonts w:hint="cs"/>
          <w:caps/>
          <w:rtl/>
        </w:rPr>
        <w:t xml:space="preserve">חברת הכנסת פינקלשטיין - כיוון שהממשלה לא מתנגדת, הנמקה מהמקום. </w:t>
      </w:r>
    </w:p>
    <w:p w14:paraId="380B70D5" w14:textId="77777777" w:rsidR="00000000" w:rsidRDefault="009F4636">
      <w:pPr>
        <w:pStyle w:val="a"/>
        <w:ind w:firstLine="0"/>
        <w:rPr>
          <w:rFonts w:hint="cs"/>
          <w:caps/>
          <w:rtl/>
        </w:rPr>
      </w:pPr>
    </w:p>
    <w:p w14:paraId="29F46C14" w14:textId="77777777" w:rsidR="00000000" w:rsidRDefault="009F4636">
      <w:pPr>
        <w:pStyle w:val="Speaker"/>
        <w:rPr>
          <w:b w:val="0"/>
          <w:bCs w:val="0"/>
          <w:caps/>
          <w:u w:val="none"/>
          <w:rtl/>
        </w:rPr>
      </w:pPr>
      <w:bookmarkStart w:id="171" w:name="FS000001059T18_06_2003_13_48_15"/>
      <w:bookmarkStart w:id="172" w:name="_Toc45451382"/>
      <w:bookmarkStart w:id="173" w:name="_Toc45970105"/>
      <w:bookmarkEnd w:id="171"/>
      <w:r>
        <w:rPr>
          <w:rFonts w:hint="eastAsia"/>
          <w:b w:val="0"/>
          <w:bCs w:val="0"/>
          <w:caps/>
          <w:u w:val="none"/>
          <w:rtl/>
        </w:rPr>
        <w:t>גילה</w:t>
      </w:r>
      <w:r>
        <w:rPr>
          <w:b w:val="0"/>
          <w:bCs w:val="0"/>
          <w:caps/>
          <w:u w:val="none"/>
          <w:rtl/>
        </w:rPr>
        <w:t xml:space="preserve"> פינקלשטיין (מפד"ל):</w:t>
      </w:r>
      <w:bookmarkEnd w:id="172"/>
      <w:bookmarkEnd w:id="173"/>
    </w:p>
    <w:p w14:paraId="20E306CC" w14:textId="77777777" w:rsidR="00000000" w:rsidRDefault="009F4636">
      <w:pPr>
        <w:pStyle w:val="a"/>
        <w:rPr>
          <w:rFonts w:hint="cs"/>
          <w:caps/>
          <w:rtl/>
        </w:rPr>
      </w:pPr>
    </w:p>
    <w:p w14:paraId="4088772F" w14:textId="77777777" w:rsidR="00000000" w:rsidRDefault="009F4636">
      <w:pPr>
        <w:pStyle w:val="a"/>
        <w:rPr>
          <w:rFonts w:hint="cs"/>
          <w:caps/>
          <w:rtl/>
        </w:rPr>
      </w:pPr>
      <w:r>
        <w:rPr>
          <w:rFonts w:hint="cs"/>
          <w:caps/>
          <w:rtl/>
        </w:rPr>
        <w:t>אדוני היושב-ראש, חברי הכנסת, החוק שאני מביאה היום להצבעה מבקש להסדיר את תהליך קבלת ההחלטות בענייני אימוץ.</w:t>
      </w:r>
    </w:p>
    <w:p w14:paraId="4E510CF5" w14:textId="77777777" w:rsidR="00000000" w:rsidRDefault="009F4636">
      <w:pPr>
        <w:pStyle w:val="a"/>
        <w:rPr>
          <w:rFonts w:hint="cs"/>
          <w:caps/>
          <w:rtl/>
        </w:rPr>
      </w:pPr>
    </w:p>
    <w:p w14:paraId="166AE667" w14:textId="77777777" w:rsidR="00000000" w:rsidRDefault="009F4636">
      <w:pPr>
        <w:pStyle w:val="a"/>
        <w:rPr>
          <w:rFonts w:hint="cs"/>
          <w:caps/>
          <w:rtl/>
        </w:rPr>
      </w:pPr>
      <w:r>
        <w:rPr>
          <w:rFonts w:hint="cs"/>
          <w:caps/>
          <w:rtl/>
        </w:rPr>
        <w:t>בעיני המצב הקיים הוא בלתי סביר ואף בלתי נסבל מבחינה מוסרית</w:t>
      </w:r>
      <w:r>
        <w:rPr>
          <w:rFonts w:hint="cs"/>
          <w:caps/>
          <w:rtl/>
        </w:rPr>
        <w:t xml:space="preserve"> ואנושית כלפי המשפחות שרוצות לאמץ ילדים, שהפתרון היחיד מבחינתן הוא אימוץ ילדים, משום שפעמים רבות הן אינן מקבלות את צו האימוץ המיוחל במשך תקופה ארוכה, ואנחנו מדברים כאן על שנים של ציפייה, על עיכובים בקבלת החלטות.</w:t>
      </w:r>
    </w:p>
    <w:p w14:paraId="1E15B744" w14:textId="77777777" w:rsidR="00000000" w:rsidRDefault="009F4636">
      <w:pPr>
        <w:pStyle w:val="a"/>
        <w:ind w:firstLine="0"/>
        <w:rPr>
          <w:rFonts w:hint="cs"/>
          <w:caps/>
          <w:rtl/>
        </w:rPr>
      </w:pPr>
    </w:p>
    <w:p w14:paraId="422467DF" w14:textId="77777777" w:rsidR="00000000" w:rsidRDefault="009F4636">
      <w:pPr>
        <w:pStyle w:val="ad"/>
        <w:rPr>
          <w:b w:val="0"/>
          <w:bCs w:val="0"/>
          <w:caps/>
          <w:u w:val="none"/>
          <w:rtl/>
        </w:rPr>
      </w:pPr>
      <w:r>
        <w:rPr>
          <w:b w:val="0"/>
          <w:bCs w:val="0"/>
          <w:caps/>
          <w:u w:val="none"/>
          <w:rtl/>
        </w:rPr>
        <w:t>היו"ר נסים דהן:</w:t>
      </w:r>
    </w:p>
    <w:p w14:paraId="09B1AA62" w14:textId="77777777" w:rsidR="00000000" w:rsidRDefault="009F4636">
      <w:pPr>
        <w:pStyle w:val="a"/>
        <w:rPr>
          <w:caps/>
          <w:rtl/>
        </w:rPr>
      </w:pPr>
    </w:p>
    <w:p w14:paraId="7FE2394E" w14:textId="77777777" w:rsidR="00000000" w:rsidRDefault="009F4636">
      <w:pPr>
        <w:pStyle w:val="a"/>
        <w:rPr>
          <w:rFonts w:hint="cs"/>
          <w:caps/>
          <w:rtl/>
        </w:rPr>
      </w:pPr>
      <w:r>
        <w:rPr>
          <w:rFonts w:hint="cs"/>
          <w:caps/>
          <w:rtl/>
        </w:rPr>
        <w:t>חברת הכנסת פינקלשטיין, סלי</w:t>
      </w:r>
      <w:r>
        <w:rPr>
          <w:rFonts w:hint="cs"/>
          <w:caps/>
          <w:rtl/>
        </w:rPr>
        <w:t>חה, תמתיני. חברי הכנסת, לא ראוי, לא מכובד, שכאשר חבר כנסת עמית מציג הצעת חוק, שלא ישמעו אותו. נא לשמור על השקט. גם השרים מצווים על השקט. גם שרים משינוי. גם שרים משינוי מצווים לשמור על שקט במליאה, עם כל הכבוד.</w:t>
      </w:r>
    </w:p>
    <w:p w14:paraId="24BD5F05" w14:textId="77777777" w:rsidR="00000000" w:rsidRDefault="009F4636">
      <w:pPr>
        <w:pStyle w:val="a"/>
        <w:ind w:firstLine="0"/>
        <w:rPr>
          <w:rFonts w:hint="cs"/>
          <w:caps/>
          <w:rtl/>
        </w:rPr>
      </w:pPr>
    </w:p>
    <w:p w14:paraId="0FF31C0F" w14:textId="77777777" w:rsidR="00000000" w:rsidRDefault="009F4636">
      <w:pPr>
        <w:pStyle w:val="SpeakerCon"/>
        <w:rPr>
          <w:b w:val="0"/>
          <w:bCs w:val="0"/>
          <w:caps/>
          <w:u w:val="none"/>
          <w:rtl/>
        </w:rPr>
      </w:pPr>
      <w:bookmarkStart w:id="174" w:name="FS000001059T18_06_2003_13_52_45C"/>
      <w:bookmarkEnd w:id="174"/>
      <w:r>
        <w:rPr>
          <w:b w:val="0"/>
          <w:bCs w:val="0"/>
          <w:caps/>
          <w:u w:val="none"/>
          <w:rtl/>
        </w:rPr>
        <w:t>גילה פינקלשטיין (מפד"ל):</w:t>
      </w:r>
    </w:p>
    <w:p w14:paraId="7C882BBC" w14:textId="77777777" w:rsidR="00000000" w:rsidRDefault="009F4636">
      <w:pPr>
        <w:pStyle w:val="a"/>
        <w:rPr>
          <w:caps/>
          <w:rtl/>
        </w:rPr>
      </w:pPr>
    </w:p>
    <w:p w14:paraId="0F02C5A8" w14:textId="77777777" w:rsidR="00000000" w:rsidRDefault="009F4636">
      <w:pPr>
        <w:pStyle w:val="a"/>
        <w:rPr>
          <w:rFonts w:hint="cs"/>
          <w:caps/>
          <w:rtl/>
        </w:rPr>
      </w:pPr>
      <w:r>
        <w:rPr>
          <w:rFonts w:hint="cs"/>
          <w:caps/>
          <w:rtl/>
        </w:rPr>
        <w:t>נוסף על הצער הנגרם ל</w:t>
      </w:r>
      <w:r>
        <w:rPr>
          <w:rFonts w:hint="cs"/>
          <w:caps/>
          <w:rtl/>
        </w:rPr>
        <w:t xml:space="preserve">משפחות, אנחנו חייבים לזכור כי מדובר בקטינים ובתקופה משמעותית למדי בחייהם. כל יום נוסף שעובר עליהם בבית-הילדים ללא החלטה על עתידם, מוסיף לעוגמת הנפש של הילדים. כאן עלינו, המחוקקים, להתערב ולעשות כדי לקצר את התקופה. </w:t>
      </w:r>
    </w:p>
    <w:p w14:paraId="78658955" w14:textId="77777777" w:rsidR="00000000" w:rsidRDefault="009F4636">
      <w:pPr>
        <w:pStyle w:val="a"/>
        <w:rPr>
          <w:rFonts w:hint="cs"/>
          <w:caps/>
          <w:rtl/>
        </w:rPr>
      </w:pPr>
    </w:p>
    <w:p w14:paraId="6A5270C5" w14:textId="77777777" w:rsidR="00000000" w:rsidRDefault="009F4636">
      <w:pPr>
        <w:pStyle w:val="a"/>
        <w:rPr>
          <w:rFonts w:hint="cs"/>
          <w:caps/>
          <w:rtl/>
        </w:rPr>
      </w:pPr>
      <w:r>
        <w:rPr>
          <w:rFonts w:hint="cs"/>
          <w:caps/>
          <w:rtl/>
        </w:rPr>
        <w:t>אני יודעת שהממשלה תומכת בהצעת החוק, בשני</w:t>
      </w:r>
      <w:r>
        <w:rPr>
          <w:rFonts w:hint="cs"/>
          <w:caps/>
          <w:rtl/>
        </w:rPr>
        <w:t xml:space="preserve"> סייגים שאני מסכימה להם:  לפי הנוסח שהסכמנו עליו, בתיאום עם משרדי הרווחה והמשפטים, אנחנו מסירים את סעיף מס' 1 להצעת החוק, שעסק במשך הגשת הבקשה, ומאחדים את הסעיפים 2 ו=3, כך שבמקום הכרזה על הילד ייכתב: "ההחלטה בבקשה להכריז על ילד כבר-אימוץ", והדבר יחייב את </w:t>
      </w:r>
      <w:r>
        <w:rPr>
          <w:rFonts w:hint="cs"/>
          <w:caps/>
          <w:rtl/>
        </w:rPr>
        <w:t xml:space="preserve">בית-המשפט לתת החלטה בתוך שישה חודשים. נוסף על כך הוחלט להוסיף, כי בית-המשפט יהיה רשאי, בנסיבות מיוחדות ומטעמים שיציין, לסטות מן האמור בסעיף הקודם. </w:t>
      </w:r>
    </w:p>
    <w:p w14:paraId="77BD2F2C" w14:textId="77777777" w:rsidR="00000000" w:rsidRDefault="009F4636">
      <w:pPr>
        <w:pStyle w:val="a"/>
        <w:rPr>
          <w:rFonts w:hint="cs"/>
          <w:caps/>
          <w:rtl/>
        </w:rPr>
      </w:pPr>
    </w:p>
    <w:p w14:paraId="2FC7A39F" w14:textId="77777777" w:rsidR="00000000" w:rsidRDefault="009F4636">
      <w:pPr>
        <w:pStyle w:val="a"/>
        <w:rPr>
          <w:rFonts w:hint="cs"/>
          <w:caps/>
          <w:rtl/>
        </w:rPr>
      </w:pPr>
      <w:r>
        <w:rPr>
          <w:rFonts w:hint="cs"/>
          <w:caps/>
          <w:rtl/>
        </w:rPr>
        <w:t>חברי הכנסת, אני מבקשת את תמיכתם בהצעת החוק, כדי לחסוך מנת ייסורים ועוגמת נפש מיותרת מהילדים ומההורים המאמצי</w:t>
      </w:r>
      <w:r>
        <w:rPr>
          <w:rFonts w:hint="cs"/>
          <w:caps/>
          <w:rtl/>
        </w:rPr>
        <w:t>ם - מהילדים שמחכים בבית-הילדים וסובלים ומההורים שמחכים. תודה רבה.</w:t>
      </w:r>
    </w:p>
    <w:p w14:paraId="18DCCF53" w14:textId="77777777" w:rsidR="00000000" w:rsidRDefault="009F4636">
      <w:pPr>
        <w:pStyle w:val="a"/>
        <w:rPr>
          <w:rFonts w:hint="cs"/>
          <w:caps/>
          <w:rtl/>
        </w:rPr>
      </w:pPr>
    </w:p>
    <w:p w14:paraId="6A0A5E58" w14:textId="77777777" w:rsidR="00000000" w:rsidRDefault="009F4636">
      <w:pPr>
        <w:pStyle w:val="ad"/>
        <w:rPr>
          <w:b w:val="0"/>
          <w:bCs w:val="0"/>
          <w:caps/>
          <w:u w:val="none"/>
          <w:rtl/>
        </w:rPr>
      </w:pPr>
      <w:r>
        <w:rPr>
          <w:b w:val="0"/>
          <w:bCs w:val="0"/>
          <w:caps/>
          <w:u w:val="none"/>
          <w:rtl/>
        </w:rPr>
        <w:t>היו"ר נסים דהן:</w:t>
      </w:r>
    </w:p>
    <w:p w14:paraId="2AD242D7" w14:textId="77777777" w:rsidR="00000000" w:rsidRDefault="009F4636">
      <w:pPr>
        <w:pStyle w:val="a"/>
        <w:rPr>
          <w:caps/>
          <w:rtl/>
        </w:rPr>
      </w:pPr>
    </w:p>
    <w:p w14:paraId="5F5B0905" w14:textId="77777777" w:rsidR="00000000" w:rsidRDefault="009F4636">
      <w:pPr>
        <w:pStyle w:val="a"/>
        <w:rPr>
          <w:rFonts w:hint="cs"/>
          <w:caps/>
          <w:rtl/>
        </w:rPr>
      </w:pPr>
      <w:r>
        <w:rPr>
          <w:rFonts w:hint="cs"/>
          <w:caps/>
          <w:rtl/>
        </w:rPr>
        <w:t>תודה רבה. נא לשבת. חבר הכנסת נסים זאב, חבר הכנסת הרב אייכלר, חבר הכנסת אמנון כהן, חבר הכנסת גדעון סער. אי-אפשר להמשיך לנהל את הדיון במליאה בצורה מכובדת באופן שחלק מחברי הכנ</w:t>
      </w:r>
      <w:r>
        <w:rPr>
          <w:rFonts w:hint="cs"/>
          <w:caps/>
          <w:rtl/>
        </w:rPr>
        <w:t xml:space="preserve">סת מתנהגים ברגע זה. </w:t>
      </w:r>
    </w:p>
    <w:p w14:paraId="4275F9A1" w14:textId="77777777" w:rsidR="00000000" w:rsidRDefault="009F4636">
      <w:pPr>
        <w:pStyle w:val="a"/>
        <w:rPr>
          <w:rFonts w:hint="cs"/>
          <w:caps/>
          <w:rtl/>
        </w:rPr>
      </w:pPr>
    </w:p>
    <w:p w14:paraId="42F67625" w14:textId="77777777" w:rsidR="00000000" w:rsidRDefault="009F4636">
      <w:pPr>
        <w:pStyle w:val="a"/>
        <w:rPr>
          <w:rFonts w:hint="cs"/>
          <w:caps/>
          <w:rtl/>
        </w:rPr>
      </w:pPr>
      <w:r>
        <w:rPr>
          <w:rFonts w:hint="cs"/>
          <w:caps/>
          <w:rtl/>
        </w:rPr>
        <w:t>כבוד השר גדעון עזרא, תשובה. חברי הכנסת, לא להפריע. חבר הכנסת אזולאי, ההתרוצצות הזאת במליאה מפריעה למהלך הדיונים.</w:t>
      </w:r>
    </w:p>
    <w:p w14:paraId="041F4F6C" w14:textId="77777777" w:rsidR="00000000" w:rsidRDefault="009F4636">
      <w:pPr>
        <w:pStyle w:val="a"/>
        <w:rPr>
          <w:rFonts w:hint="cs"/>
          <w:caps/>
          <w:rtl/>
        </w:rPr>
      </w:pPr>
    </w:p>
    <w:p w14:paraId="40369DE1" w14:textId="77777777" w:rsidR="00000000" w:rsidRDefault="009F4636">
      <w:pPr>
        <w:pStyle w:val="Speaker"/>
        <w:rPr>
          <w:b w:val="0"/>
          <w:bCs w:val="0"/>
          <w:caps/>
          <w:u w:val="none"/>
          <w:rtl/>
        </w:rPr>
      </w:pPr>
      <w:bookmarkStart w:id="175" w:name="FS000000474T18_06_2003_13_41_23"/>
      <w:bookmarkStart w:id="176" w:name="_Toc45451383"/>
      <w:bookmarkStart w:id="177" w:name="_Toc45970106"/>
      <w:bookmarkEnd w:id="175"/>
      <w:r>
        <w:rPr>
          <w:rFonts w:hint="eastAsia"/>
          <w:b w:val="0"/>
          <w:bCs w:val="0"/>
          <w:caps/>
          <w:u w:val="none"/>
          <w:rtl/>
        </w:rPr>
        <w:t>השר</w:t>
      </w:r>
      <w:r>
        <w:rPr>
          <w:b w:val="0"/>
          <w:bCs w:val="0"/>
          <w:caps/>
          <w:u w:val="none"/>
          <w:rtl/>
        </w:rPr>
        <w:t xml:space="preserve"> גדעון עזרא:</w:t>
      </w:r>
      <w:bookmarkEnd w:id="176"/>
      <w:bookmarkEnd w:id="177"/>
    </w:p>
    <w:p w14:paraId="0A538AB2" w14:textId="77777777" w:rsidR="00000000" w:rsidRDefault="009F4636">
      <w:pPr>
        <w:pStyle w:val="a"/>
        <w:rPr>
          <w:rFonts w:hint="cs"/>
          <w:caps/>
          <w:rtl/>
        </w:rPr>
      </w:pPr>
    </w:p>
    <w:p w14:paraId="41FC8CDB" w14:textId="77777777" w:rsidR="00000000" w:rsidRDefault="009F4636">
      <w:pPr>
        <w:pStyle w:val="a"/>
        <w:rPr>
          <w:rFonts w:hint="cs"/>
          <w:caps/>
          <w:rtl/>
        </w:rPr>
      </w:pPr>
      <w:r>
        <w:rPr>
          <w:rFonts w:hint="cs"/>
          <w:caps/>
          <w:rtl/>
        </w:rPr>
        <w:t>אדוני היושב-ראש, חברי חברי הכנסת, חברת הכנסת גילה פינקלשטיין, אני משיב במקומו של השר זבולון אורלב, שמשת</w:t>
      </w:r>
      <w:r>
        <w:rPr>
          <w:rFonts w:hint="cs"/>
          <w:caps/>
          <w:rtl/>
        </w:rPr>
        <w:t>תף בהלוויה של נועם ליבוביץ - - -</w:t>
      </w:r>
    </w:p>
    <w:p w14:paraId="10B47E42" w14:textId="77777777" w:rsidR="00000000" w:rsidRDefault="009F4636">
      <w:pPr>
        <w:pStyle w:val="a"/>
        <w:rPr>
          <w:rFonts w:hint="cs"/>
          <w:caps/>
          <w:rtl/>
        </w:rPr>
      </w:pPr>
    </w:p>
    <w:p w14:paraId="775C7580" w14:textId="77777777" w:rsidR="00000000" w:rsidRDefault="009F4636">
      <w:pPr>
        <w:pStyle w:val="ad"/>
        <w:rPr>
          <w:b w:val="0"/>
          <w:bCs w:val="0"/>
          <w:caps/>
          <w:u w:val="none"/>
          <w:rtl/>
        </w:rPr>
      </w:pPr>
      <w:r>
        <w:rPr>
          <w:b w:val="0"/>
          <w:bCs w:val="0"/>
          <w:caps/>
          <w:u w:val="none"/>
          <w:rtl/>
        </w:rPr>
        <w:t>היו"ר נסים דהן:</w:t>
      </w:r>
    </w:p>
    <w:p w14:paraId="3114B34D" w14:textId="77777777" w:rsidR="00000000" w:rsidRDefault="009F4636">
      <w:pPr>
        <w:pStyle w:val="a"/>
        <w:rPr>
          <w:caps/>
          <w:rtl/>
        </w:rPr>
      </w:pPr>
    </w:p>
    <w:p w14:paraId="022F57EF" w14:textId="77777777" w:rsidR="00000000" w:rsidRDefault="009F4636">
      <w:pPr>
        <w:pStyle w:val="a"/>
        <w:ind w:firstLine="0"/>
        <w:rPr>
          <w:rFonts w:hint="cs"/>
          <w:caps/>
          <w:rtl/>
        </w:rPr>
      </w:pPr>
      <w:r>
        <w:rPr>
          <w:rFonts w:hint="cs"/>
          <w:caps/>
          <w:rtl/>
        </w:rPr>
        <w:tab/>
        <w:t xml:space="preserve">בהזדמנות זו כולנו שולחים את תנחומינו. </w:t>
      </w:r>
    </w:p>
    <w:p w14:paraId="6D4D1FD2" w14:textId="77777777" w:rsidR="00000000" w:rsidRDefault="009F4636">
      <w:pPr>
        <w:pStyle w:val="a"/>
        <w:ind w:firstLine="0"/>
        <w:rPr>
          <w:rFonts w:hint="cs"/>
          <w:caps/>
          <w:rtl/>
        </w:rPr>
      </w:pPr>
    </w:p>
    <w:p w14:paraId="42CABDBE" w14:textId="77777777" w:rsidR="00000000" w:rsidRDefault="009F4636">
      <w:pPr>
        <w:pStyle w:val="SpeakerCon"/>
        <w:rPr>
          <w:b w:val="0"/>
          <w:bCs w:val="0"/>
          <w:caps/>
          <w:u w:val="none"/>
          <w:rtl/>
        </w:rPr>
      </w:pPr>
      <w:bookmarkStart w:id="178" w:name="FS000000474T18_06_2003_13_42_16C"/>
      <w:bookmarkEnd w:id="178"/>
      <w:r>
        <w:rPr>
          <w:b w:val="0"/>
          <w:bCs w:val="0"/>
          <w:caps/>
          <w:u w:val="none"/>
          <w:rtl/>
        </w:rPr>
        <w:t>השר גדעון עזרא:</w:t>
      </w:r>
    </w:p>
    <w:p w14:paraId="76DDF591" w14:textId="77777777" w:rsidR="00000000" w:rsidRDefault="009F4636">
      <w:pPr>
        <w:pStyle w:val="a"/>
        <w:rPr>
          <w:caps/>
          <w:rtl/>
        </w:rPr>
      </w:pPr>
    </w:p>
    <w:p w14:paraId="3C22A9D2" w14:textId="77777777" w:rsidR="00000000" w:rsidRDefault="009F4636">
      <w:pPr>
        <w:pStyle w:val="a"/>
        <w:rPr>
          <w:rFonts w:hint="cs"/>
          <w:caps/>
          <w:rtl/>
        </w:rPr>
      </w:pPr>
      <w:r>
        <w:rPr>
          <w:rFonts w:hint="cs"/>
          <w:caps/>
          <w:rtl/>
        </w:rPr>
        <w:t>לעצם העניין - - -</w:t>
      </w:r>
    </w:p>
    <w:p w14:paraId="18D9B7BB" w14:textId="77777777" w:rsidR="00000000" w:rsidRDefault="009F4636">
      <w:pPr>
        <w:pStyle w:val="a"/>
        <w:rPr>
          <w:rFonts w:hint="cs"/>
          <w:caps/>
          <w:rtl/>
        </w:rPr>
      </w:pPr>
    </w:p>
    <w:p w14:paraId="736A3D9F"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כץ (הליכוד):</w:t>
      </w:r>
    </w:p>
    <w:p w14:paraId="4DCB01E9" w14:textId="77777777" w:rsidR="00000000" w:rsidRDefault="009F4636">
      <w:pPr>
        <w:pStyle w:val="a"/>
        <w:rPr>
          <w:rFonts w:hint="cs"/>
          <w:caps/>
          <w:rtl/>
        </w:rPr>
      </w:pPr>
    </w:p>
    <w:p w14:paraId="001518F2" w14:textId="77777777" w:rsidR="00000000" w:rsidRDefault="009F4636">
      <w:pPr>
        <w:pStyle w:val="a"/>
        <w:rPr>
          <w:rFonts w:hint="cs"/>
          <w:caps/>
          <w:rtl/>
        </w:rPr>
      </w:pPr>
      <w:r>
        <w:rPr>
          <w:rFonts w:hint="cs"/>
          <w:caps/>
          <w:rtl/>
        </w:rPr>
        <w:t xml:space="preserve">אני מקווה שכולנו. </w:t>
      </w:r>
    </w:p>
    <w:p w14:paraId="446AB276" w14:textId="77777777" w:rsidR="00000000" w:rsidRDefault="009F4636">
      <w:pPr>
        <w:pStyle w:val="ad"/>
        <w:rPr>
          <w:rFonts w:hint="cs"/>
          <w:b w:val="0"/>
          <w:bCs w:val="0"/>
          <w:caps/>
          <w:u w:val="none"/>
          <w:rtl/>
        </w:rPr>
      </w:pPr>
    </w:p>
    <w:p w14:paraId="4C4D3BB3" w14:textId="77777777" w:rsidR="00000000" w:rsidRDefault="009F4636">
      <w:pPr>
        <w:pStyle w:val="ad"/>
        <w:rPr>
          <w:b w:val="0"/>
          <w:bCs w:val="0"/>
          <w:caps/>
          <w:u w:val="none"/>
          <w:rtl/>
        </w:rPr>
      </w:pPr>
      <w:r>
        <w:rPr>
          <w:b w:val="0"/>
          <w:bCs w:val="0"/>
          <w:caps/>
          <w:u w:val="none"/>
          <w:rtl/>
        </w:rPr>
        <w:t>היו"ר נסים דהן:</w:t>
      </w:r>
    </w:p>
    <w:p w14:paraId="49F8198B" w14:textId="77777777" w:rsidR="00000000" w:rsidRDefault="009F4636">
      <w:pPr>
        <w:pStyle w:val="a"/>
        <w:rPr>
          <w:caps/>
          <w:rtl/>
        </w:rPr>
      </w:pPr>
    </w:p>
    <w:p w14:paraId="4DF8C954" w14:textId="77777777" w:rsidR="00000000" w:rsidRDefault="009F4636">
      <w:pPr>
        <w:pStyle w:val="a"/>
        <w:rPr>
          <w:rFonts w:hint="cs"/>
          <w:caps/>
          <w:rtl/>
        </w:rPr>
      </w:pPr>
      <w:r>
        <w:rPr>
          <w:rFonts w:hint="cs"/>
          <w:caps/>
          <w:rtl/>
        </w:rPr>
        <w:t>אמרתי, כולנו.</w:t>
      </w:r>
    </w:p>
    <w:p w14:paraId="5C508191" w14:textId="77777777" w:rsidR="00000000" w:rsidRDefault="009F4636">
      <w:pPr>
        <w:pStyle w:val="a"/>
        <w:rPr>
          <w:rFonts w:hint="cs"/>
          <w:caps/>
          <w:rtl/>
        </w:rPr>
      </w:pPr>
    </w:p>
    <w:p w14:paraId="178780A7" w14:textId="77777777" w:rsidR="00000000" w:rsidRDefault="009F4636">
      <w:pPr>
        <w:pStyle w:val="ac"/>
        <w:rPr>
          <w:b w:val="0"/>
          <w:bCs w:val="0"/>
          <w:caps/>
          <w:u w:val="none"/>
          <w:rtl/>
        </w:rPr>
      </w:pPr>
    </w:p>
    <w:p w14:paraId="445F4C80"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כץ (הליכוד):</w:t>
      </w:r>
    </w:p>
    <w:p w14:paraId="1706AF6E" w14:textId="77777777" w:rsidR="00000000" w:rsidRDefault="009F4636">
      <w:pPr>
        <w:pStyle w:val="a"/>
        <w:rPr>
          <w:rFonts w:hint="cs"/>
          <w:caps/>
          <w:rtl/>
        </w:rPr>
      </w:pPr>
    </w:p>
    <w:p w14:paraId="7684DC22" w14:textId="77777777" w:rsidR="00000000" w:rsidRDefault="009F4636">
      <w:pPr>
        <w:pStyle w:val="a"/>
        <w:rPr>
          <w:rFonts w:hint="cs"/>
          <w:caps/>
          <w:rtl/>
        </w:rPr>
      </w:pPr>
      <w:r>
        <w:rPr>
          <w:rFonts w:hint="cs"/>
          <w:caps/>
          <w:rtl/>
        </w:rPr>
        <w:t>אני מקווה, אני מקווה שכולנו.</w:t>
      </w:r>
    </w:p>
    <w:p w14:paraId="61FE0800" w14:textId="77777777" w:rsidR="00000000" w:rsidRDefault="009F4636">
      <w:pPr>
        <w:pStyle w:val="a"/>
        <w:rPr>
          <w:rFonts w:hint="cs"/>
          <w:caps/>
          <w:rtl/>
        </w:rPr>
      </w:pPr>
    </w:p>
    <w:p w14:paraId="6985C762" w14:textId="77777777" w:rsidR="00000000" w:rsidRDefault="009F4636">
      <w:pPr>
        <w:pStyle w:val="ad"/>
        <w:rPr>
          <w:b w:val="0"/>
          <w:bCs w:val="0"/>
          <w:caps/>
          <w:u w:val="none"/>
          <w:rtl/>
        </w:rPr>
      </w:pPr>
      <w:r>
        <w:rPr>
          <w:b w:val="0"/>
          <w:bCs w:val="0"/>
          <w:caps/>
          <w:u w:val="none"/>
          <w:rtl/>
        </w:rPr>
        <w:t>היו"ר נ</w:t>
      </w:r>
      <w:r>
        <w:rPr>
          <w:b w:val="0"/>
          <w:bCs w:val="0"/>
          <w:caps/>
          <w:u w:val="none"/>
          <w:rtl/>
        </w:rPr>
        <w:t>סים דהן:</w:t>
      </w:r>
    </w:p>
    <w:p w14:paraId="4C3EDD35" w14:textId="77777777" w:rsidR="00000000" w:rsidRDefault="009F4636">
      <w:pPr>
        <w:pStyle w:val="a"/>
        <w:rPr>
          <w:caps/>
          <w:rtl/>
        </w:rPr>
      </w:pPr>
    </w:p>
    <w:p w14:paraId="22B91598" w14:textId="77777777" w:rsidR="00000000" w:rsidRDefault="009F4636">
      <w:pPr>
        <w:pStyle w:val="a"/>
        <w:rPr>
          <w:rFonts w:hint="cs"/>
          <w:caps/>
          <w:rtl/>
        </w:rPr>
      </w:pPr>
      <w:r>
        <w:rPr>
          <w:rFonts w:hint="cs"/>
          <w:caps/>
          <w:rtl/>
        </w:rPr>
        <w:t>אל תפריע.</w:t>
      </w:r>
    </w:p>
    <w:p w14:paraId="317E2BCE" w14:textId="77777777" w:rsidR="00000000" w:rsidRDefault="009F4636">
      <w:pPr>
        <w:pStyle w:val="a"/>
        <w:rPr>
          <w:rFonts w:hint="cs"/>
          <w:caps/>
          <w:rtl/>
        </w:rPr>
      </w:pPr>
    </w:p>
    <w:p w14:paraId="50635188" w14:textId="77777777" w:rsidR="00000000" w:rsidRDefault="009F4636">
      <w:pPr>
        <w:pStyle w:val="SpeakerCon"/>
        <w:rPr>
          <w:b w:val="0"/>
          <w:bCs w:val="0"/>
          <w:caps/>
          <w:u w:val="none"/>
          <w:rtl/>
        </w:rPr>
      </w:pPr>
      <w:bookmarkStart w:id="179" w:name="FS000000474T18_06_2003_13_43_34C"/>
      <w:bookmarkEnd w:id="179"/>
      <w:r>
        <w:rPr>
          <w:b w:val="0"/>
          <w:bCs w:val="0"/>
          <w:caps/>
          <w:u w:val="none"/>
          <w:rtl/>
        </w:rPr>
        <w:t>השר גדעון עזרא:</w:t>
      </w:r>
    </w:p>
    <w:p w14:paraId="0D3BA421" w14:textId="77777777" w:rsidR="00000000" w:rsidRDefault="009F4636">
      <w:pPr>
        <w:pStyle w:val="a"/>
        <w:rPr>
          <w:caps/>
          <w:rtl/>
        </w:rPr>
      </w:pPr>
    </w:p>
    <w:p w14:paraId="441431AC" w14:textId="77777777" w:rsidR="00000000" w:rsidRDefault="009F4636">
      <w:pPr>
        <w:pStyle w:val="a"/>
        <w:rPr>
          <w:rFonts w:hint="cs"/>
          <w:caps/>
          <w:rtl/>
        </w:rPr>
      </w:pPr>
      <w:r>
        <w:rPr>
          <w:rFonts w:hint="cs"/>
          <w:caps/>
          <w:rtl/>
        </w:rPr>
        <w:t xml:space="preserve">מטרת הצעת החוק שלפניכם היא לקצר את משך הליך קבלת החלטתו של בית-המשפט בבקשה להכרזה על קטין כבר-אימוץ. </w:t>
      </w:r>
    </w:p>
    <w:p w14:paraId="55C2695A" w14:textId="77777777" w:rsidR="00000000" w:rsidRDefault="009F4636">
      <w:pPr>
        <w:pStyle w:val="a"/>
        <w:rPr>
          <w:rFonts w:hint="cs"/>
          <w:caps/>
          <w:rtl/>
        </w:rPr>
      </w:pPr>
    </w:p>
    <w:p w14:paraId="1E5081AE" w14:textId="77777777" w:rsidR="00000000" w:rsidRDefault="009F4636">
      <w:pPr>
        <w:pStyle w:val="a"/>
        <w:rPr>
          <w:rFonts w:hint="cs"/>
          <w:caps/>
          <w:rtl/>
        </w:rPr>
      </w:pPr>
      <w:r>
        <w:rPr>
          <w:rFonts w:hint="cs"/>
          <w:caps/>
          <w:rtl/>
        </w:rPr>
        <w:t>בעקבות סיכום עם חברת הכנסת גילה פינקלשטיין, בוטל סעיף 1 בהצעת החוק, ובמקום זאת משרד הרווחה יפיץ נוהל דיווח על מקרים</w:t>
      </w:r>
      <w:r>
        <w:rPr>
          <w:rFonts w:hint="cs"/>
          <w:caps/>
          <w:rtl/>
        </w:rPr>
        <w:t xml:space="preserve"> שבהם לא הוגשו צווי אימוץ בתוך פרק זמן מוגדר. </w:t>
      </w:r>
    </w:p>
    <w:p w14:paraId="118BBDD7" w14:textId="77777777" w:rsidR="00000000" w:rsidRDefault="009F4636">
      <w:pPr>
        <w:pStyle w:val="a"/>
        <w:rPr>
          <w:rFonts w:hint="cs"/>
          <w:caps/>
          <w:rtl/>
        </w:rPr>
      </w:pPr>
    </w:p>
    <w:p w14:paraId="38FE9B7A" w14:textId="77777777" w:rsidR="00000000" w:rsidRDefault="009F4636">
      <w:pPr>
        <w:pStyle w:val="a"/>
        <w:rPr>
          <w:rFonts w:hint="cs"/>
          <w:caps/>
          <w:rtl/>
        </w:rPr>
      </w:pPr>
      <w:r>
        <w:rPr>
          <w:rFonts w:hint="cs"/>
          <w:caps/>
          <w:rtl/>
        </w:rPr>
        <w:t>המצב שבו נמשכים ההליכים בבית-המשפט תקופה של למעלה משנה, ואפילו שנתיים, הוא מצב בלתי נסבל. ילדים רבים שוהים תקופות ארוכות במסגרות חוץ-ביתיות ובמשפחות אומנה, כשהם ממתינים להחלטת בית-המשפט. מיותר לציין, ששהייה ב</w:t>
      </w:r>
      <w:r>
        <w:rPr>
          <w:rFonts w:hint="cs"/>
          <w:caps/>
          <w:rtl/>
        </w:rPr>
        <w:t xml:space="preserve">משך שנים במסגרת שאינה משפחה קבועה גורמת במקרים רבים לנזקים קשים ובלתי הפיכים לילד. כאשר מדובר בילדים קטנים </w:t>
      </w:r>
      <w:r>
        <w:rPr>
          <w:caps/>
          <w:rtl/>
        </w:rPr>
        <w:t>–</w:t>
      </w:r>
      <w:r>
        <w:rPr>
          <w:rFonts w:hint="cs"/>
          <w:caps/>
          <w:rtl/>
        </w:rPr>
        <w:t xml:space="preserve"> ואלה הילדים הנמסרים בדרך כלל לאימוץ </w:t>
      </w:r>
      <w:r>
        <w:rPr>
          <w:caps/>
          <w:rtl/>
        </w:rPr>
        <w:t>–</w:t>
      </w:r>
      <w:r>
        <w:rPr>
          <w:rFonts w:hint="cs"/>
          <w:caps/>
          <w:rtl/>
        </w:rPr>
        <w:t xml:space="preserve"> למרכיב הזמן חלק חשוב ומכריע בחייהם. הילד נדרש להתקשר ולהסתגל לדמויות ולמסגרות שונות, והדבר אינו משרת את טובתו</w:t>
      </w:r>
      <w:r>
        <w:rPr>
          <w:rFonts w:hint="cs"/>
          <w:caps/>
          <w:rtl/>
        </w:rPr>
        <w:t xml:space="preserve"> ואת התפתחותו. </w:t>
      </w:r>
    </w:p>
    <w:p w14:paraId="1A9F5DE8" w14:textId="77777777" w:rsidR="00000000" w:rsidRDefault="009F4636">
      <w:pPr>
        <w:pStyle w:val="a"/>
        <w:rPr>
          <w:rFonts w:hint="cs"/>
          <w:caps/>
          <w:rtl/>
        </w:rPr>
      </w:pPr>
    </w:p>
    <w:p w14:paraId="6EE244CD" w14:textId="77777777" w:rsidR="00000000" w:rsidRDefault="009F4636">
      <w:pPr>
        <w:pStyle w:val="a"/>
        <w:rPr>
          <w:rFonts w:hint="cs"/>
          <w:caps/>
          <w:rtl/>
        </w:rPr>
      </w:pPr>
      <w:r>
        <w:rPr>
          <w:rFonts w:hint="cs"/>
          <w:caps/>
          <w:rtl/>
        </w:rPr>
        <w:t xml:space="preserve">יודגש כי ככל שגילו של הילד גבוה יותר, פוחתים סיכוייו למצוא משפחה מאמצת. </w:t>
      </w:r>
    </w:p>
    <w:p w14:paraId="79765D29" w14:textId="77777777" w:rsidR="00000000" w:rsidRDefault="009F4636">
      <w:pPr>
        <w:pStyle w:val="a"/>
        <w:rPr>
          <w:rFonts w:hint="cs"/>
          <w:caps/>
          <w:rtl/>
        </w:rPr>
      </w:pPr>
    </w:p>
    <w:p w14:paraId="4CE0F54A" w14:textId="77777777" w:rsidR="00000000" w:rsidRDefault="009F4636">
      <w:pPr>
        <w:pStyle w:val="a"/>
        <w:rPr>
          <w:rFonts w:hint="cs"/>
          <w:caps/>
          <w:rtl/>
        </w:rPr>
      </w:pPr>
      <w:r>
        <w:rPr>
          <w:rFonts w:hint="cs"/>
          <w:caps/>
          <w:rtl/>
        </w:rPr>
        <w:t xml:space="preserve">לפיכך, ההצעה לחייב את בית-המשפט ליתן החלטה בבקשה להכרזת אימוץ בתוך שישה חודשים - ורק בנסיבות מיוחדות תהא לבית-המשפט אפשרות לסטות מהתקופה כאמור, מנימוקים שיירשמו </w:t>
      </w:r>
      <w:r>
        <w:rPr>
          <w:caps/>
          <w:rtl/>
        </w:rPr>
        <w:t>–</w:t>
      </w:r>
      <w:r>
        <w:rPr>
          <w:rFonts w:hint="cs"/>
          <w:caps/>
          <w:rtl/>
        </w:rPr>
        <w:t xml:space="preserve"> הי</w:t>
      </w:r>
      <w:r>
        <w:rPr>
          <w:rFonts w:hint="cs"/>
          <w:caps/>
          <w:rtl/>
        </w:rPr>
        <w:t>א הצעה ראויה, שתשרת את טובת הילד ותאפשר את היקלטותו במשפחה מאמצת ותבטיח לו התפתחות תקינה.</w:t>
      </w:r>
    </w:p>
    <w:p w14:paraId="6D2EFA69" w14:textId="77777777" w:rsidR="00000000" w:rsidRDefault="009F4636">
      <w:pPr>
        <w:pStyle w:val="a"/>
        <w:rPr>
          <w:rFonts w:hint="cs"/>
          <w:caps/>
          <w:rtl/>
        </w:rPr>
      </w:pPr>
    </w:p>
    <w:p w14:paraId="3E4988E1" w14:textId="77777777" w:rsidR="00000000" w:rsidRDefault="009F4636">
      <w:pPr>
        <w:pStyle w:val="a"/>
        <w:rPr>
          <w:rFonts w:hint="cs"/>
          <w:caps/>
          <w:rtl/>
        </w:rPr>
      </w:pPr>
      <w:r>
        <w:rPr>
          <w:rFonts w:hint="cs"/>
          <w:caps/>
          <w:rtl/>
        </w:rPr>
        <w:t xml:space="preserve">על רקע זה, ובכפוף לתיאום נוסח הצעת החוק עם נציגי משרד הרווחה, מוצע לתמוך בהצעת החוק ולהעבירה להכנה לקריאה ראשונה לוועדת החוקה, חוק ומשפט. </w:t>
      </w:r>
    </w:p>
    <w:p w14:paraId="2614E799" w14:textId="77777777" w:rsidR="00000000" w:rsidRDefault="009F4636">
      <w:pPr>
        <w:pStyle w:val="a"/>
        <w:rPr>
          <w:rFonts w:hint="cs"/>
          <w:caps/>
          <w:rtl/>
        </w:rPr>
      </w:pPr>
    </w:p>
    <w:p w14:paraId="0B05937B" w14:textId="77777777" w:rsidR="00000000" w:rsidRDefault="009F4636">
      <w:pPr>
        <w:pStyle w:val="a"/>
        <w:rPr>
          <w:rFonts w:hint="cs"/>
          <w:caps/>
          <w:rtl/>
        </w:rPr>
      </w:pPr>
      <w:r>
        <w:rPr>
          <w:rFonts w:hint="cs"/>
          <w:caps/>
          <w:rtl/>
        </w:rPr>
        <w:t>תהיי ברוכה על הצעת החוק.</w:t>
      </w:r>
    </w:p>
    <w:p w14:paraId="6FF78051" w14:textId="77777777" w:rsidR="00000000" w:rsidRDefault="009F4636">
      <w:pPr>
        <w:pStyle w:val="a"/>
        <w:rPr>
          <w:rFonts w:hint="cs"/>
          <w:caps/>
          <w:rtl/>
        </w:rPr>
      </w:pPr>
    </w:p>
    <w:p w14:paraId="05028AD5" w14:textId="77777777" w:rsidR="00000000" w:rsidRDefault="009F4636">
      <w:pPr>
        <w:pStyle w:val="ad"/>
        <w:rPr>
          <w:b w:val="0"/>
          <w:bCs w:val="0"/>
          <w:caps/>
          <w:u w:val="none"/>
          <w:rtl/>
        </w:rPr>
      </w:pPr>
    </w:p>
    <w:p w14:paraId="4D94B3F7" w14:textId="77777777" w:rsidR="00000000" w:rsidRDefault="009F4636">
      <w:pPr>
        <w:pStyle w:val="ad"/>
        <w:rPr>
          <w:b w:val="0"/>
          <w:bCs w:val="0"/>
          <w:caps/>
          <w:u w:val="none"/>
          <w:rtl/>
        </w:rPr>
      </w:pPr>
      <w:r>
        <w:rPr>
          <w:b w:val="0"/>
          <w:bCs w:val="0"/>
          <w:caps/>
          <w:u w:val="none"/>
          <w:rtl/>
        </w:rPr>
        <w:t>היו"ר נסים דהן:</w:t>
      </w:r>
    </w:p>
    <w:p w14:paraId="5CC8F979" w14:textId="77777777" w:rsidR="00000000" w:rsidRDefault="009F4636">
      <w:pPr>
        <w:pStyle w:val="a"/>
        <w:rPr>
          <w:caps/>
          <w:rtl/>
        </w:rPr>
      </w:pPr>
    </w:p>
    <w:p w14:paraId="251782A2" w14:textId="77777777" w:rsidR="00000000" w:rsidRDefault="009F4636">
      <w:pPr>
        <w:pStyle w:val="a"/>
        <w:rPr>
          <w:rFonts w:hint="cs"/>
          <w:caps/>
          <w:rtl/>
        </w:rPr>
      </w:pPr>
      <w:r>
        <w:rPr>
          <w:rFonts w:hint="cs"/>
          <w:caps/>
          <w:rtl/>
        </w:rPr>
        <w:t>תודה רבה.</w:t>
      </w:r>
    </w:p>
    <w:p w14:paraId="11FB3501" w14:textId="77777777" w:rsidR="00000000" w:rsidRDefault="009F4636">
      <w:pPr>
        <w:pStyle w:val="a"/>
        <w:rPr>
          <w:rFonts w:hint="cs"/>
          <w:caps/>
          <w:rtl/>
        </w:rPr>
      </w:pPr>
    </w:p>
    <w:p w14:paraId="6D2D2B05" w14:textId="77777777" w:rsidR="00000000" w:rsidRDefault="009F4636">
      <w:pPr>
        <w:pStyle w:val="SpeakerCon"/>
        <w:rPr>
          <w:b w:val="0"/>
          <w:bCs w:val="0"/>
          <w:caps/>
          <w:u w:val="none"/>
          <w:rtl/>
        </w:rPr>
      </w:pPr>
      <w:bookmarkStart w:id="180" w:name="FS000000474T18_06_2003_13_50_14C"/>
      <w:bookmarkEnd w:id="180"/>
      <w:r>
        <w:rPr>
          <w:b w:val="0"/>
          <w:bCs w:val="0"/>
          <w:caps/>
          <w:u w:val="none"/>
          <w:rtl/>
        </w:rPr>
        <w:t>השר גדעון עזרא:</w:t>
      </w:r>
    </w:p>
    <w:p w14:paraId="78D85FD7" w14:textId="77777777" w:rsidR="00000000" w:rsidRDefault="009F4636">
      <w:pPr>
        <w:pStyle w:val="a"/>
        <w:rPr>
          <w:caps/>
          <w:rtl/>
        </w:rPr>
      </w:pPr>
    </w:p>
    <w:p w14:paraId="1FE1B338" w14:textId="77777777" w:rsidR="00000000" w:rsidRDefault="009F4636">
      <w:pPr>
        <w:pStyle w:val="a"/>
        <w:rPr>
          <w:rFonts w:hint="cs"/>
          <w:caps/>
          <w:rtl/>
        </w:rPr>
      </w:pPr>
      <w:r>
        <w:rPr>
          <w:rFonts w:hint="cs"/>
          <w:caps/>
          <w:rtl/>
        </w:rPr>
        <w:t>אני מוכרח להגיד, שבוועדת השרים לענייני חקיקה היא עברה פה-אחד.</w:t>
      </w:r>
    </w:p>
    <w:p w14:paraId="30A5256A" w14:textId="77777777" w:rsidR="00000000" w:rsidRDefault="009F4636">
      <w:pPr>
        <w:pStyle w:val="a"/>
        <w:rPr>
          <w:rFonts w:hint="cs"/>
          <w:caps/>
          <w:rtl/>
        </w:rPr>
      </w:pPr>
    </w:p>
    <w:p w14:paraId="4A992494" w14:textId="77777777" w:rsidR="00000000" w:rsidRDefault="009F4636">
      <w:pPr>
        <w:pStyle w:val="ad"/>
        <w:rPr>
          <w:b w:val="0"/>
          <w:bCs w:val="0"/>
          <w:caps/>
          <w:u w:val="none"/>
          <w:rtl/>
        </w:rPr>
      </w:pPr>
      <w:r>
        <w:rPr>
          <w:b w:val="0"/>
          <w:bCs w:val="0"/>
          <w:caps/>
          <w:u w:val="none"/>
          <w:rtl/>
        </w:rPr>
        <w:t>היו"ר נסים דהן:</w:t>
      </w:r>
    </w:p>
    <w:p w14:paraId="701D3022" w14:textId="77777777" w:rsidR="00000000" w:rsidRDefault="009F4636">
      <w:pPr>
        <w:pStyle w:val="a"/>
        <w:rPr>
          <w:caps/>
          <w:rtl/>
        </w:rPr>
      </w:pPr>
    </w:p>
    <w:p w14:paraId="2ACC778C" w14:textId="77777777" w:rsidR="00000000" w:rsidRDefault="009F4636">
      <w:pPr>
        <w:pStyle w:val="a"/>
        <w:rPr>
          <w:rFonts w:hint="cs"/>
          <w:caps/>
          <w:rtl/>
        </w:rPr>
      </w:pPr>
      <w:r>
        <w:rPr>
          <w:rFonts w:hint="cs"/>
          <w:caps/>
          <w:rtl/>
        </w:rPr>
        <w:t>תודה. חבר הכנסת פרוש, כיוון שהממשלה לא התנגדה, זכותך להביע התנגדות להצעת החוק, מהמיקרופון. חבר הכנסת מנחם פרוש, בבקשה, שלוש דקות.</w:t>
      </w:r>
      <w:r>
        <w:rPr>
          <w:rFonts w:hint="cs"/>
          <w:caps/>
          <w:rtl/>
        </w:rPr>
        <w:t xml:space="preserve"> </w:t>
      </w:r>
    </w:p>
    <w:p w14:paraId="0112FE9E" w14:textId="77777777" w:rsidR="00000000" w:rsidRDefault="009F4636">
      <w:pPr>
        <w:pStyle w:val="a"/>
        <w:rPr>
          <w:rFonts w:hint="cs"/>
          <w:caps/>
          <w:rtl/>
        </w:rPr>
      </w:pPr>
    </w:p>
    <w:p w14:paraId="50BEB52F" w14:textId="77777777" w:rsidR="00000000" w:rsidRDefault="009F4636">
      <w:pPr>
        <w:pStyle w:val="ac"/>
        <w:rPr>
          <w:b w:val="0"/>
          <w:bCs w:val="0"/>
          <w:caps/>
          <w:u w:val="none"/>
          <w:rtl/>
        </w:rPr>
      </w:pPr>
      <w:r>
        <w:rPr>
          <w:rFonts w:hint="eastAsia"/>
          <w:b w:val="0"/>
          <w:bCs w:val="0"/>
          <w:caps/>
          <w:u w:val="none"/>
          <w:rtl/>
        </w:rPr>
        <w:t>נסים</w:t>
      </w:r>
      <w:r>
        <w:rPr>
          <w:b w:val="0"/>
          <w:bCs w:val="0"/>
          <w:caps/>
          <w:u w:val="none"/>
          <w:rtl/>
        </w:rPr>
        <w:t xml:space="preserve"> זאב (ש"ס):</w:t>
      </w:r>
    </w:p>
    <w:p w14:paraId="3F39B859" w14:textId="77777777" w:rsidR="00000000" w:rsidRDefault="009F4636">
      <w:pPr>
        <w:pStyle w:val="a"/>
        <w:rPr>
          <w:rFonts w:hint="cs"/>
          <w:caps/>
          <w:rtl/>
        </w:rPr>
      </w:pPr>
    </w:p>
    <w:p w14:paraId="2461FF55" w14:textId="77777777" w:rsidR="00000000" w:rsidRDefault="009F4636">
      <w:pPr>
        <w:pStyle w:val="a"/>
        <w:rPr>
          <w:rFonts w:hint="cs"/>
          <w:caps/>
          <w:rtl/>
        </w:rPr>
      </w:pPr>
      <w:r>
        <w:rPr>
          <w:rFonts w:hint="cs"/>
          <w:caps/>
          <w:rtl/>
        </w:rPr>
        <w:t>בית-המשפט - - -</w:t>
      </w:r>
    </w:p>
    <w:p w14:paraId="5E8D20EA" w14:textId="77777777" w:rsidR="00000000" w:rsidRDefault="009F4636">
      <w:pPr>
        <w:pStyle w:val="a"/>
        <w:rPr>
          <w:rFonts w:hint="cs"/>
          <w:caps/>
          <w:rtl/>
        </w:rPr>
      </w:pPr>
    </w:p>
    <w:p w14:paraId="6734A452" w14:textId="77777777" w:rsidR="00000000" w:rsidRDefault="009F4636">
      <w:pPr>
        <w:pStyle w:val="ad"/>
        <w:rPr>
          <w:b w:val="0"/>
          <w:bCs w:val="0"/>
          <w:caps/>
          <w:u w:val="none"/>
          <w:rtl/>
        </w:rPr>
      </w:pPr>
      <w:r>
        <w:rPr>
          <w:b w:val="0"/>
          <w:bCs w:val="0"/>
          <w:caps/>
          <w:u w:val="none"/>
          <w:rtl/>
        </w:rPr>
        <w:t>היו"ר נסים דהן:</w:t>
      </w:r>
    </w:p>
    <w:p w14:paraId="6990CC88" w14:textId="77777777" w:rsidR="00000000" w:rsidRDefault="009F4636">
      <w:pPr>
        <w:pStyle w:val="a"/>
        <w:rPr>
          <w:caps/>
          <w:rtl/>
        </w:rPr>
      </w:pPr>
    </w:p>
    <w:p w14:paraId="73036913" w14:textId="77777777" w:rsidR="00000000" w:rsidRDefault="009F4636">
      <w:pPr>
        <w:pStyle w:val="a"/>
        <w:rPr>
          <w:rFonts w:hint="cs"/>
          <w:caps/>
          <w:rtl/>
        </w:rPr>
      </w:pPr>
      <w:r>
        <w:rPr>
          <w:rFonts w:hint="cs"/>
          <w:caps/>
          <w:rtl/>
        </w:rPr>
        <w:t>לא להפריע. לא להפריע ברגע זה, נסים זאב. מה זה כאן, שוק? חברת הכנסת לבני, חבר הכנסת אזולאי, חבר הכנסת כהן, חבר הכנסת אליעזר כהן, נא לשבת במקומות ולא להפריע למהלך הדיונים. בבקשה, חבר הכנסת פרוש.</w:t>
      </w:r>
    </w:p>
    <w:p w14:paraId="64E2FEC7" w14:textId="77777777" w:rsidR="00000000" w:rsidRDefault="009F4636">
      <w:pPr>
        <w:pStyle w:val="a"/>
        <w:rPr>
          <w:rFonts w:hint="cs"/>
          <w:caps/>
          <w:rtl/>
        </w:rPr>
      </w:pPr>
    </w:p>
    <w:p w14:paraId="73550250" w14:textId="77777777" w:rsidR="00000000" w:rsidRDefault="009F4636">
      <w:pPr>
        <w:pStyle w:val="Speaker"/>
        <w:rPr>
          <w:b w:val="0"/>
          <w:bCs w:val="0"/>
          <w:caps/>
          <w:u w:val="none"/>
          <w:rtl/>
        </w:rPr>
      </w:pPr>
      <w:bookmarkStart w:id="181" w:name="FS000000563T18_06_2003_13_51_58"/>
      <w:bookmarkStart w:id="182" w:name="_Toc45451384"/>
      <w:bookmarkStart w:id="183" w:name="_Toc45970107"/>
      <w:bookmarkEnd w:id="181"/>
      <w:r>
        <w:rPr>
          <w:rFonts w:hint="eastAsia"/>
          <w:b w:val="0"/>
          <w:bCs w:val="0"/>
          <w:caps/>
          <w:u w:val="none"/>
          <w:rtl/>
        </w:rPr>
        <w:t>מאיר</w:t>
      </w:r>
      <w:r>
        <w:rPr>
          <w:b w:val="0"/>
          <w:bCs w:val="0"/>
          <w:caps/>
          <w:u w:val="none"/>
          <w:rtl/>
        </w:rPr>
        <w:t xml:space="preserve"> פרו</w:t>
      </w:r>
      <w:r>
        <w:rPr>
          <w:b w:val="0"/>
          <w:bCs w:val="0"/>
          <w:caps/>
          <w:u w:val="none"/>
          <w:rtl/>
        </w:rPr>
        <w:t>ש (יהדות התורה):</w:t>
      </w:r>
      <w:bookmarkEnd w:id="182"/>
      <w:bookmarkEnd w:id="183"/>
    </w:p>
    <w:p w14:paraId="1F46B817" w14:textId="77777777" w:rsidR="00000000" w:rsidRDefault="009F4636">
      <w:pPr>
        <w:pStyle w:val="a"/>
        <w:rPr>
          <w:rFonts w:hint="cs"/>
          <w:caps/>
          <w:rtl/>
        </w:rPr>
      </w:pPr>
    </w:p>
    <w:p w14:paraId="77111C19" w14:textId="77777777" w:rsidR="00000000" w:rsidRDefault="009F4636">
      <w:pPr>
        <w:pStyle w:val="a"/>
        <w:rPr>
          <w:rFonts w:hint="cs"/>
          <w:caps/>
          <w:rtl/>
        </w:rPr>
      </w:pPr>
      <w:r>
        <w:rPr>
          <w:rFonts w:hint="cs"/>
          <w:caps/>
          <w:rtl/>
        </w:rPr>
        <w:t>אדוני היושב-ראש,  חברי הכנסת, חברת הכנסת פינקלשטיין, שהיא מאוד נמרצת, מבקשת להביא פה הצעת חוק אימוץ ילדים שתקצר את הליכי האימוץ. ואני חייב לומר שכל אחד יכול להיות שותף לרגישותה הכנה של חברת הכנסת פינקלשטיין בכך שהיא מעוניינת למנוע סבל ממש</w:t>
      </w:r>
      <w:r>
        <w:rPr>
          <w:rFonts w:hint="cs"/>
          <w:caps/>
          <w:rtl/>
        </w:rPr>
        <w:t xml:space="preserve">פחות, מילדים וכדומה, אבל אם ממהרים, לא תמיד זה הדבר שמביא לנו את התועלת הרצויה. לא אחת </w:t>
      </w:r>
      <w:r>
        <w:rPr>
          <w:caps/>
          <w:rtl/>
        </w:rPr>
        <w:t>–</w:t>
      </w:r>
      <w:r>
        <w:rPr>
          <w:rFonts w:hint="cs"/>
          <w:caps/>
          <w:rtl/>
        </w:rPr>
        <w:t xml:space="preserve"> מתוך העובדות שאנחנו מלווים ומכירים </w:t>
      </w:r>
      <w:r>
        <w:rPr>
          <w:caps/>
          <w:rtl/>
        </w:rPr>
        <w:t>–</w:t>
      </w:r>
      <w:r>
        <w:rPr>
          <w:rFonts w:hint="cs"/>
          <w:caps/>
          <w:rtl/>
        </w:rPr>
        <w:t xml:space="preserve"> אנחנו יודעים שהזמן והשהות שניתנים לצורך הערעור יכולים דווקא להיטיב עם משפחות, יכולים להיטיב עם הילדים, ולא שאנחנו נהיה גרורה אחר ה</w:t>
      </w:r>
      <w:r>
        <w:rPr>
          <w:rFonts w:hint="cs"/>
          <w:caps/>
          <w:rtl/>
        </w:rPr>
        <w:t xml:space="preserve">פקידים שקובעים ומחליטים, ואולי הם אלה שמקדמים דברים שהם לא לרצון המשפחות. לכן, אני חושב שהצעת החוק הזאת איננה ראויה, ואני לא חושב שצריך לתמוך בה. </w:t>
      </w:r>
    </w:p>
    <w:p w14:paraId="666FF1CD" w14:textId="77777777" w:rsidR="00000000" w:rsidRDefault="009F4636">
      <w:pPr>
        <w:pStyle w:val="a"/>
        <w:rPr>
          <w:rFonts w:hint="cs"/>
          <w:caps/>
          <w:rtl/>
        </w:rPr>
      </w:pPr>
    </w:p>
    <w:p w14:paraId="6F9C3616" w14:textId="77777777" w:rsidR="00000000" w:rsidRDefault="009F4636">
      <w:pPr>
        <w:pStyle w:val="a"/>
        <w:rPr>
          <w:rFonts w:hint="cs"/>
          <w:caps/>
          <w:rtl/>
        </w:rPr>
      </w:pPr>
      <w:r>
        <w:rPr>
          <w:rFonts w:hint="cs"/>
          <w:caps/>
          <w:rtl/>
        </w:rPr>
        <w:t xml:space="preserve">אני מנצל את ההזדמנות הזאת שראש הממשלה נמצא פה, אני חייב לנצל את ההזדמנות - - - </w:t>
      </w:r>
    </w:p>
    <w:p w14:paraId="56D3EA6B" w14:textId="77777777" w:rsidR="00000000" w:rsidRDefault="009F4636">
      <w:pPr>
        <w:pStyle w:val="a"/>
        <w:rPr>
          <w:rFonts w:hint="cs"/>
          <w:caps/>
          <w:rtl/>
        </w:rPr>
      </w:pPr>
    </w:p>
    <w:p w14:paraId="1AD4F19A" w14:textId="77777777" w:rsidR="00000000" w:rsidRDefault="009F4636">
      <w:pPr>
        <w:pStyle w:val="ad"/>
        <w:rPr>
          <w:b w:val="0"/>
          <w:bCs w:val="0"/>
          <w:caps/>
          <w:u w:val="none"/>
          <w:rtl/>
        </w:rPr>
      </w:pPr>
    </w:p>
    <w:p w14:paraId="7645558B" w14:textId="77777777" w:rsidR="00000000" w:rsidRDefault="009F4636">
      <w:pPr>
        <w:pStyle w:val="ad"/>
        <w:rPr>
          <w:b w:val="0"/>
          <w:bCs w:val="0"/>
          <w:caps/>
          <w:u w:val="none"/>
          <w:rtl/>
        </w:rPr>
      </w:pPr>
      <w:r>
        <w:rPr>
          <w:b w:val="0"/>
          <w:bCs w:val="0"/>
          <w:caps/>
          <w:u w:val="none"/>
          <w:rtl/>
        </w:rPr>
        <w:t>היו"ר נסים דהן:</w:t>
      </w:r>
    </w:p>
    <w:p w14:paraId="5CEFA2F7" w14:textId="77777777" w:rsidR="00000000" w:rsidRDefault="009F4636">
      <w:pPr>
        <w:pStyle w:val="a"/>
        <w:rPr>
          <w:caps/>
          <w:rtl/>
        </w:rPr>
      </w:pPr>
    </w:p>
    <w:p w14:paraId="704BC61A" w14:textId="77777777" w:rsidR="00000000" w:rsidRDefault="009F4636">
      <w:pPr>
        <w:pStyle w:val="a"/>
        <w:rPr>
          <w:rFonts w:hint="cs"/>
          <w:caps/>
          <w:rtl/>
        </w:rPr>
      </w:pPr>
      <w:r>
        <w:rPr>
          <w:rFonts w:hint="cs"/>
          <w:caps/>
          <w:rtl/>
        </w:rPr>
        <w:t>חבר הכנסת</w:t>
      </w:r>
      <w:r>
        <w:rPr>
          <w:rFonts w:hint="cs"/>
          <w:caps/>
          <w:rtl/>
        </w:rPr>
        <w:t xml:space="preserve"> פרוש, אני מבקש, רק לעצם העניין. </w:t>
      </w:r>
    </w:p>
    <w:p w14:paraId="25FBD4A0" w14:textId="77777777" w:rsidR="00000000" w:rsidRDefault="009F4636">
      <w:pPr>
        <w:pStyle w:val="a"/>
        <w:rPr>
          <w:rFonts w:hint="cs"/>
          <w:caps/>
          <w:rtl/>
        </w:rPr>
      </w:pPr>
    </w:p>
    <w:p w14:paraId="4918B74C" w14:textId="77777777" w:rsidR="00000000" w:rsidRDefault="009F4636">
      <w:pPr>
        <w:pStyle w:val="SpeakerCon"/>
        <w:rPr>
          <w:b w:val="0"/>
          <w:bCs w:val="0"/>
          <w:caps/>
          <w:u w:val="none"/>
          <w:rtl/>
        </w:rPr>
      </w:pPr>
      <w:bookmarkStart w:id="184" w:name="FS000000563T18_06_2003_13_57_47C"/>
      <w:bookmarkEnd w:id="184"/>
      <w:r>
        <w:rPr>
          <w:b w:val="0"/>
          <w:bCs w:val="0"/>
          <w:caps/>
          <w:u w:val="none"/>
          <w:rtl/>
        </w:rPr>
        <w:t>מאיר פרוש (יהדות התורה):</w:t>
      </w:r>
    </w:p>
    <w:p w14:paraId="543CA8CA" w14:textId="77777777" w:rsidR="00000000" w:rsidRDefault="009F4636">
      <w:pPr>
        <w:pStyle w:val="a"/>
        <w:rPr>
          <w:caps/>
          <w:rtl/>
        </w:rPr>
      </w:pPr>
    </w:p>
    <w:p w14:paraId="3624207B" w14:textId="77777777" w:rsidR="00000000" w:rsidRDefault="009F4636">
      <w:pPr>
        <w:pStyle w:val="a"/>
        <w:rPr>
          <w:rFonts w:hint="cs"/>
          <w:caps/>
          <w:rtl/>
        </w:rPr>
      </w:pPr>
      <w:r>
        <w:rPr>
          <w:rFonts w:hint="cs"/>
          <w:caps/>
          <w:rtl/>
        </w:rPr>
        <w:t>הערה לעצם העניין. אני נגד החוק הזה ואני אומר שהממשלה לא צריכה לאמץ את החוק הזה. אני אומר שלא יישמע טוב אם הממשלה מאמצת חוק. למה לא טוב שהממשלה מאמצת? לדוגמה, הצביעו במקום  ארבעה חברי כנסת מהליכוד</w:t>
      </w:r>
      <w:r>
        <w:rPr>
          <w:rFonts w:hint="cs"/>
          <w:caps/>
          <w:rtl/>
        </w:rPr>
        <w:t xml:space="preserve"> - - - </w:t>
      </w:r>
    </w:p>
    <w:p w14:paraId="22FED305" w14:textId="77777777" w:rsidR="00000000" w:rsidRDefault="009F4636">
      <w:pPr>
        <w:pStyle w:val="a"/>
        <w:rPr>
          <w:rFonts w:hint="cs"/>
          <w:caps/>
          <w:rtl/>
        </w:rPr>
      </w:pPr>
    </w:p>
    <w:p w14:paraId="24F23378" w14:textId="77777777" w:rsidR="00000000" w:rsidRDefault="009F4636">
      <w:pPr>
        <w:pStyle w:val="ad"/>
        <w:rPr>
          <w:b w:val="0"/>
          <w:bCs w:val="0"/>
          <w:caps/>
          <w:u w:val="none"/>
          <w:rtl/>
        </w:rPr>
      </w:pPr>
      <w:r>
        <w:rPr>
          <w:b w:val="0"/>
          <w:bCs w:val="0"/>
          <w:caps/>
          <w:u w:val="none"/>
          <w:rtl/>
        </w:rPr>
        <w:t>היו"ר נסים דהן:</w:t>
      </w:r>
    </w:p>
    <w:p w14:paraId="7AAD5576" w14:textId="77777777" w:rsidR="00000000" w:rsidRDefault="009F4636">
      <w:pPr>
        <w:pStyle w:val="a"/>
        <w:rPr>
          <w:caps/>
          <w:rtl/>
        </w:rPr>
      </w:pPr>
    </w:p>
    <w:p w14:paraId="66B48C05" w14:textId="77777777" w:rsidR="00000000" w:rsidRDefault="009F4636">
      <w:pPr>
        <w:pStyle w:val="a"/>
        <w:rPr>
          <w:rFonts w:hint="cs"/>
          <w:caps/>
          <w:rtl/>
        </w:rPr>
      </w:pPr>
      <w:r>
        <w:rPr>
          <w:rFonts w:hint="cs"/>
          <w:caps/>
          <w:rtl/>
        </w:rPr>
        <w:t>חבר הכנסת בייגה שוחט, חבר הכנסת בייגה שוחט.</w:t>
      </w:r>
    </w:p>
    <w:p w14:paraId="376C9B45" w14:textId="77777777" w:rsidR="00000000" w:rsidRDefault="009F4636">
      <w:pPr>
        <w:pStyle w:val="a"/>
        <w:rPr>
          <w:rFonts w:hint="cs"/>
          <w:caps/>
          <w:rtl/>
        </w:rPr>
      </w:pPr>
    </w:p>
    <w:p w14:paraId="5C8D7EC8" w14:textId="77777777" w:rsidR="00000000" w:rsidRDefault="009F4636">
      <w:pPr>
        <w:pStyle w:val="SpeakerCon"/>
        <w:rPr>
          <w:b w:val="0"/>
          <w:bCs w:val="0"/>
          <w:caps/>
          <w:u w:val="none"/>
          <w:rtl/>
        </w:rPr>
      </w:pPr>
      <w:bookmarkStart w:id="185" w:name="FS000000563T18_06_2003_13_59_45C"/>
      <w:bookmarkEnd w:id="185"/>
      <w:r>
        <w:rPr>
          <w:b w:val="0"/>
          <w:bCs w:val="0"/>
          <w:caps/>
          <w:u w:val="none"/>
          <w:rtl/>
        </w:rPr>
        <w:t>מאיר פרוש (יהדות התורה):</w:t>
      </w:r>
    </w:p>
    <w:p w14:paraId="3B459AE5" w14:textId="77777777" w:rsidR="00000000" w:rsidRDefault="009F4636">
      <w:pPr>
        <w:pStyle w:val="a"/>
        <w:rPr>
          <w:caps/>
          <w:rtl/>
        </w:rPr>
      </w:pPr>
    </w:p>
    <w:p w14:paraId="78540DAB" w14:textId="77777777" w:rsidR="00000000" w:rsidRDefault="009F4636">
      <w:pPr>
        <w:pStyle w:val="a"/>
        <w:rPr>
          <w:rFonts w:hint="cs"/>
          <w:caps/>
          <w:rtl/>
        </w:rPr>
      </w:pPr>
      <w:r>
        <w:rPr>
          <w:rFonts w:hint="cs"/>
          <w:caps/>
          <w:rtl/>
        </w:rPr>
        <w:t>אני לא נכנס לשאלה מי הצביע. הצביעו במקום חברת הכנסת גבריאלי, חבר הכנסת ארדן, חבר הכנסת יתום וחברת הכנסת גמליאל. כאשר ראש הממשלה לא עושה כלום לגבי דבר כזה, וביו</w:t>
      </w:r>
      <w:r>
        <w:rPr>
          <w:rFonts w:hint="cs"/>
          <w:caps/>
          <w:rtl/>
        </w:rPr>
        <w:t>ם כזה הוא מאמץ חוק, זה יתפרש כאילו מאמצים שיטה.</w:t>
      </w:r>
    </w:p>
    <w:p w14:paraId="4B9D4817" w14:textId="77777777" w:rsidR="00000000" w:rsidRDefault="009F4636">
      <w:pPr>
        <w:pStyle w:val="a"/>
        <w:rPr>
          <w:rFonts w:hint="cs"/>
          <w:caps/>
          <w:rtl/>
        </w:rPr>
      </w:pPr>
    </w:p>
    <w:p w14:paraId="6BE374A4" w14:textId="77777777" w:rsidR="00000000" w:rsidRDefault="009F4636">
      <w:pPr>
        <w:pStyle w:val="ad"/>
        <w:rPr>
          <w:b w:val="0"/>
          <w:bCs w:val="0"/>
          <w:caps/>
          <w:u w:val="none"/>
          <w:rtl/>
        </w:rPr>
      </w:pPr>
      <w:r>
        <w:rPr>
          <w:b w:val="0"/>
          <w:bCs w:val="0"/>
          <w:caps/>
          <w:u w:val="none"/>
          <w:rtl/>
        </w:rPr>
        <w:t>היו"ר נסים דהן:</w:t>
      </w:r>
    </w:p>
    <w:p w14:paraId="0FFEB310" w14:textId="77777777" w:rsidR="00000000" w:rsidRDefault="009F4636">
      <w:pPr>
        <w:pStyle w:val="a"/>
        <w:rPr>
          <w:caps/>
          <w:rtl/>
        </w:rPr>
      </w:pPr>
    </w:p>
    <w:p w14:paraId="39282D7A" w14:textId="77777777" w:rsidR="00000000" w:rsidRDefault="009F4636">
      <w:pPr>
        <w:pStyle w:val="a"/>
        <w:rPr>
          <w:rFonts w:hint="cs"/>
          <w:caps/>
          <w:rtl/>
        </w:rPr>
      </w:pPr>
      <w:r>
        <w:rPr>
          <w:rFonts w:hint="cs"/>
          <w:caps/>
          <w:rtl/>
        </w:rPr>
        <w:t xml:space="preserve">לעצם העניין. נא לחזור לעצם הדיון. </w:t>
      </w:r>
    </w:p>
    <w:p w14:paraId="556571CB" w14:textId="77777777" w:rsidR="00000000" w:rsidRDefault="009F4636">
      <w:pPr>
        <w:pStyle w:val="a"/>
        <w:rPr>
          <w:rFonts w:hint="cs"/>
          <w:caps/>
          <w:rtl/>
        </w:rPr>
      </w:pPr>
    </w:p>
    <w:p w14:paraId="2FCB55BC" w14:textId="77777777" w:rsidR="00000000" w:rsidRDefault="009F4636">
      <w:pPr>
        <w:pStyle w:val="SpeakerCon"/>
        <w:rPr>
          <w:b w:val="0"/>
          <w:bCs w:val="0"/>
          <w:caps/>
          <w:u w:val="none"/>
          <w:rtl/>
        </w:rPr>
      </w:pPr>
      <w:bookmarkStart w:id="186" w:name="FS000000563T18_06_2003_14_02_53C"/>
      <w:bookmarkEnd w:id="186"/>
      <w:r>
        <w:rPr>
          <w:b w:val="0"/>
          <w:bCs w:val="0"/>
          <w:caps/>
          <w:u w:val="none"/>
          <w:rtl/>
        </w:rPr>
        <w:t>מאיר פרוש (יהדות התורה):</w:t>
      </w:r>
    </w:p>
    <w:p w14:paraId="26A4D0BC" w14:textId="77777777" w:rsidR="00000000" w:rsidRDefault="009F4636">
      <w:pPr>
        <w:pStyle w:val="a"/>
        <w:rPr>
          <w:caps/>
          <w:rtl/>
        </w:rPr>
      </w:pPr>
    </w:p>
    <w:p w14:paraId="1BE8820F" w14:textId="77777777" w:rsidR="00000000" w:rsidRDefault="009F4636">
      <w:pPr>
        <w:pStyle w:val="a"/>
        <w:rPr>
          <w:rFonts w:hint="cs"/>
          <w:caps/>
          <w:rtl/>
        </w:rPr>
      </w:pPr>
      <w:r>
        <w:rPr>
          <w:rFonts w:hint="cs"/>
          <w:caps/>
          <w:rtl/>
        </w:rPr>
        <w:t>ואני רוצה שראש הממשלה יעלה לדוכן פה ויאמר שהוא נגד השיטה, שהוא לא מאמץ את השיטה שהיתה בשבוע הקודם, בתוכנית הכלכלית של הליכוד. אם</w:t>
      </w:r>
      <w:r>
        <w:rPr>
          <w:rFonts w:hint="cs"/>
          <w:caps/>
          <w:rtl/>
        </w:rPr>
        <w:t xml:space="preserve"> הוא יאמץ היום חוק שהממשלה מאמצת, זה אומר שראש הממשלה מאמץ שיטה של זיופים. ואני לא יודע מי עשה את זה - - -</w:t>
      </w:r>
    </w:p>
    <w:p w14:paraId="41D2310C" w14:textId="77777777" w:rsidR="00000000" w:rsidRDefault="009F4636">
      <w:pPr>
        <w:pStyle w:val="a"/>
        <w:rPr>
          <w:rFonts w:hint="cs"/>
          <w:caps/>
          <w:rtl/>
        </w:rPr>
      </w:pPr>
    </w:p>
    <w:p w14:paraId="37B06AA8" w14:textId="77777777" w:rsidR="00000000" w:rsidRDefault="009F4636">
      <w:pPr>
        <w:pStyle w:val="ad"/>
        <w:rPr>
          <w:b w:val="0"/>
          <w:bCs w:val="0"/>
          <w:caps/>
          <w:u w:val="none"/>
          <w:rtl/>
        </w:rPr>
      </w:pPr>
      <w:r>
        <w:rPr>
          <w:b w:val="0"/>
          <w:bCs w:val="0"/>
          <w:caps/>
          <w:u w:val="none"/>
          <w:rtl/>
        </w:rPr>
        <w:t>היו"ר נסים דהן:</w:t>
      </w:r>
    </w:p>
    <w:p w14:paraId="05F88BF2" w14:textId="77777777" w:rsidR="00000000" w:rsidRDefault="009F4636">
      <w:pPr>
        <w:pStyle w:val="a"/>
        <w:rPr>
          <w:caps/>
          <w:rtl/>
        </w:rPr>
      </w:pPr>
    </w:p>
    <w:p w14:paraId="2B1D7F62" w14:textId="77777777" w:rsidR="00000000" w:rsidRDefault="009F4636">
      <w:pPr>
        <w:pStyle w:val="a"/>
        <w:rPr>
          <w:rFonts w:hint="cs"/>
          <w:caps/>
          <w:rtl/>
        </w:rPr>
      </w:pPr>
      <w:r>
        <w:rPr>
          <w:rFonts w:hint="cs"/>
          <w:caps/>
          <w:rtl/>
        </w:rPr>
        <w:t>רק רגע. חברת הכנסת ענבל גבריאלי, חברת הכנסת גבריאלי, לא מקובל בכלל לעמוד שם.</w:t>
      </w:r>
    </w:p>
    <w:p w14:paraId="25AC9C7C" w14:textId="77777777" w:rsidR="00000000" w:rsidRDefault="009F4636">
      <w:pPr>
        <w:pStyle w:val="a"/>
        <w:rPr>
          <w:rFonts w:hint="cs"/>
          <w:caps/>
          <w:rtl/>
        </w:rPr>
      </w:pPr>
    </w:p>
    <w:p w14:paraId="69FBF844" w14:textId="77777777" w:rsidR="00000000" w:rsidRDefault="009F4636">
      <w:pPr>
        <w:pStyle w:val="SpeakerCon"/>
        <w:rPr>
          <w:b w:val="0"/>
          <w:bCs w:val="0"/>
          <w:caps/>
          <w:u w:val="none"/>
          <w:rtl/>
        </w:rPr>
      </w:pPr>
      <w:bookmarkStart w:id="187" w:name="FS000000563T18_06_2003_14_05_16C"/>
      <w:bookmarkEnd w:id="187"/>
      <w:r>
        <w:rPr>
          <w:b w:val="0"/>
          <w:bCs w:val="0"/>
          <w:caps/>
          <w:u w:val="none"/>
          <w:rtl/>
        </w:rPr>
        <w:t>מאיר פרוש (יהדות התורה):</w:t>
      </w:r>
    </w:p>
    <w:p w14:paraId="027043E4" w14:textId="77777777" w:rsidR="00000000" w:rsidRDefault="009F4636">
      <w:pPr>
        <w:pStyle w:val="a"/>
        <w:rPr>
          <w:caps/>
          <w:rtl/>
        </w:rPr>
      </w:pPr>
    </w:p>
    <w:p w14:paraId="27E9269F" w14:textId="77777777" w:rsidR="00000000" w:rsidRDefault="009F4636">
      <w:pPr>
        <w:pStyle w:val="a"/>
        <w:rPr>
          <w:rFonts w:hint="cs"/>
          <w:caps/>
          <w:rtl/>
        </w:rPr>
      </w:pPr>
      <w:r>
        <w:rPr>
          <w:rFonts w:hint="cs"/>
          <w:caps/>
          <w:rtl/>
        </w:rPr>
        <w:t xml:space="preserve">אני לא אומר, חלילה, מי עשה </w:t>
      </w:r>
      <w:r>
        <w:rPr>
          <w:rFonts w:hint="cs"/>
          <w:caps/>
          <w:rtl/>
        </w:rPr>
        <w:t>את זה, אבל אני אומר שביום כזה, אם ראש הממשלה מאמץ משהו, זה כאילו הוא מאמץ שיטה של זיופים, וזה לא טוב.</w:t>
      </w:r>
    </w:p>
    <w:p w14:paraId="367B5C5C" w14:textId="77777777" w:rsidR="00000000" w:rsidRDefault="009F4636">
      <w:pPr>
        <w:pStyle w:val="a"/>
        <w:rPr>
          <w:rFonts w:hint="cs"/>
          <w:caps/>
          <w:rtl/>
        </w:rPr>
      </w:pPr>
    </w:p>
    <w:p w14:paraId="3593018D" w14:textId="77777777" w:rsidR="00000000" w:rsidRDefault="009F4636">
      <w:pPr>
        <w:pStyle w:val="ad"/>
        <w:rPr>
          <w:b w:val="0"/>
          <w:bCs w:val="0"/>
          <w:caps/>
          <w:u w:val="none"/>
          <w:rtl/>
        </w:rPr>
      </w:pPr>
      <w:r>
        <w:rPr>
          <w:b w:val="0"/>
          <w:bCs w:val="0"/>
          <w:caps/>
          <w:u w:val="none"/>
          <w:rtl/>
        </w:rPr>
        <w:t>היו"ר נסים דהן:</w:t>
      </w:r>
    </w:p>
    <w:p w14:paraId="63AF46AD" w14:textId="77777777" w:rsidR="00000000" w:rsidRDefault="009F4636">
      <w:pPr>
        <w:pStyle w:val="a"/>
        <w:rPr>
          <w:caps/>
          <w:rtl/>
        </w:rPr>
      </w:pPr>
    </w:p>
    <w:p w14:paraId="56374D7D" w14:textId="77777777" w:rsidR="00000000" w:rsidRDefault="009F4636">
      <w:pPr>
        <w:pStyle w:val="a"/>
        <w:rPr>
          <w:rFonts w:hint="cs"/>
          <w:caps/>
          <w:rtl/>
        </w:rPr>
      </w:pPr>
      <w:r>
        <w:rPr>
          <w:rFonts w:hint="cs"/>
          <w:caps/>
          <w:rtl/>
        </w:rPr>
        <w:t>תודה רבה.</w:t>
      </w:r>
    </w:p>
    <w:p w14:paraId="22A48ACE" w14:textId="77777777" w:rsidR="00000000" w:rsidRDefault="009F4636">
      <w:pPr>
        <w:pStyle w:val="a"/>
        <w:rPr>
          <w:rFonts w:hint="cs"/>
          <w:caps/>
          <w:rtl/>
        </w:rPr>
      </w:pPr>
    </w:p>
    <w:p w14:paraId="1D6DC4E0" w14:textId="77777777" w:rsidR="00000000" w:rsidRDefault="009F4636">
      <w:pPr>
        <w:pStyle w:val="SpeakerCon"/>
        <w:rPr>
          <w:b w:val="0"/>
          <w:bCs w:val="0"/>
          <w:caps/>
          <w:u w:val="none"/>
          <w:rtl/>
        </w:rPr>
      </w:pPr>
      <w:bookmarkStart w:id="188" w:name="FS000000563T18_06_2003_14_05_50C"/>
      <w:bookmarkEnd w:id="188"/>
      <w:r>
        <w:rPr>
          <w:b w:val="0"/>
          <w:bCs w:val="0"/>
          <w:caps/>
          <w:u w:val="none"/>
          <w:rtl/>
        </w:rPr>
        <w:t>מאיר פרוש (יהדות התורה):</w:t>
      </w:r>
    </w:p>
    <w:p w14:paraId="17267628" w14:textId="77777777" w:rsidR="00000000" w:rsidRDefault="009F4636">
      <w:pPr>
        <w:pStyle w:val="a"/>
        <w:rPr>
          <w:caps/>
          <w:rtl/>
        </w:rPr>
      </w:pPr>
    </w:p>
    <w:p w14:paraId="398F9986" w14:textId="77777777" w:rsidR="00000000" w:rsidRDefault="009F4636">
      <w:pPr>
        <w:pStyle w:val="a"/>
        <w:rPr>
          <w:rFonts w:hint="cs"/>
          <w:caps/>
          <w:rtl/>
        </w:rPr>
      </w:pPr>
      <w:r>
        <w:rPr>
          <w:rFonts w:hint="cs"/>
          <w:caps/>
          <w:rtl/>
        </w:rPr>
        <w:t>אני הייתי מצפה שראש הממשלה יעלה פה לדוכן ויצא נגד זה שהצביעו במקומם של ארבעה חברי כנסת מהליכוד, ואנ</w:t>
      </w:r>
      <w:r>
        <w:rPr>
          <w:rFonts w:hint="cs"/>
          <w:caps/>
          <w:rtl/>
        </w:rPr>
        <w:t xml:space="preserve">י לא יודע מי הצביע. </w:t>
      </w:r>
    </w:p>
    <w:p w14:paraId="55017DF9" w14:textId="77777777" w:rsidR="00000000" w:rsidRDefault="009F4636">
      <w:pPr>
        <w:pStyle w:val="a"/>
        <w:rPr>
          <w:rFonts w:hint="cs"/>
          <w:caps/>
          <w:rtl/>
        </w:rPr>
      </w:pPr>
    </w:p>
    <w:p w14:paraId="354AA08F" w14:textId="77777777" w:rsidR="00000000" w:rsidRDefault="009F4636">
      <w:pPr>
        <w:pStyle w:val="ad"/>
        <w:rPr>
          <w:b w:val="0"/>
          <w:bCs w:val="0"/>
          <w:caps/>
          <w:u w:val="none"/>
          <w:rtl/>
        </w:rPr>
      </w:pPr>
      <w:r>
        <w:rPr>
          <w:b w:val="0"/>
          <w:bCs w:val="0"/>
          <w:caps/>
          <w:u w:val="none"/>
          <w:rtl/>
        </w:rPr>
        <w:t>היו"ר נסים דהן:</w:t>
      </w:r>
    </w:p>
    <w:p w14:paraId="0AFE6565" w14:textId="77777777" w:rsidR="00000000" w:rsidRDefault="009F4636">
      <w:pPr>
        <w:pStyle w:val="a"/>
        <w:rPr>
          <w:caps/>
          <w:rtl/>
        </w:rPr>
      </w:pPr>
    </w:p>
    <w:p w14:paraId="5C848631" w14:textId="77777777" w:rsidR="00000000" w:rsidRDefault="009F4636">
      <w:pPr>
        <w:pStyle w:val="a"/>
        <w:rPr>
          <w:rFonts w:hint="cs"/>
          <w:caps/>
          <w:rtl/>
        </w:rPr>
      </w:pPr>
      <w:r>
        <w:rPr>
          <w:rFonts w:hint="cs"/>
          <w:caps/>
          <w:rtl/>
        </w:rPr>
        <w:t>גם לשבת שם אסור לך. כשתתמני, בעזרת השם, לשרה - - -</w:t>
      </w:r>
    </w:p>
    <w:p w14:paraId="631CEFF9" w14:textId="77777777" w:rsidR="00000000" w:rsidRDefault="009F4636">
      <w:pPr>
        <w:pStyle w:val="a"/>
        <w:rPr>
          <w:rFonts w:hint="cs"/>
          <w:caps/>
          <w:rtl/>
        </w:rPr>
      </w:pPr>
    </w:p>
    <w:p w14:paraId="682F0C0E" w14:textId="77777777" w:rsidR="00000000" w:rsidRDefault="009F4636">
      <w:pPr>
        <w:pStyle w:val="SpeakerCon"/>
        <w:rPr>
          <w:b w:val="0"/>
          <w:bCs w:val="0"/>
          <w:caps/>
          <w:u w:val="none"/>
          <w:rtl/>
        </w:rPr>
      </w:pPr>
      <w:bookmarkStart w:id="189" w:name="FS000000563T18_06_2003_14_07_38C"/>
      <w:bookmarkEnd w:id="189"/>
      <w:r>
        <w:rPr>
          <w:b w:val="0"/>
          <w:bCs w:val="0"/>
          <w:caps/>
          <w:u w:val="none"/>
          <w:rtl/>
        </w:rPr>
        <w:t>מאיר פרוש (יהדות התורה):</w:t>
      </w:r>
    </w:p>
    <w:p w14:paraId="6FEE64CD" w14:textId="77777777" w:rsidR="00000000" w:rsidRDefault="009F4636">
      <w:pPr>
        <w:pStyle w:val="a"/>
        <w:ind w:firstLine="0"/>
        <w:rPr>
          <w:rFonts w:hint="cs"/>
          <w:caps/>
          <w:rtl/>
        </w:rPr>
      </w:pPr>
    </w:p>
    <w:p w14:paraId="279E0602" w14:textId="77777777" w:rsidR="00000000" w:rsidRDefault="009F4636">
      <w:pPr>
        <w:pStyle w:val="a"/>
        <w:ind w:firstLine="0"/>
        <w:rPr>
          <w:rFonts w:hint="cs"/>
          <w:caps/>
          <w:rtl/>
        </w:rPr>
      </w:pPr>
      <w:r>
        <w:rPr>
          <w:rFonts w:hint="cs"/>
          <w:caps/>
          <w:rtl/>
        </w:rPr>
        <w:tab/>
        <w:t>אדוני ראש הממשלה, בכלל לאמץ היום, זה לא דבר טוב. שמענו קודם את שר הפנים שרוצה לאמץ שיטה חדשה, להעניק אזרחות לכל מי שתורם למדינה, גם אם הוא</w:t>
      </w:r>
      <w:r>
        <w:rPr>
          <w:rFonts w:hint="cs"/>
          <w:caps/>
          <w:rtl/>
        </w:rPr>
        <w:t xml:space="preserve"> לא יהודי. כל הגישה הזאת של האימוץ לא נשמעת טוב. אדוני ראש הממשלה, לאמץ היום </w:t>
      </w:r>
      <w:r>
        <w:rPr>
          <w:caps/>
          <w:rtl/>
        </w:rPr>
        <w:t>–</w:t>
      </w:r>
      <w:r>
        <w:rPr>
          <w:rFonts w:hint="cs"/>
          <w:caps/>
          <w:rtl/>
        </w:rPr>
        <w:t xml:space="preserve"> זה נשמע כאילו אתה רוצה לאמץ את מפת הדרכים, ואני יודע שאתה לא רוצה לאמץ את מפת הדרכים.</w:t>
      </w:r>
    </w:p>
    <w:p w14:paraId="7459462D" w14:textId="77777777" w:rsidR="00000000" w:rsidRDefault="009F4636">
      <w:pPr>
        <w:pStyle w:val="a"/>
        <w:ind w:firstLine="0"/>
        <w:rPr>
          <w:rFonts w:hint="cs"/>
          <w:caps/>
          <w:rtl/>
        </w:rPr>
      </w:pPr>
    </w:p>
    <w:p w14:paraId="1FE6292E" w14:textId="77777777" w:rsidR="00000000" w:rsidRDefault="009F4636">
      <w:pPr>
        <w:pStyle w:val="ad"/>
        <w:rPr>
          <w:b w:val="0"/>
          <w:bCs w:val="0"/>
          <w:caps/>
          <w:u w:val="none"/>
          <w:rtl/>
        </w:rPr>
      </w:pPr>
      <w:r>
        <w:rPr>
          <w:b w:val="0"/>
          <w:bCs w:val="0"/>
          <w:caps/>
          <w:u w:val="none"/>
          <w:rtl/>
        </w:rPr>
        <w:t>היו"ר נסים דהן:</w:t>
      </w:r>
    </w:p>
    <w:p w14:paraId="5BC694DD" w14:textId="77777777" w:rsidR="00000000" w:rsidRDefault="009F4636">
      <w:pPr>
        <w:pStyle w:val="a"/>
        <w:rPr>
          <w:caps/>
          <w:rtl/>
        </w:rPr>
      </w:pPr>
    </w:p>
    <w:p w14:paraId="6C49C33D" w14:textId="77777777" w:rsidR="00000000" w:rsidRDefault="009F4636">
      <w:pPr>
        <w:pStyle w:val="a"/>
        <w:ind w:firstLine="0"/>
        <w:rPr>
          <w:rFonts w:hint="cs"/>
          <w:caps/>
          <w:rtl/>
        </w:rPr>
      </w:pPr>
      <w:r>
        <w:rPr>
          <w:rFonts w:hint="cs"/>
          <w:caps/>
          <w:rtl/>
        </w:rPr>
        <w:tab/>
        <w:t xml:space="preserve">טוב, אני רואה לאן הגעת. עוד מעט תגיע גם לבנק ישראל. </w:t>
      </w:r>
    </w:p>
    <w:p w14:paraId="64D3FD02" w14:textId="77777777" w:rsidR="00000000" w:rsidRDefault="009F4636">
      <w:pPr>
        <w:pStyle w:val="a"/>
        <w:ind w:firstLine="0"/>
        <w:rPr>
          <w:rFonts w:hint="cs"/>
          <w:caps/>
          <w:rtl/>
        </w:rPr>
      </w:pPr>
    </w:p>
    <w:p w14:paraId="339E2DB0" w14:textId="77777777" w:rsidR="00000000" w:rsidRDefault="009F4636">
      <w:pPr>
        <w:pStyle w:val="SpeakerCon"/>
        <w:rPr>
          <w:b w:val="0"/>
          <w:bCs w:val="0"/>
          <w:caps/>
          <w:u w:val="none"/>
          <w:rtl/>
        </w:rPr>
      </w:pPr>
      <w:bookmarkStart w:id="190" w:name="FS000000563T18_06_2003_14_09_19C"/>
      <w:bookmarkEnd w:id="190"/>
      <w:r>
        <w:rPr>
          <w:b w:val="0"/>
          <w:bCs w:val="0"/>
          <w:caps/>
          <w:u w:val="none"/>
          <w:rtl/>
        </w:rPr>
        <w:t>מאיר פרוש (יהדות ה</w:t>
      </w:r>
      <w:r>
        <w:rPr>
          <w:b w:val="0"/>
          <w:bCs w:val="0"/>
          <w:caps/>
          <w:u w:val="none"/>
          <w:rtl/>
        </w:rPr>
        <w:t>תורה):</w:t>
      </w:r>
    </w:p>
    <w:p w14:paraId="564B8B5C" w14:textId="77777777" w:rsidR="00000000" w:rsidRDefault="009F4636">
      <w:pPr>
        <w:pStyle w:val="a"/>
        <w:rPr>
          <w:caps/>
          <w:rtl/>
        </w:rPr>
      </w:pPr>
    </w:p>
    <w:p w14:paraId="2B2E1AC5" w14:textId="77777777" w:rsidR="00000000" w:rsidRDefault="009F4636">
      <w:pPr>
        <w:pStyle w:val="a"/>
        <w:rPr>
          <w:rFonts w:hint="cs"/>
          <w:caps/>
          <w:rtl/>
        </w:rPr>
      </w:pPr>
      <w:r>
        <w:rPr>
          <w:rFonts w:hint="cs"/>
          <w:caps/>
          <w:rtl/>
        </w:rPr>
        <w:t>רצוי שברגע זה, שבו הממשלה נשמעת כאילו היא מאמצת, תעלה לפה ותאמר שאתה נגד אימוץ מפת הדרכים ואתה נגד אימוץ העובדה שהצביעו במקום ארבעה חברי כנסת מהליכוד, אחרת אתה מאמץ שיטה של זיופים.</w:t>
      </w:r>
    </w:p>
    <w:p w14:paraId="22C5C2F2" w14:textId="77777777" w:rsidR="00000000" w:rsidRDefault="009F4636">
      <w:pPr>
        <w:pStyle w:val="a"/>
        <w:rPr>
          <w:rFonts w:hint="cs"/>
          <w:caps/>
          <w:rtl/>
        </w:rPr>
      </w:pPr>
    </w:p>
    <w:p w14:paraId="17D48D6A" w14:textId="77777777" w:rsidR="00000000" w:rsidRDefault="009F4636">
      <w:pPr>
        <w:pStyle w:val="ad"/>
        <w:rPr>
          <w:b w:val="0"/>
          <w:bCs w:val="0"/>
          <w:caps/>
          <w:u w:val="none"/>
          <w:rtl/>
        </w:rPr>
      </w:pPr>
      <w:r>
        <w:rPr>
          <w:b w:val="0"/>
          <w:bCs w:val="0"/>
          <w:caps/>
          <w:u w:val="none"/>
          <w:rtl/>
        </w:rPr>
        <w:t>היו"ר נסים דהן:</w:t>
      </w:r>
    </w:p>
    <w:p w14:paraId="5041EAA2" w14:textId="77777777" w:rsidR="00000000" w:rsidRDefault="009F4636">
      <w:pPr>
        <w:pStyle w:val="a"/>
        <w:rPr>
          <w:caps/>
          <w:rtl/>
        </w:rPr>
      </w:pPr>
    </w:p>
    <w:p w14:paraId="0BD31B80" w14:textId="77777777" w:rsidR="00000000" w:rsidRDefault="009F4636">
      <w:pPr>
        <w:pStyle w:val="a"/>
        <w:rPr>
          <w:rFonts w:hint="cs"/>
          <w:caps/>
          <w:rtl/>
        </w:rPr>
      </w:pPr>
      <w:r>
        <w:rPr>
          <w:rFonts w:hint="cs"/>
          <w:caps/>
          <w:rtl/>
        </w:rPr>
        <w:t xml:space="preserve">תודה רבה. השר גדעון עזרא, אתה רוצה לענות? </w:t>
      </w:r>
    </w:p>
    <w:p w14:paraId="3CD2BE63" w14:textId="77777777" w:rsidR="00000000" w:rsidRDefault="009F4636">
      <w:pPr>
        <w:pStyle w:val="a"/>
        <w:rPr>
          <w:rFonts w:hint="cs"/>
          <w:caps/>
          <w:rtl/>
        </w:rPr>
      </w:pPr>
    </w:p>
    <w:p w14:paraId="7BDEC157" w14:textId="77777777" w:rsidR="00000000" w:rsidRDefault="009F4636">
      <w:pPr>
        <w:pStyle w:val="a"/>
        <w:rPr>
          <w:rFonts w:hint="cs"/>
          <w:caps/>
          <w:rtl/>
        </w:rPr>
      </w:pPr>
      <w:r>
        <w:rPr>
          <w:rFonts w:hint="cs"/>
          <w:caps/>
          <w:rtl/>
        </w:rPr>
        <w:t>אם כן</w:t>
      </w:r>
      <w:r>
        <w:rPr>
          <w:rFonts w:hint="cs"/>
          <w:caps/>
          <w:rtl/>
        </w:rPr>
        <w:t>, אנחנו עוברים להצבעה בקריאה טרומית על הצעת החוק. מי בעד? מי נגד?</w:t>
      </w:r>
    </w:p>
    <w:p w14:paraId="2BAC1D98" w14:textId="77777777" w:rsidR="00000000" w:rsidRDefault="009F4636">
      <w:pPr>
        <w:pStyle w:val="a"/>
        <w:rPr>
          <w:rFonts w:hint="cs"/>
          <w:caps/>
          <w:rtl/>
        </w:rPr>
      </w:pPr>
    </w:p>
    <w:p w14:paraId="04F814C8" w14:textId="77777777" w:rsidR="00000000" w:rsidRDefault="009F4636">
      <w:pPr>
        <w:pStyle w:val="a7"/>
        <w:bidi/>
        <w:rPr>
          <w:b w:val="0"/>
          <w:bCs w:val="0"/>
          <w:caps/>
          <w:rtl/>
        </w:rPr>
      </w:pPr>
    </w:p>
    <w:p w14:paraId="3C41F7DA" w14:textId="77777777" w:rsidR="00000000" w:rsidRDefault="009F4636">
      <w:pPr>
        <w:pStyle w:val="a7"/>
        <w:bidi/>
        <w:rPr>
          <w:rFonts w:hint="cs"/>
          <w:b w:val="0"/>
          <w:bCs w:val="0"/>
          <w:caps/>
          <w:rtl/>
        </w:rPr>
      </w:pPr>
      <w:r>
        <w:rPr>
          <w:rFonts w:hint="cs"/>
          <w:b w:val="0"/>
          <w:bCs w:val="0"/>
          <w:caps/>
          <w:rtl/>
        </w:rPr>
        <w:t>הצבעה מס' 16</w:t>
      </w:r>
    </w:p>
    <w:p w14:paraId="49CE2CB4" w14:textId="77777777" w:rsidR="00000000" w:rsidRDefault="009F4636">
      <w:pPr>
        <w:pStyle w:val="a"/>
        <w:rPr>
          <w:rFonts w:hint="cs"/>
          <w:caps/>
          <w:rtl/>
        </w:rPr>
      </w:pPr>
    </w:p>
    <w:p w14:paraId="0595CC50" w14:textId="77777777" w:rsidR="00000000" w:rsidRDefault="009F4636">
      <w:pPr>
        <w:pStyle w:val="a8"/>
        <w:bidi/>
        <w:rPr>
          <w:rFonts w:hint="cs"/>
          <w:caps/>
          <w:rtl/>
        </w:rPr>
      </w:pPr>
      <w:r>
        <w:rPr>
          <w:rFonts w:hint="cs"/>
          <w:caps/>
          <w:rtl/>
        </w:rPr>
        <w:t xml:space="preserve">בעד ההצעה להעביר את הצעת החוק לדיון מוקדם בוועדה </w:t>
      </w:r>
      <w:r>
        <w:rPr>
          <w:caps/>
          <w:rtl/>
        </w:rPr>
        <w:t>–</w:t>
      </w:r>
      <w:r>
        <w:rPr>
          <w:rFonts w:hint="cs"/>
          <w:caps/>
          <w:rtl/>
        </w:rPr>
        <w:t xml:space="preserve"> 63</w:t>
      </w:r>
    </w:p>
    <w:p w14:paraId="5ECBC126" w14:textId="77777777" w:rsidR="00000000" w:rsidRDefault="009F4636">
      <w:pPr>
        <w:pStyle w:val="a8"/>
        <w:bidi/>
        <w:rPr>
          <w:rFonts w:hint="cs"/>
          <w:caps/>
          <w:rtl/>
        </w:rPr>
      </w:pPr>
      <w:r>
        <w:rPr>
          <w:rFonts w:hint="cs"/>
          <w:caps/>
          <w:rtl/>
        </w:rPr>
        <w:t xml:space="preserve">בעד ההצעה להסיר מסדר-היום את הצעת החוק </w:t>
      </w:r>
      <w:r>
        <w:rPr>
          <w:caps/>
          <w:rtl/>
        </w:rPr>
        <w:t>–</w:t>
      </w:r>
      <w:r>
        <w:rPr>
          <w:rFonts w:hint="cs"/>
          <w:caps/>
          <w:rtl/>
        </w:rPr>
        <w:t xml:space="preserve"> 10</w:t>
      </w:r>
    </w:p>
    <w:p w14:paraId="49BDAF76" w14:textId="77777777" w:rsidR="00000000" w:rsidRDefault="009F4636">
      <w:pPr>
        <w:pStyle w:val="a8"/>
        <w:bidi/>
        <w:rPr>
          <w:rFonts w:hint="cs"/>
          <w:caps/>
          <w:rtl/>
        </w:rPr>
      </w:pPr>
      <w:r>
        <w:rPr>
          <w:rFonts w:hint="cs"/>
          <w:caps/>
          <w:rtl/>
        </w:rPr>
        <w:t xml:space="preserve">נמנעים </w:t>
      </w:r>
      <w:r>
        <w:rPr>
          <w:caps/>
          <w:rtl/>
        </w:rPr>
        <w:t>–</w:t>
      </w:r>
      <w:r>
        <w:rPr>
          <w:rFonts w:hint="cs"/>
          <w:caps/>
          <w:rtl/>
        </w:rPr>
        <w:t xml:space="preserve"> 1</w:t>
      </w:r>
    </w:p>
    <w:p w14:paraId="0D0127D9" w14:textId="77777777" w:rsidR="00000000" w:rsidRDefault="009F4636">
      <w:pPr>
        <w:pStyle w:val="a9"/>
        <w:bidi/>
        <w:rPr>
          <w:rFonts w:hint="cs"/>
          <w:caps/>
          <w:rtl/>
        </w:rPr>
      </w:pPr>
      <w:r>
        <w:rPr>
          <w:rFonts w:hint="cs"/>
          <w:caps/>
          <w:rtl/>
        </w:rPr>
        <w:t xml:space="preserve">ההצעה להעביר את הצעת חוק אימוץ ילדים (תיקון </w:t>
      </w:r>
      <w:r>
        <w:rPr>
          <w:caps/>
          <w:rtl/>
        </w:rPr>
        <w:t>–</w:t>
      </w:r>
      <w:r>
        <w:rPr>
          <w:rFonts w:hint="cs"/>
          <w:caps/>
          <w:rtl/>
        </w:rPr>
        <w:t xml:space="preserve"> הגבלת תקופת הליכי א</w:t>
      </w:r>
      <w:r>
        <w:rPr>
          <w:rFonts w:hint="cs"/>
          <w:caps/>
          <w:rtl/>
        </w:rPr>
        <w:t>ישור אימוץ),</w:t>
      </w:r>
    </w:p>
    <w:p w14:paraId="00626B7B" w14:textId="77777777" w:rsidR="00000000" w:rsidRDefault="009F4636">
      <w:pPr>
        <w:pStyle w:val="a9"/>
        <w:bidi/>
        <w:rPr>
          <w:rFonts w:hint="cs"/>
          <w:caps/>
          <w:rtl/>
        </w:rPr>
      </w:pPr>
      <w:r>
        <w:rPr>
          <w:rFonts w:hint="cs"/>
          <w:caps/>
          <w:rtl/>
        </w:rPr>
        <w:t>התשס"ג-2003, לדיון מוקדם בוועדה שתקבע ועדת הכנסת נתקבלה.</w:t>
      </w:r>
    </w:p>
    <w:p w14:paraId="5AC1F146" w14:textId="77777777" w:rsidR="00000000" w:rsidRDefault="009F4636">
      <w:pPr>
        <w:pStyle w:val="a"/>
        <w:rPr>
          <w:rFonts w:hint="cs"/>
          <w:caps/>
          <w:rtl/>
        </w:rPr>
      </w:pPr>
    </w:p>
    <w:p w14:paraId="5D51EEFC" w14:textId="77777777" w:rsidR="00000000" w:rsidRDefault="009F4636">
      <w:pPr>
        <w:pStyle w:val="ad"/>
        <w:rPr>
          <w:b w:val="0"/>
          <w:bCs w:val="0"/>
          <w:caps/>
          <w:u w:val="none"/>
          <w:rtl/>
        </w:rPr>
      </w:pPr>
      <w:r>
        <w:rPr>
          <w:b w:val="0"/>
          <w:bCs w:val="0"/>
          <w:caps/>
          <w:u w:val="none"/>
          <w:rtl/>
        </w:rPr>
        <w:t>היו"ר נסים דהן:</w:t>
      </w:r>
    </w:p>
    <w:p w14:paraId="2B4A18A2" w14:textId="77777777" w:rsidR="00000000" w:rsidRDefault="009F4636">
      <w:pPr>
        <w:pStyle w:val="a"/>
        <w:rPr>
          <w:caps/>
          <w:rtl/>
        </w:rPr>
      </w:pPr>
    </w:p>
    <w:p w14:paraId="549FC595" w14:textId="77777777" w:rsidR="00000000" w:rsidRDefault="009F4636">
      <w:pPr>
        <w:pStyle w:val="a"/>
        <w:rPr>
          <w:rFonts w:hint="cs"/>
          <w:caps/>
          <w:rtl/>
        </w:rPr>
      </w:pPr>
      <w:r>
        <w:rPr>
          <w:rFonts w:hint="cs"/>
          <w:caps/>
          <w:rtl/>
        </w:rPr>
        <w:t xml:space="preserve">63 בעד, עשרה נגד. הצעת החוק התקבלה בקריאה טרומית ועוברת להכנה לקריאה ראשונה - - - </w:t>
      </w:r>
    </w:p>
    <w:p w14:paraId="106BD0F4" w14:textId="77777777" w:rsidR="00000000" w:rsidRDefault="009F4636">
      <w:pPr>
        <w:pStyle w:val="a"/>
        <w:rPr>
          <w:rFonts w:hint="cs"/>
          <w:caps/>
          <w:rtl/>
        </w:rPr>
      </w:pPr>
    </w:p>
    <w:p w14:paraId="133BE2BB" w14:textId="77777777" w:rsidR="00000000" w:rsidRDefault="009F4636">
      <w:pPr>
        <w:pStyle w:val="ac"/>
        <w:rPr>
          <w:b w:val="0"/>
          <w:bCs w:val="0"/>
          <w:caps/>
          <w:u w:val="none"/>
          <w:rtl/>
        </w:rPr>
      </w:pPr>
      <w:r>
        <w:rPr>
          <w:rFonts w:hint="cs"/>
          <w:b w:val="0"/>
          <w:bCs w:val="0"/>
          <w:caps/>
          <w:u w:val="none"/>
          <w:rtl/>
        </w:rPr>
        <w:t>שאול יהלום (מפד"ל)</w:t>
      </w:r>
      <w:r>
        <w:rPr>
          <w:b w:val="0"/>
          <w:bCs w:val="0"/>
          <w:caps/>
          <w:u w:val="none"/>
          <w:rtl/>
        </w:rPr>
        <w:t>:</w:t>
      </w:r>
    </w:p>
    <w:p w14:paraId="7B75DB59" w14:textId="77777777" w:rsidR="00000000" w:rsidRDefault="009F4636">
      <w:pPr>
        <w:pStyle w:val="a"/>
        <w:rPr>
          <w:rFonts w:hint="cs"/>
          <w:caps/>
          <w:rtl/>
        </w:rPr>
      </w:pPr>
    </w:p>
    <w:p w14:paraId="736CE71B" w14:textId="77777777" w:rsidR="00000000" w:rsidRDefault="009F4636">
      <w:pPr>
        <w:pStyle w:val="a"/>
        <w:rPr>
          <w:rFonts w:hint="cs"/>
          <w:caps/>
          <w:rtl/>
        </w:rPr>
      </w:pPr>
      <w:r>
        <w:rPr>
          <w:rFonts w:hint="cs"/>
          <w:caps/>
          <w:rtl/>
        </w:rPr>
        <w:t>- - -</w:t>
      </w:r>
    </w:p>
    <w:p w14:paraId="33EAE7BA" w14:textId="77777777" w:rsidR="00000000" w:rsidRDefault="009F4636">
      <w:pPr>
        <w:pStyle w:val="a"/>
        <w:rPr>
          <w:rFonts w:hint="cs"/>
          <w:caps/>
          <w:rtl/>
        </w:rPr>
      </w:pPr>
    </w:p>
    <w:p w14:paraId="55C89A38" w14:textId="77777777" w:rsidR="00000000" w:rsidRDefault="009F4636">
      <w:pPr>
        <w:pStyle w:val="ad"/>
        <w:rPr>
          <w:b w:val="0"/>
          <w:bCs w:val="0"/>
          <w:caps/>
          <w:u w:val="none"/>
          <w:rtl/>
        </w:rPr>
      </w:pPr>
      <w:r>
        <w:rPr>
          <w:b w:val="0"/>
          <w:bCs w:val="0"/>
          <w:caps/>
          <w:u w:val="none"/>
          <w:rtl/>
        </w:rPr>
        <w:t>היו"ר נסים דהן:</w:t>
      </w:r>
    </w:p>
    <w:p w14:paraId="0BD13368" w14:textId="77777777" w:rsidR="00000000" w:rsidRDefault="009F4636">
      <w:pPr>
        <w:pStyle w:val="a"/>
        <w:rPr>
          <w:caps/>
          <w:rtl/>
        </w:rPr>
      </w:pPr>
    </w:p>
    <w:p w14:paraId="73ADE72F" w14:textId="77777777" w:rsidR="00000000" w:rsidRDefault="009F4636">
      <w:pPr>
        <w:pStyle w:val="a"/>
        <w:rPr>
          <w:rFonts w:hint="cs"/>
          <w:caps/>
          <w:rtl/>
        </w:rPr>
      </w:pPr>
      <w:r>
        <w:rPr>
          <w:rFonts w:hint="cs"/>
          <w:caps/>
          <w:rtl/>
        </w:rPr>
        <w:t>ועדת הכנסת תחליט. לפי התקנון, ועדת החוק</w:t>
      </w:r>
      <w:r>
        <w:rPr>
          <w:rFonts w:hint="cs"/>
          <w:caps/>
          <w:rtl/>
        </w:rPr>
        <w:t xml:space="preserve">ה, חוק ומשפט, אבל חבר הכנסת יהלום מבקש שהצעת החוק תידון בוועדת העבודה, הרווחה והבריאות. </w:t>
      </w:r>
    </w:p>
    <w:p w14:paraId="718ADE12" w14:textId="77777777" w:rsidR="00000000" w:rsidRDefault="009F4636">
      <w:pPr>
        <w:pStyle w:val="a"/>
        <w:ind w:firstLine="0"/>
        <w:rPr>
          <w:rFonts w:hint="cs"/>
          <w:caps/>
          <w:rtl/>
        </w:rPr>
      </w:pPr>
    </w:p>
    <w:p w14:paraId="77765D3C" w14:textId="77777777" w:rsidR="00000000" w:rsidRDefault="009F4636">
      <w:pPr>
        <w:pStyle w:val="ac"/>
        <w:rPr>
          <w:b w:val="0"/>
          <w:bCs w:val="0"/>
          <w:caps/>
          <w:u w:val="none"/>
          <w:rtl/>
        </w:rPr>
      </w:pPr>
      <w:r>
        <w:rPr>
          <w:rFonts w:hint="eastAsia"/>
          <w:b w:val="0"/>
          <w:bCs w:val="0"/>
          <w:caps/>
          <w:u w:val="none"/>
          <w:rtl/>
        </w:rPr>
        <w:t>נסים</w:t>
      </w:r>
      <w:r>
        <w:rPr>
          <w:b w:val="0"/>
          <w:bCs w:val="0"/>
          <w:caps/>
          <w:u w:val="none"/>
          <w:rtl/>
        </w:rPr>
        <w:t xml:space="preserve"> זאב (ש"ס):</w:t>
      </w:r>
    </w:p>
    <w:p w14:paraId="12E3BB04" w14:textId="77777777" w:rsidR="00000000" w:rsidRDefault="009F4636">
      <w:pPr>
        <w:pStyle w:val="a"/>
        <w:rPr>
          <w:rFonts w:hint="cs"/>
          <w:caps/>
          <w:rtl/>
        </w:rPr>
      </w:pPr>
    </w:p>
    <w:p w14:paraId="458A3170" w14:textId="77777777" w:rsidR="00000000" w:rsidRDefault="009F4636">
      <w:pPr>
        <w:pStyle w:val="a"/>
        <w:rPr>
          <w:rFonts w:hint="cs"/>
          <w:caps/>
          <w:rtl/>
        </w:rPr>
      </w:pPr>
      <w:r>
        <w:rPr>
          <w:rFonts w:hint="cs"/>
          <w:caps/>
          <w:rtl/>
        </w:rPr>
        <w:t>- - -</w:t>
      </w:r>
    </w:p>
    <w:p w14:paraId="61977D3D" w14:textId="77777777" w:rsidR="00000000" w:rsidRDefault="009F4636">
      <w:pPr>
        <w:pStyle w:val="a"/>
        <w:ind w:firstLine="0"/>
        <w:rPr>
          <w:rFonts w:hint="cs"/>
          <w:caps/>
          <w:rtl/>
        </w:rPr>
      </w:pPr>
    </w:p>
    <w:p w14:paraId="0BAC680D" w14:textId="77777777" w:rsidR="00000000" w:rsidRDefault="009F4636">
      <w:pPr>
        <w:pStyle w:val="Subject"/>
        <w:rPr>
          <w:b w:val="0"/>
          <w:bCs w:val="0"/>
          <w:caps/>
          <w:u w:val="none"/>
          <w:rtl/>
        </w:rPr>
      </w:pPr>
    </w:p>
    <w:p w14:paraId="70207ADC" w14:textId="77777777" w:rsidR="00000000" w:rsidRDefault="009F4636">
      <w:pPr>
        <w:pStyle w:val="Subject"/>
        <w:rPr>
          <w:rFonts w:hint="cs"/>
          <w:b w:val="0"/>
          <w:bCs w:val="0"/>
          <w:caps/>
          <w:u w:val="none"/>
          <w:rtl/>
        </w:rPr>
      </w:pPr>
      <w:bookmarkStart w:id="191" w:name="_Toc45451385"/>
      <w:bookmarkStart w:id="192" w:name="_Toc45970108"/>
      <w:r>
        <w:rPr>
          <w:rFonts w:hint="cs"/>
          <w:b w:val="0"/>
          <w:bCs w:val="0"/>
          <w:caps/>
          <w:u w:val="none"/>
          <w:rtl/>
        </w:rPr>
        <w:t>הצעת חוק לתיקון פקודת הרופאים (איסור קבלת תגמול מחברת תרופות),</w:t>
      </w:r>
      <w:bookmarkEnd w:id="191"/>
      <w:bookmarkEnd w:id="192"/>
      <w:r>
        <w:rPr>
          <w:rFonts w:hint="cs"/>
          <w:b w:val="0"/>
          <w:bCs w:val="0"/>
          <w:caps/>
          <w:u w:val="none"/>
          <w:rtl/>
        </w:rPr>
        <w:t xml:space="preserve"> </w:t>
      </w:r>
    </w:p>
    <w:p w14:paraId="29163658" w14:textId="77777777" w:rsidR="00000000" w:rsidRDefault="009F4636">
      <w:pPr>
        <w:pStyle w:val="Subject"/>
        <w:rPr>
          <w:rFonts w:hint="cs"/>
          <w:b w:val="0"/>
          <w:bCs w:val="0"/>
          <w:caps/>
          <w:u w:val="none"/>
          <w:rtl/>
        </w:rPr>
      </w:pPr>
      <w:bookmarkStart w:id="193" w:name="_Toc45451386"/>
      <w:bookmarkStart w:id="194" w:name="_Toc45970109"/>
      <w:r>
        <w:rPr>
          <w:rFonts w:hint="cs"/>
          <w:b w:val="0"/>
          <w:bCs w:val="0"/>
          <w:caps/>
          <w:u w:val="none"/>
          <w:rtl/>
        </w:rPr>
        <w:t>התשס"ג-‏2003</w:t>
      </w:r>
      <w:bookmarkEnd w:id="193"/>
      <w:bookmarkEnd w:id="194"/>
    </w:p>
    <w:p w14:paraId="542FA183" w14:textId="77777777" w:rsidR="00000000" w:rsidRDefault="009F4636">
      <w:pPr>
        <w:pStyle w:val="SubjectSub"/>
        <w:jc w:val="left"/>
        <w:rPr>
          <w:rFonts w:hint="cs"/>
          <w:b w:val="0"/>
          <w:bCs w:val="0"/>
          <w:caps/>
          <w:u w:val="none"/>
          <w:rtl/>
        </w:rPr>
      </w:pPr>
      <w:r>
        <w:rPr>
          <w:b w:val="0"/>
          <w:bCs w:val="0"/>
          <w:caps/>
          <w:u w:val="none"/>
          <w:rtl/>
        </w:rPr>
        <w:t>["דברי הכנסת", חוב</w:t>
      </w:r>
      <w:r>
        <w:rPr>
          <w:rFonts w:hint="cs"/>
          <w:b w:val="0"/>
          <w:bCs w:val="0"/>
          <w:caps/>
          <w:u w:val="none"/>
          <w:rtl/>
        </w:rPr>
        <w:t>'</w:t>
      </w:r>
      <w:r>
        <w:rPr>
          <w:b w:val="0"/>
          <w:bCs w:val="0"/>
          <w:caps/>
          <w:u w:val="none"/>
          <w:rtl/>
        </w:rPr>
        <w:t xml:space="preserve"> </w:t>
      </w:r>
      <w:r>
        <w:rPr>
          <w:rFonts w:hint="cs"/>
          <w:b w:val="0"/>
          <w:bCs w:val="0"/>
          <w:caps/>
          <w:u w:val="none"/>
          <w:rtl/>
        </w:rPr>
        <w:t>י"א</w:t>
      </w:r>
      <w:r>
        <w:rPr>
          <w:b w:val="0"/>
          <w:bCs w:val="0"/>
          <w:caps/>
          <w:u w:val="none"/>
          <w:rtl/>
        </w:rPr>
        <w:t>, עמ'</w:t>
      </w:r>
      <w:r>
        <w:rPr>
          <w:rFonts w:hint="cs"/>
          <w:b w:val="0"/>
          <w:bCs w:val="0"/>
          <w:caps/>
          <w:u w:val="none"/>
          <w:rtl/>
        </w:rPr>
        <w:t xml:space="preserve"> 2799.</w:t>
      </w:r>
      <w:r>
        <w:rPr>
          <w:b w:val="0"/>
          <w:bCs w:val="0"/>
          <w:caps/>
          <w:u w:val="none"/>
          <w:rtl/>
        </w:rPr>
        <w:t>]</w:t>
      </w:r>
    </w:p>
    <w:p w14:paraId="42540CBC" w14:textId="77777777" w:rsidR="00000000" w:rsidRDefault="009F4636">
      <w:pPr>
        <w:pStyle w:val="SubjectSub"/>
        <w:rPr>
          <w:rFonts w:hint="cs"/>
          <w:b w:val="0"/>
          <w:bCs w:val="0"/>
          <w:caps/>
          <w:u w:val="none"/>
          <w:rtl/>
        </w:rPr>
      </w:pPr>
      <w:r>
        <w:rPr>
          <w:rFonts w:hint="cs"/>
          <w:b w:val="0"/>
          <w:bCs w:val="0"/>
          <w:caps/>
          <w:u w:val="none"/>
          <w:rtl/>
        </w:rPr>
        <w:t xml:space="preserve"> (הצעת חבר הכנסת אופיר פינס-</w:t>
      </w:r>
      <w:r>
        <w:rPr>
          <w:rFonts w:hint="cs"/>
          <w:b w:val="0"/>
          <w:bCs w:val="0"/>
          <w:caps/>
          <w:u w:val="none"/>
          <w:rtl/>
        </w:rPr>
        <w:t>פז)</w:t>
      </w:r>
    </w:p>
    <w:p w14:paraId="2D796296" w14:textId="77777777" w:rsidR="00000000" w:rsidRDefault="009F4636">
      <w:pPr>
        <w:pStyle w:val="a"/>
        <w:ind w:firstLine="0"/>
        <w:rPr>
          <w:rFonts w:hint="cs"/>
          <w:caps/>
          <w:rtl/>
        </w:rPr>
      </w:pPr>
    </w:p>
    <w:p w14:paraId="24C7E99D" w14:textId="77777777" w:rsidR="00000000" w:rsidRDefault="009F4636">
      <w:pPr>
        <w:pStyle w:val="ad"/>
        <w:rPr>
          <w:b w:val="0"/>
          <w:bCs w:val="0"/>
          <w:caps/>
          <w:u w:val="none"/>
          <w:rtl/>
        </w:rPr>
      </w:pPr>
      <w:r>
        <w:rPr>
          <w:b w:val="0"/>
          <w:bCs w:val="0"/>
          <w:caps/>
          <w:u w:val="none"/>
          <w:rtl/>
        </w:rPr>
        <w:t>היו"ר נסים דהן:</w:t>
      </w:r>
    </w:p>
    <w:p w14:paraId="2459ECB3" w14:textId="77777777" w:rsidR="00000000" w:rsidRDefault="009F4636">
      <w:pPr>
        <w:pStyle w:val="a"/>
        <w:rPr>
          <w:caps/>
          <w:rtl/>
        </w:rPr>
      </w:pPr>
    </w:p>
    <w:p w14:paraId="28DA5F81" w14:textId="77777777" w:rsidR="00000000" w:rsidRDefault="009F4636">
      <w:pPr>
        <w:pStyle w:val="a"/>
        <w:rPr>
          <w:rFonts w:hint="cs"/>
          <w:caps/>
          <w:rtl/>
        </w:rPr>
      </w:pPr>
      <w:r>
        <w:rPr>
          <w:rFonts w:hint="cs"/>
          <w:caps/>
          <w:rtl/>
        </w:rPr>
        <w:t>אנחנו עוברים להצעת החוק פ/34, הצעת חוק לתיקון פקודת הרופאים (איסור קבלת תגמול מחברת תרופות), התשס"ג-2003, של חבר הכנסת אופיר פינס - תשובה והצבעה. חבר הכנסת אופיר פינס כבר הציג את הצעת החוק. כבוד שר הבריאות, ידידי היקר דני נוה, ישיב, ו</w:t>
      </w:r>
      <w:r>
        <w:rPr>
          <w:rFonts w:hint="cs"/>
          <w:caps/>
          <w:rtl/>
        </w:rPr>
        <w:t xml:space="preserve">אחר כך </w:t>
      </w:r>
      <w:r>
        <w:rPr>
          <w:caps/>
          <w:rtl/>
        </w:rPr>
        <w:t>–</w:t>
      </w:r>
      <w:r>
        <w:rPr>
          <w:rFonts w:hint="cs"/>
          <w:caps/>
          <w:rtl/>
        </w:rPr>
        <w:t xml:space="preserve"> הצבעה.</w:t>
      </w:r>
    </w:p>
    <w:p w14:paraId="5C8E8E7C" w14:textId="77777777" w:rsidR="00000000" w:rsidRDefault="009F4636">
      <w:pPr>
        <w:pStyle w:val="a"/>
        <w:rPr>
          <w:rFonts w:hint="cs"/>
          <w:caps/>
          <w:rtl/>
        </w:rPr>
      </w:pPr>
    </w:p>
    <w:p w14:paraId="63FD14D8" w14:textId="77777777" w:rsidR="00000000" w:rsidRDefault="009F4636">
      <w:pPr>
        <w:pStyle w:val="ac"/>
        <w:rPr>
          <w:b w:val="0"/>
          <w:bCs w:val="0"/>
          <w:caps/>
          <w:u w:val="none"/>
          <w:rtl/>
        </w:rPr>
      </w:pPr>
      <w:r>
        <w:rPr>
          <w:rFonts w:hint="eastAsia"/>
          <w:b w:val="0"/>
          <w:bCs w:val="0"/>
          <w:caps/>
          <w:u w:val="none"/>
          <w:rtl/>
        </w:rPr>
        <w:t>קריאה</w:t>
      </w:r>
      <w:r>
        <w:rPr>
          <w:b w:val="0"/>
          <w:bCs w:val="0"/>
          <w:caps/>
          <w:u w:val="none"/>
          <w:rtl/>
        </w:rPr>
        <w:t>:</w:t>
      </w:r>
    </w:p>
    <w:p w14:paraId="7F158E96" w14:textId="77777777" w:rsidR="00000000" w:rsidRDefault="009F4636">
      <w:pPr>
        <w:pStyle w:val="a"/>
        <w:rPr>
          <w:rFonts w:hint="cs"/>
          <w:caps/>
          <w:rtl/>
        </w:rPr>
      </w:pPr>
    </w:p>
    <w:p w14:paraId="790C14D0" w14:textId="77777777" w:rsidR="00000000" w:rsidRDefault="009F4636">
      <w:pPr>
        <w:pStyle w:val="a"/>
        <w:rPr>
          <w:rFonts w:hint="cs"/>
          <w:caps/>
          <w:rtl/>
        </w:rPr>
      </w:pPr>
      <w:r>
        <w:rPr>
          <w:rFonts w:hint="cs"/>
          <w:caps/>
          <w:rtl/>
        </w:rPr>
        <w:t>מה יש אחרי זה?</w:t>
      </w:r>
    </w:p>
    <w:p w14:paraId="5F87675F" w14:textId="77777777" w:rsidR="00000000" w:rsidRDefault="009F4636">
      <w:pPr>
        <w:pStyle w:val="a"/>
        <w:rPr>
          <w:rFonts w:hint="cs"/>
          <w:caps/>
          <w:rtl/>
        </w:rPr>
      </w:pPr>
    </w:p>
    <w:p w14:paraId="6895926F"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4D1F8DE1" w14:textId="77777777" w:rsidR="00000000" w:rsidRDefault="009F4636">
      <w:pPr>
        <w:pStyle w:val="a"/>
        <w:rPr>
          <w:rFonts w:hint="cs"/>
          <w:caps/>
          <w:rtl/>
        </w:rPr>
      </w:pPr>
    </w:p>
    <w:p w14:paraId="4E92DD9C" w14:textId="77777777" w:rsidR="00000000" w:rsidRDefault="009F4636">
      <w:pPr>
        <w:pStyle w:val="a"/>
        <w:rPr>
          <w:rFonts w:hint="cs"/>
          <w:caps/>
          <w:rtl/>
        </w:rPr>
      </w:pPr>
      <w:r>
        <w:rPr>
          <w:rFonts w:hint="cs"/>
          <w:caps/>
          <w:rtl/>
        </w:rPr>
        <w:t xml:space="preserve">מייד אחרי זה הצבעה. נא לשמור על השקט. </w:t>
      </w:r>
    </w:p>
    <w:p w14:paraId="734C8096" w14:textId="77777777" w:rsidR="00000000" w:rsidRDefault="009F4636">
      <w:pPr>
        <w:pStyle w:val="Speaker"/>
        <w:rPr>
          <w:rFonts w:hint="cs"/>
          <w:b w:val="0"/>
          <w:bCs w:val="0"/>
          <w:caps/>
          <w:u w:val="none"/>
          <w:rtl/>
        </w:rPr>
      </w:pPr>
      <w:bookmarkStart w:id="195" w:name="FS000000473T18_06_2003_14_23_06"/>
      <w:bookmarkEnd w:id="195"/>
    </w:p>
    <w:p w14:paraId="58EDEF4E" w14:textId="77777777" w:rsidR="00000000" w:rsidRDefault="009F4636">
      <w:pPr>
        <w:pStyle w:val="Speaker"/>
        <w:rPr>
          <w:b w:val="0"/>
          <w:bCs w:val="0"/>
          <w:caps/>
          <w:u w:val="none"/>
          <w:rtl/>
        </w:rPr>
      </w:pPr>
      <w:bookmarkStart w:id="196" w:name="_Toc45451387"/>
      <w:bookmarkStart w:id="197" w:name="_Toc45970110"/>
      <w:r>
        <w:rPr>
          <w:rFonts w:hint="eastAsia"/>
          <w:b w:val="0"/>
          <w:bCs w:val="0"/>
          <w:caps/>
          <w:u w:val="none"/>
          <w:rtl/>
        </w:rPr>
        <w:t>שר</w:t>
      </w:r>
      <w:r>
        <w:rPr>
          <w:b w:val="0"/>
          <w:bCs w:val="0"/>
          <w:caps/>
          <w:u w:val="none"/>
          <w:rtl/>
        </w:rPr>
        <w:t xml:space="preserve"> הבריאות דני נוה:</w:t>
      </w:r>
      <w:bookmarkEnd w:id="196"/>
      <w:bookmarkEnd w:id="197"/>
    </w:p>
    <w:p w14:paraId="3B026412" w14:textId="77777777" w:rsidR="00000000" w:rsidRDefault="009F4636">
      <w:pPr>
        <w:pStyle w:val="a"/>
        <w:rPr>
          <w:rFonts w:hint="cs"/>
          <w:caps/>
          <w:rtl/>
        </w:rPr>
      </w:pPr>
    </w:p>
    <w:p w14:paraId="65C5CD1F" w14:textId="77777777" w:rsidR="00000000" w:rsidRDefault="009F4636">
      <w:pPr>
        <w:pStyle w:val="a"/>
        <w:rPr>
          <w:rFonts w:hint="cs"/>
          <w:caps/>
          <w:rtl/>
        </w:rPr>
      </w:pPr>
      <w:r>
        <w:rPr>
          <w:rFonts w:hint="cs"/>
          <w:caps/>
          <w:rtl/>
        </w:rPr>
        <w:t>אדוני היושב-ראש, חברי חברי הכנסת, מדובר בהצעת חוק שהעלה חבר הכנסת אופיר פינס-פז כאן במליאה לפני כשבועיים. היא באה לעסוק בקשרי הגומלין בין</w:t>
      </w:r>
      <w:r>
        <w:rPr>
          <w:rFonts w:hint="cs"/>
          <w:caps/>
          <w:rtl/>
        </w:rPr>
        <w:t xml:space="preserve"> רופאים לבין חברות מסחריות, והיא בעצם עוסקת בכל הסוגיה שנוגעת לאינטראקציה שקיימת בין התעשייה הפרמצבטית לבין עולם הרפואה שלנו. חבר הכנסת פינס העלה סוגיה ראויה, והיא הטענה שלעתים עולה החשד ויש טענות לקשרי גומלין שאינם ראויים בין רופאים לבין חברות מסחריות. </w:t>
      </w:r>
    </w:p>
    <w:p w14:paraId="705AFC25" w14:textId="77777777" w:rsidR="00000000" w:rsidRDefault="009F4636">
      <w:pPr>
        <w:pStyle w:val="a"/>
        <w:rPr>
          <w:rFonts w:hint="cs"/>
          <w:caps/>
          <w:rtl/>
        </w:rPr>
      </w:pPr>
    </w:p>
    <w:p w14:paraId="6D880822" w14:textId="77777777" w:rsidR="00000000" w:rsidRDefault="009F4636">
      <w:pPr>
        <w:pStyle w:val="a"/>
        <w:rPr>
          <w:rFonts w:hint="cs"/>
          <w:caps/>
          <w:rtl/>
        </w:rPr>
      </w:pPr>
      <w:r>
        <w:rPr>
          <w:rFonts w:hint="cs"/>
          <w:caps/>
          <w:rtl/>
        </w:rPr>
        <w:t>הממשלה החליטה בוועדת השרים לענייני חקיקה להתנגד להצעת החוק של - - -</w:t>
      </w:r>
    </w:p>
    <w:p w14:paraId="16ACE163" w14:textId="77777777" w:rsidR="00000000" w:rsidRDefault="009F4636">
      <w:pPr>
        <w:pStyle w:val="a"/>
        <w:rPr>
          <w:rFonts w:hint="cs"/>
          <w:caps/>
          <w:rtl/>
        </w:rPr>
      </w:pPr>
    </w:p>
    <w:p w14:paraId="014F4F23" w14:textId="77777777" w:rsidR="00000000" w:rsidRDefault="009F4636">
      <w:pPr>
        <w:pStyle w:val="ad"/>
        <w:rPr>
          <w:b w:val="0"/>
          <w:bCs w:val="0"/>
          <w:caps/>
          <w:u w:val="none"/>
          <w:rtl/>
        </w:rPr>
      </w:pPr>
      <w:r>
        <w:rPr>
          <w:b w:val="0"/>
          <w:bCs w:val="0"/>
          <w:caps/>
          <w:u w:val="none"/>
          <w:rtl/>
        </w:rPr>
        <w:t>היו"ר נסים דהן:</w:t>
      </w:r>
    </w:p>
    <w:p w14:paraId="5A9B9FB8" w14:textId="77777777" w:rsidR="00000000" w:rsidRDefault="009F4636">
      <w:pPr>
        <w:pStyle w:val="a"/>
        <w:rPr>
          <w:caps/>
          <w:rtl/>
        </w:rPr>
      </w:pPr>
    </w:p>
    <w:p w14:paraId="1F4B43EB" w14:textId="77777777" w:rsidR="00000000" w:rsidRDefault="009F4636">
      <w:pPr>
        <w:pStyle w:val="a"/>
        <w:rPr>
          <w:rFonts w:hint="cs"/>
          <w:caps/>
          <w:rtl/>
        </w:rPr>
      </w:pPr>
      <w:r>
        <w:rPr>
          <w:rFonts w:hint="cs"/>
          <w:caps/>
          <w:rtl/>
        </w:rPr>
        <w:t>חברי הכנסת, נא לשבת במקום. מייד אחרי סיום דבריו של שר הבריאות תתקיים הצבעה. בבקשה.</w:t>
      </w:r>
    </w:p>
    <w:p w14:paraId="257946CB" w14:textId="77777777" w:rsidR="00000000" w:rsidRDefault="009F4636">
      <w:pPr>
        <w:pStyle w:val="a"/>
        <w:rPr>
          <w:rFonts w:hint="cs"/>
          <w:caps/>
          <w:rtl/>
        </w:rPr>
      </w:pPr>
    </w:p>
    <w:p w14:paraId="389DAAF8" w14:textId="77777777" w:rsidR="00000000" w:rsidRDefault="009F4636">
      <w:pPr>
        <w:pStyle w:val="SpeakerCon"/>
        <w:rPr>
          <w:b w:val="0"/>
          <w:bCs w:val="0"/>
          <w:caps/>
          <w:u w:val="none"/>
          <w:rtl/>
        </w:rPr>
      </w:pPr>
      <w:bookmarkStart w:id="198" w:name="FS000000473T18_06_2003_14_25_41C"/>
      <w:bookmarkEnd w:id="198"/>
    </w:p>
    <w:p w14:paraId="13B4C20A" w14:textId="77777777" w:rsidR="00000000" w:rsidRDefault="009F4636">
      <w:pPr>
        <w:pStyle w:val="SpeakerCon"/>
        <w:rPr>
          <w:b w:val="0"/>
          <w:bCs w:val="0"/>
          <w:caps/>
          <w:u w:val="none"/>
          <w:rtl/>
        </w:rPr>
      </w:pPr>
      <w:r>
        <w:rPr>
          <w:b w:val="0"/>
          <w:bCs w:val="0"/>
          <w:caps/>
          <w:u w:val="none"/>
          <w:rtl/>
        </w:rPr>
        <w:t>שר הבריאות דני נוה:</w:t>
      </w:r>
    </w:p>
    <w:p w14:paraId="1884BA39" w14:textId="77777777" w:rsidR="00000000" w:rsidRDefault="009F4636">
      <w:pPr>
        <w:pStyle w:val="a"/>
        <w:rPr>
          <w:caps/>
          <w:rtl/>
        </w:rPr>
      </w:pPr>
    </w:p>
    <w:p w14:paraId="36E8E636" w14:textId="77777777" w:rsidR="00000000" w:rsidRDefault="009F4636">
      <w:pPr>
        <w:pStyle w:val="a"/>
        <w:rPr>
          <w:rFonts w:hint="cs"/>
          <w:caps/>
          <w:rtl/>
        </w:rPr>
      </w:pPr>
      <w:r>
        <w:rPr>
          <w:rFonts w:hint="cs"/>
          <w:caps/>
          <w:rtl/>
        </w:rPr>
        <w:t xml:space="preserve">אדוני היושב-ראש, הממשלה </w:t>
      </w:r>
      <w:r>
        <w:rPr>
          <w:caps/>
          <w:rtl/>
        </w:rPr>
        <w:t>–</w:t>
      </w:r>
      <w:r>
        <w:rPr>
          <w:rFonts w:hint="cs"/>
          <w:caps/>
          <w:rtl/>
        </w:rPr>
        <w:t xml:space="preserve"> כפי שאתה מכיר זאת מתפקידך הקודם </w:t>
      </w:r>
      <w:r>
        <w:rPr>
          <w:caps/>
          <w:rtl/>
        </w:rPr>
        <w:t>–</w:t>
      </w:r>
      <w:r>
        <w:rPr>
          <w:rFonts w:hint="cs"/>
          <w:caps/>
          <w:rtl/>
        </w:rPr>
        <w:t xml:space="preserve"> החלי</w:t>
      </w:r>
      <w:r>
        <w:rPr>
          <w:rFonts w:hint="cs"/>
          <w:caps/>
          <w:rtl/>
        </w:rPr>
        <w:t>טה להתנגד מסיבה פשוטה. ראשית, אם מדובר בחשד לכאורה לעבירה של שוחד או מתן טובת הנאה, שהיא בגדר עבירה פלילית, הרי שחוק העונשין שלנו בעצם מסדיר גם את הנורמה הזאת. יש במערכת הבריאות גם כללי אתיקה ברורים, ועדות שאמורות לאשר כל התקשרות שקיימת או שמתבקשת בין גורם</w:t>
      </w:r>
      <w:r>
        <w:rPr>
          <w:rFonts w:hint="cs"/>
          <w:caps/>
          <w:rtl/>
        </w:rPr>
        <w:t xml:space="preserve"> תעשייתי-מסחרי שמעוניין לפתח תרופה או אמצעי רפואי לבין הרופא או לבין אותו מרכז רפואי. כך שהדברים הללו מוסדרים היום, הן באמצעות חוק העונשין, מצד אחד </w:t>
      </w:r>
      <w:r>
        <w:rPr>
          <w:caps/>
          <w:rtl/>
        </w:rPr>
        <w:t>–</w:t>
      </w:r>
      <w:r>
        <w:rPr>
          <w:rFonts w:hint="cs"/>
          <w:caps/>
          <w:rtl/>
        </w:rPr>
        <w:t xml:space="preserve"> אם ניקח את הקצה של אותן עבירות או עבירות לכאורה </w:t>
      </w:r>
      <w:r>
        <w:rPr>
          <w:caps/>
          <w:rtl/>
        </w:rPr>
        <w:t>–</w:t>
      </w:r>
      <w:r>
        <w:rPr>
          <w:rFonts w:hint="cs"/>
          <w:caps/>
          <w:rtl/>
        </w:rPr>
        <w:t xml:space="preserve"> והן מבחינת הזרם המרכזי של בקשות שישנן. </w:t>
      </w:r>
    </w:p>
    <w:p w14:paraId="1FD486BA" w14:textId="77777777" w:rsidR="00000000" w:rsidRDefault="009F4636">
      <w:pPr>
        <w:pStyle w:val="a"/>
        <w:rPr>
          <w:rFonts w:hint="cs"/>
          <w:caps/>
          <w:rtl/>
        </w:rPr>
      </w:pPr>
    </w:p>
    <w:p w14:paraId="374150A2" w14:textId="77777777" w:rsidR="00000000" w:rsidRDefault="009F4636">
      <w:pPr>
        <w:pStyle w:val="a"/>
        <w:rPr>
          <w:rFonts w:hint="cs"/>
          <w:caps/>
          <w:rtl/>
        </w:rPr>
      </w:pPr>
      <w:r>
        <w:rPr>
          <w:rFonts w:hint="cs"/>
          <w:caps/>
          <w:rtl/>
        </w:rPr>
        <w:t xml:space="preserve">צריך לזכור דבר </w:t>
      </w:r>
      <w:r>
        <w:rPr>
          <w:rFonts w:hint="cs"/>
          <w:caps/>
          <w:rtl/>
        </w:rPr>
        <w:t>אחד: במצב שבו המשאבים שלנו כמדינה מוגבלים מאוד מבחינת היכולת שלנו להשקיע במחקר ובפיתוח מדעי ברפואה, היכולת שלנו במדינת ישראל לשמור על עצמנו במה שקרוי "הקו הראשון" של הקידמה והפיתוח המדעי והטכנולוגי תלויה במידה רבה מאוד ביכולת של השוק העסקי, של חברות מסחריו</w:t>
      </w:r>
      <w:r>
        <w:rPr>
          <w:rFonts w:hint="cs"/>
          <w:caps/>
          <w:rtl/>
        </w:rPr>
        <w:t xml:space="preserve">ת להשקיע בתחומים האלה. היכולת של חברות מסחריות לפתח תרופות, לפתח אמצעים רפואיים, תלויה במידת שיתוף הפעולה בינן לבין הרופאים והמרכזים הרפואיים. </w:t>
      </w:r>
    </w:p>
    <w:p w14:paraId="5FBF2021" w14:textId="77777777" w:rsidR="00000000" w:rsidRDefault="009F4636">
      <w:pPr>
        <w:pStyle w:val="a"/>
        <w:rPr>
          <w:rFonts w:hint="cs"/>
          <w:caps/>
          <w:rtl/>
        </w:rPr>
      </w:pPr>
    </w:p>
    <w:p w14:paraId="4240848E" w14:textId="77777777" w:rsidR="00000000" w:rsidRDefault="009F4636">
      <w:pPr>
        <w:pStyle w:val="a"/>
        <w:rPr>
          <w:rFonts w:hint="cs"/>
          <w:caps/>
          <w:rtl/>
        </w:rPr>
      </w:pPr>
      <w:r>
        <w:rPr>
          <w:rFonts w:hint="cs"/>
          <w:caps/>
          <w:rtl/>
        </w:rPr>
        <w:t>כפי שאמרתי, חבר הכנסת אופיר פינס-פז העלה פה סוגיה ראויה לבחינה. באתי בדברים עם חבר הכנסת אופיר פינס-פז, ואני חו</w:t>
      </w:r>
      <w:r>
        <w:rPr>
          <w:rFonts w:hint="cs"/>
          <w:caps/>
          <w:rtl/>
        </w:rPr>
        <w:t>שב שהדבר הנכון ביותר - - -</w:t>
      </w:r>
    </w:p>
    <w:p w14:paraId="402A0B03" w14:textId="77777777" w:rsidR="00000000" w:rsidRDefault="009F4636">
      <w:pPr>
        <w:pStyle w:val="a"/>
        <w:rPr>
          <w:rFonts w:hint="cs"/>
          <w:caps/>
          <w:rtl/>
        </w:rPr>
      </w:pPr>
    </w:p>
    <w:p w14:paraId="27F53A3F" w14:textId="77777777" w:rsidR="00000000" w:rsidRDefault="009F4636">
      <w:pPr>
        <w:pStyle w:val="ad"/>
        <w:rPr>
          <w:b w:val="0"/>
          <w:bCs w:val="0"/>
          <w:caps/>
          <w:u w:val="none"/>
          <w:rtl/>
        </w:rPr>
      </w:pPr>
      <w:r>
        <w:rPr>
          <w:b w:val="0"/>
          <w:bCs w:val="0"/>
          <w:caps/>
          <w:u w:val="none"/>
          <w:rtl/>
        </w:rPr>
        <w:t>היו"ר נסים דהן:</w:t>
      </w:r>
    </w:p>
    <w:p w14:paraId="05C859A8" w14:textId="77777777" w:rsidR="00000000" w:rsidRDefault="009F4636">
      <w:pPr>
        <w:pStyle w:val="a"/>
        <w:rPr>
          <w:caps/>
          <w:rtl/>
        </w:rPr>
      </w:pPr>
    </w:p>
    <w:p w14:paraId="7224428B" w14:textId="77777777" w:rsidR="00000000" w:rsidRDefault="009F4636">
      <w:pPr>
        <w:pStyle w:val="a"/>
        <w:rPr>
          <w:rFonts w:hint="cs"/>
          <w:caps/>
          <w:rtl/>
        </w:rPr>
      </w:pPr>
      <w:r>
        <w:rPr>
          <w:rFonts w:hint="cs"/>
          <w:caps/>
          <w:rtl/>
        </w:rPr>
        <w:t>נא לשבת. השרה יהודית נאות, היום את מאוד פעילה במליאה, אבל לא בנאומים ולא בחוקים.</w:t>
      </w:r>
    </w:p>
    <w:p w14:paraId="7419B765" w14:textId="77777777" w:rsidR="00000000" w:rsidRDefault="009F4636">
      <w:pPr>
        <w:pStyle w:val="a"/>
        <w:rPr>
          <w:rFonts w:hint="cs"/>
          <w:caps/>
          <w:rtl/>
        </w:rPr>
      </w:pPr>
    </w:p>
    <w:p w14:paraId="199D82EC" w14:textId="77777777" w:rsidR="00000000" w:rsidRDefault="009F4636">
      <w:pPr>
        <w:pStyle w:val="SpeakerCon"/>
        <w:rPr>
          <w:b w:val="0"/>
          <w:bCs w:val="0"/>
          <w:caps/>
          <w:u w:val="none"/>
          <w:rtl/>
        </w:rPr>
      </w:pPr>
      <w:bookmarkStart w:id="199" w:name="FS000000473T18_06_2003_14_32_04C"/>
      <w:bookmarkEnd w:id="199"/>
      <w:r>
        <w:rPr>
          <w:b w:val="0"/>
          <w:bCs w:val="0"/>
          <w:caps/>
          <w:u w:val="none"/>
          <w:rtl/>
        </w:rPr>
        <w:t>שר הבריאות דני נוה:</w:t>
      </w:r>
    </w:p>
    <w:p w14:paraId="4AB45A7F" w14:textId="77777777" w:rsidR="00000000" w:rsidRDefault="009F4636">
      <w:pPr>
        <w:pStyle w:val="a"/>
        <w:rPr>
          <w:caps/>
          <w:rtl/>
        </w:rPr>
      </w:pPr>
    </w:p>
    <w:p w14:paraId="04008DE9" w14:textId="77777777" w:rsidR="00000000" w:rsidRDefault="009F4636">
      <w:pPr>
        <w:pStyle w:val="a"/>
        <w:ind w:firstLine="0"/>
        <w:rPr>
          <w:rFonts w:hint="cs"/>
          <w:caps/>
          <w:rtl/>
        </w:rPr>
      </w:pPr>
      <w:r>
        <w:rPr>
          <w:rFonts w:hint="cs"/>
          <w:caps/>
          <w:rtl/>
        </w:rPr>
        <w:tab/>
        <w:t>אדוני היושב-ראש, הדבר הנכון ביותר הוא להעביר את הסוגיה כהצעה לסדר-היום לדיון בוועדת העבודה, הרווחה והבריאות</w:t>
      </w:r>
      <w:r>
        <w:rPr>
          <w:rFonts w:hint="cs"/>
          <w:caps/>
          <w:rtl/>
        </w:rPr>
        <w:t xml:space="preserve"> של הכנסת. שם נקיים דיון רציני בסוגיה הזאת. </w:t>
      </w:r>
    </w:p>
    <w:p w14:paraId="2450D9F8" w14:textId="77777777" w:rsidR="00000000" w:rsidRDefault="009F4636">
      <w:pPr>
        <w:pStyle w:val="a"/>
        <w:ind w:firstLine="0"/>
        <w:rPr>
          <w:rFonts w:hint="cs"/>
          <w:caps/>
          <w:rtl/>
        </w:rPr>
      </w:pPr>
    </w:p>
    <w:p w14:paraId="4CC6CD05" w14:textId="77777777" w:rsidR="00000000" w:rsidRDefault="009F4636">
      <w:pPr>
        <w:pStyle w:val="a"/>
        <w:ind w:firstLine="0"/>
        <w:rPr>
          <w:rFonts w:hint="cs"/>
          <w:caps/>
          <w:rtl/>
        </w:rPr>
      </w:pPr>
      <w:r>
        <w:rPr>
          <w:rFonts w:hint="cs"/>
          <w:caps/>
          <w:rtl/>
        </w:rPr>
        <w:tab/>
        <w:t>אני גם אומר מעל הדוכן לחבר הכנסת אופיר פינס-פז, שאם הדיון הפנימי והציבורי הזה יביא לכך שהחשיבה תשתנה ונגיע למסקנה שאולי יש צורך באיזה סוג של חקיקה בסוגיה הזאת, אני בוודאי אשוחח על כך עם חבר הכנסת אופיר פינס-פז</w:t>
      </w:r>
      <w:r>
        <w:rPr>
          <w:rFonts w:hint="cs"/>
          <w:caps/>
          <w:rtl/>
        </w:rPr>
        <w:t xml:space="preserve"> ואאפשר לו </w:t>
      </w:r>
      <w:r>
        <w:rPr>
          <w:caps/>
          <w:rtl/>
        </w:rPr>
        <w:t>–</w:t>
      </w:r>
      <w:r>
        <w:rPr>
          <w:rFonts w:hint="cs"/>
          <w:caps/>
          <w:rtl/>
        </w:rPr>
        <w:t xml:space="preserve"> מבחינת עמדת הממשלה לא אעמיד מכשול בפניו, אבל קודם אנחנו צריכים לקיים דיון ובירור רציני ולשאול את עצמנו אם אכן יש צורך בחקיקה הזאת. </w:t>
      </w:r>
    </w:p>
    <w:p w14:paraId="01B40F10" w14:textId="77777777" w:rsidR="00000000" w:rsidRDefault="009F4636">
      <w:pPr>
        <w:pStyle w:val="a"/>
        <w:ind w:firstLine="0"/>
        <w:rPr>
          <w:rFonts w:hint="cs"/>
          <w:caps/>
          <w:rtl/>
        </w:rPr>
      </w:pPr>
    </w:p>
    <w:p w14:paraId="73B28EE8" w14:textId="77777777" w:rsidR="00000000" w:rsidRDefault="009F4636">
      <w:pPr>
        <w:pStyle w:val="a"/>
        <w:ind w:firstLine="0"/>
        <w:rPr>
          <w:rFonts w:hint="cs"/>
          <w:caps/>
          <w:rtl/>
        </w:rPr>
      </w:pPr>
      <w:r>
        <w:rPr>
          <w:rFonts w:hint="cs"/>
          <w:caps/>
          <w:rtl/>
        </w:rPr>
        <w:tab/>
        <w:t xml:space="preserve">נכון לרגע זה, הממשלה מתנגדת להצעת החוק. אם חבר הכנסת אופיר פינס-פז יסכים להפוך את הצעת החוק להצעה לסדר-היום, </w:t>
      </w:r>
      <w:r>
        <w:rPr>
          <w:rFonts w:hint="cs"/>
          <w:caps/>
          <w:rtl/>
        </w:rPr>
        <w:t>אשמח שהיא תעבור לוועדת העבודה, הרווחה והבריאות של הכנסת.</w:t>
      </w:r>
    </w:p>
    <w:p w14:paraId="24216008" w14:textId="77777777" w:rsidR="00000000" w:rsidRDefault="009F4636">
      <w:pPr>
        <w:pStyle w:val="a"/>
        <w:ind w:firstLine="0"/>
        <w:rPr>
          <w:rFonts w:hint="cs"/>
          <w:caps/>
          <w:rtl/>
        </w:rPr>
      </w:pPr>
    </w:p>
    <w:p w14:paraId="2F6DE627" w14:textId="77777777" w:rsidR="00000000" w:rsidRDefault="009F4636">
      <w:pPr>
        <w:pStyle w:val="ad"/>
        <w:rPr>
          <w:b w:val="0"/>
          <w:bCs w:val="0"/>
          <w:caps/>
          <w:u w:val="none"/>
          <w:rtl/>
        </w:rPr>
      </w:pPr>
      <w:r>
        <w:rPr>
          <w:b w:val="0"/>
          <w:bCs w:val="0"/>
          <w:caps/>
          <w:u w:val="none"/>
          <w:rtl/>
        </w:rPr>
        <w:t>היו"ר נסים דהן:</w:t>
      </w:r>
    </w:p>
    <w:p w14:paraId="26233871" w14:textId="77777777" w:rsidR="00000000" w:rsidRDefault="009F4636">
      <w:pPr>
        <w:pStyle w:val="a"/>
        <w:rPr>
          <w:caps/>
          <w:rtl/>
        </w:rPr>
      </w:pPr>
    </w:p>
    <w:p w14:paraId="30390B76" w14:textId="77777777" w:rsidR="00000000" w:rsidRDefault="009F4636">
      <w:pPr>
        <w:pStyle w:val="a"/>
        <w:rPr>
          <w:rFonts w:hint="cs"/>
          <w:caps/>
          <w:rtl/>
        </w:rPr>
      </w:pPr>
      <w:r>
        <w:rPr>
          <w:rFonts w:hint="cs"/>
          <w:caps/>
          <w:rtl/>
        </w:rPr>
        <w:t>חבר הכנסת אופיר פינס-פז, לאור התנגדות הממשלה, יש לך זכות תגובה. לא, לא, את הדיונים האלה לא עושים עכשיו, חבר הכנסת פינס.</w:t>
      </w:r>
    </w:p>
    <w:p w14:paraId="1779817D" w14:textId="77777777" w:rsidR="00000000" w:rsidRDefault="009F4636">
      <w:pPr>
        <w:pStyle w:val="a"/>
        <w:rPr>
          <w:rFonts w:hint="cs"/>
          <w:caps/>
          <w:rtl/>
        </w:rPr>
      </w:pPr>
    </w:p>
    <w:p w14:paraId="2B696729" w14:textId="77777777" w:rsidR="00000000" w:rsidRDefault="009F4636">
      <w:pPr>
        <w:pStyle w:val="Speaker"/>
        <w:rPr>
          <w:b w:val="0"/>
          <w:bCs w:val="0"/>
          <w:caps/>
          <w:u w:val="none"/>
          <w:rtl/>
        </w:rPr>
      </w:pPr>
      <w:bookmarkStart w:id="200" w:name="FS000000455T18_06_2003_14_36_12"/>
      <w:bookmarkStart w:id="201" w:name="_Toc45451388"/>
      <w:bookmarkStart w:id="202" w:name="_Toc45970111"/>
      <w:bookmarkEnd w:id="200"/>
      <w:r>
        <w:rPr>
          <w:rFonts w:hint="eastAsia"/>
          <w:b w:val="0"/>
          <w:bCs w:val="0"/>
          <w:caps/>
          <w:u w:val="none"/>
          <w:rtl/>
        </w:rPr>
        <w:t>אופיר</w:t>
      </w:r>
      <w:r>
        <w:rPr>
          <w:b w:val="0"/>
          <w:bCs w:val="0"/>
          <w:caps/>
          <w:u w:val="none"/>
          <w:rtl/>
        </w:rPr>
        <w:t xml:space="preserve"> פינס-פז (העבודה-מימד):</w:t>
      </w:r>
      <w:bookmarkEnd w:id="201"/>
      <w:bookmarkEnd w:id="202"/>
    </w:p>
    <w:p w14:paraId="05A76611" w14:textId="77777777" w:rsidR="00000000" w:rsidRDefault="009F4636">
      <w:pPr>
        <w:pStyle w:val="a"/>
        <w:rPr>
          <w:rFonts w:hint="cs"/>
          <w:caps/>
          <w:rtl/>
        </w:rPr>
      </w:pPr>
    </w:p>
    <w:p w14:paraId="0203494F" w14:textId="77777777" w:rsidR="00000000" w:rsidRDefault="009F4636">
      <w:pPr>
        <w:pStyle w:val="a"/>
        <w:rPr>
          <w:rFonts w:hint="cs"/>
          <w:caps/>
          <w:rtl/>
        </w:rPr>
      </w:pPr>
      <w:r>
        <w:rPr>
          <w:rFonts w:hint="cs"/>
          <w:caps/>
          <w:rtl/>
        </w:rPr>
        <w:t>אדוני היושב-ראש, אתה גם היית ש</w:t>
      </w:r>
      <w:r>
        <w:rPr>
          <w:rFonts w:hint="cs"/>
          <w:caps/>
          <w:rtl/>
        </w:rPr>
        <w:t xml:space="preserve">ר הבריאות. </w:t>
      </w:r>
    </w:p>
    <w:p w14:paraId="532018D7" w14:textId="77777777" w:rsidR="00000000" w:rsidRDefault="009F4636">
      <w:pPr>
        <w:pStyle w:val="a"/>
        <w:rPr>
          <w:rFonts w:hint="cs"/>
          <w:caps/>
          <w:rtl/>
        </w:rPr>
      </w:pPr>
    </w:p>
    <w:p w14:paraId="1165D258" w14:textId="77777777" w:rsidR="00000000" w:rsidRDefault="009F4636">
      <w:pPr>
        <w:pStyle w:val="ad"/>
        <w:rPr>
          <w:b w:val="0"/>
          <w:bCs w:val="0"/>
          <w:caps/>
          <w:u w:val="none"/>
          <w:rtl/>
        </w:rPr>
      </w:pPr>
      <w:r>
        <w:rPr>
          <w:b w:val="0"/>
          <w:bCs w:val="0"/>
          <w:caps/>
          <w:u w:val="none"/>
          <w:rtl/>
        </w:rPr>
        <w:t>היו"ר נסים דהן:</w:t>
      </w:r>
    </w:p>
    <w:p w14:paraId="0A43231C" w14:textId="77777777" w:rsidR="00000000" w:rsidRDefault="009F4636">
      <w:pPr>
        <w:pStyle w:val="a"/>
        <w:rPr>
          <w:caps/>
          <w:rtl/>
        </w:rPr>
      </w:pPr>
    </w:p>
    <w:p w14:paraId="4CA691EF" w14:textId="77777777" w:rsidR="00000000" w:rsidRDefault="009F4636">
      <w:pPr>
        <w:pStyle w:val="a"/>
        <w:rPr>
          <w:rFonts w:hint="cs"/>
          <w:caps/>
          <w:rtl/>
        </w:rPr>
      </w:pPr>
      <w:r>
        <w:rPr>
          <w:rFonts w:hint="cs"/>
          <w:caps/>
          <w:rtl/>
        </w:rPr>
        <w:t>הוא צודק.</w:t>
      </w:r>
    </w:p>
    <w:p w14:paraId="2D395079" w14:textId="77777777" w:rsidR="00000000" w:rsidRDefault="009F4636">
      <w:pPr>
        <w:pStyle w:val="a"/>
        <w:rPr>
          <w:rFonts w:hint="cs"/>
          <w:caps/>
          <w:rtl/>
        </w:rPr>
      </w:pPr>
    </w:p>
    <w:p w14:paraId="0AD0F2D9" w14:textId="77777777" w:rsidR="00000000" w:rsidRDefault="009F4636">
      <w:pPr>
        <w:pStyle w:val="SpeakerCon"/>
        <w:rPr>
          <w:b w:val="0"/>
          <w:bCs w:val="0"/>
          <w:caps/>
          <w:u w:val="none"/>
          <w:rtl/>
        </w:rPr>
      </w:pPr>
      <w:bookmarkStart w:id="203" w:name="FS000000455T18_06_2003_14_36_26C"/>
      <w:bookmarkEnd w:id="203"/>
      <w:r>
        <w:rPr>
          <w:b w:val="0"/>
          <w:bCs w:val="0"/>
          <w:caps/>
          <w:u w:val="none"/>
          <w:rtl/>
        </w:rPr>
        <w:t>אופיר פינס-פז (העבודה-מימד):</w:t>
      </w:r>
    </w:p>
    <w:p w14:paraId="0D012DDA" w14:textId="77777777" w:rsidR="00000000" w:rsidRDefault="009F4636">
      <w:pPr>
        <w:pStyle w:val="a"/>
        <w:rPr>
          <w:caps/>
          <w:rtl/>
        </w:rPr>
      </w:pPr>
    </w:p>
    <w:p w14:paraId="0148AE76" w14:textId="77777777" w:rsidR="00000000" w:rsidRDefault="009F4636">
      <w:pPr>
        <w:pStyle w:val="a"/>
        <w:rPr>
          <w:rFonts w:hint="cs"/>
          <w:caps/>
          <w:rtl/>
        </w:rPr>
      </w:pPr>
      <w:r>
        <w:rPr>
          <w:rFonts w:hint="cs"/>
          <w:caps/>
          <w:rtl/>
        </w:rPr>
        <w:t xml:space="preserve">חברי חברי הכנסת </w:t>
      </w:r>
      <w:r>
        <w:rPr>
          <w:caps/>
          <w:rtl/>
        </w:rPr>
        <w:t>–</w:t>
      </w:r>
      <w:r>
        <w:rPr>
          <w:rFonts w:hint="cs"/>
          <w:caps/>
          <w:rtl/>
        </w:rPr>
        <w:t xml:space="preserve"> ואמר את זה גם שר הבריאות </w:t>
      </w:r>
      <w:r>
        <w:rPr>
          <w:caps/>
          <w:rtl/>
        </w:rPr>
        <w:t>–</w:t>
      </w:r>
      <w:r>
        <w:rPr>
          <w:rFonts w:hint="cs"/>
          <w:caps/>
          <w:rtl/>
        </w:rPr>
        <w:t xml:space="preserve"> קיימת תופעה שהיא תופעה בעייתית. גם הרופאים מודעים לה, גם החברות מודעות לה, גם מערכת הבריאות מודעת לה. </w:t>
      </w:r>
    </w:p>
    <w:p w14:paraId="5C598310" w14:textId="77777777" w:rsidR="00000000" w:rsidRDefault="009F4636">
      <w:pPr>
        <w:pStyle w:val="a"/>
        <w:rPr>
          <w:rFonts w:hint="cs"/>
          <w:caps/>
          <w:rtl/>
        </w:rPr>
      </w:pPr>
    </w:p>
    <w:p w14:paraId="7105DE5E" w14:textId="77777777" w:rsidR="00000000" w:rsidRDefault="009F4636">
      <w:pPr>
        <w:pStyle w:val="a"/>
        <w:rPr>
          <w:rFonts w:hint="cs"/>
          <w:caps/>
          <w:rtl/>
        </w:rPr>
      </w:pPr>
      <w:r>
        <w:rPr>
          <w:rFonts w:hint="cs"/>
          <w:caps/>
          <w:rtl/>
        </w:rPr>
        <w:t>כדי שאף אחד לא יחשוב שאני רוצה, חליל</w:t>
      </w:r>
      <w:r>
        <w:rPr>
          <w:rFonts w:hint="cs"/>
          <w:caps/>
          <w:rtl/>
        </w:rPr>
        <w:t>ה, לגנוב כאן חקיקה או איזה עניין, אני מוכן לקבל את הצעת שר הבריאות במובן הזה שנהפוך את הצעת החוק להצעה לסדר-היום, נקיים דיון בוועדת העבודה, הרווחה והבריאות של הכנסת, ואני מבקש פה את שיתוף הפעולה של חבר הכנסת שאול יהלום ואת ההתחייבות של שר הבריאות, שאם כולנ</w:t>
      </w:r>
      <w:r>
        <w:rPr>
          <w:rFonts w:hint="cs"/>
          <w:caps/>
          <w:rtl/>
        </w:rPr>
        <w:t xml:space="preserve">ו יחד </w:t>
      </w:r>
      <w:r>
        <w:rPr>
          <w:caps/>
          <w:rtl/>
        </w:rPr>
        <w:t>–</w:t>
      </w:r>
      <w:r>
        <w:rPr>
          <w:rFonts w:hint="cs"/>
          <w:caps/>
          <w:rtl/>
        </w:rPr>
        <w:t xml:space="preserve"> הממשלה וחברי הכנסת </w:t>
      </w:r>
      <w:r>
        <w:rPr>
          <w:caps/>
          <w:rtl/>
        </w:rPr>
        <w:t>–</w:t>
      </w:r>
      <w:r>
        <w:rPr>
          <w:rFonts w:hint="cs"/>
          <w:caps/>
          <w:rtl/>
        </w:rPr>
        <w:t xml:space="preserve"> נגיע למסקנה שיש בכל זאת צורך בסוג של חקיקה, העניין יתאפשר לי. תודה.</w:t>
      </w:r>
    </w:p>
    <w:p w14:paraId="0930B47D" w14:textId="77777777" w:rsidR="00000000" w:rsidRDefault="009F4636">
      <w:pPr>
        <w:pStyle w:val="a"/>
        <w:rPr>
          <w:rFonts w:hint="cs"/>
          <w:caps/>
          <w:rtl/>
        </w:rPr>
      </w:pPr>
    </w:p>
    <w:p w14:paraId="2C88C819" w14:textId="77777777" w:rsidR="00000000" w:rsidRDefault="009F4636">
      <w:pPr>
        <w:pStyle w:val="ad"/>
        <w:rPr>
          <w:b w:val="0"/>
          <w:bCs w:val="0"/>
          <w:caps/>
          <w:u w:val="none"/>
          <w:rtl/>
        </w:rPr>
      </w:pPr>
      <w:r>
        <w:rPr>
          <w:b w:val="0"/>
          <w:bCs w:val="0"/>
          <w:caps/>
          <w:u w:val="none"/>
          <w:rtl/>
        </w:rPr>
        <w:t>היו"ר נסים דהן:</w:t>
      </w:r>
    </w:p>
    <w:p w14:paraId="167132C3" w14:textId="77777777" w:rsidR="00000000" w:rsidRDefault="009F4636">
      <w:pPr>
        <w:pStyle w:val="a"/>
        <w:rPr>
          <w:caps/>
          <w:rtl/>
        </w:rPr>
      </w:pPr>
    </w:p>
    <w:p w14:paraId="0FB527DA" w14:textId="77777777" w:rsidR="00000000" w:rsidRDefault="009F4636">
      <w:pPr>
        <w:pStyle w:val="a"/>
        <w:rPr>
          <w:rFonts w:hint="cs"/>
          <w:caps/>
          <w:rtl/>
        </w:rPr>
      </w:pPr>
      <w:r>
        <w:rPr>
          <w:rFonts w:hint="cs"/>
          <w:caps/>
          <w:rtl/>
        </w:rPr>
        <w:t xml:space="preserve">אם כן, המציע מסכים שהצעת החוק תהפוך להצעה לסדר-היום. </w:t>
      </w:r>
    </w:p>
    <w:p w14:paraId="33C694D6" w14:textId="77777777" w:rsidR="00000000" w:rsidRDefault="009F4636">
      <w:pPr>
        <w:pStyle w:val="a"/>
        <w:rPr>
          <w:rFonts w:hint="cs"/>
          <w:caps/>
          <w:rtl/>
        </w:rPr>
      </w:pPr>
    </w:p>
    <w:p w14:paraId="6448A9E3" w14:textId="77777777" w:rsidR="00000000" w:rsidRDefault="009F4636">
      <w:pPr>
        <w:pStyle w:val="a"/>
        <w:rPr>
          <w:rFonts w:hint="cs"/>
          <w:caps/>
          <w:rtl/>
        </w:rPr>
      </w:pPr>
      <w:r>
        <w:rPr>
          <w:rFonts w:hint="cs"/>
          <w:caps/>
          <w:rtl/>
        </w:rPr>
        <w:t xml:space="preserve">אנחנו נצביע. בעד </w:t>
      </w:r>
      <w:r>
        <w:rPr>
          <w:caps/>
          <w:rtl/>
        </w:rPr>
        <w:t>–</w:t>
      </w:r>
      <w:r>
        <w:rPr>
          <w:rFonts w:hint="cs"/>
          <w:caps/>
          <w:rtl/>
        </w:rPr>
        <w:t xml:space="preserve"> העברה לוועדה, נגד </w:t>
      </w:r>
      <w:r>
        <w:rPr>
          <w:caps/>
          <w:rtl/>
        </w:rPr>
        <w:t>–</w:t>
      </w:r>
      <w:r>
        <w:rPr>
          <w:rFonts w:hint="cs"/>
          <w:caps/>
          <w:rtl/>
        </w:rPr>
        <w:t xml:space="preserve"> הסרה מסדר-היום. הצעת החוק הופכת להצעה לסדר-היום</w:t>
      </w:r>
      <w:r>
        <w:rPr>
          <w:rFonts w:hint="cs"/>
          <w:caps/>
          <w:rtl/>
        </w:rPr>
        <w:t xml:space="preserve">. </w:t>
      </w:r>
    </w:p>
    <w:p w14:paraId="52AA42A1" w14:textId="77777777" w:rsidR="00000000" w:rsidRDefault="009F4636">
      <w:pPr>
        <w:pStyle w:val="a"/>
        <w:rPr>
          <w:caps/>
          <w:rtl/>
        </w:rPr>
      </w:pPr>
    </w:p>
    <w:p w14:paraId="68CAFA2B" w14:textId="77777777" w:rsidR="00000000" w:rsidRDefault="009F4636">
      <w:pPr>
        <w:pStyle w:val="a"/>
        <w:rPr>
          <w:rFonts w:hint="cs"/>
          <w:caps/>
          <w:rtl/>
        </w:rPr>
      </w:pPr>
    </w:p>
    <w:p w14:paraId="4DEC4219" w14:textId="77777777" w:rsidR="00000000" w:rsidRDefault="009F4636">
      <w:pPr>
        <w:pStyle w:val="a7"/>
        <w:bidi/>
        <w:rPr>
          <w:rFonts w:hint="cs"/>
          <w:b w:val="0"/>
          <w:bCs w:val="0"/>
          <w:caps/>
          <w:rtl/>
        </w:rPr>
      </w:pPr>
      <w:r>
        <w:rPr>
          <w:rFonts w:hint="cs"/>
          <w:b w:val="0"/>
          <w:bCs w:val="0"/>
          <w:caps/>
          <w:rtl/>
        </w:rPr>
        <w:t>הצבעה מס' 17</w:t>
      </w:r>
    </w:p>
    <w:p w14:paraId="7BB0AA4C" w14:textId="77777777" w:rsidR="00000000" w:rsidRDefault="009F4636">
      <w:pPr>
        <w:pStyle w:val="a"/>
        <w:rPr>
          <w:rFonts w:hint="cs"/>
          <w:caps/>
          <w:rtl/>
        </w:rPr>
      </w:pPr>
    </w:p>
    <w:p w14:paraId="4382110F" w14:textId="77777777" w:rsidR="00000000" w:rsidRDefault="009F4636">
      <w:pPr>
        <w:pStyle w:val="a8"/>
        <w:bidi/>
        <w:rPr>
          <w:rFonts w:hint="cs"/>
          <w:caps/>
          <w:rtl/>
        </w:rPr>
      </w:pPr>
      <w:r>
        <w:rPr>
          <w:rFonts w:hint="cs"/>
          <w:caps/>
          <w:rtl/>
        </w:rPr>
        <w:t>בעד  ההצעה להעביר את הנושא לוועדה -  65</w:t>
      </w:r>
    </w:p>
    <w:p w14:paraId="6FD53234" w14:textId="77777777" w:rsidR="00000000" w:rsidRDefault="009F4636">
      <w:pPr>
        <w:pStyle w:val="a8"/>
        <w:bidi/>
        <w:rPr>
          <w:rFonts w:hint="cs"/>
          <w:caps/>
          <w:rtl/>
        </w:rPr>
      </w:pPr>
      <w:r>
        <w:rPr>
          <w:rFonts w:hint="cs"/>
          <w:caps/>
          <w:rtl/>
        </w:rPr>
        <w:t xml:space="preserve">נגד </w:t>
      </w:r>
      <w:r>
        <w:rPr>
          <w:caps/>
          <w:rtl/>
        </w:rPr>
        <w:t>–</w:t>
      </w:r>
      <w:r>
        <w:rPr>
          <w:rFonts w:hint="cs"/>
          <w:caps/>
          <w:rtl/>
        </w:rPr>
        <w:t xml:space="preserve"> אין</w:t>
      </w:r>
    </w:p>
    <w:p w14:paraId="60F3F936" w14:textId="77777777" w:rsidR="00000000" w:rsidRDefault="009F4636">
      <w:pPr>
        <w:pStyle w:val="a8"/>
        <w:bidi/>
        <w:rPr>
          <w:rFonts w:hint="cs"/>
          <w:caps/>
          <w:rtl/>
        </w:rPr>
      </w:pPr>
      <w:r>
        <w:rPr>
          <w:rFonts w:hint="cs"/>
          <w:caps/>
          <w:rtl/>
        </w:rPr>
        <w:t xml:space="preserve">נמנעים </w:t>
      </w:r>
      <w:r>
        <w:rPr>
          <w:caps/>
          <w:rtl/>
        </w:rPr>
        <w:t>–</w:t>
      </w:r>
      <w:r>
        <w:rPr>
          <w:rFonts w:hint="cs"/>
          <w:caps/>
          <w:rtl/>
        </w:rPr>
        <w:t xml:space="preserve"> 1</w:t>
      </w:r>
    </w:p>
    <w:p w14:paraId="0AAC846E" w14:textId="77777777" w:rsidR="00000000" w:rsidRDefault="009F4636">
      <w:pPr>
        <w:pStyle w:val="a9"/>
        <w:bidi/>
        <w:rPr>
          <w:rFonts w:hint="cs"/>
          <w:caps/>
          <w:rtl/>
        </w:rPr>
      </w:pPr>
      <w:r>
        <w:rPr>
          <w:rFonts w:hint="cs"/>
          <w:caps/>
          <w:rtl/>
        </w:rPr>
        <w:t xml:space="preserve">ההצעה להעביר את הנושא לוועדת העבודה, הרווחה והבריאות נתקבלה. </w:t>
      </w:r>
    </w:p>
    <w:p w14:paraId="17613473" w14:textId="77777777" w:rsidR="00000000" w:rsidRDefault="009F4636">
      <w:pPr>
        <w:pStyle w:val="a"/>
        <w:rPr>
          <w:rFonts w:hint="cs"/>
          <w:caps/>
          <w:rtl/>
        </w:rPr>
      </w:pPr>
    </w:p>
    <w:p w14:paraId="0725D402" w14:textId="77777777" w:rsidR="00000000" w:rsidRDefault="009F4636">
      <w:pPr>
        <w:pStyle w:val="ad"/>
        <w:rPr>
          <w:b w:val="0"/>
          <w:bCs w:val="0"/>
          <w:caps/>
          <w:u w:val="none"/>
          <w:rtl/>
        </w:rPr>
      </w:pPr>
      <w:r>
        <w:rPr>
          <w:b w:val="0"/>
          <w:bCs w:val="0"/>
          <w:caps/>
          <w:u w:val="none"/>
          <w:rtl/>
        </w:rPr>
        <w:t>היו"ר נסים דהן:</w:t>
      </w:r>
    </w:p>
    <w:p w14:paraId="5142F4FE" w14:textId="77777777" w:rsidR="00000000" w:rsidRDefault="009F4636">
      <w:pPr>
        <w:pStyle w:val="a"/>
        <w:rPr>
          <w:caps/>
          <w:rtl/>
        </w:rPr>
      </w:pPr>
    </w:p>
    <w:p w14:paraId="10BD8AD2" w14:textId="77777777" w:rsidR="00000000" w:rsidRDefault="009F4636">
      <w:pPr>
        <w:pStyle w:val="a"/>
        <w:rPr>
          <w:rFonts w:hint="cs"/>
          <w:caps/>
          <w:rtl/>
        </w:rPr>
      </w:pPr>
      <w:r>
        <w:rPr>
          <w:rFonts w:hint="cs"/>
          <w:caps/>
          <w:rtl/>
        </w:rPr>
        <w:t>אם כן, 65 תומכים, אין מתנגדים, אחד נמנע. הנושא עובר לוועדת העבודה, הרווחה והבריאות להמשך דיון, כ</w:t>
      </w:r>
      <w:r>
        <w:rPr>
          <w:rFonts w:hint="cs"/>
          <w:caps/>
          <w:rtl/>
        </w:rPr>
        <w:t>הצעה לסדר-היום.</w:t>
      </w:r>
    </w:p>
    <w:p w14:paraId="528345E6" w14:textId="77777777" w:rsidR="00000000" w:rsidRDefault="009F4636">
      <w:pPr>
        <w:pStyle w:val="a"/>
        <w:rPr>
          <w:rFonts w:hint="cs"/>
          <w:caps/>
          <w:rtl/>
        </w:rPr>
      </w:pPr>
    </w:p>
    <w:p w14:paraId="111D5775" w14:textId="77777777" w:rsidR="00000000" w:rsidRDefault="009F4636">
      <w:pPr>
        <w:pStyle w:val="a"/>
        <w:rPr>
          <w:rFonts w:hint="cs"/>
          <w:caps/>
          <w:rtl/>
        </w:rPr>
      </w:pPr>
      <w:r>
        <w:rPr>
          <w:rFonts w:hint="cs"/>
          <w:caps/>
          <w:rtl/>
        </w:rPr>
        <w:t>ברשותכם, חברי הכנסת הצעת החוק של חבר הכנסת כבל לא תידון היום. היא תדון במועד מאוחר יותר.</w:t>
      </w:r>
    </w:p>
    <w:p w14:paraId="2DB0E13F" w14:textId="77777777" w:rsidR="00000000" w:rsidRDefault="009F4636">
      <w:pPr>
        <w:pStyle w:val="a"/>
        <w:rPr>
          <w:rFonts w:hint="cs"/>
          <w:caps/>
          <w:rtl/>
        </w:rPr>
      </w:pPr>
    </w:p>
    <w:p w14:paraId="75BDFB23" w14:textId="77777777" w:rsidR="00000000" w:rsidRDefault="009F4636">
      <w:pPr>
        <w:pStyle w:val="Subject"/>
        <w:rPr>
          <w:b w:val="0"/>
          <w:bCs w:val="0"/>
          <w:caps/>
          <w:u w:val="none"/>
          <w:rtl/>
        </w:rPr>
      </w:pPr>
    </w:p>
    <w:p w14:paraId="145851F9" w14:textId="77777777" w:rsidR="00000000" w:rsidRDefault="009F4636">
      <w:pPr>
        <w:pStyle w:val="Subject"/>
        <w:rPr>
          <w:rFonts w:hint="cs"/>
          <w:b w:val="0"/>
          <w:bCs w:val="0"/>
          <w:caps/>
          <w:u w:val="none"/>
          <w:rtl/>
        </w:rPr>
      </w:pPr>
      <w:bookmarkStart w:id="204" w:name="_Toc45451389"/>
      <w:bookmarkStart w:id="205" w:name="_Toc45970112"/>
      <w:r>
        <w:rPr>
          <w:rFonts w:hint="cs"/>
          <w:b w:val="0"/>
          <w:bCs w:val="0"/>
          <w:caps/>
          <w:u w:val="none"/>
          <w:rtl/>
        </w:rPr>
        <w:t xml:space="preserve">הצעת חוק-יסוד: הכנסת (תיקון </w:t>
      </w:r>
      <w:r>
        <w:rPr>
          <w:b w:val="0"/>
          <w:bCs w:val="0"/>
          <w:caps/>
          <w:u w:val="none"/>
          <w:rtl/>
        </w:rPr>
        <w:t>–</w:t>
      </w:r>
      <w:r>
        <w:rPr>
          <w:rFonts w:hint="cs"/>
          <w:b w:val="0"/>
          <w:bCs w:val="0"/>
          <w:caps/>
          <w:u w:val="none"/>
          <w:rtl/>
        </w:rPr>
        <w:t xml:space="preserve"> הרוב הדרוש לקבלת חוק)</w:t>
      </w:r>
      <w:bookmarkEnd w:id="204"/>
      <w:bookmarkEnd w:id="205"/>
    </w:p>
    <w:p w14:paraId="1B4D726F" w14:textId="77777777" w:rsidR="00000000" w:rsidRDefault="009F4636">
      <w:pPr>
        <w:pStyle w:val="SubjectSub"/>
        <w:jc w:val="left"/>
        <w:rPr>
          <w:rFonts w:hint="cs"/>
          <w:b w:val="0"/>
          <w:bCs w:val="0"/>
          <w:caps/>
          <w:u w:val="none"/>
          <w:rtl/>
        </w:rPr>
      </w:pPr>
      <w:r>
        <w:rPr>
          <w:b w:val="0"/>
          <w:bCs w:val="0"/>
          <w:caps/>
          <w:u w:val="none"/>
          <w:rtl/>
        </w:rPr>
        <w:t>[נספחות.]</w:t>
      </w:r>
    </w:p>
    <w:p w14:paraId="052BCFEA" w14:textId="77777777" w:rsidR="00000000" w:rsidRDefault="009F4636">
      <w:pPr>
        <w:pStyle w:val="SubjectSub"/>
        <w:rPr>
          <w:rFonts w:hint="cs"/>
          <w:b w:val="0"/>
          <w:bCs w:val="0"/>
          <w:caps/>
          <w:u w:val="none"/>
          <w:rtl/>
        </w:rPr>
      </w:pPr>
      <w:r>
        <w:rPr>
          <w:rFonts w:hint="cs"/>
          <w:b w:val="0"/>
          <w:bCs w:val="0"/>
          <w:caps/>
          <w:u w:val="none"/>
          <w:rtl/>
        </w:rPr>
        <w:t>(הצעת חבר הכנסת אברהם בורג)</w:t>
      </w:r>
    </w:p>
    <w:p w14:paraId="7CD3F156" w14:textId="77777777" w:rsidR="00000000" w:rsidRDefault="009F4636">
      <w:pPr>
        <w:pStyle w:val="a"/>
        <w:rPr>
          <w:rFonts w:hint="cs"/>
          <w:caps/>
          <w:rtl/>
        </w:rPr>
      </w:pPr>
    </w:p>
    <w:p w14:paraId="69DE6C52" w14:textId="77777777" w:rsidR="00000000" w:rsidRDefault="009F4636">
      <w:pPr>
        <w:pStyle w:val="ad"/>
        <w:rPr>
          <w:b w:val="0"/>
          <w:bCs w:val="0"/>
          <w:caps/>
          <w:u w:val="none"/>
          <w:rtl/>
        </w:rPr>
      </w:pPr>
      <w:r>
        <w:rPr>
          <w:b w:val="0"/>
          <w:bCs w:val="0"/>
          <w:caps/>
          <w:u w:val="none"/>
          <w:rtl/>
        </w:rPr>
        <w:t>היו"ר נסים דהן:</w:t>
      </w:r>
    </w:p>
    <w:p w14:paraId="14EE7E34" w14:textId="77777777" w:rsidR="00000000" w:rsidRDefault="009F4636">
      <w:pPr>
        <w:pStyle w:val="a"/>
        <w:rPr>
          <w:caps/>
          <w:rtl/>
        </w:rPr>
      </w:pPr>
    </w:p>
    <w:p w14:paraId="1C6C4066" w14:textId="77777777" w:rsidR="00000000" w:rsidRDefault="009F4636">
      <w:pPr>
        <w:pStyle w:val="a"/>
        <w:rPr>
          <w:rFonts w:hint="cs"/>
          <w:caps/>
          <w:rtl/>
        </w:rPr>
      </w:pPr>
      <w:r>
        <w:rPr>
          <w:rFonts w:hint="cs"/>
          <w:caps/>
          <w:rtl/>
        </w:rPr>
        <w:t>אנחנו עוברים להצעת חוק פ/255, הצעת חוק-י</w:t>
      </w:r>
      <w:r>
        <w:rPr>
          <w:rFonts w:hint="cs"/>
          <w:caps/>
          <w:rtl/>
        </w:rPr>
        <w:t>סוד: הכנסת (תיקון  - הרוב הדרוש לקבלת החוק), של חבר הכנסת אברהם בורג.  בבקשה. חבר הכנסת בורג, הצעת החוק שלך.</w:t>
      </w:r>
    </w:p>
    <w:p w14:paraId="7FEF42AC" w14:textId="77777777" w:rsidR="00000000" w:rsidRDefault="009F4636">
      <w:pPr>
        <w:pStyle w:val="a"/>
        <w:rPr>
          <w:rFonts w:hint="cs"/>
          <w:caps/>
          <w:rtl/>
        </w:rPr>
      </w:pPr>
    </w:p>
    <w:p w14:paraId="18DDB47A" w14:textId="77777777" w:rsidR="00000000" w:rsidRDefault="009F4636">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 ישראל ביתנו):</w:t>
      </w:r>
    </w:p>
    <w:p w14:paraId="0C6166B1" w14:textId="77777777" w:rsidR="00000000" w:rsidRDefault="009F4636">
      <w:pPr>
        <w:pStyle w:val="a"/>
        <w:rPr>
          <w:rFonts w:hint="cs"/>
          <w:caps/>
          <w:rtl/>
        </w:rPr>
      </w:pPr>
    </w:p>
    <w:p w14:paraId="0FAD5AE3" w14:textId="77777777" w:rsidR="00000000" w:rsidRDefault="009F4636">
      <w:pPr>
        <w:pStyle w:val="a"/>
        <w:ind w:firstLine="0"/>
        <w:rPr>
          <w:rFonts w:hint="cs"/>
          <w:caps/>
          <w:rtl/>
        </w:rPr>
      </w:pPr>
      <w:r>
        <w:rPr>
          <w:rFonts w:hint="cs"/>
          <w:caps/>
          <w:rtl/>
        </w:rPr>
        <w:tab/>
        <w:t>מה עם הצעת החוק של חבר הכנסת איתן כבל? איפה חבר הכנסת כבל?</w:t>
      </w:r>
    </w:p>
    <w:p w14:paraId="08846DFE" w14:textId="77777777" w:rsidR="00000000" w:rsidRDefault="009F4636">
      <w:pPr>
        <w:pStyle w:val="a"/>
        <w:ind w:firstLine="0"/>
        <w:rPr>
          <w:rFonts w:hint="cs"/>
          <w:caps/>
          <w:rtl/>
        </w:rPr>
      </w:pPr>
    </w:p>
    <w:p w14:paraId="5B7C4D3D" w14:textId="77777777" w:rsidR="00000000" w:rsidRDefault="009F4636">
      <w:pPr>
        <w:pStyle w:val="ad"/>
        <w:rPr>
          <w:b w:val="0"/>
          <w:bCs w:val="0"/>
          <w:caps/>
          <w:u w:val="none"/>
          <w:rtl/>
        </w:rPr>
      </w:pPr>
      <w:r>
        <w:rPr>
          <w:b w:val="0"/>
          <w:bCs w:val="0"/>
          <w:caps/>
          <w:u w:val="none"/>
          <w:rtl/>
        </w:rPr>
        <w:t>היו"ר נסים דהן:</w:t>
      </w:r>
    </w:p>
    <w:p w14:paraId="4AABFE31" w14:textId="77777777" w:rsidR="00000000" w:rsidRDefault="009F4636">
      <w:pPr>
        <w:pStyle w:val="a"/>
        <w:ind w:firstLine="0"/>
        <w:rPr>
          <w:rFonts w:hint="cs"/>
          <w:caps/>
          <w:rtl/>
        </w:rPr>
      </w:pPr>
    </w:p>
    <w:p w14:paraId="43438042" w14:textId="77777777" w:rsidR="00000000" w:rsidRDefault="009F4636">
      <w:pPr>
        <w:pStyle w:val="a"/>
        <w:ind w:firstLine="0"/>
        <w:rPr>
          <w:rFonts w:hint="cs"/>
          <w:caps/>
          <w:rtl/>
        </w:rPr>
      </w:pPr>
      <w:r>
        <w:rPr>
          <w:rFonts w:hint="cs"/>
          <w:caps/>
          <w:rtl/>
        </w:rPr>
        <w:tab/>
        <w:t>אמרתי. מי שלא מקשי</w:t>
      </w:r>
      <w:r>
        <w:rPr>
          <w:rFonts w:hint="cs"/>
          <w:caps/>
          <w:rtl/>
        </w:rPr>
        <w:t xml:space="preserve">ב, לא יודע. הצעתו של חבר הכנסת איתן כבל ירדה היום מסדר-היום. </w:t>
      </w:r>
    </w:p>
    <w:p w14:paraId="0F9C3161" w14:textId="77777777" w:rsidR="00000000" w:rsidRDefault="009F4636">
      <w:pPr>
        <w:pStyle w:val="a"/>
        <w:ind w:firstLine="0"/>
        <w:rPr>
          <w:rFonts w:hint="cs"/>
          <w:caps/>
          <w:rtl/>
        </w:rPr>
      </w:pPr>
    </w:p>
    <w:p w14:paraId="761F2210" w14:textId="77777777" w:rsidR="00000000" w:rsidRDefault="009F4636">
      <w:pPr>
        <w:pStyle w:val="Speaker"/>
        <w:rPr>
          <w:b w:val="0"/>
          <w:bCs w:val="0"/>
          <w:caps/>
          <w:u w:val="none"/>
          <w:rtl/>
        </w:rPr>
      </w:pPr>
      <w:bookmarkStart w:id="206" w:name="FS000000434T18_06_2003_14_51_28"/>
      <w:bookmarkStart w:id="207" w:name="_Toc45451390"/>
      <w:bookmarkStart w:id="208" w:name="_Toc45970113"/>
      <w:bookmarkEnd w:id="206"/>
      <w:r>
        <w:rPr>
          <w:rFonts w:hint="eastAsia"/>
          <w:b w:val="0"/>
          <w:bCs w:val="0"/>
          <w:caps/>
          <w:u w:val="none"/>
          <w:rtl/>
        </w:rPr>
        <w:t>אברהם</w:t>
      </w:r>
      <w:r>
        <w:rPr>
          <w:b w:val="0"/>
          <w:bCs w:val="0"/>
          <w:caps/>
          <w:u w:val="none"/>
          <w:rtl/>
        </w:rPr>
        <w:t xml:space="preserve"> בורג (העבודה-מימד):</w:t>
      </w:r>
      <w:bookmarkEnd w:id="207"/>
      <w:bookmarkEnd w:id="208"/>
    </w:p>
    <w:p w14:paraId="236AB920" w14:textId="77777777" w:rsidR="00000000" w:rsidRDefault="009F4636">
      <w:pPr>
        <w:pStyle w:val="a"/>
        <w:rPr>
          <w:rFonts w:hint="cs"/>
          <w:caps/>
          <w:rtl/>
        </w:rPr>
      </w:pPr>
    </w:p>
    <w:p w14:paraId="504CB719" w14:textId="77777777" w:rsidR="00000000" w:rsidRDefault="009F4636">
      <w:pPr>
        <w:pStyle w:val="a"/>
        <w:rPr>
          <w:rFonts w:hint="cs"/>
          <w:caps/>
          <w:rtl/>
        </w:rPr>
      </w:pPr>
      <w:r>
        <w:rPr>
          <w:rFonts w:hint="cs"/>
          <w:caps/>
          <w:rtl/>
        </w:rPr>
        <w:t xml:space="preserve">אדוני היושב-ראש, כנסת נכבדה, אני מתכבד להציע בפני הכנסת הצעת חוק-יסוד: הכנסת (תיקון </w:t>
      </w:r>
      <w:r>
        <w:rPr>
          <w:caps/>
          <w:rtl/>
        </w:rPr>
        <w:t>–</w:t>
      </w:r>
      <w:r>
        <w:rPr>
          <w:rFonts w:hint="cs"/>
          <w:caps/>
          <w:rtl/>
        </w:rPr>
        <w:t xml:space="preserve"> הרוב הדרוש לקבלת חוק). זו קריאה טרומית. אני מבקש להציג את הדברים בקצרה.</w:t>
      </w:r>
    </w:p>
    <w:p w14:paraId="2A1915F2" w14:textId="77777777" w:rsidR="00000000" w:rsidRDefault="009F4636">
      <w:pPr>
        <w:pStyle w:val="a"/>
        <w:rPr>
          <w:rFonts w:hint="cs"/>
          <w:caps/>
          <w:rtl/>
        </w:rPr>
      </w:pPr>
    </w:p>
    <w:p w14:paraId="1F6BB2EB" w14:textId="77777777" w:rsidR="00000000" w:rsidRDefault="009F4636">
      <w:pPr>
        <w:pStyle w:val="a"/>
        <w:rPr>
          <w:rFonts w:hint="cs"/>
          <w:caps/>
          <w:rtl/>
        </w:rPr>
      </w:pPr>
      <w:r>
        <w:rPr>
          <w:rFonts w:hint="cs"/>
          <w:caps/>
          <w:rtl/>
        </w:rPr>
        <w:t xml:space="preserve">תפיסתי </w:t>
      </w:r>
      <w:r>
        <w:rPr>
          <w:rFonts w:hint="cs"/>
          <w:caps/>
          <w:rtl/>
        </w:rPr>
        <w:t>בכלל לגבי חקיקה בכנסת היא, שהכנסת מחוקקת ביתר. הכנסת מחוקקת הרבה מאוד חוקים, רובם לא צריכים להגיע לרמת חוק, אלא שכאשר הרשות המבצעת תקועה, דברים שבמקום אחר הם תקנה  עוברים להיות חוק במדינת ישראל, כי אין לחבר הכנסת כלי אחר.</w:t>
      </w:r>
    </w:p>
    <w:p w14:paraId="01BB9839" w14:textId="77777777" w:rsidR="00000000" w:rsidRDefault="009F4636">
      <w:pPr>
        <w:pStyle w:val="a"/>
        <w:rPr>
          <w:rFonts w:hint="cs"/>
          <w:caps/>
          <w:rtl/>
        </w:rPr>
      </w:pPr>
    </w:p>
    <w:p w14:paraId="14CB74B0" w14:textId="77777777" w:rsidR="00000000" w:rsidRDefault="009F4636">
      <w:pPr>
        <w:pStyle w:val="ad"/>
        <w:rPr>
          <w:b w:val="0"/>
          <w:bCs w:val="0"/>
          <w:caps/>
          <w:u w:val="none"/>
          <w:rtl/>
        </w:rPr>
      </w:pPr>
      <w:r>
        <w:rPr>
          <w:b w:val="0"/>
          <w:bCs w:val="0"/>
          <w:caps/>
          <w:u w:val="none"/>
          <w:rtl/>
        </w:rPr>
        <w:t>היו"ר נסים דהן:</w:t>
      </w:r>
    </w:p>
    <w:p w14:paraId="5C483D55" w14:textId="77777777" w:rsidR="00000000" w:rsidRDefault="009F4636">
      <w:pPr>
        <w:pStyle w:val="a"/>
        <w:rPr>
          <w:caps/>
          <w:rtl/>
        </w:rPr>
      </w:pPr>
    </w:p>
    <w:p w14:paraId="5A65DBF7" w14:textId="77777777" w:rsidR="00000000" w:rsidRDefault="009F4636">
      <w:pPr>
        <w:pStyle w:val="a"/>
        <w:rPr>
          <w:rFonts w:hint="cs"/>
          <w:caps/>
          <w:rtl/>
        </w:rPr>
      </w:pPr>
      <w:r>
        <w:rPr>
          <w:rFonts w:hint="cs"/>
          <w:caps/>
          <w:rtl/>
        </w:rPr>
        <w:t>פואד, גם לא מקשי</w:t>
      </w:r>
      <w:r>
        <w:rPr>
          <w:rFonts w:hint="cs"/>
          <w:caps/>
          <w:rtl/>
        </w:rPr>
        <w:t>ב, גם מפנה את הגב. יש לך משהו אישי?</w:t>
      </w:r>
    </w:p>
    <w:p w14:paraId="10B476C3" w14:textId="77777777" w:rsidR="00000000" w:rsidRDefault="009F4636">
      <w:pPr>
        <w:pStyle w:val="a"/>
        <w:rPr>
          <w:rFonts w:hint="cs"/>
          <w:caps/>
          <w:rtl/>
        </w:rPr>
      </w:pPr>
    </w:p>
    <w:p w14:paraId="763CDD1F" w14:textId="77777777" w:rsidR="00000000" w:rsidRDefault="009F4636">
      <w:pPr>
        <w:pStyle w:val="SpeakerCon"/>
        <w:rPr>
          <w:b w:val="0"/>
          <w:bCs w:val="0"/>
          <w:caps/>
          <w:u w:val="none"/>
          <w:rtl/>
        </w:rPr>
      </w:pPr>
      <w:bookmarkStart w:id="209" w:name="FS000000434T18_06_2003_14_54_18C"/>
      <w:bookmarkEnd w:id="209"/>
      <w:r>
        <w:rPr>
          <w:b w:val="0"/>
          <w:bCs w:val="0"/>
          <w:caps/>
          <w:u w:val="none"/>
          <w:rtl/>
        </w:rPr>
        <w:t>אברהם בורג (העבודה-מימד):</w:t>
      </w:r>
    </w:p>
    <w:p w14:paraId="17FBD6A4" w14:textId="77777777" w:rsidR="00000000" w:rsidRDefault="009F4636">
      <w:pPr>
        <w:pStyle w:val="a"/>
        <w:rPr>
          <w:caps/>
          <w:rtl/>
        </w:rPr>
      </w:pPr>
    </w:p>
    <w:p w14:paraId="3366061B" w14:textId="77777777" w:rsidR="00000000" w:rsidRDefault="009F4636">
      <w:pPr>
        <w:pStyle w:val="a"/>
        <w:rPr>
          <w:rFonts w:hint="cs"/>
          <w:caps/>
          <w:rtl/>
        </w:rPr>
      </w:pPr>
      <w:r>
        <w:rPr>
          <w:rFonts w:hint="cs"/>
          <w:caps/>
          <w:rtl/>
        </w:rPr>
        <w:t>אני רגיל. זה לא - - -</w:t>
      </w:r>
    </w:p>
    <w:p w14:paraId="6C04F9F2" w14:textId="77777777" w:rsidR="00000000" w:rsidRDefault="009F4636">
      <w:pPr>
        <w:pStyle w:val="a"/>
        <w:rPr>
          <w:rFonts w:hint="cs"/>
          <w:caps/>
          <w:rtl/>
        </w:rPr>
      </w:pPr>
    </w:p>
    <w:p w14:paraId="15F5A557" w14:textId="77777777" w:rsidR="00000000" w:rsidRDefault="009F4636">
      <w:pPr>
        <w:pStyle w:val="a"/>
        <w:rPr>
          <w:rFonts w:hint="cs"/>
          <w:caps/>
          <w:rtl/>
        </w:rPr>
      </w:pPr>
      <w:r>
        <w:rPr>
          <w:rFonts w:hint="cs"/>
          <w:caps/>
          <w:rtl/>
        </w:rPr>
        <w:t>הכנסת היא מחוקקת יתר. חקיקה שלא צריכה להיות חקיקה זוכה כאן לשלוש-ארבע קריאות, בייחוד כאשר הדבר נוגע לממשלת ישראל. הכנסת כמעט לעולם לא נוגעת בעצמה; כמעט הייתי אומר, היא ב</w:t>
      </w:r>
      <w:r>
        <w:rPr>
          <w:rFonts w:hint="cs"/>
          <w:caps/>
          <w:rtl/>
        </w:rPr>
        <w:t xml:space="preserve">ורחת מהתמודדות כאשר זה מגיע לחקיקה בנושאי הכנסת. </w:t>
      </w:r>
    </w:p>
    <w:p w14:paraId="0BD4A7CA" w14:textId="77777777" w:rsidR="00000000" w:rsidRDefault="009F4636">
      <w:pPr>
        <w:pStyle w:val="a"/>
        <w:rPr>
          <w:rFonts w:hint="cs"/>
          <w:caps/>
          <w:rtl/>
        </w:rPr>
      </w:pPr>
    </w:p>
    <w:p w14:paraId="7835B829" w14:textId="77777777" w:rsidR="00000000" w:rsidRDefault="009F4636">
      <w:pPr>
        <w:pStyle w:val="a"/>
        <w:rPr>
          <w:rFonts w:hint="cs"/>
          <w:caps/>
          <w:rtl/>
        </w:rPr>
      </w:pPr>
      <w:r>
        <w:rPr>
          <w:rFonts w:hint="cs"/>
          <w:caps/>
          <w:rtl/>
        </w:rPr>
        <w:t>כמה פעמים נתקל כל אחד מאתנו בביקורת: איפה נמצאים חברי הכנסת? איפה נמצאים חברי הכנסת בהצעות לסדר-היום? לפעמים יש עדיפויות אחרות. איפה נמצאים חברי הכנסת בחלק לא מבוטל מהליכי החקיקה? לא שכל חבר כנסת צריך להיו</w:t>
      </w:r>
      <w:r>
        <w:rPr>
          <w:rFonts w:hint="cs"/>
          <w:caps/>
          <w:rtl/>
        </w:rPr>
        <w:t>ת נוכח בהכרח בכל הליך החקיקה, אבל כאשר הליך חקיקה - - -</w:t>
      </w:r>
    </w:p>
    <w:p w14:paraId="3FE6FD8C" w14:textId="77777777" w:rsidR="00000000" w:rsidRDefault="009F4636">
      <w:pPr>
        <w:pStyle w:val="a"/>
        <w:rPr>
          <w:rFonts w:hint="cs"/>
          <w:caps/>
          <w:rtl/>
        </w:rPr>
      </w:pPr>
    </w:p>
    <w:p w14:paraId="1B99B90E" w14:textId="77777777" w:rsidR="00000000" w:rsidRDefault="009F4636">
      <w:pPr>
        <w:pStyle w:val="ad"/>
        <w:rPr>
          <w:b w:val="0"/>
          <w:bCs w:val="0"/>
          <w:caps/>
          <w:u w:val="none"/>
          <w:rtl/>
        </w:rPr>
      </w:pPr>
      <w:r>
        <w:rPr>
          <w:b w:val="0"/>
          <w:bCs w:val="0"/>
          <w:caps/>
          <w:u w:val="none"/>
          <w:rtl/>
        </w:rPr>
        <w:t>היו"ר נסים דהן:</w:t>
      </w:r>
    </w:p>
    <w:p w14:paraId="735D15B7" w14:textId="77777777" w:rsidR="00000000" w:rsidRDefault="009F4636">
      <w:pPr>
        <w:pStyle w:val="a"/>
        <w:rPr>
          <w:caps/>
          <w:rtl/>
        </w:rPr>
      </w:pPr>
    </w:p>
    <w:p w14:paraId="55170032" w14:textId="77777777" w:rsidR="00000000" w:rsidRDefault="009F4636">
      <w:pPr>
        <w:pStyle w:val="a"/>
        <w:rPr>
          <w:rFonts w:hint="cs"/>
          <w:caps/>
          <w:rtl/>
        </w:rPr>
      </w:pPr>
      <w:r>
        <w:rPr>
          <w:rFonts w:hint="cs"/>
          <w:caps/>
          <w:rtl/>
        </w:rPr>
        <w:t xml:space="preserve">חברת הכנסת דליה איציק, תגידי לפואד שלא מדברים במליאה בפלאפון. </w:t>
      </w:r>
    </w:p>
    <w:p w14:paraId="6E6F5B99" w14:textId="77777777" w:rsidR="00000000" w:rsidRDefault="009F4636">
      <w:pPr>
        <w:pStyle w:val="a"/>
        <w:rPr>
          <w:rFonts w:hint="cs"/>
          <w:caps/>
          <w:rtl/>
        </w:rPr>
      </w:pPr>
    </w:p>
    <w:p w14:paraId="4119E9D4" w14:textId="77777777" w:rsidR="00000000" w:rsidRDefault="009F4636">
      <w:pPr>
        <w:pStyle w:val="SpeakerCon"/>
        <w:rPr>
          <w:b w:val="0"/>
          <w:bCs w:val="0"/>
          <w:caps/>
          <w:u w:val="none"/>
          <w:rtl/>
        </w:rPr>
      </w:pPr>
      <w:bookmarkStart w:id="210" w:name="FS000000434T18_06_2003_14_57_35C"/>
      <w:bookmarkEnd w:id="210"/>
      <w:r>
        <w:rPr>
          <w:b w:val="0"/>
          <w:bCs w:val="0"/>
          <w:caps/>
          <w:u w:val="none"/>
          <w:rtl/>
        </w:rPr>
        <w:t>אברהם בורג (העבודה-מימד):</w:t>
      </w:r>
    </w:p>
    <w:p w14:paraId="1A2C3D90" w14:textId="77777777" w:rsidR="00000000" w:rsidRDefault="009F4636">
      <w:pPr>
        <w:pStyle w:val="a"/>
        <w:rPr>
          <w:caps/>
          <w:rtl/>
        </w:rPr>
      </w:pPr>
    </w:p>
    <w:p w14:paraId="2E428518" w14:textId="77777777" w:rsidR="00000000" w:rsidRDefault="009F4636">
      <w:pPr>
        <w:pStyle w:val="a"/>
        <w:rPr>
          <w:rFonts w:hint="cs"/>
          <w:caps/>
          <w:rtl/>
        </w:rPr>
      </w:pPr>
      <w:r>
        <w:rPr>
          <w:rFonts w:hint="cs"/>
          <w:caps/>
          <w:rtl/>
        </w:rPr>
        <w:t>אבל הליך חקיקה שלוקח הרבה מאוד זמן, לפעמים עד כדי שנה, בקריאה הטרומית, בקריאה הראשונה, בהכנ</w:t>
      </w:r>
      <w:r>
        <w:rPr>
          <w:rFonts w:hint="cs"/>
          <w:caps/>
          <w:rtl/>
        </w:rPr>
        <w:t xml:space="preserve">תו לקראת הקריאה השנייה והקריאה השלישית בוועדה; שנגעו בו הרבה מאוד אנשים, טיפלו בו הרבה מאוד חברי כנסת, הובעו לגביו הרבה מאוד דעות </w:t>
      </w:r>
      <w:r>
        <w:rPr>
          <w:caps/>
          <w:rtl/>
        </w:rPr>
        <w:t>–</w:t>
      </w:r>
      <w:r>
        <w:rPr>
          <w:rFonts w:hint="cs"/>
          <w:caps/>
          <w:rtl/>
        </w:rPr>
        <w:t xml:space="preserve"> אין כמעט הפתעות, על-פי רוב, על-פי הרוב המכריע, כאשר החוק מגיע לקריאה שלישית בכנסת, כל הדעות ידועות. אם החוק שנוי במחלוקת, יש</w:t>
      </w:r>
      <w:r>
        <w:rPr>
          <w:rFonts w:hint="cs"/>
          <w:caps/>
          <w:rtl/>
        </w:rPr>
        <w:t xml:space="preserve"> לגביו גיוס וכמעט שלא ניתן להעביר אותו מעבר למגבלות הרוב והמיעוט הקיימים בכנסת - - -</w:t>
      </w:r>
    </w:p>
    <w:p w14:paraId="48F8C402" w14:textId="77777777" w:rsidR="00000000" w:rsidRDefault="009F4636">
      <w:pPr>
        <w:pStyle w:val="a"/>
        <w:rPr>
          <w:rFonts w:hint="cs"/>
          <w:caps/>
          <w:rtl/>
        </w:rPr>
      </w:pPr>
    </w:p>
    <w:p w14:paraId="0A8455D9" w14:textId="77777777" w:rsidR="00000000" w:rsidRDefault="009F4636">
      <w:pPr>
        <w:pStyle w:val="ad"/>
        <w:rPr>
          <w:b w:val="0"/>
          <w:bCs w:val="0"/>
          <w:caps/>
          <w:u w:val="none"/>
          <w:rtl/>
        </w:rPr>
      </w:pPr>
      <w:r>
        <w:rPr>
          <w:b w:val="0"/>
          <w:bCs w:val="0"/>
          <w:caps/>
          <w:u w:val="none"/>
          <w:rtl/>
        </w:rPr>
        <w:t>היו"ר נסים דהן:</w:t>
      </w:r>
    </w:p>
    <w:p w14:paraId="11DE2680" w14:textId="77777777" w:rsidR="00000000" w:rsidRDefault="009F4636">
      <w:pPr>
        <w:pStyle w:val="a"/>
        <w:rPr>
          <w:caps/>
          <w:rtl/>
        </w:rPr>
      </w:pPr>
    </w:p>
    <w:p w14:paraId="1277A69D" w14:textId="77777777" w:rsidR="00000000" w:rsidRDefault="009F4636">
      <w:pPr>
        <w:pStyle w:val="a"/>
        <w:rPr>
          <w:rFonts w:hint="cs"/>
          <w:caps/>
          <w:rtl/>
        </w:rPr>
      </w:pPr>
      <w:r>
        <w:rPr>
          <w:rFonts w:hint="cs"/>
          <w:caps/>
          <w:rtl/>
        </w:rPr>
        <w:t>חברת הכנסת אברהם, מה שאסור לפואד אסור גם לך. חברת הכנסת אברהם, חברת הכנסת אברהם. כן, בבקשה, תמשיך.</w:t>
      </w:r>
    </w:p>
    <w:p w14:paraId="133F8BA9" w14:textId="77777777" w:rsidR="00000000" w:rsidRDefault="009F4636">
      <w:pPr>
        <w:pStyle w:val="a"/>
        <w:rPr>
          <w:rFonts w:hint="cs"/>
          <w:caps/>
          <w:rtl/>
        </w:rPr>
      </w:pPr>
    </w:p>
    <w:p w14:paraId="07DD95D5" w14:textId="77777777" w:rsidR="00000000" w:rsidRDefault="009F4636">
      <w:pPr>
        <w:pStyle w:val="SpeakerCon"/>
        <w:rPr>
          <w:b w:val="0"/>
          <w:bCs w:val="0"/>
          <w:caps/>
          <w:u w:val="none"/>
          <w:rtl/>
        </w:rPr>
      </w:pPr>
      <w:bookmarkStart w:id="211" w:name="FS000000434T18_06_2003_15_01_22C"/>
      <w:bookmarkEnd w:id="211"/>
      <w:r>
        <w:rPr>
          <w:b w:val="0"/>
          <w:bCs w:val="0"/>
          <w:caps/>
          <w:u w:val="none"/>
          <w:rtl/>
        </w:rPr>
        <w:t>אברהם בורג (העבודה-מימד):</w:t>
      </w:r>
    </w:p>
    <w:p w14:paraId="5AC9D223" w14:textId="77777777" w:rsidR="00000000" w:rsidRDefault="009F4636">
      <w:pPr>
        <w:pStyle w:val="a"/>
        <w:rPr>
          <w:caps/>
          <w:rtl/>
        </w:rPr>
      </w:pPr>
    </w:p>
    <w:p w14:paraId="0B8F66AE" w14:textId="77777777" w:rsidR="00000000" w:rsidRDefault="009F4636">
      <w:pPr>
        <w:pStyle w:val="a"/>
        <w:rPr>
          <w:rFonts w:hint="cs"/>
          <w:caps/>
          <w:rtl/>
        </w:rPr>
      </w:pPr>
      <w:r>
        <w:rPr>
          <w:rFonts w:hint="cs"/>
          <w:caps/>
          <w:rtl/>
        </w:rPr>
        <w:t>אם לחוק אין רוב, יש גיוס ע</w:t>
      </w:r>
      <w:r>
        <w:rPr>
          <w:rFonts w:hint="cs"/>
          <w:caps/>
          <w:rtl/>
        </w:rPr>
        <w:t xml:space="preserve">ל מנת למנוע את העברתו, ואם יש לו רוב, הוא עובר לפעמים באישון לילה, ברוב של שניים מול אחד. </w:t>
      </w:r>
    </w:p>
    <w:p w14:paraId="1762CC26" w14:textId="77777777" w:rsidR="00000000" w:rsidRDefault="009F4636">
      <w:pPr>
        <w:pStyle w:val="a"/>
        <w:rPr>
          <w:rFonts w:hint="cs"/>
          <w:caps/>
          <w:rtl/>
        </w:rPr>
      </w:pPr>
    </w:p>
    <w:p w14:paraId="443E845A" w14:textId="77777777" w:rsidR="00000000" w:rsidRDefault="009F4636">
      <w:pPr>
        <w:pStyle w:val="a"/>
        <w:rPr>
          <w:rFonts w:hint="cs"/>
          <w:caps/>
          <w:rtl/>
        </w:rPr>
      </w:pPr>
      <w:r>
        <w:rPr>
          <w:rFonts w:hint="cs"/>
          <w:caps/>
          <w:rtl/>
        </w:rPr>
        <w:t>אם שואלים לעמדתי העקרונית, אני חושב שצריכה להיות חובת נוכחות בוועדות הכנסת, צריך להיות קוורום בפתיחת ישיבות ועדות הכנסת ובהצבעות בהן, צריך להיות קוורום במליאה בכל א</w:t>
      </w:r>
      <w:r>
        <w:rPr>
          <w:rFonts w:hint="cs"/>
          <w:caps/>
          <w:rtl/>
        </w:rPr>
        <w:t xml:space="preserve">חת מן הקריאות; אלא שבתוך עמי אני יושב, ואני יודע שהדבר הזה כמעט בלתי אפשרי. מתוך כבוד לחוק, מוצע בהצעה הזאת שבקריאה השלישית בלבד, אחרי שהחוק עבר את כל ההליכים בכל הרכב אנושי שיהיה </w:t>
      </w:r>
      <w:r>
        <w:rPr>
          <w:caps/>
          <w:rtl/>
        </w:rPr>
        <w:t>–</w:t>
      </w:r>
      <w:r>
        <w:rPr>
          <w:rFonts w:hint="cs"/>
          <w:caps/>
          <w:rtl/>
        </w:rPr>
        <w:t xml:space="preserve"> ברוב של שניים מול אחד או של אחד מול אף אחד </w:t>
      </w:r>
      <w:r>
        <w:rPr>
          <w:caps/>
          <w:rtl/>
        </w:rPr>
        <w:t>–</w:t>
      </w:r>
      <w:r>
        <w:rPr>
          <w:rFonts w:hint="cs"/>
          <w:caps/>
          <w:rtl/>
        </w:rPr>
        <w:t xml:space="preserve"> בקריאה הטרומית, בקריאה הראשונ</w:t>
      </w:r>
      <w:r>
        <w:rPr>
          <w:rFonts w:hint="cs"/>
          <w:caps/>
          <w:rtl/>
        </w:rPr>
        <w:t xml:space="preserve">ה ובקריאה השנייה; כאשר החוק עומד להיכנס לספר החוקים של מדינת ישראל, הוא יזכה לכבוד הראוי מן המחוקק, ובהצעה המונחת כאן על השולחן אני מציע, כי חוק לא יתקבל בקריאה שלישית אלא אם כן השתתפו בהצבעה 24 חברי הכנסת לפחות. </w:t>
      </w:r>
    </w:p>
    <w:p w14:paraId="2D685387" w14:textId="77777777" w:rsidR="00000000" w:rsidRDefault="009F4636">
      <w:pPr>
        <w:pStyle w:val="a"/>
        <w:rPr>
          <w:rFonts w:hint="cs"/>
          <w:caps/>
          <w:rtl/>
        </w:rPr>
      </w:pPr>
    </w:p>
    <w:p w14:paraId="16592BED" w14:textId="77777777" w:rsidR="00000000" w:rsidRDefault="009F4636">
      <w:pPr>
        <w:pStyle w:val="a"/>
        <w:rPr>
          <w:rFonts w:hint="cs"/>
          <w:caps/>
          <w:rtl/>
        </w:rPr>
      </w:pPr>
      <w:r>
        <w:rPr>
          <w:rFonts w:hint="cs"/>
          <w:caps/>
          <w:rtl/>
        </w:rPr>
        <w:t>תרצה הוועדה לעצב את זה לפחות ל-20 חברי כנ</w:t>
      </w:r>
      <w:r>
        <w:rPr>
          <w:rFonts w:hint="cs"/>
          <w:caps/>
          <w:rtl/>
        </w:rPr>
        <w:t>סת או לכל מספר שיהיה, ובלבד שיהיה ידוע ומפורסם, אין לי בעיה. אני מציע כאן עיקרון.</w:t>
      </w:r>
    </w:p>
    <w:p w14:paraId="75F6DA51" w14:textId="77777777" w:rsidR="00000000" w:rsidRDefault="009F4636">
      <w:pPr>
        <w:pStyle w:val="a"/>
        <w:rPr>
          <w:rFonts w:hint="cs"/>
          <w:caps/>
          <w:rtl/>
        </w:rPr>
      </w:pPr>
    </w:p>
    <w:p w14:paraId="1A22509C" w14:textId="77777777" w:rsidR="00000000" w:rsidRDefault="009F4636">
      <w:pPr>
        <w:pStyle w:val="a"/>
        <w:rPr>
          <w:rFonts w:hint="cs"/>
          <w:caps/>
          <w:rtl/>
        </w:rPr>
      </w:pPr>
      <w:r>
        <w:rPr>
          <w:rFonts w:hint="cs"/>
          <w:caps/>
          <w:rtl/>
        </w:rPr>
        <w:t>מלה אחת לחלק מחברי באופוזיציה. אני לא חושב שתמיד מותר לשקול את השיקול: איך אביך כל הזמן את הממשלה באשר היא. יש נושאים שלא שייכים לממשלה זו או לממשלה אחרת; הם שייכים אלינו, א</w:t>
      </w:r>
      <w:r>
        <w:rPr>
          <w:rFonts w:hint="cs"/>
          <w:caps/>
          <w:rtl/>
        </w:rPr>
        <w:t xml:space="preserve">ל הפרופסיה שלנו, אל המעמד שלנו כלפי הציבור ואל התוצר החקיקתי שאנחנו מייצרים כאן. חלק מהבקשה שלנו מן הציבור לכבד אותנו  תלויה, בין השאר, בכך שאנחנו נכבד את פרי עמלנו ואת מעשה ידינו. בהקשר זה אין פרי עמל ואין מעשה יד של מחוקק יותר חשוב ויותר גדול מהחוק, שגם </w:t>
      </w:r>
      <w:r>
        <w:rPr>
          <w:rFonts w:hint="cs"/>
          <w:caps/>
          <w:rtl/>
        </w:rPr>
        <w:t>הוא זכאי לקבל את כיבודנו ואת תמיכתנו.</w:t>
      </w:r>
    </w:p>
    <w:p w14:paraId="317B3BD3" w14:textId="77777777" w:rsidR="00000000" w:rsidRDefault="009F4636">
      <w:pPr>
        <w:pStyle w:val="a"/>
        <w:rPr>
          <w:rFonts w:hint="cs"/>
          <w:caps/>
          <w:rtl/>
        </w:rPr>
      </w:pPr>
    </w:p>
    <w:p w14:paraId="5FB2EE9C" w14:textId="77777777" w:rsidR="00000000" w:rsidRDefault="009F4636">
      <w:pPr>
        <w:pStyle w:val="a"/>
        <w:rPr>
          <w:rFonts w:hint="cs"/>
          <w:caps/>
          <w:rtl/>
        </w:rPr>
      </w:pPr>
      <w:r>
        <w:rPr>
          <w:rFonts w:hint="cs"/>
          <w:caps/>
          <w:rtl/>
        </w:rPr>
        <w:t>אני מבקש מחברי הכנסת, על כל פלגי הבית, לתמוך בהצעת החוק. תודה רבה.</w:t>
      </w:r>
    </w:p>
    <w:p w14:paraId="6E78B228" w14:textId="77777777" w:rsidR="00000000" w:rsidRDefault="009F4636">
      <w:pPr>
        <w:pStyle w:val="a"/>
        <w:rPr>
          <w:rFonts w:hint="cs"/>
          <w:caps/>
          <w:rtl/>
        </w:rPr>
      </w:pPr>
    </w:p>
    <w:p w14:paraId="2757A06B" w14:textId="77777777" w:rsidR="00000000" w:rsidRDefault="009F4636">
      <w:pPr>
        <w:pStyle w:val="ad"/>
        <w:rPr>
          <w:b w:val="0"/>
          <w:bCs w:val="0"/>
          <w:caps/>
          <w:u w:val="none"/>
          <w:rtl/>
        </w:rPr>
      </w:pPr>
      <w:r>
        <w:rPr>
          <w:b w:val="0"/>
          <w:bCs w:val="0"/>
          <w:caps/>
          <w:u w:val="none"/>
          <w:rtl/>
        </w:rPr>
        <w:t>היו"ר נסים דהן:</w:t>
      </w:r>
    </w:p>
    <w:p w14:paraId="67B1F452" w14:textId="77777777" w:rsidR="00000000" w:rsidRDefault="009F4636">
      <w:pPr>
        <w:pStyle w:val="a"/>
        <w:rPr>
          <w:caps/>
          <w:rtl/>
        </w:rPr>
      </w:pPr>
    </w:p>
    <w:p w14:paraId="30F6EA9F" w14:textId="77777777" w:rsidR="00000000" w:rsidRDefault="009F4636">
      <w:pPr>
        <w:pStyle w:val="a"/>
        <w:rPr>
          <w:rFonts w:hint="cs"/>
          <w:caps/>
          <w:rtl/>
        </w:rPr>
      </w:pPr>
      <w:r>
        <w:rPr>
          <w:rFonts w:hint="cs"/>
          <w:caps/>
          <w:rtl/>
        </w:rPr>
        <w:t>תודה רבה. הממשלה בחרה שלא להשיב. אנחנו עוברים מייד להצבעה.</w:t>
      </w:r>
    </w:p>
    <w:p w14:paraId="0B93A0C5" w14:textId="77777777" w:rsidR="00000000" w:rsidRDefault="009F4636">
      <w:pPr>
        <w:pStyle w:val="a"/>
        <w:rPr>
          <w:rFonts w:hint="cs"/>
          <w:caps/>
          <w:rtl/>
        </w:rPr>
      </w:pPr>
    </w:p>
    <w:p w14:paraId="398B5239" w14:textId="77777777" w:rsidR="00000000" w:rsidRDefault="009F4636">
      <w:pPr>
        <w:pStyle w:val="ac"/>
        <w:rPr>
          <w:b w:val="0"/>
          <w:bCs w:val="0"/>
          <w:caps/>
          <w:u w:val="none"/>
          <w:rtl/>
        </w:rPr>
      </w:pPr>
      <w:r>
        <w:rPr>
          <w:rFonts w:hint="eastAsia"/>
          <w:b w:val="0"/>
          <w:bCs w:val="0"/>
          <w:caps/>
          <w:u w:val="none"/>
          <w:rtl/>
        </w:rPr>
        <w:t>קריאה</w:t>
      </w:r>
      <w:r>
        <w:rPr>
          <w:b w:val="0"/>
          <w:bCs w:val="0"/>
          <w:caps/>
          <w:u w:val="none"/>
          <w:rtl/>
        </w:rPr>
        <w:t>:</w:t>
      </w:r>
    </w:p>
    <w:p w14:paraId="30DE3870" w14:textId="77777777" w:rsidR="00000000" w:rsidRDefault="009F4636">
      <w:pPr>
        <w:pStyle w:val="a"/>
        <w:rPr>
          <w:rFonts w:hint="cs"/>
          <w:caps/>
          <w:rtl/>
        </w:rPr>
      </w:pPr>
    </w:p>
    <w:p w14:paraId="5827F176" w14:textId="77777777" w:rsidR="00000000" w:rsidRDefault="009F4636">
      <w:pPr>
        <w:pStyle w:val="a"/>
        <w:rPr>
          <w:rFonts w:hint="cs"/>
          <w:caps/>
          <w:rtl/>
        </w:rPr>
      </w:pPr>
      <w:r>
        <w:rPr>
          <w:rFonts w:hint="cs"/>
          <w:caps/>
          <w:rtl/>
        </w:rPr>
        <w:t>- - -</w:t>
      </w:r>
    </w:p>
    <w:p w14:paraId="0F670E5E" w14:textId="77777777" w:rsidR="00000000" w:rsidRDefault="009F4636">
      <w:pPr>
        <w:pStyle w:val="a"/>
        <w:rPr>
          <w:rFonts w:hint="cs"/>
          <w:caps/>
          <w:rtl/>
        </w:rPr>
      </w:pPr>
    </w:p>
    <w:p w14:paraId="7F9EDF19" w14:textId="77777777" w:rsidR="00000000" w:rsidRDefault="009F4636">
      <w:pPr>
        <w:pStyle w:val="ad"/>
        <w:rPr>
          <w:b w:val="0"/>
          <w:bCs w:val="0"/>
          <w:caps/>
          <w:u w:val="none"/>
          <w:rtl/>
        </w:rPr>
      </w:pPr>
      <w:r>
        <w:rPr>
          <w:b w:val="0"/>
          <w:bCs w:val="0"/>
          <w:caps/>
          <w:u w:val="none"/>
          <w:rtl/>
        </w:rPr>
        <w:t>היו"ר נסים דהן:</w:t>
      </w:r>
    </w:p>
    <w:p w14:paraId="0CE1AFB5" w14:textId="77777777" w:rsidR="00000000" w:rsidRDefault="009F4636">
      <w:pPr>
        <w:pStyle w:val="a"/>
        <w:rPr>
          <w:caps/>
          <w:rtl/>
        </w:rPr>
      </w:pPr>
    </w:p>
    <w:p w14:paraId="491E5C57" w14:textId="77777777" w:rsidR="00000000" w:rsidRDefault="009F4636">
      <w:pPr>
        <w:pStyle w:val="a"/>
        <w:rPr>
          <w:rFonts w:hint="cs"/>
          <w:caps/>
          <w:rtl/>
        </w:rPr>
      </w:pPr>
      <w:r>
        <w:rPr>
          <w:rFonts w:hint="cs"/>
          <w:caps/>
          <w:rtl/>
        </w:rPr>
        <w:t>בבקשה, חבר הכנסת יהלום רוצה להביע התנגדו</w:t>
      </w:r>
      <w:r>
        <w:rPr>
          <w:rFonts w:hint="cs"/>
          <w:caps/>
          <w:rtl/>
        </w:rPr>
        <w:t xml:space="preserve">ת. </w:t>
      </w:r>
    </w:p>
    <w:p w14:paraId="2CC9482E" w14:textId="77777777" w:rsidR="00000000" w:rsidRDefault="009F4636">
      <w:pPr>
        <w:pStyle w:val="a"/>
        <w:rPr>
          <w:rFonts w:hint="cs"/>
          <w:caps/>
          <w:rtl/>
        </w:rPr>
      </w:pPr>
    </w:p>
    <w:p w14:paraId="40E2C6A1" w14:textId="77777777" w:rsidR="00000000" w:rsidRDefault="009F4636">
      <w:pPr>
        <w:pStyle w:val="ac"/>
        <w:rPr>
          <w:b w:val="0"/>
          <w:bCs w:val="0"/>
          <w:caps/>
          <w:u w:val="none"/>
          <w:rtl/>
        </w:rPr>
      </w:pPr>
      <w:r>
        <w:rPr>
          <w:rFonts w:hint="eastAsia"/>
          <w:b w:val="0"/>
          <w:bCs w:val="0"/>
          <w:caps/>
          <w:u w:val="none"/>
          <w:rtl/>
        </w:rPr>
        <w:t>קריאות</w:t>
      </w:r>
      <w:r>
        <w:rPr>
          <w:b w:val="0"/>
          <w:bCs w:val="0"/>
          <w:caps/>
          <w:u w:val="none"/>
          <w:rtl/>
        </w:rPr>
        <w:t>:</w:t>
      </w:r>
    </w:p>
    <w:p w14:paraId="56EAF7FC" w14:textId="77777777" w:rsidR="00000000" w:rsidRDefault="009F4636">
      <w:pPr>
        <w:pStyle w:val="a"/>
        <w:rPr>
          <w:rFonts w:hint="cs"/>
          <w:caps/>
          <w:rtl/>
        </w:rPr>
      </w:pPr>
    </w:p>
    <w:p w14:paraId="0F387529" w14:textId="77777777" w:rsidR="00000000" w:rsidRDefault="009F4636">
      <w:pPr>
        <w:pStyle w:val="a"/>
        <w:rPr>
          <w:rFonts w:hint="cs"/>
          <w:caps/>
          <w:rtl/>
        </w:rPr>
      </w:pPr>
      <w:r>
        <w:rPr>
          <w:rFonts w:hint="cs"/>
          <w:caps/>
          <w:rtl/>
        </w:rPr>
        <w:t>- - -</w:t>
      </w:r>
    </w:p>
    <w:p w14:paraId="03F36DFB" w14:textId="77777777" w:rsidR="00000000" w:rsidRDefault="009F4636">
      <w:pPr>
        <w:pStyle w:val="a"/>
        <w:rPr>
          <w:rFonts w:hint="cs"/>
          <w:caps/>
          <w:rtl/>
        </w:rPr>
      </w:pPr>
    </w:p>
    <w:p w14:paraId="2CCEDF9F" w14:textId="77777777" w:rsidR="00000000" w:rsidRDefault="009F4636">
      <w:pPr>
        <w:pStyle w:val="ad"/>
        <w:rPr>
          <w:b w:val="0"/>
          <w:bCs w:val="0"/>
          <w:caps/>
          <w:u w:val="none"/>
          <w:rtl/>
        </w:rPr>
      </w:pPr>
      <w:r>
        <w:rPr>
          <w:b w:val="0"/>
          <w:bCs w:val="0"/>
          <w:caps/>
          <w:u w:val="none"/>
          <w:rtl/>
        </w:rPr>
        <w:t>היו"ר נסים דהן:</w:t>
      </w:r>
    </w:p>
    <w:p w14:paraId="17659B66" w14:textId="77777777" w:rsidR="00000000" w:rsidRDefault="009F4636">
      <w:pPr>
        <w:pStyle w:val="a"/>
        <w:rPr>
          <w:caps/>
          <w:rtl/>
        </w:rPr>
      </w:pPr>
    </w:p>
    <w:p w14:paraId="30075A38" w14:textId="77777777" w:rsidR="00000000" w:rsidRDefault="009F4636">
      <w:pPr>
        <w:pStyle w:val="a"/>
        <w:rPr>
          <w:rFonts w:hint="cs"/>
          <w:caps/>
          <w:rtl/>
        </w:rPr>
      </w:pPr>
      <w:r>
        <w:rPr>
          <w:rFonts w:hint="cs"/>
          <w:caps/>
          <w:rtl/>
        </w:rPr>
        <w:t xml:space="preserve">חברי הכנסת, לא עברנו להצבעה. </w:t>
      </w:r>
    </w:p>
    <w:p w14:paraId="251CD8BB" w14:textId="77777777" w:rsidR="00000000" w:rsidRDefault="009F4636">
      <w:pPr>
        <w:pStyle w:val="a"/>
        <w:rPr>
          <w:rFonts w:hint="cs"/>
          <w:caps/>
          <w:rtl/>
        </w:rPr>
      </w:pPr>
    </w:p>
    <w:p w14:paraId="5EB35539" w14:textId="77777777" w:rsidR="00000000" w:rsidRDefault="009F4636">
      <w:pPr>
        <w:pStyle w:val="Speaker"/>
        <w:rPr>
          <w:b w:val="0"/>
          <w:bCs w:val="0"/>
          <w:caps/>
          <w:u w:val="none"/>
          <w:rtl/>
        </w:rPr>
      </w:pPr>
      <w:bookmarkStart w:id="212" w:name="FS000000524T18_06_2003_13_39_04"/>
      <w:bookmarkStart w:id="213" w:name="_Toc45451391"/>
      <w:bookmarkStart w:id="214" w:name="_Toc45970114"/>
      <w:bookmarkEnd w:id="212"/>
      <w:r>
        <w:rPr>
          <w:rFonts w:hint="eastAsia"/>
          <w:b w:val="0"/>
          <w:bCs w:val="0"/>
          <w:caps/>
          <w:u w:val="none"/>
          <w:rtl/>
        </w:rPr>
        <w:t>שאול</w:t>
      </w:r>
      <w:r>
        <w:rPr>
          <w:b w:val="0"/>
          <w:bCs w:val="0"/>
          <w:caps/>
          <w:u w:val="none"/>
          <w:rtl/>
        </w:rPr>
        <w:t xml:space="preserve"> יהלום (מפד"ל):</w:t>
      </w:r>
      <w:bookmarkEnd w:id="213"/>
      <w:bookmarkEnd w:id="214"/>
    </w:p>
    <w:p w14:paraId="20D95D00" w14:textId="77777777" w:rsidR="00000000" w:rsidRDefault="009F4636">
      <w:pPr>
        <w:pStyle w:val="a"/>
        <w:rPr>
          <w:rFonts w:hint="cs"/>
          <w:caps/>
          <w:rtl/>
        </w:rPr>
      </w:pPr>
    </w:p>
    <w:p w14:paraId="4DD1950D" w14:textId="77777777" w:rsidR="00000000" w:rsidRDefault="009F4636">
      <w:pPr>
        <w:pStyle w:val="a"/>
        <w:rPr>
          <w:rFonts w:hint="cs"/>
          <w:caps/>
          <w:rtl/>
        </w:rPr>
      </w:pPr>
      <w:r>
        <w:rPr>
          <w:rFonts w:hint="cs"/>
          <w:caps/>
          <w:rtl/>
        </w:rPr>
        <w:t>אדוני היושב-ראש, כנסת נכבדה, תופעה חדשה באה לעולמנו: חברי הכנסת מחפשים שיטות איך לסבך, איך להגביל, איך לצמצם את החקיקה. בא אברהם בורג, יושב-ראש הכנסת לשעבר, ומציע הצע</w:t>
      </w:r>
      <w:r>
        <w:rPr>
          <w:rFonts w:hint="cs"/>
          <w:caps/>
          <w:rtl/>
        </w:rPr>
        <w:t>ה. הרי הוא יודע שהקריאה השלישית צמודה לקריאה השנייה ולהסתייגויות, אבל הוא מציע שכל עוד לא יהיו 24 שיצביעו בעד - - -</w:t>
      </w:r>
    </w:p>
    <w:p w14:paraId="7C4FFB92" w14:textId="77777777" w:rsidR="00000000" w:rsidRDefault="009F4636">
      <w:pPr>
        <w:pStyle w:val="a"/>
        <w:ind w:firstLine="0"/>
        <w:rPr>
          <w:rFonts w:hint="cs"/>
          <w:caps/>
          <w:rtl/>
        </w:rPr>
      </w:pPr>
    </w:p>
    <w:p w14:paraId="237306CD" w14:textId="77777777" w:rsidR="00000000" w:rsidRDefault="009F4636">
      <w:pPr>
        <w:pStyle w:val="a"/>
        <w:ind w:firstLine="0"/>
        <w:rPr>
          <w:rFonts w:hint="cs"/>
          <w:caps/>
          <w:rtl/>
        </w:rPr>
      </w:pPr>
      <w:r>
        <w:rPr>
          <w:rFonts w:hint="cs"/>
          <w:caps/>
          <w:rtl/>
        </w:rPr>
        <w:t>קריאות:</w:t>
      </w:r>
    </w:p>
    <w:p w14:paraId="0ED8BC92" w14:textId="77777777" w:rsidR="00000000" w:rsidRDefault="009F4636">
      <w:pPr>
        <w:pStyle w:val="a"/>
        <w:ind w:firstLine="0"/>
        <w:rPr>
          <w:rFonts w:hint="cs"/>
          <w:caps/>
          <w:rtl/>
        </w:rPr>
      </w:pPr>
    </w:p>
    <w:p w14:paraId="2BC6D534" w14:textId="77777777" w:rsidR="00000000" w:rsidRDefault="009F4636">
      <w:pPr>
        <w:pStyle w:val="a"/>
        <w:ind w:firstLine="0"/>
        <w:rPr>
          <w:rFonts w:hint="cs"/>
          <w:caps/>
          <w:rtl/>
        </w:rPr>
      </w:pPr>
      <w:r>
        <w:rPr>
          <w:rFonts w:hint="cs"/>
          <w:caps/>
          <w:rtl/>
        </w:rPr>
        <w:tab/>
        <w:t>כל עוד לא יהיו 24 שיצביעו; לא שיצביעו בעד.</w:t>
      </w:r>
    </w:p>
    <w:p w14:paraId="05EDED28" w14:textId="77777777" w:rsidR="00000000" w:rsidRDefault="009F4636">
      <w:pPr>
        <w:pStyle w:val="a"/>
        <w:ind w:firstLine="0"/>
        <w:rPr>
          <w:rFonts w:hint="cs"/>
          <w:caps/>
          <w:rtl/>
        </w:rPr>
      </w:pPr>
    </w:p>
    <w:p w14:paraId="13AFD307" w14:textId="77777777" w:rsidR="00000000" w:rsidRDefault="009F4636">
      <w:pPr>
        <w:pStyle w:val="SpeakerCon"/>
        <w:rPr>
          <w:b w:val="0"/>
          <w:bCs w:val="0"/>
          <w:caps/>
          <w:u w:val="none"/>
          <w:rtl/>
        </w:rPr>
      </w:pPr>
      <w:bookmarkStart w:id="215" w:name="FS000000524T18_06_2003_13_41_52C"/>
      <w:bookmarkEnd w:id="215"/>
      <w:r>
        <w:rPr>
          <w:b w:val="0"/>
          <w:bCs w:val="0"/>
          <w:caps/>
          <w:u w:val="none"/>
          <w:rtl/>
        </w:rPr>
        <w:t>שאול יהלום (מפד"ל):</w:t>
      </w:r>
    </w:p>
    <w:p w14:paraId="5B3F6F8F" w14:textId="77777777" w:rsidR="00000000" w:rsidRDefault="009F4636">
      <w:pPr>
        <w:pStyle w:val="a"/>
        <w:rPr>
          <w:caps/>
          <w:rtl/>
        </w:rPr>
      </w:pPr>
    </w:p>
    <w:p w14:paraId="2BA7ADBF" w14:textId="77777777" w:rsidR="00000000" w:rsidRDefault="009F4636">
      <w:pPr>
        <w:pStyle w:val="a"/>
        <w:rPr>
          <w:rFonts w:hint="cs"/>
          <w:caps/>
          <w:rtl/>
        </w:rPr>
      </w:pPr>
      <w:r>
        <w:rPr>
          <w:rFonts w:hint="cs"/>
          <w:caps/>
          <w:rtl/>
        </w:rPr>
        <w:t xml:space="preserve">סליחה, כל עוד לא יהיו 24, החוק לא יתקבל. למה? </w:t>
      </w:r>
    </w:p>
    <w:p w14:paraId="5AC14855" w14:textId="77777777" w:rsidR="00000000" w:rsidRDefault="009F4636">
      <w:pPr>
        <w:pStyle w:val="a"/>
        <w:rPr>
          <w:rFonts w:hint="cs"/>
          <w:caps/>
          <w:rtl/>
        </w:rPr>
      </w:pPr>
    </w:p>
    <w:p w14:paraId="4400DDD0" w14:textId="77777777" w:rsidR="00000000" w:rsidRDefault="009F4636">
      <w:pPr>
        <w:pStyle w:val="a"/>
        <w:rPr>
          <w:rFonts w:hint="cs"/>
          <w:caps/>
          <w:rtl/>
        </w:rPr>
      </w:pPr>
      <w:r>
        <w:rPr>
          <w:rFonts w:hint="cs"/>
          <w:caps/>
          <w:rtl/>
        </w:rPr>
        <w:t xml:space="preserve">יתר על כן, בואו </w:t>
      </w:r>
      <w:r>
        <w:rPr>
          <w:rFonts w:hint="cs"/>
          <w:caps/>
          <w:rtl/>
        </w:rPr>
        <w:t>ניקח קואליציה ואופוזיציה, הקואליציה לא תבוא.  ניקח כדוגמה חוק הנתון במחלוקת.</w:t>
      </w:r>
    </w:p>
    <w:p w14:paraId="704A54D8" w14:textId="77777777" w:rsidR="00000000" w:rsidRDefault="009F4636">
      <w:pPr>
        <w:pStyle w:val="a"/>
        <w:ind w:firstLine="0"/>
        <w:rPr>
          <w:rFonts w:hint="cs"/>
          <w:caps/>
          <w:rtl/>
        </w:rPr>
      </w:pPr>
    </w:p>
    <w:p w14:paraId="6EA5CBF7" w14:textId="77777777" w:rsidR="00000000" w:rsidRDefault="009F4636">
      <w:pPr>
        <w:pStyle w:val="ad"/>
        <w:rPr>
          <w:b w:val="0"/>
          <w:bCs w:val="0"/>
          <w:caps/>
          <w:u w:val="none"/>
          <w:rtl/>
        </w:rPr>
      </w:pPr>
      <w:r>
        <w:rPr>
          <w:b w:val="0"/>
          <w:bCs w:val="0"/>
          <w:caps/>
          <w:u w:val="none"/>
          <w:rtl/>
        </w:rPr>
        <w:t>היו"ר נסים דהן:</w:t>
      </w:r>
    </w:p>
    <w:p w14:paraId="698EB957" w14:textId="77777777" w:rsidR="00000000" w:rsidRDefault="009F4636">
      <w:pPr>
        <w:pStyle w:val="a"/>
        <w:rPr>
          <w:caps/>
          <w:rtl/>
        </w:rPr>
      </w:pPr>
    </w:p>
    <w:p w14:paraId="23692D20" w14:textId="77777777" w:rsidR="00000000" w:rsidRDefault="009F4636">
      <w:pPr>
        <w:pStyle w:val="a"/>
        <w:rPr>
          <w:rFonts w:hint="cs"/>
          <w:caps/>
          <w:rtl/>
        </w:rPr>
      </w:pPr>
      <w:r>
        <w:rPr>
          <w:rFonts w:hint="cs"/>
          <w:caps/>
          <w:rtl/>
        </w:rPr>
        <w:t>חברי הכנסת, נא לא להפריע. חבר הכנסת הרצוג. חבר הכנסת בן-מנחם. נא לשבת, חבר הכנסת אריאל. חברת הכנסת זהבה גלאון, את מקיימת כאן דיון. רבותי, נצטרך להכריז על הפסקה א</w:t>
      </w:r>
      <w:r>
        <w:rPr>
          <w:rFonts w:hint="cs"/>
          <w:caps/>
          <w:rtl/>
        </w:rPr>
        <w:t>ם לא יהיה שקט במליאה. חברת הכנסת גלאון. חברת הכנסת גלאון. חבר הכנסת בן-מנחם. חבר הכנסת הרצוג.</w:t>
      </w:r>
    </w:p>
    <w:p w14:paraId="14F4FB65" w14:textId="77777777" w:rsidR="00000000" w:rsidRDefault="009F4636">
      <w:pPr>
        <w:pStyle w:val="a"/>
        <w:ind w:firstLine="0"/>
        <w:rPr>
          <w:rFonts w:hint="cs"/>
          <w:caps/>
          <w:rtl/>
        </w:rPr>
      </w:pPr>
    </w:p>
    <w:p w14:paraId="155D1235" w14:textId="77777777" w:rsidR="00000000" w:rsidRDefault="009F4636">
      <w:pPr>
        <w:pStyle w:val="SpeakerCon"/>
        <w:rPr>
          <w:b w:val="0"/>
          <w:bCs w:val="0"/>
          <w:caps/>
          <w:u w:val="none"/>
          <w:rtl/>
        </w:rPr>
      </w:pPr>
      <w:bookmarkStart w:id="216" w:name="FS000000524T18_06_2003_13_44_01C"/>
      <w:bookmarkEnd w:id="216"/>
      <w:r>
        <w:rPr>
          <w:b w:val="0"/>
          <w:bCs w:val="0"/>
          <w:caps/>
          <w:u w:val="none"/>
          <w:rtl/>
        </w:rPr>
        <w:t>שאול יהלום (מפד"ל):</w:t>
      </w:r>
    </w:p>
    <w:p w14:paraId="2E903DCB" w14:textId="77777777" w:rsidR="00000000" w:rsidRDefault="009F4636">
      <w:pPr>
        <w:pStyle w:val="a"/>
        <w:rPr>
          <w:caps/>
          <w:rtl/>
        </w:rPr>
      </w:pPr>
    </w:p>
    <w:p w14:paraId="6E9F539C" w14:textId="77777777" w:rsidR="00000000" w:rsidRDefault="009F4636">
      <w:pPr>
        <w:pStyle w:val="a"/>
        <w:rPr>
          <w:rFonts w:hint="cs"/>
          <w:caps/>
          <w:rtl/>
        </w:rPr>
      </w:pPr>
      <w:r>
        <w:rPr>
          <w:rFonts w:hint="cs"/>
          <w:caps/>
          <w:rtl/>
        </w:rPr>
        <w:t>בואו ניקח לדוגמה חוק שנתון במחלוקת.</w:t>
      </w:r>
    </w:p>
    <w:p w14:paraId="715770B8" w14:textId="77777777" w:rsidR="00000000" w:rsidRDefault="009F4636">
      <w:pPr>
        <w:pStyle w:val="a"/>
        <w:ind w:firstLine="0"/>
        <w:rPr>
          <w:rFonts w:hint="cs"/>
          <w:caps/>
          <w:rtl/>
        </w:rPr>
      </w:pPr>
    </w:p>
    <w:p w14:paraId="428C3629" w14:textId="77777777" w:rsidR="00000000" w:rsidRDefault="009F4636">
      <w:pPr>
        <w:pStyle w:val="ad"/>
        <w:rPr>
          <w:b w:val="0"/>
          <w:bCs w:val="0"/>
          <w:caps/>
          <w:u w:val="none"/>
          <w:rtl/>
        </w:rPr>
      </w:pPr>
      <w:r>
        <w:rPr>
          <w:b w:val="0"/>
          <w:bCs w:val="0"/>
          <w:caps/>
          <w:u w:val="none"/>
          <w:rtl/>
        </w:rPr>
        <w:t>היו"ר נסים דהן:</w:t>
      </w:r>
    </w:p>
    <w:p w14:paraId="18068B5A" w14:textId="77777777" w:rsidR="00000000" w:rsidRDefault="009F4636">
      <w:pPr>
        <w:pStyle w:val="a"/>
        <w:rPr>
          <w:caps/>
          <w:rtl/>
        </w:rPr>
      </w:pPr>
    </w:p>
    <w:p w14:paraId="4E1CC7F9" w14:textId="77777777" w:rsidR="00000000" w:rsidRDefault="009F4636">
      <w:pPr>
        <w:pStyle w:val="a"/>
        <w:rPr>
          <w:rFonts w:hint="cs"/>
          <w:caps/>
          <w:rtl/>
        </w:rPr>
      </w:pPr>
      <w:r>
        <w:rPr>
          <w:rFonts w:hint="cs"/>
          <w:caps/>
          <w:rtl/>
        </w:rPr>
        <w:t>חברת הכנסת גלאון.</w:t>
      </w:r>
    </w:p>
    <w:p w14:paraId="413071D9" w14:textId="77777777" w:rsidR="00000000" w:rsidRDefault="009F4636">
      <w:pPr>
        <w:pStyle w:val="a"/>
        <w:ind w:firstLine="0"/>
        <w:rPr>
          <w:rFonts w:hint="cs"/>
          <w:caps/>
          <w:rtl/>
        </w:rPr>
      </w:pPr>
    </w:p>
    <w:p w14:paraId="7A8C7C3A" w14:textId="77777777" w:rsidR="00000000" w:rsidRDefault="009F4636">
      <w:pPr>
        <w:pStyle w:val="SpeakerCon"/>
        <w:rPr>
          <w:b w:val="0"/>
          <w:bCs w:val="0"/>
          <w:caps/>
          <w:u w:val="none"/>
          <w:rtl/>
        </w:rPr>
      </w:pPr>
      <w:bookmarkStart w:id="217" w:name="FS000000524T18_06_2003_13_44_24C"/>
      <w:bookmarkEnd w:id="217"/>
      <w:r>
        <w:rPr>
          <w:b w:val="0"/>
          <w:bCs w:val="0"/>
          <w:caps/>
          <w:u w:val="none"/>
          <w:rtl/>
        </w:rPr>
        <w:t>שאול יהלום (מפד"ל):</w:t>
      </w:r>
    </w:p>
    <w:p w14:paraId="7A86BA92" w14:textId="77777777" w:rsidR="00000000" w:rsidRDefault="009F4636">
      <w:pPr>
        <w:pStyle w:val="a"/>
        <w:rPr>
          <w:caps/>
          <w:rtl/>
        </w:rPr>
      </w:pPr>
    </w:p>
    <w:p w14:paraId="1DB07CD6" w14:textId="77777777" w:rsidR="00000000" w:rsidRDefault="009F4636">
      <w:pPr>
        <w:pStyle w:val="a"/>
        <w:rPr>
          <w:rFonts w:hint="cs"/>
          <w:caps/>
          <w:rtl/>
        </w:rPr>
      </w:pPr>
      <w:r>
        <w:rPr>
          <w:rFonts w:hint="cs"/>
          <w:caps/>
          <w:rtl/>
        </w:rPr>
        <w:t>30 חברי כנסת נמצאים באולם, 20 בעד החוק ועשרה נ</w:t>
      </w:r>
      <w:r>
        <w:rPr>
          <w:rFonts w:hint="cs"/>
          <w:caps/>
          <w:rtl/>
        </w:rPr>
        <w:t>גד. האם הם משוגעים? הם לא יצביעו נגד, הם יצאו מהאולם. יישארו 20 שיהיו בעד החוק, והחוק לא יתקבל, כאשר מלכתחילה יכול  היה החוק להתקבל בנוכחות 30 חברי כנסת, וזה היה יחס הכוחות.</w:t>
      </w:r>
    </w:p>
    <w:p w14:paraId="16B1D2B8" w14:textId="77777777" w:rsidR="00000000" w:rsidRDefault="009F4636">
      <w:pPr>
        <w:pStyle w:val="a"/>
        <w:ind w:firstLine="0"/>
        <w:rPr>
          <w:rFonts w:hint="cs"/>
          <w:caps/>
          <w:rtl/>
        </w:rPr>
      </w:pPr>
    </w:p>
    <w:p w14:paraId="3EEDA06E" w14:textId="77777777" w:rsidR="00000000" w:rsidRDefault="009F4636">
      <w:pPr>
        <w:pStyle w:val="a"/>
        <w:ind w:firstLine="0"/>
        <w:rPr>
          <w:rFonts w:hint="cs"/>
          <w:caps/>
          <w:rtl/>
        </w:rPr>
      </w:pPr>
    </w:p>
    <w:p w14:paraId="3D306FA8" w14:textId="77777777" w:rsidR="00000000" w:rsidRDefault="009F4636">
      <w:pPr>
        <w:pStyle w:val="a"/>
        <w:ind w:firstLine="0"/>
        <w:rPr>
          <w:rFonts w:hint="cs"/>
          <w:caps/>
          <w:rtl/>
        </w:rPr>
      </w:pPr>
    </w:p>
    <w:p w14:paraId="063855C1" w14:textId="77777777" w:rsidR="00000000" w:rsidRDefault="009F4636">
      <w:pPr>
        <w:pStyle w:val="ad"/>
        <w:rPr>
          <w:b w:val="0"/>
          <w:bCs w:val="0"/>
          <w:caps/>
          <w:u w:val="none"/>
          <w:rtl/>
        </w:rPr>
      </w:pPr>
      <w:r>
        <w:rPr>
          <w:b w:val="0"/>
          <w:bCs w:val="0"/>
          <w:caps/>
          <w:u w:val="none"/>
          <w:rtl/>
        </w:rPr>
        <w:t>היו"ר נסים דהן:</w:t>
      </w:r>
    </w:p>
    <w:p w14:paraId="3A3E78CC" w14:textId="77777777" w:rsidR="00000000" w:rsidRDefault="009F4636">
      <w:pPr>
        <w:pStyle w:val="a"/>
        <w:rPr>
          <w:caps/>
          <w:rtl/>
        </w:rPr>
      </w:pPr>
    </w:p>
    <w:p w14:paraId="09ACFFFB" w14:textId="77777777" w:rsidR="00000000" w:rsidRDefault="009F4636">
      <w:pPr>
        <w:pStyle w:val="a"/>
        <w:rPr>
          <w:rFonts w:hint="cs"/>
          <w:caps/>
          <w:rtl/>
        </w:rPr>
      </w:pPr>
      <w:r>
        <w:rPr>
          <w:rFonts w:hint="cs"/>
          <w:caps/>
          <w:rtl/>
        </w:rPr>
        <w:t>רבותי, מה שקורה בספסלי האופוזיציה לא ייתכן.</w:t>
      </w:r>
    </w:p>
    <w:p w14:paraId="4CE4F9CE" w14:textId="77777777" w:rsidR="00000000" w:rsidRDefault="009F4636">
      <w:pPr>
        <w:pStyle w:val="a"/>
        <w:ind w:firstLine="0"/>
        <w:rPr>
          <w:rFonts w:hint="cs"/>
          <w:caps/>
          <w:rtl/>
        </w:rPr>
      </w:pPr>
    </w:p>
    <w:p w14:paraId="07502177" w14:textId="77777777" w:rsidR="00000000" w:rsidRDefault="009F4636">
      <w:pPr>
        <w:pStyle w:val="SpeakerCon"/>
        <w:rPr>
          <w:b w:val="0"/>
          <w:bCs w:val="0"/>
          <w:caps/>
          <w:u w:val="none"/>
          <w:rtl/>
        </w:rPr>
      </w:pPr>
      <w:bookmarkStart w:id="218" w:name="FS000000524T18_06_2003_13_45_50C"/>
      <w:bookmarkEnd w:id="218"/>
      <w:r>
        <w:rPr>
          <w:b w:val="0"/>
          <w:bCs w:val="0"/>
          <w:caps/>
          <w:u w:val="none"/>
          <w:rtl/>
        </w:rPr>
        <w:t>שאול יהלום (מפד"ל</w:t>
      </w:r>
      <w:r>
        <w:rPr>
          <w:b w:val="0"/>
          <w:bCs w:val="0"/>
          <w:caps/>
          <w:u w:val="none"/>
          <w:rtl/>
        </w:rPr>
        <w:t>):</w:t>
      </w:r>
    </w:p>
    <w:p w14:paraId="28208C9A" w14:textId="77777777" w:rsidR="00000000" w:rsidRDefault="009F4636">
      <w:pPr>
        <w:pStyle w:val="a"/>
        <w:rPr>
          <w:caps/>
          <w:rtl/>
        </w:rPr>
      </w:pPr>
    </w:p>
    <w:p w14:paraId="03BEB688" w14:textId="77777777" w:rsidR="00000000" w:rsidRDefault="009F4636">
      <w:pPr>
        <w:pStyle w:val="a"/>
        <w:rPr>
          <w:rFonts w:hint="cs"/>
          <w:caps/>
          <w:rtl/>
        </w:rPr>
      </w:pPr>
      <w:r>
        <w:rPr>
          <w:rFonts w:hint="cs"/>
          <w:caps/>
          <w:rtl/>
        </w:rPr>
        <w:t>ונתתי דוגמה פשטנית. אני יכול לדבר על 20 מול 19, מול 18, על 23 מול 22. יושבים כאן 45 חברי כנסת, אבל החוק לא יתקבל בגלל תרגיל המתנגדים.</w:t>
      </w:r>
    </w:p>
    <w:p w14:paraId="466D36EE" w14:textId="77777777" w:rsidR="00000000" w:rsidRDefault="009F4636">
      <w:pPr>
        <w:pStyle w:val="a"/>
        <w:ind w:firstLine="0"/>
        <w:rPr>
          <w:rFonts w:hint="cs"/>
          <w:caps/>
          <w:rtl/>
        </w:rPr>
      </w:pPr>
    </w:p>
    <w:p w14:paraId="66E112CA" w14:textId="77777777" w:rsidR="00000000" w:rsidRDefault="009F4636">
      <w:pPr>
        <w:pStyle w:val="ad"/>
        <w:rPr>
          <w:b w:val="0"/>
          <w:bCs w:val="0"/>
          <w:caps/>
          <w:u w:val="none"/>
          <w:rtl/>
        </w:rPr>
      </w:pPr>
      <w:r>
        <w:rPr>
          <w:b w:val="0"/>
          <w:bCs w:val="0"/>
          <w:caps/>
          <w:u w:val="none"/>
          <w:rtl/>
        </w:rPr>
        <w:t>היו"ר נסים דהן:</w:t>
      </w:r>
    </w:p>
    <w:p w14:paraId="639AB06A" w14:textId="77777777" w:rsidR="00000000" w:rsidRDefault="009F4636">
      <w:pPr>
        <w:pStyle w:val="a"/>
        <w:rPr>
          <w:caps/>
          <w:rtl/>
        </w:rPr>
      </w:pPr>
    </w:p>
    <w:p w14:paraId="406EB4F7" w14:textId="77777777" w:rsidR="00000000" w:rsidRDefault="009F4636">
      <w:pPr>
        <w:pStyle w:val="a"/>
        <w:rPr>
          <w:rFonts w:hint="cs"/>
          <w:caps/>
          <w:rtl/>
        </w:rPr>
      </w:pPr>
      <w:r>
        <w:rPr>
          <w:rFonts w:hint="cs"/>
          <w:caps/>
          <w:rtl/>
        </w:rPr>
        <w:t>חבר הכנסת אבשלום וילן, אתה מנסה לשכנע.</w:t>
      </w:r>
    </w:p>
    <w:p w14:paraId="72213521" w14:textId="77777777" w:rsidR="00000000" w:rsidRDefault="009F4636">
      <w:pPr>
        <w:pStyle w:val="a"/>
        <w:ind w:firstLine="0"/>
        <w:rPr>
          <w:rFonts w:hint="cs"/>
          <w:caps/>
          <w:rtl/>
        </w:rPr>
      </w:pPr>
    </w:p>
    <w:p w14:paraId="7F00252D" w14:textId="77777777" w:rsidR="00000000" w:rsidRDefault="009F4636">
      <w:pPr>
        <w:pStyle w:val="SpeakerCon"/>
        <w:rPr>
          <w:b w:val="0"/>
          <w:bCs w:val="0"/>
          <w:caps/>
          <w:u w:val="none"/>
          <w:rtl/>
        </w:rPr>
      </w:pPr>
      <w:bookmarkStart w:id="219" w:name="FS000000524T18_06_2003_13_46_46C"/>
      <w:bookmarkEnd w:id="219"/>
      <w:r>
        <w:rPr>
          <w:b w:val="0"/>
          <w:bCs w:val="0"/>
          <w:caps/>
          <w:u w:val="none"/>
          <w:rtl/>
        </w:rPr>
        <w:t>שאול יהלום (מפד"ל):</w:t>
      </w:r>
    </w:p>
    <w:p w14:paraId="439F28A8" w14:textId="77777777" w:rsidR="00000000" w:rsidRDefault="009F4636">
      <w:pPr>
        <w:pStyle w:val="a"/>
        <w:rPr>
          <w:caps/>
          <w:rtl/>
        </w:rPr>
      </w:pPr>
    </w:p>
    <w:p w14:paraId="4BE791DE" w14:textId="77777777" w:rsidR="00000000" w:rsidRDefault="009F4636">
      <w:pPr>
        <w:pStyle w:val="a"/>
        <w:rPr>
          <w:rFonts w:hint="cs"/>
          <w:caps/>
          <w:rtl/>
        </w:rPr>
      </w:pPr>
      <w:r>
        <w:rPr>
          <w:rFonts w:hint="cs"/>
          <w:caps/>
          <w:rtl/>
        </w:rPr>
        <w:t>צדק חבר הכנסת בורג, לא ניכנס כאן לקואלי</w:t>
      </w:r>
      <w:r>
        <w:rPr>
          <w:rFonts w:hint="cs"/>
          <w:caps/>
          <w:rtl/>
        </w:rPr>
        <w:t>ציה ואופוזיציה. היום אנחנו בקואליציה, מחר אתם בקואליציה. נסתכל על בעד ונגד. מחייבי החוקים יכולים להפסיד חקיקה רצינית, רק בגלל תרגיל של המתנגדים. לכן אני מציע להתנגד לחוק.</w:t>
      </w:r>
    </w:p>
    <w:p w14:paraId="0DD3CD84" w14:textId="77777777" w:rsidR="00000000" w:rsidRDefault="009F4636">
      <w:pPr>
        <w:pStyle w:val="a"/>
        <w:ind w:firstLine="0"/>
        <w:rPr>
          <w:rFonts w:hint="cs"/>
          <w:caps/>
          <w:rtl/>
        </w:rPr>
      </w:pPr>
    </w:p>
    <w:p w14:paraId="117FE898" w14:textId="77777777" w:rsidR="00000000" w:rsidRDefault="009F4636">
      <w:pPr>
        <w:pStyle w:val="ad"/>
        <w:rPr>
          <w:b w:val="0"/>
          <w:bCs w:val="0"/>
          <w:caps/>
          <w:u w:val="none"/>
          <w:rtl/>
        </w:rPr>
      </w:pPr>
      <w:r>
        <w:rPr>
          <w:b w:val="0"/>
          <w:bCs w:val="0"/>
          <w:caps/>
          <w:u w:val="none"/>
          <w:rtl/>
        </w:rPr>
        <w:t>היו"ר נסים דהן:</w:t>
      </w:r>
    </w:p>
    <w:p w14:paraId="730AC610" w14:textId="77777777" w:rsidR="00000000" w:rsidRDefault="009F4636">
      <w:pPr>
        <w:pStyle w:val="a"/>
        <w:rPr>
          <w:caps/>
          <w:rtl/>
        </w:rPr>
      </w:pPr>
    </w:p>
    <w:p w14:paraId="7F5D5283" w14:textId="77777777" w:rsidR="00000000" w:rsidRDefault="009F4636">
      <w:pPr>
        <w:pStyle w:val="a"/>
        <w:rPr>
          <w:rFonts w:hint="cs"/>
          <w:caps/>
          <w:rtl/>
        </w:rPr>
      </w:pPr>
      <w:r>
        <w:rPr>
          <w:rFonts w:hint="cs"/>
          <w:caps/>
          <w:rtl/>
        </w:rPr>
        <w:t>תודה רבה. חבר הכנסת בורג, זכות התגובה, שלוש דקות. רבותי. חברת הכנסת</w:t>
      </w:r>
      <w:r>
        <w:rPr>
          <w:rFonts w:hint="cs"/>
          <w:caps/>
          <w:rtl/>
        </w:rPr>
        <w:t xml:space="preserve"> זהבה גלאון, נא לשבת. את מנהלת דיונים במליאה כאילו זו ועדה.</w:t>
      </w:r>
    </w:p>
    <w:p w14:paraId="3A3371C9" w14:textId="77777777" w:rsidR="00000000" w:rsidRDefault="009F4636">
      <w:pPr>
        <w:pStyle w:val="a"/>
        <w:ind w:firstLine="0"/>
        <w:rPr>
          <w:rFonts w:hint="cs"/>
          <w:caps/>
          <w:rtl/>
        </w:rPr>
      </w:pPr>
    </w:p>
    <w:p w14:paraId="62A11225" w14:textId="77777777" w:rsidR="00000000" w:rsidRDefault="009F4636">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58420562" w14:textId="77777777" w:rsidR="00000000" w:rsidRDefault="009F4636">
      <w:pPr>
        <w:pStyle w:val="a"/>
        <w:rPr>
          <w:rFonts w:hint="cs"/>
          <w:caps/>
          <w:rtl/>
        </w:rPr>
      </w:pPr>
    </w:p>
    <w:p w14:paraId="77D568AD" w14:textId="77777777" w:rsidR="00000000" w:rsidRDefault="009F4636">
      <w:pPr>
        <w:pStyle w:val="a"/>
        <w:rPr>
          <w:rFonts w:hint="cs"/>
          <w:caps/>
          <w:rtl/>
        </w:rPr>
      </w:pPr>
      <w:r>
        <w:rPr>
          <w:rFonts w:hint="cs"/>
          <w:caps/>
          <w:rtl/>
        </w:rPr>
        <w:t>אני מסבירה לחברי מפלגת העבודה, הם לא מבינים.</w:t>
      </w:r>
    </w:p>
    <w:p w14:paraId="511D9A26" w14:textId="77777777" w:rsidR="00000000" w:rsidRDefault="009F4636">
      <w:pPr>
        <w:pStyle w:val="a"/>
        <w:ind w:firstLine="0"/>
        <w:rPr>
          <w:rFonts w:hint="cs"/>
          <w:caps/>
          <w:rtl/>
        </w:rPr>
      </w:pPr>
    </w:p>
    <w:p w14:paraId="77AF93D2" w14:textId="77777777" w:rsidR="00000000" w:rsidRDefault="009F4636">
      <w:pPr>
        <w:pStyle w:val="ad"/>
        <w:rPr>
          <w:b w:val="0"/>
          <w:bCs w:val="0"/>
          <w:caps/>
          <w:u w:val="none"/>
          <w:rtl/>
        </w:rPr>
      </w:pPr>
      <w:r>
        <w:rPr>
          <w:b w:val="0"/>
          <w:bCs w:val="0"/>
          <w:caps/>
          <w:u w:val="none"/>
          <w:rtl/>
        </w:rPr>
        <w:t>היו"ר נסים דהן:</w:t>
      </w:r>
    </w:p>
    <w:p w14:paraId="25C6CE56" w14:textId="77777777" w:rsidR="00000000" w:rsidRDefault="009F4636">
      <w:pPr>
        <w:pStyle w:val="a"/>
        <w:rPr>
          <w:caps/>
          <w:rtl/>
        </w:rPr>
      </w:pPr>
    </w:p>
    <w:p w14:paraId="56E67436" w14:textId="77777777" w:rsidR="00000000" w:rsidRDefault="009F4636">
      <w:pPr>
        <w:pStyle w:val="a"/>
        <w:rPr>
          <w:rFonts w:hint="cs"/>
          <w:caps/>
          <w:rtl/>
        </w:rPr>
      </w:pPr>
      <w:r>
        <w:rPr>
          <w:rFonts w:hint="cs"/>
          <w:caps/>
          <w:rtl/>
        </w:rPr>
        <w:t xml:space="preserve">אוי ואבוי אם את מסבירה להם. אוי ואבוי אם את צריכה להסביר לחיים רמון או לאופיר </w:t>
      </w:r>
      <w:r>
        <w:rPr>
          <w:caps/>
          <w:rtl/>
        </w:rPr>
        <w:br/>
      </w:r>
      <w:r>
        <w:rPr>
          <w:rFonts w:hint="cs"/>
          <w:caps/>
          <w:rtl/>
        </w:rPr>
        <w:t>פינס-פז.</w:t>
      </w:r>
    </w:p>
    <w:p w14:paraId="62051395" w14:textId="77777777" w:rsidR="00000000" w:rsidRDefault="009F4636">
      <w:pPr>
        <w:pStyle w:val="a"/>
        <w:ind w:firstLine="0"/>
        <w:rPr>
          <w:rFonts w:hint="cs"/>
          <w:caps/>
          <w:rtl/>
        </w:rPr>
      </w:pPr>
    </w:p>
    <w:p w14:paraId="77CD1E68" w14:textId="77777777" w:rsidR="00000000" w:rsidRDefault="009F4636">
      <w:pPr>
        <w:pStyle w:val="Speaker"/>
        <w:rPr>
          <w:b w:val="0"/>
          <w:bCs w:val="0"/>
          <w:caps/>
          <w:u w:val="none"/>
          <w:rtl/>
        </w:rPr>
      </w:pPr>
      <w:bookmarkStart w:id="220" w:name="FS000000434T18_06_2003_13_48_06"/>
      <w:bookmarkStart w:id="221" w:name="_Toc45451392"/>
      <w:bookmarkStart w:id="222" w:name="_Toc45970115"/>
      <w:bookmarkEnd w:id="220"/>
      <w:r>
        <w:rPr>
          <w:rFonts w:hint="eastAsia"/>
          <w:b w:val="0"/>
          <w:bCs w:val="0"/>
          <w:caps/>
          <w:u w:val="none"/>
          <w:rtl/>
        </w:rPr>
        <w:t>אברהם</w:t>
      </w:r>
      <w:r>
        <w:rPr>
          <w:b w:val="0"/>
          <w:bCs w:val="0"/>
          <w:caps/>
          <w:u w:val="none"/>
          <w:rtl/>
        </w:rPr>
        <w:t xml:space="preserve"> בורג (העבודה-מימד)</w:t>
      </w:r>
      <w:r>
        <w:rPr>
          <w:b w:val="0"/>
          <w:bCs w:val="0"/>
          <w:caps/>
          <w:u w:val="none"/>
          <w:rtl/>
        </w:rPr>
        <w:t>:</w:t>
      </w:r>
      <w:bookmarkEnd w:id="221"/>
      <w:bookmarkEnd w:id="222"/>
    </w:p>
    <w:p w14:paraId="13146F79" w14:textId="77777777" w:rsidR="00000000" w:rsidRDefault="009F4636">
      <w:pPr>
        <w:pStyle w:val="a"/>
        <w:rPr>
          <w:rFonts w:hint="cs"/>
          <w:caps/>
          <w:rtl/>
        </w:rPr>
      </w:pPr>
    </w:p>
    <w:p w14:paraId="120539D2" w14:textId="77777777" w:rsidR="00000000" w:rsidRDefault="009F4636">
      <w:pPr>
        <w:pStyle w:val="a"/>
        <w:rPr>
          <w:rFonts w:hint="cs"/>
          <w:caps/>
          <w:rtl/>
        </w:rPr>
      </w:pPr>
      <w:r>
        <w:rPr>
          <w:rFonts w:hint="cs"/>
          <w:caps/>
          <w:rtl/>
        </w:rPr>
        <w:t>אדוני היושב-ראש, אני מקבל מאוד את הסיפא של דברי חבר הכנסת יהלום, שיש כאן עניין של תפיסה חקיקתית, ולא עניין של ימין או שמאל, קואליציה או אופוזיציה. זו תפיסתי מאז ומעולם, וחבר הכנסת יהלום מכיר אותה ביושבו בכל צדי הבית. אני אומר לחברי באופוזיציה, אני לא רו</w:t>
      </w:r>
      <w:r>
        <w:rPr>
          <w:rFonts w:hint="cs"/>
          <w:caps/>
          <w:rtl/>
        </w:rPr>
        <w:t>אה את המחוקקים הגדולים שנשארים כאן באמצע הלילה כדי לגנוב חוק ברוב של שניים נגד אחד. עוד לא ראיתי את זה כל כך הרבה, לא מצדכם ולא מצדנו. בסופו של דבר, כאשר חוק מגיע והוא חוק קונטרוברסלי, חוק שהאופוזיציה רוצה להגניב, יש גיוס. אני לא זוכר במהלך שנים רבות בכנסת</w:t>
      </w:r>
      <w:r>
        <w:rPr>
          <w:rFonts w:hint="cs"/>
          <w:caps/>
          <w:rtl/>
        </w:rPr>
        <w:t xml:space="preserve">, חבר הכנסת יהלום, יותר משניים ורבע חוקים מן הסוג הזה, שעברו אגב אורחא, קא משמע לן. </w:t>
      </w:r>
    </w:p>
    <w:p w14:paraId="6D87DDFD" w14:textId="77777777" w:rsidR="00000000" w:rsidRDefault="009F4636">
      <w:pPr>
        <w:pStyle w:val="a"/>
        <w:rPr>
          <w:rFonts w:hint="cs"/>
          <w:caps/>
          <w:rtl/>
        </w:rPr>
      </w:pPr>
    </w:p>
    <w:p w14:paraId="105C35AA" w14:textId="77777777" w:rsidR="00000000" w:rsidRDefault="009F4636">
      <w:pPr>
        <w:pStyle w:val="a"/>
        <w:rPr>
          <w:rFonts w:hint="cs"/>
          <w:caps/>
          <w:rtl/>
        </w:rPr>
      </w:pPr>
      <w:r>
        <w:rPr>
          <w:rFonts w:hint="cs"/>
          <w:caps/>
          <w:rtl/>
        </w:rPr>
        <w:t>אני מקבל את הצעתו של חבר הכנסת שטרית, שייקבע בהוראת המעבר והיישום של החוק, שגם החוק הזה יצטרך לעבור באותו קוורום שייקבע. זה אלף-בית של חקיקה. אתה יכול להגניב את החוק בקרי</w:t>
      </w:r>
      <w:r>
        <w:rPr>
          <w:rFonts w:hint="cs"/>
          <w:caps/>
          <w:rtl/>
        </w:rPr>
        <w:t>אה טרומית, כי לא שמים לכך לב, אתה יכול להעלים עין בקריאה ראשונה, כי נוצר רוב מקרי, אבל כאשר הגעת לקריאה השלישית, אתה רוצה שבית-המחוקקים יעמוד מאחורי החוק שלך, אתה לא רוצה שזה יהיה חוק שיתקבל באישון לילה. זהו אלף-בית של כבוד למעשה החקיקה. מה לי קואליציה, מה</w:t>
      </w:r>
      <w:r>
        <w:rPr>
          <w:rFonts w:hint="cs"/>
          <w:caps/>
          <w:rtl/>
        </w:rPr>
        <w:t xml:space="preserve"> לי אופוזיציה - זה החוק, זה ספר החוקים שלי ושל כולנו. </w:t>
      </w:r>
    </w:p>
    <w:p w14:paraId="3C836CE3" w14:textId="77777777" w:rsidR="00000000" w:rsidRDefault="009F4636">
      <w:pPr>
        <w:pStyle w:val="a"/>
        <w:rPr>
          <w:rFonts w:hint="cs"/>
          <w:caps/>
          <w:rtl/>
        </w:rPr>
      </w:pPr>
    </w:p>
    <w:p w14:paraId="18F507CD" w14:textId="77777777" w:rsidR="00000000" w:rsidRDefault="009F4636">
      <w:pPr>
        <w:pStyle w:val="a"/>
        <w:rPr>
          <w:rFonts w:hint="cs"/>
          <w:caps/>
          <w:rtl/>
        </w:rPr>
      </w:pPr>
      <w:r>
        <w:rPr>
          <w:rFonts w:hint="cs"/>
          <w:caps/>
          <w:rtl/>
        </w:rPr>
        <w:t>לכן אני לא מקבל את ההתנגדות שלך. אילו הייתי מבקש לקבל את הצעתי בשלבים מוקדמים של החקיקה, הייתי מקבל את עמדתך, אך לא בשלב האחרון והמכריע, כאשר מעשה החקיקה יוצא מכאן והופך להיות נחלת כלל הציבור הישראלי.</w:t>
      </w:r>
      <w:r>
        <w:rPr>
          <w:rFonts w:hint="cs"/>
          <w:caps/>
          <w:rtl/>
        </w:rPr>
        <w:t xml:space="preserve"> לכן אני מבקש גם מחבר הכנסת יהלום להצביע בעד. תודה רבה.</w:t>
      </w:r>
    </w:p>
    <w:p w14:paraId="0B38F3F4" w14:textId="77777777" w:rsidR="00000000" w:rsidRDefault="009F4636">
      <w:pPr>
        <w:pStyle w:val="a"/>
        <w:ind w:firstLine="0"/>
        <w:rPr>
          <w:rFonts w:hint="cs"/>
          <w:caps/>
          <w:rtl/>
        </w:rPr>
      </w:pPr>
    </w:p>
    <w:p w14:paraId="22F39F20" w14:textId="77777777" w:rsidR="00000000" w:rsidRDefault="009F4636">
      <w:pPr>
        <w:pStyle w:val="ad"/>
        <w:rPr>
          <w:b w:val="0"/>
          <w:bCs w:val="0"/>
          <w:caps/>
          <w:u w:val="none"/>
          <w:rtl/>
        </w:rPr>
      </w:pPr>
      <w:r>
        <w:rPr>
          <w:b w:val="0"/>
          <w:bCs w:val="0"/>
          <w:caps/>
          <w:u w:val="none"/>
          <w:rtl/>
        </w:rPr>
        <w:t>היו"ר נסים דהן:</w:t>
      </w:r>
    </w:p>
    <w:p w14:paraId="772C4D0A" w14:textId="77777777" w:rsidR="00000000" w:rsidRDefault="009F4636">
      <w:pPr>
        <w:pStyle w:val="a"/>
        <w:rPr>
          <w:caps/>
          <w:rtl/>
        </w:rPr>
      </w:pPr>
    </w:p>
    <w:p w14:paraId="79945E3B" w14:textId="77777777" w:rsidR="00000000" w:rsidRDefault="009F4636">
      <w:pPr>
        <w:pStyle w:val="a"/>
        <w:rPr>
          <w:rFonts w:hint="cs"/>
          <w:caps/>
          <w:rtl/>
        </w:rPr>
      </w:pPr>
      <w:r>
        <w:rPr>
          <w:rFonts w:hint="cs"/>
          <w:caps/>
          <w:rtl/>
        </w:rPr>
        <w:t>אנחנו עוברים מייד להצבעה.</w:t>
      </w:r>
    </w:p>
    <w:p w14:paraId="4BF00953" w14:textId="77777777" w:rsidR="00000000" w:rsidRDefault="009F4636">
      <w:pPr>
        <w:pStyle w:val="a"/>
        <w:rPr>
          <w:rFonts w:hint="cs"/>
          <w:caps/>
          <w:rtl/>
        </w:rPr>
      </w:pPr>
    </w:p>
    <w:p w14:paraId="52A293C9" w14:textId="77777777" w:rsidR="00000000" w:rsidRDefault="009F4636">
      <w:pPr>
        <w:pStyle w:val="a7"/>
        <w:bidi/>
        <w:rPr>
          <w:rFonts w:hint="cs"/>
          <w:b w:val="0"/>
          <w:bCs w:val="0"/>
          <w:caps/>
          <w:rtl/>
        </w:rPr>
      </w:pPr>
      <w:r>
        <w:rPr>
          <w:rFonts w:hint="cs"/>
          <w:b w:val="0"/>
          <w:bCs w:val="0"/>
          <w:caps/>
          <w:rtl/>
        </w:rPr>
        <w:t xml:space="preserve">הצבעה מס' 18  </w:t>
      </w:r>
    </w:p>
    <w:p w14:paraId="420C6FAB" w14:textId="77777777" w:rsidR="00000000" w:rsidRDefault="009F4636">
      <w:pPr>
        <w:pStyle w:val="a"/>
        <w:jc w:val="center"/>
        <w:rPr>
          <w:rFonts w:hint="cs"/>
          <w:caps/>
          <w:rtl/>
        </w:rPr>
      </w:pPr>
    </w:p>
    <w:p w14:paraId="7224D14E" w14:textId="77777777" w:rsidR="00000000" w:rsidRDefault="009F4636">
      <w:pPr>
        <w:pStyle w:val="a8"/>
        <w:bidi/>
        <w:rPr>
          <w:rFonts w:hint="cs"/>
          <w:caps/>
          <w:rtl/>
        </w:rPr>
      </w:pPr>
      <w:r>
        <w:rPr>
          <w:rFonts w:hint="cs"/>
          <w:caps/>
          <w:rtl/>
        </w:rPr>
        <w:t>בעד ההצעה להעביר את הצעת החוק לדיון מוקדם בוועדה - 30</w:t>
      </w:r>
    </w:p>
    <w:p w14:paraId="097E838B" w14:textId="77777777" w:rsidR="00000000" w:rsidRDefault="009F4636">
      <w:pPr>
        <w:pStyle w:val="a8"/>
        <w:bidi/>
        <w:rPr>
          <w:rFonts w:hint="cs"/>
          <w:caps/>
          <w:rtl/>
        </w:rPr>
      </w:pPr>
      <w:r>
        <w:rPr>
          <w:rFonts w:hint="cs"/>
          <w:caps/>
          <w:rtl/>
        </w:rPr>
        <w:t>בעד ההצעה להסיר מסדר-היום את הצעת החוק - 37</w:t>
      </w:r>
    </w:p>
    <w:p w14:paraId="558915AE" w14:textId="77777777" w:rsidR="00000000" w:rsidRDefault="009F4636">
      <w:pPr>
        <w:pStyle w:val="a8"/>
        <w:bidi/>
        <w:rPr>
          <w:rFonts w:hint="cs"/>
          <w:caps/>
          <w:rtl/>
        </w:rPr>
      </w:pPr>
      <w:r>
        <w:rPr>
          <w:rFonts w:hint="cs"/>
          <w:caps/>
          <w:rtl/>
        </w:rPr>
        <w:t>נמנעים - 1</w:t>
      </w:r>
    </w:p>
    <w:p w14:paraId="0711982B" w14:textId="77777777" w:rsidR="00000000" w:rsidRDefault="009F4636">
      <w:pPr>
        <w:pStyle w:val="a9"/>
        <w:bidi/>
        <w:rPr>
          <w:rFonts w:hint="cs"/>
          <w:caps/>
          <w:rtl/>
        </w:rPr>
      </w:pPr>
      <w:r>
        <w:rPr>
          <w:rFonts w:hint="cs"/>
          <w:caps/>
          <w:rtl/>
        </w:rPr>
        <w:t xml:space="preserve">        ההצעה להסיר מסדר-היום </w:t>
      </w:r>
      <w:r>
        <w:rPr>
          <w:rFonts w:hint="cs"/>
          <w:caps/>
          <w:rtl/>
        </w:rPr>
        <w:t>את הצעת חוק-יסוד: הכנסת (תיקון - הרוב הדרוש לקבלת חוק) נתקבלה.</w:t>
      </w:r>
    </w:p>
    <w:p w14:paraId="490768EF" w14:textId="77777777" w:rsidR="00000000" w:rsidRDefault="009F4636">
      <w:pPr>
        <w:pStyle w:val="a"/>
        <w:ind w:firstLine="0"/>
        <w:rPr>
          <w:rFonts w:hint="cs"/>
          <w:caps/>
          <w:rtl/>
        </w:rPr>
      </w:pPr>
    </w:p>
    <w:p w14:paraId="3C518552" w14:textId="77777777" w:rsidR="00000000" w:rsidRDefault="009F4636">
      <w:pPr>
        <w:pStyle w:val="ad"/>
        <w:rPr>
          <w:b w:val="0"/>
          <w:bCs w:val="0"/>
          <w:caps/>
          <w:u w:val="none"/>
          <w:rtl/>
        </w:rPr>
      </w:pPr>
      <w:r>
        <w:rPr>
          <w:b w:val="0"/>
          <w:bCs w:val="0"/>
          <w:caps/>
          <w:u w:val="none"/>
          <w:rtl/>
        </w:rPr>
        <w:t>היו"ר נסים דהן:</w:t>
      </w:r>
    </w:p>
    <w:p w14:paraId="1E74753B" w14:textId="77777777" w:rsidR="00000000" w:rsidRDefault="009F4636">
      <w:pPr>
        <w:pStyle w:val="a"/>
        <w:rPr>
          <w:caps/>
          <w:rtl/>
        </w:rPr>
      </w:pPr>
    </w:p>
    <w:p w14:paraId="74C2151F" w14:textId="77777777" w:rsidR="00000000" w:rsidRDefault="009F4636">
      <w:pPr>
        <w:pStyle w:val="a"/>
        <w:rPr>
          <w:rFonts w:hint="cs"/>
          <w:caps/>
          <w:rtl/>
        </w:rPr>
      </w:pPr>
      <w:r>
        <w:rPr>
          <w:rFonts w:hint="cs"/>
          <w:caps/>
          <w:rtl/>
        </w:rPr>
        <w:t>30 בעד, 37 נגד, נמנע אחד. הצעת החוק לא נתקבלה.</w:t>
      </w:r>
    </w:p>
    <w:p w14:paraId="54B14B69" w14:textId="77777777" w:rsidR="00000000" w:rsidRDefault="009F4636">
      <w:pPr>
        <w:pStyle w:val="a"/>
        <w:ind w:firstLine="0"/>
        <w:rPr>
          <w:rFonts w:hint="cs"/>
          <w:caps/>
          <w:rtl/>
        </w:rPr>
      </w:pPr>
    </w:p>
    <w:p w14:paraId="30A6CC71" w14:textId="77777777" w:rsidR="00000000" w:rsidRDefault="009F4636">
      <w:pPr>
        <w:pStyle w:val="ac"/>
        <w:rPr>
          <w:b w:val="0"/>
          <w:bCs w:val="0"/>
          <w:caps/>
          <w:u w:val="none"/>
          <w:rtl/>
        </w:rPr>
      </w:pPr>
      <w:r>
        <w:rPr>
          <w:rFonts w:hint="eastAsia"/>
          <w:b w:val="0"/>
          <w:bCs w:val="0"/>
          <w:caps/>
          <w:u w:val="none"/>
          <w:rtl/>
        </w:rPr>
        <w:t>אברהם</w:t>
      </w:r>
      <w:r>
        <w:rPr>
          <w:b w:val="0"/>
          <w:bCs w:val="0"/>
          <w:caps/>
          <w:u w:val="none"/>
          <w:rtl/>
        </w:rPr>
        <w:t xml:space="preserve"> בייגה שוחט (העבודה-מימד):</w:t>
      </w:r>
    </w:p>
    <w:p w14:paraId="09FDE7F7" w14:textId="77777777" w:rsidR="00000000" w:rsidRDefault="009F4636">
      <w:pPr>
        <w:pStyle w:val="a"/>
        <w:rPr>
          <w:rFonts w:hint="cs"/>
          <w:caps/>
          <w:rtl/>
        </w:rPr>
      </w:pPr>
    </w:p>
    <w:p w14:paraId="6CB8AB32" w14:textId="77777777" w:rsidR="00000000" w:rsidRDefault="009F4636">
      <w:pPr>
        <w:pStyle w:val="a"/>
        <w:rPr>
          <w:rFonts w:hint="cs"/>
          <w:caps/>
          <w:rtl/>
        </w:rPr>
      </w:pPr>
      <w:r>
        <w:rPr>
          <w:rFonts w:hint="cs"/>
          <w:caps/>
          <w:rtl/>
        </w:rPr>
        <w:t>אדוני היושב-ראש, בטעות הצבעתי נגד במקום להצביע בעד.</w:t>
      </w:r>
    </w:p>
    <w:p w14:paraId="038C8D69" w14:textId="77777777" w:rsidR="00000000" w:rsidRDefault="009F4636">
      <w:pPr>
        <w:pStyle w:val="a"/>
        <w:ind w:firstLine="0"/>
        <w:rPr>
          <w:rFonts w:hint="cs"/>
          <w:caps/>
          <w:rtl/>
        </w:rPr>
      </w:pPr>
    </w:p>
    <w:p w14:paraId="4219AC84" w14:textId="77777777" w:rsidR="00000000" w:rsidRDefault="009F4636">
      <w:pPr>
        <w:pStyle w:val="a"/>
        <w:ind w:firstLine="0"/>
        <w:rPr>
          <w:rFonts w:hint="cs"/>
          <w:caps/>
          <w:rtl/>
        </w:rPr>
      </w:pPr>
    </w:p>
    <w:p w14:paraId="6DFC26B5" w14:textId="77777777" w:rsidR="00000000" w:rsidRDefault="009F4636">
      <w:pPr>
        <w:pStyle w:val="a"/>
        <w:ind w:firstLine="0"/>
        <w:rPr>
          <w:rFonts w:hint="cs"/>
          <w:caps/>
          <w:rtl/>
        </w:rPr>
      </w:pPr>
    </w:p>
    <w:p w14:paraId="7D65D706" w14:textId="77777777" w:rsidR="00000000" w:rsidRDefault="009F4636">
      <w:pPr>
        <w:pStyle w:val="ac"/>
        <w:rPr>
          <w:b w:val="0"/>
          <w:bCs w:val="0"/>
          <w:caps/>
          <w:u w:val="none"/>
          <w:rtl/>
        </w:rPr>
      </w:pPr>
      <w:r>
        <w:rPr>
          <w:rFonts w:hint="eastAsia"/>
          <w:b w:val="0"/>
          <w:bCs w:val="0"/>
          <w:caps/>
          <w:u w:val="none"/>
          <w:rtl/>
        </w:rPr>
        <w:t>קולט</w:t>
      </w:r>
      <w:r>
        <w:rPr>
          <w:b w:val="0"/>
          <w:bCs w:val="0"/>
          <w:caps/>
          <w:u w:val="none"/>
          <w:rtl/>
        </w:rPr>
        <w:t xml:space="preserve"> אביטל (העבודה-מימד):</w:t>
      </w:r>
    </w:p>
    <w:p w14:paraId="46F70953" w14:textId="77777777" w:rsidR="00000000" w:rsidRDefault="009F4636">
      <w:pPr>
        <w:pStyle w:val="a"/>
        <w:rPr>
          <w:rFonts w:hint="cs"/>
          <w:caps/>
          <w:rtl/>
        </w:rPr>
      </w:pPr>
    </w:p>
    <w:p w14:paraId="0E2D90A5" w14:textId="77777777" w:rsidR="00000000" w:rsidRDefault="009F4636">
      <w:pPr>
        <w:pStyle w:val="a"/>
        <w:rPr>
          <w:rFonts w:hint="cs"/>
          <w:caps/>
          <w:rtl/>
        </w:rPr>
      </w:pPr>
      <w:r>
        <w:rPr>
          <w:rFonts w:hint="cs"/>
          <w:caps/>
          <w:rtl/>
        </w:rPr>
        <w:t>גם אני הצבעת</w:t>
      </w:r>
      <w:r>
        <w:rPr>
          <w:rFonts w:hint="cs"/>
          <w:caps/>
          <w:rtl/>
        </w:rPr>
        <w:t>י בטעות נגד.</w:t>
      </w:r>
    </w:p>
    <w:p w14:paraId="0512B51B" w14:textId="77777777" w:rsidR="00000000" w:rsidRDefault="009F4636">
      <w:pPr>
        <w:pStyle w:val="a"/>
        <w:ind w:firstLine="0"/>
        <w:rPr>
          <w:rFonts w:hint="cs"/>
          <w:caps/>
          <w:rtl/>
        </w:rPr>
      </w:pPr>
    </w:p>
    <w:p w14:paraId="39BA71E6" w14:textId="77777777" w:rsidR="00000000" w:rsidRDefault="009F4636">
      <w:pPr>
        <w:pStyle w:val="ad"/>
        <w:rPr>
          <w:b w:val="0"/>
          <w:bCs w:val="0"/>
          <w:caps/>
          <w:u w:val="none"/>
          <w:rtl/>
        </w:rPr>
      </w:pPr>
      <w:r>
        <w:rPr>
          <w:b w:val="0"/>
          <w:bCs w:val="0"/>
          <w:caps/>
          <w:u w:val="none"/>
          <w:rtl/>
        </w:rPr>
        <w:t>היו"ר נסים דהן:</w:t>
      </w:r>
    </w:p>
    <w:p w14:paraId="40B05B06" w14:textId="77777777" w:rsidR="00000000" w:rsidRDefault="009F4636">
      <w:pPr>
        <w:pStyle w:val="a"/>
        <w:rPr>
          <w:caps/>
          <w:rtl/>
        </w:rPr>
      </w:pPr>
    </w:p>
    <w:p w14:paraId="48A0C02F" w14:textId="77777777" w:rsidR="00000000" w:rsidRDefault="009F4636">
      <w:pPr>
        <w:pStyle w:val="a"/>
        <w:rPr>
          <w:rFonts w:hint="cs"/>
          <w:caps/>
          <w:rtl/>
        </w:rPr>
      </w:pPr>
      <w:r>
        <w:rPr>
          <w:rFonts w:hint="cs"/>
          <w:caps/>
          <w:rtl/>
        </w:rPr>
        <w:t>חבר הכנסת בייגה שוחט מודה באשמה: הוא הצביע בטעות. זה לא משנה את תוצאות ההצבעה.</w:t>
      </w:r>
    </w:p>
    <w:p w14:paraId="59F99E18" w14:textId="77777777" w:rsidR="00000000" w:rsidRDefault="009F4636">
      <w:pPr>
        <w:pStyle w:val="a"/>
        <w:rPr>
          <w:rFonts w:hint="cs"/>
          <w:caps/>
          <w:rtl/>
        </w:rPr>
      </w:pPr>
    </w:p>
    <w:p w14:paraId="5832E272" w14:textId="77777777" w:rsidR="00000000" w:rsidRDefault="009F4636">
      <w:pPr>
        <w:pStyle w:val="a"/>
        <w:rPr>
          <w:rFonts w:hint="cs"/>
          <w:caps/>
          <w:rtl/>
        </w:rPr>
      </w:pPr>
    </w:p>
    <w:p w14:paraId="3326268D" w14:textId="77777777" w:rsidR="00000000" w:rsidRDefault="009F4636">
      <w:pPr>
        <w:pStyle w:val="Subject"/>
        <w:rPr>
          <w:b w:val="0"/>
          <w:bCs w:val="0"/>
          <w:caps/>
          <w:u w:val="none"/>
          <w:rtl/>
        </w:rPr>
      </w:pPr>
    </w:p>
    <w:p w14:paraId="59A1C1B8" w14:textId="77777777" w:rsidR="00000000" w:rsidRDefault="009F4636">
      <w:pPr>
        <w:pStyle w:val="Subject"/>
        <w:rPr>
          <w:rFonts w:hint="cs"/>
          <w:b w:val="0"/>
          <w:bCs w:val="0"/>
          <w:caps/>
          <w:u w:val="none"/>
          <w:rtl/>
        </w:rPr>
      </w:pPr>
      <w:bookmarkStart w:id="223" w:name="_Toc45451393"/>
      <w:bookmarkStart w:id="224" w:name="_Toc45970116"/>
      <w:r>
        <w:rPr>
          <w:rFonts w:hint="cs"/>
          <w:b w:val="0"/>
          <w:bCs w:val="0"/>
          <w:caps/>
          <w:u w:val="none"/>
          <w:rtl/>
        </w:rPr>
        <w:t>הצעת חוק-יסוד: הכנסת (תיקון - הצהרת אמונים)</w:t>
      </w:r>
      <w:bookmarkEnd w:id="223"/>
      <w:bookmarkEnd w:id="224"/>
    </w:p>
    <w:p w14:paraId="2D918929" w14:textId="77777777" w:rsidR="00000000" w:rsidRDefault="009F4636">
      <w:pPr>
        <w:pStyle w:val="a"/>
        <w:ind w:firstLine="0"/>
        <w:rPr>
          <w:rFonts w:hint="cs"/>
          <w:caps/>
          <w:rtl/>
        </w:rPr>
      </w:pPr>
      <w:r>
        <w:rPr>
          <w:caps/>
          <w:rtl/>
        </w:rPr>
        <w:t>[נספחות.]</w:t>
      </w:r>
    </w:p>
    <w:p w14:paraId="4347B127" w14:textId="77777777" w:rsidR="00000000" w:rsidRDefault="009F4636">
      <w:pPr>
        <w:pStyle w:val="SubjectSub"/>
        <w:rPr>
          <w:rFonts w:hint="cs"/>
          <w:b w:val="0"/>
          <w:bCs w:val="0"/>
          <w:caps/>
          <w:u w:val="none"/>
          <w:rtl/>
        </w:rPr>
      </w:pPr>
      <w:r>
        <w:rPr>
          <w:rFonts w:hint="cs"/>
          <w:b w:val="0"/>
          <w:bCs w:val="0"/>
          <w:caps/>
          <w:u w:val="none"/>
          <w:rtl/>
        </w:rPr>
        <w:t>(הצעת קבוצת חברי הכנסת)</w:t>
      </w:r>
    </w:p>
    <w:p w14:paraId="3063F50B" w14:textId="77777777" w:rsidR="00000000" w:rsidRDefault="009F4636">
      <w:pPr>
        <w:pStyle w:val="a"/>
        <w:ind w:firstLine="0"/>
        <w:rPr>
          <w:rFonts w:hint="cs"/>
          <w:caps/>
          <w:rtl/>
        </w:rPr>
      </w:pPr>
    </w:p>
    <w:p w14:paraId="05BC729A" w14:textId="77777777" w:rsidR="00000000" w:rsidRDefault="009F4636">
      <w:pPr>
        <w:pStyle w:val="ad"/>
        <w:rPr>
          <w:b w:val="0"/>
          <w:bCs w:val="0"/>
          <w:caps/>
          <w:u w:val="none"/>
          <w:rtl/>
        </w:rPr>
      </w:pPr>
      <w:r>
        <w:rPr>
          <w:b w:val="0"/>
          <w:bCs w:val="0"/>
          <w:caps/>
          <w:u w:val="none"/>
          <w:rtl/>
        </w:rPr>
        <w:t>היו"ר נסים דהן:</w:t>
      </w:r>
    </w:p>
    <w:p w14:paraId="29853BFD" w14:textId="77777777" w:rsidR="00000000" w:rsidRDefault="009F4636">
      <w:pPr>
        <w:pStyle w:val="a"/>
        <w:rPr>
          <w:caps/>
          <w:rtl/>
        </w:rPr>
      </w:pPr>
    </w:p>
    <w:p w14:paraId="775B1BAB" w14:textId="77777777" w:rsidR="00000000" w:rsidRDefault="009F4636">
      <w:pPr>
        <w:pStyle w:val="a"/>
        <w:rPr>
          <w:rFonts w:hint="cs"/>
          <w:caps/>
          <w:rtl/>
        </w:rPr>
      </w:pPr>
      <w:r>
        <w:rPr>
          <w:rFonts w:hint="cs"/>
          <w:caps/>
          <w:rtl/>
        </w:rPr>
        <w:t>חברי הכנסת, אנחנו עוברים לנושא הבא: הצעת חוק-יס</w:t>
      </w:r>
      <w:r>
        <w:rPr>
          <w:rFonts w:hint="cs"/>
          <w:caps/>
          <w:rtl/>
        </w:rPr>
        <w:t>וד: הכנסת (תיקון - הצהרת אמונים), של חבר הכנסת יגאל יאסינוב, שמספרה פ/524. בבקשה. חברת הכנסת זהבה גלאון, ההצבעה הסתיימה, לא  צריך עוד לשכנע אותו.</w:t>
      </w:r>
    </w:p>
    <w:p w14:paraId="7D416940" w14:textId="77777777" w:rsidR="00000000" w:rsidRDefault="009F4636">
      <w:pPr>
        <w:pStyle w:val="a"/>
        <w:ind w:firstLine="0"/>
        <w:rPr>
          <w:rFonts w:hint="cs"/>
          <w:caps/>
          <w:rtl/>
        </w:rPr>
      </w:pPr>
    </w:p>
    <w:p w14:paraId="516FBF73" w14:textId="77777777" w:rsidR="00000000" w:rsidRDefault="009F4636">
      <w:pPr>
        <w:pStyle w:val="ac"/>
        <w:rPr>
          <w:b w:val="0"/>
          <w:bCs w:val="0"/>
          <w:caps/>
          <w:u w:val="none"/>
          <w:rtl/>
        </w:rPr>
      </w:pPr>
      <w:r>
        <w:rPr>
          <w:rFonts w:hint="eastAsia"/>
          <w:b w:val="0"/>
          <w:bCs w:val="0"/>
          <w:caps/>
          <w:u w:val="none"/>
          <w:rtl/>
        </w:rPr>
        <w:t>זהבה</w:t>
      </w:r>
      <w:r>
        <w:rPr>
          <w:b w:val="0"/>
          <w:bCs w:val="0"/>
          <w:caps/>
          <w:u w:val="none"/>
          <w:rtl/>
        </w:rPr>
        <w:t xml:space="preserve"> גלאון (מרצ):</w:t>
      </w:r>
    </w:p>
    <w:p w14:paraId="47107AB7" w14:textId="77777777" w:rsidR="00000000" w:rsidRDefault="009F4636">
      <w:pPr>
        <w:pStyle w:val="a"/>
        <w:rPr>
          <w:rFonts w:hint="cs"/>
          <w:caps/>
          <w:rtl/>
        </w:rPr>
      </w:pPr>
    </w:p>
    <w:p w14:paraId="5E409373" w14:textId="77777777" w:rsidR="00000000" w:rsidRDefault="009F4636">
      <w:pPr>
        <w:pStyle w:val="a"/>
        <w:rPr>
          <w:rFonts w:hint="cs"/>
          <w:caps/>
          <w:rtl/>
        </w:rPr>
      </w:pPr>
      <w:r>
        <w:rPr>
          <w:rFonts w:hint="cs"/>
          <w:caps/>
          <w:rtl/>
        </w:rPr>
        <w:t>אני מתרגשת.</w:t>
      </w:r>
    </w:p>
    <w:p w14:paraId="6E657BDD" w14:textId="77777777" w:rsidR="00000000" w:rsidRDefault="009F4636">
      <w:pPr>
        <w:pStyle w:val="a"/>
        <w:ind w:firstLine="0"/>
        <w:rPr>
          <w:rFonts w:hint="cs"/>
          <w:caps/>
          <w:rtl/>
        </w:rPr>
      </w:pPr>
    </w:p>
    <w:p w14:paraId="464DCC5D" w14:textId="77777777" w:rsidR="00000000" w:rsidRDefault="009F4636">
      <w:pPr>
        <w:pStyle w:val="ad"/>
        <w:rPr>
          <w:b w:val="0"/>
          <w:bCs w:val="0"/>
          <w:caps/>
          <w:u w:val="none"/>
          <w:rtl/>
        </w:rPr>
      </w:pPr>
      <w:r>
        <w:rPr>
          <w:b w:val="0"/>
          <w:bCs w:val="0"/>
          <w:caps/>
          <w:u w:val="none"/>
          <w:rtl/>
        </w:rPr>
        <w:t>היו"ר נסים דהן:</w:t>
      </w:r>
    </w:p>
    <w:p w14:paraId="31A5E806" w14:textId="77777777" w:rsidR="00000000" w:rsidRDefault="009F4636">
      <w:pPr>
        <w:pStyle w:val="a"/>
        <w:rPr>
          <w:caps/>
          <w:rtl/>
        </w:rPr>
      </w:pPr>
    </w:p>
    <w:p w14:paraId="44C2F8A9" w14:textId="77777777" w:rsidR="00000000" w:rsidRDefault="009F4636">
      <w:pPr>
        <w:pStyle w:val="a"/>
        <w:rPr>
          <w:rFonts w:hint="cs"/>
          <w:caps/>
          <w:rtl/>
        </w:rPr>
      </w:pPr>
      <w:r>
        <w:rPr>
          <w:rFonts w:hint="cs"/>
          <w:caps/>
          <w:rtl/>
        </w:rPr>
        <w:t>לא עכשיו. פעם אחרת תתרגשי.</w:t>
      </w:r>
    </w:p>
    <w:p w14:paraId="06CA3401" w14:textId="77777777" w:rsidR="00000000" w:rsidRDefault="009F4636">
      <w:pPr>
        <w:pStyle w:val="a"/>
        <w:rPr>
          <w:rFonts w:hint="cs"/>
          <w:caps/>
          <w:rtl/>
        </w:rPr>
      </w:pPr>
    </w:p>
    <w:p w14:paraId="1639BE37" w14:textId="77777777" w:rsidR="00000000" w:rsidRDefault="009F4636">
      <w:pPr>
        <w:pStyle w:val="Speaker"/>
        <w:rPr>
          <w:b w:val="0"/>
          <w:bCs w:val="0"/>
          <w:caps/>
          <w:u w:val="none"/>
          <w:rtl/>
        </w:rPr>
      </w:pPr>
      <w:bookmarkStart w:id="225" w:name="FS000001054T18_06_2003_14_03_29"/>
      <w:bookmarkStart w:id="226" w:name="_Toc45451394"/>
      <w:bookmarkStart w:id="227" w:name="_Toc45970117"/>
      <w:bookmarkEnd w:id="225"/>
      <w:r>
        <w:rPr>
          <w:rFonts w:hint="eastAsia"/>
          <w:b w:val="0"/>
          <w:bCs w:val="0"/>
          <w:caps/>
          <w:u w:val="none"/>
          <w:rtl/>
        </w:rPr>
        <w:t>יגאל</w:t>
      </w:r>
      <w:r>
        <w:rPr>
          <w:b w:val="0"/>
          <w:bCs w:val="0"/>
          <w:caps/>
          <w:u w:val="none"/>
          <w:rtl/>
        </w:rPr>
        <w:t xml:space="preserve"> יאסינוב (שינוי):</w:t>
      </w:r>
      <w:bookmarkEnd w:id="226"/>
      <w:bookmarkEnd w:id="227"/>
    </w:p>
    <w:p w14:paraId="40431222" w14:textId="77777777" w:rsidR="00000000" w:rsidRDefault="009F4636">
      <w:pPr>
        <w:pStyle w:val="a"/>
        <w:rPr>
          <w:rFonts w:hint="cs"/>
          <w:caps/>
          <w:rtl/>
        </w:rPr>
      </w:pPr>
    </w:p>
    <w:p w14:paraId="681B6722" w14:textId="77777777" w:rsidR="00000000" w:rsidRDefault="009F4636">
      <w:pPr>
        <w:pStyle w:val="a"/>
        <w:rPr>
          <w:rFonts w:hint="cs"/>
          <w:caps/>
          <w:rtl/>
        </w:rPr>
      </w:pPr>
      <w:r>
        <w:rPr>
          <w:rFonts w:hint="cs"/>
          <w:caps/>
          <w:rtl/>
        </w:rPr>
        <w:t>אדוני היו</w:t>
      </w:r>
      <w:r>
        <w:rPr>
          <w:rFonts w:hint="cs"/>
          <w:caps/>
          <w:rtl/>
        </w:rPr>
        <w:t>שב-ראש, חברי הכנסת, אני חושב שכולם יודעים על התופעה של חברי כנסת הקשורים לגוף שאינו כפוף לחוקי ישראל. זה לא רק פוגע בחברי הכנסת, אלא פוגע בכנסת, פוגע בדמוקרטיה ובמדינת ישראל.</w:t>
      </w:r>
    </w:p>
    <w:p w14:paraId="7E5079CF" w14:textId="77777777" w:rsidR="00000000" w:rsidRDefault="009F4636">
      <w:pPr>
        <w:pStyle w:val="a"/>
        <w:rPr>
          <w:rFonts w:hint="cs"/>
          <w:caps/>
          <w:rtl/>
        </w:rPr>
      </w:pPr>
    </w:p>
    <w:p w14:paraId="705E0111" w14:textId="77777777" w:rsidR="00000000" w:rsidRDefault="009F4636">
      <w:pPr>
        <w:pStyle w:val="a"/>
        <w:rPr>
          <w:rFonts w:hint="cs"/>
          <w:caps/>
          <w:rtl/>
        </w:rPr>
      </w:pPr>
      <w:r>
        <w:rPr>
          <w:rFonts w:hint="cs"/>
          <w:caps/>
          <w:rtl/>
        </w:rPr>
        <w:t xml:space="preserve">המצב הוא אבסורדי: כאן, בבית-המחוקקים, יש חברי כנסת שמביעים אמונים לחוקי ישראל - </w:t>
      </w:r>
      <w:r>
        <w:rPr>
          <w:rFonts w:hint="cs"/>
          <w:caps/>
          <w:rtl/>
        </w:rPr>
        <w:t>- -</w:t>
      </w:r>
    </w:p>
    <w:p w14:paraId="615BE794" w14:textId="77777777" w:rsidR="00000000" w:rsidRDefault="009F4636">
      <w:pPr>
        <w:pStyle w:val="a"/>
        <w:ind w:firstLine="0"/>
        <w:rPr>
          <w:rFonts w:hint="cs"/>
          <w:caps/>
          <w:rtl/>
        </w:rPr>
      </w:pPr>
    </w:p>
    <w:p w14:paraId="1DD00317" w14:textId="77777777" w:rsidR="00000000" w:rsidRDefault="009F4636">
      <w:pPr>
        <w:pStyle w:val="ac"/>
        <w:rPr>
          <w:rFonts w:hint="cs"/>
          <w:b w:val="0"/>
          <w:bCs w:val="0"/>
          <w:caps/>
          <w:u w:val="none"/>
          <w:rtl/>
        </w:rPr>
      </w:pPr>
    </w:p>
    <w:p w14:paraId="50135987" w14:textId="77777777" w:rsidR="00000000" w:rsidRDefault="009F4636">
      <w:pPr>
        <w:pStyle w:val="ac"/>
        <w:rPr>
          <w:rFonts w:hint="cs"/>
          <w:b w:val="0"/>
          <w:bCs w:val="0"/>
          <w:caps/>
          <w:u w:val="none"/>
          <w:rtl/>
        </w:rPr>
      </w:pPr>
    </w:p>
    <w:p w14:paraId="115E7786" w14:textId="77777777" w:rsidR="00000000" w:rsidRDefault="009F4636">
      <w:pPr>
        <w:pStyle w:val="ac"/>
        <w:rPr>
          <w:b w:val="0"/>
          <w:bCs w:val="0"/>
          <w:caps/>
          <w:u w:val="none"/>
          <w:rtl/>
        </w:rPr>
      </w:pPr>
      <w:r>
        <w:rPr>
          <w:rFonts w:hint="eastAsia"/>
          <w:b w:val="0"/>
          <w:bCs w:val="0"/>
          <w:caps/>
          <w:u w:val="none"/>
          <w:rtl/>
        </w:rPr>
        <w:t>נסים</w:t>
      </w:r>
      <w:r>
        <w:rPr>
          <w:b w:val="0"/>
          <w:bCs w:val="0"/>
          <w:caps/>
          <w:u w:val="none"/>
          <w:rtl/>
        </w:rPr>
        <w:t xml:space="preserve"> זאב (ש"ס):</w:t>
      </w:r>
    </w:p>
    <w:p w14:paraId="701BFD3C" w14:textId="77777777" w:rsidR="00000000" w:rsidRDefault="009F4636">
      <w:pPr>
        <w:pStyle w:val="a"/>
        <w:rPr>
          <w:rFonts w:hint="cs"/>
          <w:caps/>
          <w:rtl/>
        </w:rPr>
      </w:pPr>
    </w:p>
    <w:p w14:paraId="7CCED16B" w14:textId="77777777" w:rsidR="00000000" w:rsidRDefault="009F4636">
      <w:pPr>
        <w:pStyle w:val="a"/>
        <w:rPr>
          <w:rFonts w:hint="cs"/>
          <w:caps/>
          <w:rtl/>
        </w:rPr>
      </w:pPr>
      <w:r>
        <w:rPr>
          <w:rFonts w:hint="cs"/>
          <w:caps/>
          <w:rtl/>
        </w:rPr>
        <w:t>- - -</w:t>
      </w:r>
    </w:p>
    <w:p w14:paraId="2544E1FF" w14:textId="77777777" w:rsidR="00000000" w:rsidRDefault="009F4636">
      <w:pPr>
        <w:pStyle w:val="a"/>
        <w:ind w:firstLine="0"/>
        <w:rPr>
          <w:rFonts w:hint="cs"/>
          <w:caps/>
          <w:rtl/>
        </w:rPr>
      </w:pPr>
    </w:p>
    <w:p w14:paraId="5E9EAB4F" w14:textId="77777777" w:rsidR="00000000" w:rsidRDefault="009F4636">
      <w:pPr>
        <w:pStyle w:val="ad"/>
        <w:rPr>
          <w:b w:val="0"/>
          <w:bCs w:val="0"/>
          <w:caps/>
          <w:u w:val="none"/>
          <w:rtl/>
        </w:rPr>
      </w:pPr>
      <w:r>
        <w:rPr>
          <w:b w:val="0"/>
          <w:bCs w:val="0"/>
          <w:caps/>
          <w:u w:val="none"/>
          <w:rtl/>
        </w:rPr>
        <w:t>היו"ר נסים דהן:</w:t>
      </w:r>
    </w:p>
    <w:p w14:paraId="081ECDF8" w14:textId="77777777" w:rsidR="00000000" w:rsidRDefault="009F4636">
      <w:pPr>
        <w:pStyle w:val="a"/>
        <w:rPr>
          <w:caps/>
          <w:rtl/>
        </w:rPr>
      </w:pPr>
    </w:p>
    <w:p w14:paraId="20D05586" w14:textId="77777777" w:rsidR="00000000" w:rsidRDefault="009F4636">
      <w:pPr>
        <w:pStyle w:val="a"/>
        <w:rPr>
          <w:rFonts w:hint="cs"/>
          <w:caps/>
          <w:rtl/>
        </w:rPr>
      </w:pPr>
      <w:r>
        <w:rPr>
          <w:rFonts w:hint="cs"/>
          <w:caps/>
          <w:rtl/>
        </w:rPr>
        <w:t>חבר הכנסת נסים זאב, תשב. חבר הכנסת נסים זאב, תשב קודם כול, לפני שאתה מעיר הערות. מה זו העמידה הזאת?</w:t>
      </w:r>
    </w:p>
    <w:p w14:paraId="736DB285" w14:textId="77777777" w:rsidR="00000000" w:rsidRDefault="009F4636">
      <w:pPr>
        <w:pStyle w:val="a"/>
        <w:ind w:firstLine="0"/>
        <w:rPr>
          <w:rFonts w:hint="cs"/>
          <w:caps/>
          <w:rtl/>
        </w:rPr>
      </w:pPr>
    </w:p>
    <w:p w14:paraId="52668509" w14:textId="77777777" w:rsidR="00000000" w:rsidRDefault="009F4636">
      <w:pPr>
        <w:pStyle w:val="SpeakerCon"/>
        <w:rPr>
          <w:b w:val="0"/>
          <w:bCs w:val="0"/>
          <w:caps/>
          <w:u w:val="none"/>
          <w:rtl/>
        </w:rPr>
      </w:pPr>
      <w:bookmarkStart w:id="228" w:name="FS000001054T18_06_2003_14_07_20C"/>
      <w:bookmarkEnd w:id="228"/>
    </w:p>
    <w:p w14:paraId="420A99B0" w14:textId="77777777" w:rsidR="00000000" w:rsidRDefault="009F4636">
      <w:pPr>
        <w:pStyle w:val="SpeakerCon"/>
        <w:rPr>
          <w:b w:val="0"/>
          <w:bCs w:val="0"/>
          <w:caps/>
          <w:u w:val="none"/>
          <w:rtl/>
        </w:rPr>
      </w:pPr>
      <w:r>
        <w:rPr>
          <w:b w:val="0"/>
          <w:bCs w:val="0"/>
          <w:caps/>
          <w:u w:val="none"/>
          <w:rtl/>
        </w:rPr>
        <w:t>יגאל יאסינוב (שינוי):</w:t>
      </w:r>
    </w:p>
    <w:p w14:paraId="2BB6D299" w14:textId="77777777" w:rsidR="00000000" w:rsidRDefault="009F4636">
      <w:pPr>
        <w:pStyle w:val="a"/>
        <w:rPr>
          <w:caps/>
          <w:rtl/>
        </w:rPr>
      </w:pPr>
    </w:p>
    <w:p w14:paraId="1FBA135F" w14:textId="77777777" w:rsidR="00000000" w:rsidRDefault="009F4636">
      <w:pPr>
        <w:pStyle w:val="a"/>
        <w:rPr>
          <w:rFonts w:hint="cs"/>
          <w:caps/>
          <w:rtl/>
        </w:rPr>
      </w:pPr>
      <w:r>
        <w:rPr>
          <w:rFonts w:hint="cs"/>
          <w:caps/>
          <w:rtl/>
        </w:rPr>
        <w:t>המצב הוא אבסורדי: חלק מחברי הכנסת כן נשבעים לשמור אמונים לחוקי ישראל, וחלק לא. למה?</w:t>
      </w:r>
      <w:r>
        <w:rPr>
          <w:rFonts w:hint="cs"/>
          <w:caps/>
          <w:rtl/>
        </w:rPr>
        <w:t xml:space="preserve"> </w:t>
      </w:r>
    </w:p>
    <w:p w14:paraId="4085EA8B" w14:textId="77777777" w:rsidR="00000000" w:rsidRDefault="009F4636">
      <w:pPr>
        <w:pStyle w:val="a"/>
        <w:ind w:firstLine="0"/>
        <w:rPr>
          <w:rFonts w:hint="cs"/>
          <w:caps/>
          <w:rtl/>
        </w:rPr>
      </w:pPr>
    </w:p>
    <w:p w14:paraId="6C83B7D3" w14:textId="77777777" w:rsidR="00000000" w:rsidRDefault="009F4636">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143017FC" w14:textId="77777777" w:rsidR="00000000" w:rsidRDefault="009F4636">
      <w:pPr>
        <w:pStyle w:val="a"/>
        <w:rPr>
          <w:rFonts w:hint="cs"/>
          <w:caps/>
          <w:rtl/>
        </w:rPr>
      </w:pPr>
    </w:p>
    <w:p w14:paraId="1414DB9E" w14:textId="77777777" w:rsidR="00000000" w:rsidRDefault="009F4636">
      <w:pPr>
        <w:pStyle w:val="a"/>
        <w:rPr>
          <w:rFonts w:hint="cs"/>
          <w:caps/>
          <w:rtl/>
        </w:rPr>
      </w:pPr>
      <w:r>
        <w:rPr>
          <w:rFonts w:hint="cs"/>
          <w:caps/>
          <w:rtl/>
        </w:rPr>
        <w:t>קודם כול, שלא יצביעו פעמיים.</w:t>
      </w:r>
    </w:p>
    <w:p w14:paraId="7F39F14B" w14:textId="77777777" w:rsidR="00000000" w:rsidRDefault="009F4636">
      <w:pPr>
        <w:pStyle w:val="a"/>
        <w:ind w:firstLine="0"/>
        <w:rPr>
          <w:rFonts w:hint="cs"/>
          <w:caps/>
          <w:rtl/>
        </w:rPr>
      </w:pPr>
    </w:p>
    <w:p w14:paraId="6CEAD396" w14:textId="77777777" w:rsidR="00000000" w:rsidRDefault="009F4636">
      <w:pPr>
        <w:pStyle w:val="SpeakerCon"/>
        <w:rPr>
          <w:b w:val="0"/>
          <w:bCs w:val="0"/>
          <w:caps/>
          <w:u w:val="none"/>
          <w:rtl/>
        </w:rPr>
      </w:pPr>
      <w:bookmarkStart w:id="229" w:name="FS000001054T18_06_2003_14_08_28C"/>
      <w:bookmarkEnd w:id="229"/>
      <w:r>
        <w:rPr>
          <w:b w:val="0"/>
          <w:bCs w:val="0"/>
          <w:caps/>
          <w:u w:val="none"/>
          <w:rtl/>
        </w:rPr>
        <w:t>יגאל יאסינוב (שינוי):</w:t>
      </w:r>
    </w:p>
    <w:p w14:paraId="07C41FC0" w14:textId="77777777" w:rsidR="00000000" w:rsidRDefault="009F4636">
      <w:pPr>
        <w:pStyle w:val="a"/>
        <w:rPr>
          <w:caps/>
          <w:rtl/>
        </w:rPr>
      </w:pPr>
    </w:p>
    <w:p w14:paraId="0A02BEC7" w14:textId="77777777" w:rsidR="00000000" w:rsidRDefault="009F4636">
      <w:pPr>
        <w:pStyle w:val="a"/>
        <w:rPr>
          <w:rFonts w:hint="cs"/>
          <w:caps/>
          <w:rtl/>
        </w:rPr>
      </w:pPr>
      <w:r>
        <w:rPr>
          <w:rFonts w:hint="cs"/>
          <w:caps/>
          <w:rtl/>
        </w:rPr>
        <w:t xml:space="preserve">כאשר החרדים רוצים להיות שרים, הם כן מוכנים להשבעה כזאת. כאשר הם מושבעים כחברי הכנסת, הם מתנגדים. </w:t>
      </w:r>
    </w:p>
    <w:p w14:paraId="265D8A59" w14:textId="77777777" w:rsidR="00000000" w:rsidRDefault="009F4636">
      <w:pPr>
        <w:pStyle w:val="a"/>
        <w:rPr>
          <w:rFonts w:hint="cs"/>
          <w:caps/>
          <w:rtl/>
        </w:rPr>
      </w:pPr>
    </w:p>
    <w:p w14:paraId="6D9138B1" w14:textId="77777777" w:rsidR="00000000" w:rsidRDefault="009F4636">
      <w:pPr>
        <w:pStyle w:val="a"/>
        <w:rPr>
          <w:rFonts w:hint="cs"/>
          <w:caps/>
          <w:rtl/>
        </w:rPr>
      </w:pPr>
      <w:r>
        <w:rPr>
          <w:rFonts w:hint="cs"/>
          <w:caps/>
          <w:rtl/>
        </w:rPr>
        <w:t>אני פונה לאופוזיציה יותר מאשר לקואליציה, כי הקואליציה הכריזה על חופש הצבעה</w:t>
      </w:r>
      <w:r>
        <w:rPr>
          <w:rFonts w:hint="cs"/>
          <w:caps/>
          <w:rtl/>
        </w:rPr>
        <w:t>. לצערי הרב, רוב חברי הליכוד יצאו או שיצביעו נגד. אני פונה לאופוזיציה: האם אתם שכחתם שרק לפני כמה ימים נלחמתם למען חוקים? למען חופש? למען לא לגנוב ולא לשקר? אז אני רוצה לדעת איך אתם תצביעו. אני מבטיח שאני אעשה רשימה שמית ואוציא אותה לציבור, כי אני רוצה לדע</w:t>
      </w:r>
      <w:r>
        <w:rPr>
          <w:rFonts w:hint="cs"/>
          <w:caps/>
          <w:rtl/>
        </w:rPr>
        <w:t xml:space="preserve">ת מי מחברי הכנסת  מוכן להישבע אמונים למדינת ישראל ומי לא. אני מבטיח שאני גם אוציא מהארכיב את ההשבעה של השרים של ש"ס שאז הצביעו והיו מוכנים לשמור אמונים למדינת ישראל, ואילו היום ש"ס מתנגדת. </w:t>
      </w:r>
    </w:p>
    <w:p w14:paraId="7738DFA0" w14:textId="77777777" w:rsidR="00000000" w:rsidRDefault="009F4636">
      <w:pPr>
        <w:pStyle w:val="a"/>
        <w:rPr>
          <w:rFonts w:hint="cs"/>
          <w:caps/>
          <w:rtl/>
        </w:rPr>
      </w:pPr>
    </w:p>
    <w:p w14:paraId="5BE7EABE" w14:textId="77777777" w:rsidR="00000000" w:rsidRDefault="009F4636">
      <w:pPr>
        <w:pStyle w:val="a"/>
        <w:rPr>
          <w:rFonts w:hint="cs"/>
          <w:caps/>
          <w:rtl/>
        </w:rPr>
      </w:pPr>
      <w:r>
        <w:rPr>
          <w:rFonts w:hint="cs"/>
          <w:caps/>
          <w:rtl/>
        </w:rPr>
        <w:t>לחברי מהקואליציה - חברים, קואליציה היא גם כן למען חוק. אם מדינת י</w:t>
      </w:r>
      <w:r>
        <w:rPr>
          <w:rFonts w:hint="cs"/>
          <w:caps/>
          <w:rtl/>
        </w:rPr>
        <w:t xml:space="preserve">שראל היא מדינת חוק, אז תוכיחו את זה. תודה רבה. </w:t>
      </w:r>
    </w:p>
    <w:p w14:paraId="6B257155" w14:textId="77777777" w:rsidR="00000000" w:rsidRDefault="009F4636">
      <w:pPr>
        <w:pStyle w:val="a"/>
        <w:rPr>
          <w:rFonts w:hint="cs"/>
          <w:caps/>
          <w:rtl/>
        </w:rPr>
      </w:pPr>
    </w:p>
    <w:p w14:paraId="1679C2D1" w14:textId="77777777" w:rsidR="00000000" w:rsidRDefault="009F4636">
      <w:pPr>
        <w:pStyle w:val="ad"/>
        <w:rPr>
          <w:b w:val="0"/>
          <w:bCs w:val="0"/>
          <w:caps/>
          <w:u w:val="none"/>
          <w:rtl/>
        </w:rPr>
      </w:pPr>
      <w:r>
        <w:rPr>
          <w:b w:val="0"/>
          <w:bCs w:val="0"/>
          <w:caps/>
          <w:u w:val="none"/>
          <w:rtl/>
        </w:rPr>
        <w:t>היו"ר נסים דהן:</w:t>
      </w:r>
    </w:p>
    <w:p w14:paraId="583385FE" w14:textId="77777777" w:rsidR="00000000" w:rsidRDefault="009F4636">
      <w:pPr>
        <w:pStyle w:val="a"/>
        <w:rPr>
          <w:caps/>
          <w:rtl/>
        </w:rPr>
      </w:pPr>
    </w:p>
    <w:p w14:paraId="4BA858B5" w14:textId="77777777" w:rsidR="00000000" w:rsidRDefault="009F4636">
      <w:pPr>
        <w:pStyle w:val="a"/>
        <w:rPr>
          <w:rFonts w:hint="cs"/>
          <w:caps/>
          <w:rtl/>
        </w:rPr>
      </w:pPr>
      <w:r>
        <w:rPr>
          <w:rFonts w:hint="cs"/>
          <w:caps/>
          <w:rtl/>
        </w:rPr>
        <w:t xml:space="preserve">תודה רבה - גם על האיום שהוא יפרסם את הרשימה. חבר הכנסת מיקי איתן, אתה ראשון המפורסמים, כי אתה מצביע נגד. </w:t>
      </w:r>
    </w:p>
    <w:p w14:paraId="14600620" w14:textId="77777777" w:rsidR="00000000" w:rsidRDefault="009F4636">
      <w:pPr>
        <w:pStyle w:val="a"/>
        <w:rPr>
          <w:rFonts w:hint="cs"/>
          <w:caps/>
          <w:rtl/>
        </w:rPr>
      </w:pPr>
    </w:p>
    <w:p w14:paraId="42D7C275" w14:textId="77777777" w:rsidR="00000000" w:rsidRDefault="009F4636">
      <w:pPr>
        <w:pStyle w:val="a"/>
        <w:rPr>
          <w:rFonts w:hint="cs"/>
          <w:caps/>
          <w:rtl/>
        </w:rPr>
      </w:pPr>
      <w:r>
        <w:rPr>
          <w:rFonts w:hint="cs"/>
          <w:caps/>
          <w:rtl/>
        </w:rPr>
        <w:t>חברי הכנסת, מה ההתרגשות הזאת ליד הדלת. חבר הכנסת בורג, חברת הכנסת זהבה גלאון, את הו</w:t>
      </w:r>
      <w:r>
        <w:rPr>
          <w:rFonts w:hint="cs"/>
          <w:caps/>
          <w:rtl/>
        </w:rPr>
        <w:t>ויכוח נעשה בחוץ.</w:t>
      </w:r>
    </w:p>
    <w:p w14:paraId="6A4BCB42" w14:textId="77777777" w:rsidR="00000000" w:rsidRDefault="009F4636">
      <w:pPr>
        <w:pStyle w:val="a"/>
        <w:rPr>
          <w:rFonts w:hint="cs"/>
          <w:caps/>
          <w:rtl/>
        </w:rPr>
      </w:pPr>
    </w:p>
    <w:p w14:paraId="78C18B20" w14:textId="77777777" w:rsidR="00000000" w:rsidRDefault="009F4636">
      <w:pPr>
        <w:pStyle w:val="Speaker"/>
        <w:rPr>
          <w:b w:val="0"/>
          <w:bCs w:val="0"/>
          <w:caps/>
          <w:u w:val="none"/>
          <w:rtl/>
        </w:rPr>
      </w:pPr>
      <w:bookmarkStart w:id="230" w:name="FS000000462T18_06_2003_14_02_14"/>
      <w:bookmarkStart w:id="231" w:name="_Toc45451395"/>
      <w:bookmarkStart w:id="232" w:name="_Toc45970118"/>
      <w:bookmarkEnd w:id="230"/>
      <w:r>
        <w:rPr>
          <w:rFonts w:hint="eastAsia"/>
          <w:b w:val="0"/>
          <w:bCs w:val="0"/>
          <w:caps/>
          <w:u w:val="none"/>
          <w:rtl/>
        </w:rPr>
        <w:t>מיכאל</w:t>
      </w:r>
      <w:r>
        <w:rPr>
          <w:b w:val="0"/>
          <w:bCs w:val="0"/>
          <w:caps/>
          <w:u w:val="none"/>
          <w:rtl/>
        </w:rPr>
        <w:t xml:space="preserve"> איתן (הליכוד):</w:t>
      </w:r>
      <w:bookmarkEnd w:id="231"/>
      <w:bookmarkEnd w:id="232"/>
    </w:p>
    <w:p w14:paraId="340336E6" w14:textId="77777777" w:rsidR="00000000" w:rsidRDefault="009F4636">
      <w:pPr>
        <w:pStyle w:val="a"/>
        <w:rPr>
          <w:rFonts w:hint="cs"/>
          <w:caps/>
          <w:rtl/>
        </w:rPr>
      </w:pPr>
    </w:p>
    <w:p w14:paraId="7A5DDB29" w14:textId="77777777" w:rsidR="00000000" w:rsidRDefault="009F4636">
      <w:pPr>
        <w:pStyle w:val="a"/>
        <w:rPr>
          <w:rFonts w:hint="cs"/>
          <w:caps/>
          <w:rtl/>
        </w:rPr>
      </w:pPr>
      <w:r>
        <w:rPr>
          <w:rFonts w:hint="cs"/>
          <w:caps/>
          <w:rtl/>
        </w:rPr>
        <w:t xml:space="preserve">אדוני היושב-ראש, כנסת נכבדה, איני מטיל ספק בכוונותיו של חבר הכנסת יאסינוב, אבל אני לא בטוח שהוא מודע עד הסוף למשמעות ההצעה שלו. אין זה סוד ששרי הממשלה, כאשר הם באים לפני הכנסת ונשבעים אמונים, הם נשבעים אמונים למדינת </w:t>
      </w:r>
      <w:r>
        <w:rPr>
          <w:rFonts w:hint="cs"/>
          <w:caps/>
          <w:rtl/>
        </w:rPr>
        <w:t xml:space="preserve">ישראל ולחוקיה. בכך הם מבטאים את אחריותם כאנשי הרשות המבצעת מול הכנסת, שהיא הרשות המחוקקת, לשמור על החוקים ולפעול כשרים תוך שמירה על החוקים. חברי הכנסת צריכים גם הם לפעול במסגרת החוק ובכפוף לחוק, אבל חלק אינטגרלי של עבודתם זה לשנות חוקים. </w:t>
      </w:r>
    </w:p>
    <w:p w14:paraId="7DADAA47" w14:textId="77777777" w:rsidR="00000000" w:rsidRDefault="009F4636">
      <w:pPr>
        <w:pStyle w:val="a"/>
        <w:rPr>
          <w:rFonts w:hint="cs"/>
          <w:caps/>
          <w:rtl/>
        </w:rPr>
      </w:pPr>
    </w:p>
    <w:p w14:paraId="0A6A65B3" w14:textId="77777777" w:rsidR="00000000" w:rsidRDefault="009F4636">
      <w:pPr>
        <w:pStyle w:val="ad"/>
        <w:rPr>
          <w:b w:val="0"/>
          <w:bCs w:val="0"/>
          <w:caps/>
          <w:u w:val="none"/>
          <w:rtl/>
        </w:rPr>
      </w:pPr>
      <w:r>
        <w:rPr>
          <w:b w:val="0"/>
          <w:bCs w:val="0"/>
          <w:caps/>
          <w:u w:val="none"/>
          <w:rtl/>
        </w:rPr>
        <w:t>היו"ר נסים דהן:</w:t>
      </w:r>
    </w:p>
    <w:p w14:paraId="2ECC39E7" w14:textId="77777777" w:rsidR="00000000" w:rsidRDefault="009F4636">
      <w:pPr>
        <w:pStyle w:val="a"/>
        <w:rPr>
          <w:caps/>
          <w:rtl/>
        </w:rPr>
      </w:pPr>
    </w:p>
    <w:p w14:paraId="6BD61D65" w14:textId="77777777" w:rsidR="00000000" w:rsidRDefault="009F4636">
      <w:pPr>
        <w:pStyle w:val="a"/>
        <w:rPr>
          <w:rFonts w:hint="cs"/>
          <w:caps/>
          <w:rtl/>
        </w:rPr>
      </w:pPr>
      <w:r>
        <w:rPr>
          <w:rFonts w:hint="cs"/>
          <w:caps/>
          <w:rtl/>
        </w:rPr>
        <w:t xml:space="preserve">נא לפזר את הפרלמנט שם. </w:t>
      </w:r>
    </w:p>
    <w:p w14:paraId="10329AAA" w14:textId="77777777" w:rsidR="00000000" w:rsidRDefault="009F4636">
      <w:pPr>
        <w:pStyle w:val="a"/>
        <w:rPr>
          <w:caps/>
          <w:rtl/>
        </w:rPr>
      </w:pPr>
    </w:p>
    <w:p w14:paraId="00641FB0" w14:textId="77777777" w:rsidR="00000000" w:rsidRDefault="009F4636">
      <w:pPr>
        <w:pStyle w:val="a"/>
        <w:rPr>
          <w:rFonts w:hint="cs"/>
          <w:caps/>
          <w:rtl/>
        </w:rPr>
      </w:pPr>
    </w:p>
    <w:p w14:paraId="1C2051B2" w14:textId="77777777" w:rsidR="00000000" w:rsidRDefault="009F4636">
      <w:pPr>
        <w:pStyle w:val="SpeakerCon"/>
        <w:rPr>
          <w:b w:val="0"/>
          <w:bCs w:val="0"/>
          <w:caps/>
          <w:u w:val="none"/>
          <w:rtl/>
        </w:rPr>
      </w:pPr>
      <w:bookmarkStart w:id="233" w:name="FS000000462T18_06_2003_14_06_29C"/>
      <w:bookmarkEnd w:id="233"/>
      <w:r>
        <w:rPr>
          <w:b w:val="0"/>
          <w:bCs w:val="0"/>
          <w:caps/>
          <w:u w:val="none"/>
          <w:rtl/>
        </w:rPr>
        <w:t>מיכאל איתן (הליכוד):</w:t>
      </w:r>
    </w:p>
    <w:p w14:paraId="1EEADA55" w14:textId="77777777" w:rsidR="00000000" w:rsidRDefault="009F4636">
      <w:pPr>
        <w:pStyle w:val="a"/>
        <w:rPr>
          <w:caps/>
          <w:rtl/>
        </w:rPr>
      </w:pPr>
    </w:p>
    <w:p w14:paraId="32C6A760" w14:textId="77777777" w:rsidR="00000000" w:rsidRDefault="009F4636">
      <w:pPr>
        <w:pStyle w:val="a"/>
        <w:rPr>
          <w:rFonts w:hint="cs"/>
          <w:caps/>
          <w:rtl/>
        </w:rPr>
      </w:pPr>
      <w:r>
        <w:rPr>
          <w:rFonts w:hint="cs"/>
          <w:caps/>
          <w:rtl/>
        </w:rPr>
        <w:t>הפעילות של חברי הכנסת, כשהם באים לציבור הבוחרים, היא לקבל מנדט לפעול, ולפעמים זה אפילו במלוא המרץ, במלוא העוצמה, במלוא האמונה, נגד חוקים קיימים. עכשיו יבוא חבר הכנסת שזכה במנדט לייצג כאן את שולחיו, על מנת לה</w:t>
      </w:r>
      <w:r>
        <w:rPr>
          <w:rFonts w:hint="cs"/>
          <w:caps/>
          <w:rtl/>
        </w:rPr>
        <w:t xml:space="preserve">יאבק נגד חוק מסוים או נגד חוקים מסוימים, ויעמוד פה ויישבע אמונים לאותם חוקים. אז לכבד את החוקים כל זמן שלא השתנו - בהחלט כן. להישבע להם אמונים - זו פגיעה בשליחות חברי הכנסת. </w:t>
      </w:r>
    </w:p>
    <w:p w14:paraId="0A0FE612" w14:textId="77777777" w:rsidR="00000000" w:rsidRDefault="009F4636">
      <w:pPr>
        <w:pStyle w:val="a"/>
        <w:rPr>
          <w:rFonts w:hint="cs"/>
          <w:caps/>
          <w:rtl/>
        </w:rPr>
      </w:pPr>
    </w:p>
    <w:p w14:paraId="1EF9EC00" w14:textId="77777777" w:rsidR="00000000" w:rsidRDefault="009F4636">
      <w:pPr>
        <w:pStyle w:val="a"/>
        <w:rPr>
          <w:rFonts w:hint="cs"/>
          <w:caps/>
          <w:rtl/>
        </w:rPr>
      </w:pPr>
      <w:r>
        <w:rPr>
          <w:rFonts w:hint="cs"/>
          <w:caps/>
          <w:rtl/>
        </w:rPr>
        <w:t>אני חושב, שעם כל הכוונות הטובות, אנחנו לא יכולים לקבל את הצעת החוק. אני מציע להו</w:t>
      </w:r>
      <w:r>
        <w:rPr>
          <w:rFonts w:hint="cs"/>
          <w:caps/>
          <w:rtl/>
        </w:rPr>
        <w:t xml:space="preserve">ריד את הנושא מסדר-יומה של הכנסת. </w:t>
      </w:r>
    </w:p>
    <w:p w14:paraId="74DF7CF6" w14:textId="77777777" w:rsidR="00000000" w:rsidRDefault="009F4636">
      <w:pPr>
        <w:pStyle w:val="a"/>
        <w:rPr>
          <w:rFonts w:hint="cs"/>
          <w:caps/>
          <w:rtl/>
        </w:rPr>
      </w:pPr>
    </w:p>
    <w:p w14:paraId="3CC9D5B7" w14:textId="77777777" w:rsidR="00000000" w:rsidRDefault="009F4636">
      <w:pPr>
        <w:pStyle w:val="ad"/>
        <w:rPr>
          <w:b w:val="0"/>
          <w:bCs w:val="0"/>
          <w:caps/>
          <w:u w:val="none"/>
          <w:rtl/>
        </w:rPr>
      </w:pPr>
      <w:r>
        <w:rPr>
          <w:b w:val="0"/>
          <w:bCs w:val="0"/>
          <w:caps/>
          <w:u w:val="none"/>
          <w:rtl/>
        </w:rPr>
        <w:t>היו"ר נסים דהן:</w:t>
      </w:r>
    </w:p>
    <w:p w14:paraId="26189A22" w14:textId="77777777" w:rsidR="00000000" w:rsidRDefault="009F4636">
      <w:pPr>
        <w:pStyle w:val="a"/>
        <w:rPr>
          <w:caps/>
          <w:rtl/>
        </w:rPr>
      </w:pPr>
    </w:p>
    <w:p w14:paraId="18DDDD3A" w14:textId="77777777" w:rsidR="00000000" w:rsidRDefault="009F4636">
      <w:pPr>
        <w:pStyle w:val="a"/>
        <w:rPr>
          <w:rFonts w:hint="cs"/>
          <w:caps/>
          <w:rtl/>
        </w:rPr>
      </w:pPr>
      <w:r>
        <w:rPr>
          <w:rFonts w:hint="cs"/>
          <w:caps/>
          <w:rtl/>
        </w:rPr>
        <w:t>תודה. זכות התגובה לחבר הכנסת יאסינוב.</w:t>
      </w:r>
    </w:p>
    <w:p w14:paraId="127CA981" w14:textId="77777777" w:rsidR="00000000" w:rsidRDefault="009F4636">
      <w:pPr>
        <w:pStyle w:val="a"/>
        <w:rPr>
          <w:rFonts w:hint="cs"/>
          <w:caps/>
          <w:rtl/>
        </w:rPr>
      </w:pPr>
    </w:p>
    <w:p w14:paraId="537F6C84" w14:textId="77777777" w:rsidR="00000000" w:rsidRDefault="009F4636">
      <w:pPr>
        <w:pStyle w:val="ac"/>
        <w:rPr>
          <w:b w:val="0"/>
          <w:bCs w:val="0"/>
          <w:caps/>
          <w:u w:val="none"/>
          <w:rtl/>
        </w:rPr>
      </w:pPr>
      <w:r>
        <w:rPr>
          <w:rFonts w:hint="eastAsia"/>
          <w:b w:val="0"/>
          <w:bCs w:val="0"/>
          <w:caps/>
          <w:u w:val="none"/>
          <w:rtl/>
        </w:rPr>
        <w:t>מאיר</w:t>
      </w:r>
      <w:r>
        <w:rPr>
          <w:b w:val="0"/>
          <w:bCs w:val="0"/>
          <w:caps/>
          <w:u w:val="none"/>
          <w:rtl/>
        </w:rPr>
        <w:t xml:space="preserve"> פרוש (יהדות התורה):</w:t>
      </w:r>
    </w:p>
    <w:p w14:paraId="5A72D5B3" w14:textId="77777777" w:rsidR="00000000" w:rsidRDefault="009F4636">
      <w:pPr>
        <w:pStyle w:val="a"/>
        <w:rPr>
          <w:rFonts w:hint="cs"/>
          <w:caps/>
          <w:rtl/>
        </w:rPr>
      </w:pPr>
    </w:p>
    <w:p w14:paraId="027D1464" w14:textId="77777777" w:rsidR="00000000" w:rsidRDefault="009F4636">
      <w:pPr>
        <w:pStyle w:val="a"/>
        <w:rPr>
          <w:rFonts w:hint="cs"/>
          <w:caps/>
          <w:rtl/>
        </w:rPr>
      </w:pPr>
      <w:r>
        <w:rPr>
          <w:rFonts w:hint="cs"/>
          <w:caps/>
          <w:rtl/>
        </w:rPr>
        <w:t xml:space="preserve">- - - </w:t>
      </w:r>
    </w:p>
    <w:p w14:paraId="1383E412" w14:textId="77777777" w:rsidR="00000000" w:rsidRDefault="009F4636">
      <w:pPr>
        <w:pStyle w:val="a"/>
        <w:rPr>
          <w:rFonts w:hint="cs"/>
          <w:caps/>
          <w:rtl/>
        </w:rPr>
      </w:pPr>
    </w:p>
    <w:p w14:paraId="45D152AB" w14:textId="77777777" w:rsidR="00000000" w:rsidRDefault="009F4636">
      <w:pPr>
        <w:pStyle w:val="ad"/>
        <w:rPr>
          <w:b w:val="0"/>
          <w:bCs w:val="0"/>
          <w:caps/>
          <w:u w:val="none"/>
          <w:rtl/>
        </w:rPr>
      </w:pPr>
      <w:r>
        <w:rPr>
          <w:b w:val="0"/>
          <w:bCs w:val="0"/>
          <w:caps/>
          <w:u w:val="none"/>
          <w:rtl/>
        </w:rPr>
        <w:t>היו"ר נסים דהן:</w:t>
      </w:r>
    </w:p>
    <w:p w14:paraId="0A5D4995" w14:textId="77777777" w:rsidR="00000000" w:rsidRDefault="009F4636">
      <w:pPr>
        <w:pStyle w:val="a"/>
        <w:rPr>
          <w:caps/>
          <w:rtl/>
        </w:rPr>
      </w:pPr>
    </w:p>
    <w:p w14:paraId="37DC9C57" w14:textId="77777777" w:rsidR="00000000" w:rsidRDefault="009F4636">
      <w:pPr>
        <w:pStyle w:val="a"/>
        <w:rPr>
          <w:rFonts w:hint="cs"/>
          <w:caps/>
          <w:rtl/>
        </w:rPr>
      </w:pPr>
      <w:r>
        <w:rPr>
          <w:rFonts w:hint="cs"/>
          <w:caps/>
          <w:rtl/>
        </w:rPr>
        <w:t xml:space="preserve">לא שומעים אותך, חבל. </w:t>
      </w:r>
    </w:p>
    <w:p w14:paraId="25668CD3" w14:textId="77777777" w:rsidR="00000000" w:rsidRDefault="009F4636">
      <w:pPr>
        <w:pStyle w:val="a"/>
        <w:rPr>
          <w:rFonts w:hint="cs"/>
          <w:caps/>
          <w:rtl/>
        </w:rPr>
      </w:pPr>
    </w:p>
    <w:p w14:paraId="6A353E9C" w14:textId="77777777" w:rsidR="00000000" w:rsidRDefault="009F4636">
      <w:pPr>
        <w:pStyle w:val="ac"/>
        <w:rPr>
          <w:b w:val="0"/>
          <w:bCs w:val="0"/>
          <w:caps/>
          <w:u w:val="none"/>
          <w:rtl/>
        </w:rPr>
      </w:pPr>
      <w:r>
        <w:rPr>
          <w:rFonts w:hint="eastAsia"/>
          <w:b w:val="0"/>
          <w:bCs w:val="0"/>
          <w:caps/>
          <w:u w:val="none"/>
          <w:rtl/>
        </w:rPr>
        <w:t>מאיר</w:t>
      </w:r>
      <w:r>
        <w:rPr>
          <w:b w:val="0"/>
          <w:bCs w:val="0"/>
          <w:caps/>
          <w:u w:val="none"/>
          <w:rtl/>
        </w:rPr>
        <w:t xml:space="preserve"> פרוש (יהדות התורה):</w:t>
      </w:r>
    </w:p>
    <w:p w14:paraId="17AFDD36" w14:textId="77777777" w:rsidR="00000000" w:rsidRDefault="009F4636">
      <w:pPr>
        <w:pStyle w:val="a"/>
        <w:rPr>
          <w:rFonts w:hint="cs"/>
          <w:caps/>
          <w:rtl/>
        </w:rPr>
      </w:pPr>
    </w:p>
    <w:p w14:paraId="50C621BB" w14:textId="77777777" w:rsidR="00000000" w:rsidRDefault="009F4636">
      <w:pPr>
        <w:pStyle w:val="a"/>
        <w:rPr>
          <w:rFonts w:hint="cs"/>
          <w:caps/>
          <w:rtl/>
        </w:rPr>
      </w:pPr>
      <w:r>
        <w:rPr>
          <w:rFonts w:hint="cs"/>
          <w:caps/>
          <w:rtl/>
        </w:rPr>
        <w:t xml:space="preserve">- - - </w:t>
      </w:r>
    </w:p>
    <w:p w14:paraId="5C08D6DA" w14:textId="77777777" w:rsidR="00000000" w:rsidRDefault="009F4636">
      <w:pPr>
        <w:pStyle w:val="a"/>
        <w:rPr>
          <w:rFonts w:hint="cs"/>
          <w:caps/>
          <w:rtl/>
        </w:rPr>
      </w:pPr>
    </w:p>
    <w:p w14:paraId="5A2753D1" w14:textId="77777777" w:rsidR="00000000" w:rsidRDefault="009F4636">
      <w:pPr>
        <w:pStyle w:val="ad"/>
        <w:rPr>
          <w:b w:val="0"/>
          <w:bCs w:val="0"/>
          <w:caps/>
          <w:u w:val="none"/>
          <w:rtl/>
        </w:rPr>
      </w:pPr>
      <w:r>
        <w:rPr>
          <w:b w:val="0"/>
          <w:bCs w:val="0"/>
          <w:caps/>
          <w:u w:val="none"/>
          <w:rtl/>
        </w:rPr>
        <w:t>היו"ר נסים דהן:</w:t>
      </w:r>
    </w:p>
    <w:p w14:paraId="31C764F9" w14:textId="77777777" w:rsidR="00000000" w:rsidRDefault="009F4636">
      <w:pPr>
        <w:pStyle w:val="a"/>
        <w:rPr>
          <w:caps/>
          <w:rtl/>
        </w:rPr>
      </w:pPr>
    </w:p>
    <w:p w14:paraId="49797B73" w14:textId="77777777" w:rsidR="00000000" w:rsidRDefault="009F4636">
      <w:pPr>
        <w:pStyle w:val="a"/>
        <w:rPr>
          <w:rFonts w:hint="cs"/>
          <w:caps/>
          <w:rtl/>
        </w:rPr>
      </w:pPr>
      <w:r>
        <w:rPr>
          <w:rFonts w:hint="cs"/>
          <w:caps/>
          <w:rtl/>
        </w:rPr>
        <w:t>לא שומעים מה שאתה אומר. חבר הכנסת יאסינו</w:t>
      </w:r>
      <w:r>
        <w:rPr>
          <w:rFonts w:hint="cs"/>
          <w:caps/>
          <w:rtl/>
        </w:rPr>
        <w:t xml:space="preserve">ב, בבקשה. שלוש דקות לתגובה. </w:t>
      </w:r>
    </w:p>
    <w:p w14:paraId="5481C032" w14:textId="77777777" w:rsidR="00000000" w:rsidRDefault="009F4636">
      <w:pPr>
        <w:pStyle w:val="a"/>
        <w:rPr>
          <w:caps/>
          <w:rtl/>
        </w:rPr>
      </w:pPr>
    </w:p>
    <w:p w14:paraId="10B71AB4" w14:textId="77777777" w:rsidR="00000000" w:rsidRDefault="009F4636">
      <w:pPr>
        <w:pStyle w:val="a"/>
        <w:rPr>
          <w:rFonts w:hint="cs"/>
          <w:caps/>
          <w:rtl/>
        </w:rPr>
      </w:pPr>
    </w:p>
    <w:p w14:paraId="5B882B61" w14:textId="77777777" w:rsidR="00000000" w:rsidRDefault="009F4636">
      <w:pPr>
        <w:pStyle w:val="Speaker"/>
        <w:rPr>
          <w:b w:val="0"/>
          <w:bCs w:val="0"/>
          <w:caps/>
          <w:u w:val="none"/>
          <w:rtl/>
        </w:rPr>
      </w:pPr>
      <w:bookmarkStart w:id="234" w:name="FS000001054T18_06_2003_14_13_24"/>
      <w:bookmarkStart w:id="235" w:name="_Toc45451396"/>
      <w:bookmarkStart w:id="236" w:name="_Toc45970119"/>
      <w:bookmarkEnd w:id="234"/>
      <w:r>
        <w:rPr>
          <w:rFonts w:hint="eastAsia"/>
          <w:b w:val="0"/>
          <w:bCs w:val="0"/>
          <w:caps/>
          <w:u w:val="none"/>
          <w:rtl/>
        </w:rPr>
        <w:t>יגאל</w:t>
      </w:r>
      <w:r>
        <w:rPr>
          <w:b w:val="0"/>
          <w:bCs w:val="0"/>
          <w:caps/>
          <w:u w:val="none"/>
          <w:rtl/>
        </w:rPr>
        <w:t xml:space="preserve"> יאסינוב (שינוי):</w:t>
      </w:r>
      <w:bookmarkEnd w:id="235"/>
      <w:bookmarkEnd w:id="236"/>
    </w:p>
    <w:p w14:paraId="11F506BA" w14:textId="77777777" w:rsidR="00000000" w:rsidRDefault="009F4636">
      <w:pPr>
        <w:pStyle w:val="a"/>
        <w:rPr>
          <w:rFonts w:hint="cs"/>
          <w:caps/>
          <w:rtl/>
        </w:rPr>
      </w:pPr>
    </w:p>
    <w:p w14:paraId="000FC2EC" w14:textId="77777777" w:rsidR="00000000" w:rsidRDefault="009F4636">
      <w:pPr>
        <w:pStyle w:val="a"/>
        <w:rPr>
          <w:rFonts w:hint="cs"/>
          <w:caps/>
          <w:rtl/>
        </w:rPr>
      </w:pPr>
      <w:r>
        <w:rPr>
          <w:rFonts w:hint="cs"/>
          <w:caps/>
          <w:rtl/>
        </w:rPr>
        <w:t>חבר הכנסת מיקי איתן, אני מאוד אוהב לשמוע אותך. כל יום אני לומד משהו חדש. למדתי עכשיו ששרים אחראים ואנחנו לא. הדבר האבסורדי ביותר - אנחנו לא אחראים, אז מה אנחנו עושים? האם אנחנו אחראים בחקיקה ובעבודה שלנ</w:t>
      </w:r>
      <w:r>
        <w:rPr>
          <w:rFonts w:hint="cs"/>
          <w:caps/>
          <w:rtl/>
        </w:rPr>
        <w:t>ו לחוקים הקיימים? אל תסביר לנו שאנחנו צריכים לחוקק, שאנחנו מחוקקים. לזה נבחרנו. ואל תגיד שאם החוק הזה יעבור אתה לא תוכל לעשות את זה. אתה פשוט לא  צודק ולא ישר. תגיד את זה לכולם.</w:t>
      </w:r>
    </w:p>
    <w:p w14:paraId="77B597CC" w14:textId="77777777" w:rsidR="00000000" w:rsidRDefault="009F4636">
      <w:pPr>
        <w:pStyle w:val="a"/>
        <w:rPr>
          <w:rFonts w:hint="cs"/>
          <w:caps/>
          <w:rtl/>
        </w:rPr>
      </w:pPr>
    </w:p>
    <w:p w14:paraId="0C8D5291" w14:textId="77777777" w:rsidR="00000000" w:rsidRDefault="009F4636">
      <w:pPr>
        <w:pStyle w:val="a"/>
        <w:rPr>
          <w:rFonts w:hint="cs"/>
          <w:caps/>
          <w:rtl/>
        </w:rPr>
      </w:pPr>
      <w:r>
        <w:rPr>
          <w:rFonts w:hint="cs"/>
          <w:caps/>
          <w:rtl/>
        </w:rPr>
        <w:t>אפילו שאהבתי לשמוע, אני לא מוריד את ההצעה ואני מבקש להצביע. תודה.</w:t>
      </w:r>
    </w:p>
    <w:p w14:paraId="24A543B1" w14:textId="77777777" w:rsidR="00000000" w:rsidRDefault="009F4636">
      <w:pPr>
        <w:pStyle w:val="a"/>
        <w:rPr>
          <w:rFonts w:hint="cs"/>
          <w:caps/>
          <w:rtl/>
        </w:rPr>
      </w:pPr>
    </w:p>
    <w:p w14:paraId="7322ADEC" w14:textId="77777777" w:rsidR="00000000" w:rsidRDefault="009F4636">
      <w:pPr>
        <w:pStyle w:val="ad"/>
        <w:rPr>
          <w:b w:val="0"/>
          <w:bCs w:val="0"/>
          <w:caps/>
          <w:u w:val="none"/>
          <w:rtl/>
        </w:rPr>
      </w:pPr>
      <w:r>
        <w:rPr>
          <w:b w:val="0"/>
          <w:bCs w:val="0"/>
          <w:caps/>
          <w:u w:val="none"/>
          <w:rtl/>
        </w:rPr>
        <w:t>היו"ר נסים</w:t>
      </w:r>
      <w:r>
        <w:rPr>
          <w:b w:val="0"/>
          <w:bCs w:val="0"/>
          <w:caps/>
          <w:u w:val="none"/>
          <w:rtl/>
        </w:rPr>
        <w:t xml:space="preserve"> דהן:</w:t>
      </w:r>
    </w:p>
    <w:p w14:paraId="147721A9" w14:textId="77777777" w:rsidR="00000000" w:rsidRDefault="009F4636">
      <w:pPr>
        <w:pStyle w:val="a"/>
        <w:rPr>
          <w:caps/>
          <w:rtl/>
        </w:rPr>
      </w:pPr>
    </w:p>
    <w:p w14:paraId="39530BAA" w14:textId="77777777" w:rsidR="00000000" w:rsidRDefault="009F4636">
      <w:pPr>
        <w:pStyle w:val="a"/>
        <w:rPr>
          <w:rFonts w:hint="cs"/>
          <w:caps/>
          <w:rtl/>
        </w:rPr>
      </w:pPr>
      <w:r>
        <w:rPr>
          <w:rFonts w:hint="cs"/>
          <w:caps/>
          <w:rtl/>
        </w:rPr>
        <w:t>תודה.</w:t>
      </w:r>
    </w:p>
    <w:p w14:paraId="41F3463C" w14:textId="77777777" w:rsidR="00000000" w:rsidRDefault="009F4636">
      <w:pPr>
        <w:pStyle w:val="a"/>
        <w:rPr>
          <w:rFonts w:hint="cs"/>
          <w:caps/>
          <w:rtl/>
        </w:rPr>
      </w:pPr>
    </w:p>
    <w:p w14:paraId="2CDA3E98" w14:textId="77777777" w:rsidR="00000000" w:rsidRDefault="009F4636">
      <w:pPr>
        <w:pStyle w:val="a"/>
        <w:rPr>
          <w:rFonts w:hint="cs"/>
          <w:caps/>
          <w:rtl/>
        </w:rPr>
      </w:pPr>
      <w:r>
        <w:rPr>
          <w:rFonts w:hint="cs"/>
          <w:caps/>
          <w:rtl/>
        </w:rPr>
        <w:t xml:space="preserve">מי בעד? מי נגד? ההצבעה החלה. </w:t>
      </w:r>
    </w:p>
    <w:p w14:paraId="4BA01C0B" w14:textId="77777777" w:rsidR="00000000" w:rsidRDefault="009F4636">
      <w:pPr>
        <w:pStyle w:val="a"/>
        <w:rPr>
          <w:rFonts w:hint="cs"/>
          <w:caps/>
          <w:rtl/>
        </w:rPr>
      </w:pPr>
    </w:p>
    <w:p w14:paraId="5860AF21" w14:textId="77777777" w:rsidR="00000000" w:rsidRDefault="009F4636">
      <w:pPr>
        <w:pStyle w:val="a7"/>
        <w:bidi/>
        <w:rPr>
          <w:rFonts w:hint="cs"/>
          <w:b w:val="0"/>
          <w:bCs w:val="0"/>
          <w:caps/>
          <w:rtl/>
        </w:rPr>
      </w:pPr>
      <w:r>
        <w:rPr>
          <w:rFonts w:hint="cs"/>
          <w:b w:val="0"/>
          <w:bCs w:val="0"/>
          <w:caps/>
          <w:rtl/>
        </w:rPr>
        <w:t>הצבעה מס' 19</w:t>
      </w:r>
    </w:p>
    <w:p w14:paraId="102B7CBA" w14:textId="77777777" w:rsidR="00000000" w:rsidRDefault="009F4636">
      <w:pPr>
        <w:pStyle w:val="a8"/>
        <w:bidi/>
        <w:rPr>
          <w:rFonts w:hint="cs"/>
          <w:caps/>
          <w:rtl/>
        </w:rPr>
      </w:pPr>
    </w:p>
    <w:p w14:paraId="6F5CA915" w14:textId="77777777" w:rsidR="00000000" w:rsidRDefault="009F4636">
      <w:pPr>
        <w:pStyle w:val="a8"/>
        <w:bidi/>
        <w:rPr>
          <w:rFonts w:hint="cs"/>
          <w:caps/>
          <w:rtl/>
        </w:rPr>
      </w:pPr>
      <w:r>
        <w:rPr>
          <w:rFonts w:hint="cs"/>
          <w:caps/>
          <w:rtl/>
        </w:rPr>
        <w:t>בעד ההצעה להעביר את הצעת החוק לדיון מוקדם בוועדה - 20</w:t>
      </w:r>
    </w:p>
    <w:p w14:paraId="50CF8FB3" w14:textId="77777777" w:rsidR="00000000" w:rsidRDefault="009F4636">
      <w:pPr>
        <w:pStyle w:val="a8"/>
        <w:bidi/>
        <w:rPr>
          <w:rFonts w:hint="cs"/>
          <w:caps/>
          <w:rtl/>
        </w:rPr>
      </w:pPr>
      <w:r>
        <w:rPr>
          <w:rFonts w:hint="cs"/>
          <w:caps/>
          <w:rtl/>
        </w:rPr>
        <w:t>בעד ההצעה להסיר מסדר-היום את הצעת החוק -  22</w:t>
      </w:r>
    </w:p>
    <w:p w14:paraId="45C8B6A5" w14:textId="77777777" w:rsidR="00000000" w:rsidRDefault="009F4636">
      <w:pPr>
        <w:pStyle w:val="a8"/>
        <w:bidi/>
        <w:rPr>
          <w:rFonts w:hint="cs"/>
          <w:caps/>
          <w:rtl/>
        </w:rPr>
      </w:pPr>
      <w:r>
        <w:rPr>
          <w:rFonts w:hint="cs"/>
          <w:caps/>
          <w:rtl/>
        </w:rPr>
        <w:t>נמנעים - 2</w:t>
      </w:r>
    </w:p>
    <w:p w14:paraId="4013B201" w14:textId="77777777" w:rsidR="00000000" w:rsidRDefault="009F4636">
      <w:pPr>
        <w:pStyle w:val="a8"/>
        <w:bidi/>
        <w:rPr>
          <w:rFonts w:hint="cs"/>
          <w:caps/>
          <w:rtl/>
        </w:rPr>
      </w:pPr>
      <w:r>
        <w:rPr>
          <w:rFonts w:hint="cs"/>
          <w:caps/>
          <w:rtl/>
        </w:rPr>
        <w:t xml:space="preserve">ההצעה להסיר מסדר-היום את הצעת חוק-יסוד: הכנסת (תיקון - הצהרת אמונים) נתקבלה. </w:t>
      </w:r>
    </w:p>
    <w:p w14:paraId="4EA0B6F1" w14:textId="77777777" w:rsidR="00000000" w:rsidRDefault="009F4636">
      <w:pPr>
        <w:pStyle w:val="a"/>
        <w:rPr>
          <w:rFonts w:hint="cs"/>
          <w:caps/>
          <w:rtl/>
        </w:rPr>
      </w:pPr>
    </w:p>
    <w:p w14:paraId="06970895" w14:textId="77777777" w:rsidR="00000000" w:rsidRDefault="009F4636">
      <w:pPr>
        <w:pStyle w:val="ad"/>
        <w:rPr>
          <w:b w:val="0"/>
          <w:bCs w:val="0"/>
          <w:caps/>
          <w:u w:val="none"/>
          <w:rtl/>
        </w:rPr>
      </w:pPr>
      <w:r>
        <w:rPr>
          <w:b w:val="0"/>
          <w:bCs w:val="0"/>
          <w:caps/>
          <w:u w:val="none"/>
          <w:rtl/>
        </w:rPr>
        <w:t>היו"ר נס</w:t>
      </w:r>
      <w:r>
        <w:rPr>
          <w:b w:val="0"/>
          <w:bCs w:val="0"/>
          <w:caps/>
          <w:u w:val="none"/>
          <w:rtl/>
        </w:rPr>
        <w:t>ים דהן:</w:t>
      </w:r>
    </w:p>
    <w:p w14:paraId="6B30E51D" w14:textId="77777777" w:rsidR="00000000" w:rsidRDefault="009F4636">
      <w:pPr>
        <w:pStyle w:val="a"/>
        <w:rPr>
          <w:caps/>
          <w:rtl/>
        </w:rPr>
      </w:pPr>
    </w:p>
    <w:p w14:paraId="4DD27116" w14:textId="77777777" w:rsidR="00000000" w:rsidRDefault="009F4636">
      <w:pPr>
        <w:pStyle w:val="a"/>
        <w:rPr>
          <w:rFonts w:hint="cs"/>
          <w:caps/>
          <w:rtl/>
        </w:rPr>
      </w:pPr>
      <w:r>
        <w:rPr>
          <w:rFonts w:hint="cs"/>
          <w:caps/>
          <w:rtl/>
        </w:rPr>
        <w:t xml:space="preserve">20 בעד, 22 נגד ושני נמנעים. הצעת החוק לא נתקבלה. </w:t>
      </w:r>
    </w:p>
    <w:p w14:paraId="1D493408" w14:textId="77777777" w:rsidR="00000000" w:rsidRDefault="009F4636">
      <w:pPr>
        <w:pStyle w:val="a"/>
        <w:rPr>
          <w:rFonts w:hint="cs"/>
          <w:caps/>
          <w:rtl/>
        </w:rPr>
      </w:pPr>
    </w:p>
    <w:p w14:paraId="1C5DE4FC" w14:textId="77777777" w:rsidR="00000000" w:rsidRDefault="009F4636">
      <w:pPr>
        <w:pStyle w:val="ac"/>
        <w:rPr>
          <w:b w:val="0"/>
          <w:bCs w:val="0"/>
          <w:caps/>
          <w:u w:val="none"/>
          <w:rtl/>
        </w:rPr>
      </w:pPr>
      <w:r>
        <w:rPr>
          <w:rFonts w:hint="eastAsia"/>
          <w:b w:val="0"/>
          <w:bCs w:val="0"/>
          <w:caps/>
          <w:u w:val="none"/>
          <w:rtl/>
        </w:rPr>
        <w:t>יגאל</w:t>
      </w:r>
      <w:r>
        <w:rPr>
          <w:b w:val="0"/>
          <w:bCs w:val="0"/>
          <w:caps/>
          <w:u w:val="none"/>
          <w:rtl/>
        </w:rPr>
        <w:t xml:space="preserve"> יאסינוב (שינוי):</w:t>
      </w:r>
    </w:p>
    <w:p w14:paraId="5926555D" w14:textId="77777777" w:rsidR="00000000" w:rsidRDefault="009F4636">
      <w:pPr>
        <w:pStyle w:val="a"/>
        <w:rPr>
          <w:rFonts w:hint="cs"/>
          <w:caps/>
          <w:rtl/>
        </w:rPr>
      </w:pPr>
    </w:p>
    <w:p w14:paraId="2EA5A502" w14:textId="77777777" w:rsidR="00000000" w:rsidRDefault="009F4636">
      <w:pPr>
        <w:pStyle w:val="a"/>
        <w:rPr>
          <w:rFonts w:hint="cs"/>
          <w:caps/>
          <w:rtl/>
        </w:rPr>
      </w:pPr>
      <w:r>
        <w:rPr>
          <w:rFonts w:hint="cs"/>
          <w:caps/>
          <w:rtl/>
        </w:rPr>
        <w:t xml:space="preserve">לא הספקתי להצביע. </w:t>
      </w:r>
    </w:p>
    <w:p w14:paraId="23B7F780" w14:textId="77777777" w:rsidR="00000000" w:rsidRDefault="009F4636">
      <w:pPr>
        <w:pStyle w:val="a"/>
        <w:rPr>
          <w:rFonts w:hint="cs"/>
          <w:caps/>
          <w:rtl/>
        </w:rPr>
      </w:pPr>
    </w:p>
    <w:p w14:paraId="639E9EB2" w14:textId="77777777" w:rsidR="00000000" w:rsidRDefault="009F4636">
      <w:pPr>
        <w:pStyle w:val="ad"/>
        <w:rPr>
          <w:b w:val="0"/>
          <w:bCs w:val="0"/>
          <w:caps/>
          <w:u w:val="none"/>
          <w:rtl/>
        </w:rPr>
      </w:pPr>
      <w:r>
        <w:rPr>
          <w:b w:val="0"/>
          <w:bCs w:val="0"/>
          <w:caps/>
          <w:u w:val="none"/>
          <w:rtl/>
        </w:rPr>
        <w:t>היו"ר נסים דהן:</w:t>
      </w:r>
    </w:p>
    <w:p w14:paraId="573B1184" w14:textId="77777777" w:rsidR="00000000" w:rsidRDefault="009F4636">
      <w:pPr>
        <w:pStyle w:val="a"/>
        <w:rPr>
          <w:caps/>
          <w:rtl/>
        </w:rPr>
      </w:pPr>
    </w:p>
    <w:p w14:paraId="101BE2A7" w14:textId="77777777" w:rsidR="00000000" w:rsidRDefault="009F4636">
      <w:pPr>
        <w:pStyle w:val="a"/>
        <w:rPr>
          <w:rFonts w:hint="cs"/>
          <w:caps/>
          <w:rtl/>
        </w:rPr>
      </w:pPr>
      <w:r>
        <w:rPr>
          <w:rFonts w:hint="cs"/>
          <w:caps/>
          <w:rtl/>
        </w:rPr>
        <w:t xml:space="preserve">אני מוסיף את קולו של חבר הכנסת יאסינוב - 21 בעד - וזה לא עוזר. הצעת החוק לא התקבלה. </w:t>
      </w:r>
    </w:p>
    <w:p w14:paraId="18D2D126" w14:textId="77777777" w:rsidR="00000000" w:rsidRDefault="009F4636">
      <w:pPr>
        <w:pStyle w:val="a"/>
        <w:rPr>
          <w:rFonts w:hint="cs"/>
          <w:caps/>
          <w:rtl/>
        </w:rPr>
      </w:pPr>
    </w:p>
    <w:p w14:paraId="6AAE6649" w14:textId="77777777" w:rsidR="00000000" w:rsidRDefault="009F4636">
      <w:pPr>
        <w:pStyle w:val="a"/>
        <w:rPr>
          <w:rFonts w:hint="cs"/>
          <w:caps/>
          <w:rtl/>
        </w:rPr>
      </w:pPr>
    </w:p>
    <w:p w14:paraId="3F96E34C" w14:textId="77777777" w:rsidR="00000000" w:rsidRDefault="009F4636">
      <w:pPr>
        <w:pStyle w:val="a"/>
        <w:rPr>
          <w:rFonts w:hint="cs"/>
          <w:caps/>
          <w:rtl/>
        </w:rPr>
      </w:pPr>
    </w:p>
    <w:p w14:paraId="1A9AC037" w14:textId="77777777" w:rsidR="00000000" w:rsidRDefault="009F4636">
      <w:pPr>
        <w:pStyle w:val="Subject"/>
        <w:rPr>
          <w:rFonts w:hint="cs"/>
          <w:b w:val="0"/>
          <w:bCs w:val="0"/>
          <w:caps/>
          <w:u w:val="none"/>
          <w:rtl/>
        </w:rPr>
      </w:pPr>
      <w:bookmarkStart w:id="237" w:name="_Toc45451397"/>
      <w:bookmarkStart w:id="238" w:name="_Toc45970120"/>
      <w:r>
        <w:rPr>
          <w:rFonts w:hint="cs"/>
          <w:b w:val="0"/>
          <w:bCs w:val="0"/>
          <w:caps/>
          <w:u w:val="none"/>
          <w:rtl/>
        </w:rPr>
        <w:t>הצעות לסדר-היום</w:t>
      </w:r>
      <w:bookmarkEnd w:id="237"/>
      <w:bookmarkEnd w:id="238"/>
    </w:p>
    <w:p w14:paraId="3DCCBD25" w14:textId="77777777" w:rsidR="00000000" w:rsidRDefault="009F4636">
      <w:pPr>
        <w:pStyle w:val="Subject"/>
        <w:rPr>
          <w:rFonts w:hint="cs"/>
          <w:b w:val="0"/>
          <w:bCs w:val="0"/>
          <w:caps/>
          <w:u w:val="none"/>
          <w:rtl/>
        </w:rPr>
      </w:pPr>
      <w:bookmarkStart w:id="239" w:name="_Toc45451398"/>
      <w:bookmarkStart w:id="240" w:name="_Toc45970121"/>
      <w:r>
        <w:rPr>
          <w:rFonts w:hint="cs"/>
          <w:b w:val="0"/>
          <w:bCs w:val="0"/>
          <w:caps/>
          <w:u w:val="none"/>
          <w:rtl/>
        </w:rPr>
        <w:t>הישגים נמוכים של תלמידים ישראלים</w:t>
      </w:r>
      <w:r>
        <w:rPr>
          <w:rFonts w:hint="cs"/>
          <w:b w:val="0"/>
          <w:bCs w:val="0"/>
          <w:caps/>
          <w:u w:val="none"/>
          <w:rtl/>
        </w:rPr>
        <w:t xml:space="preserve"> ועליית מחירי בחינות הבגרות</w:t>
      </w:r>
      <w:bookmarkEnd w:id="239"/>
      <w:bookmarkEnd w:id="240"/>
    </w:p>
    <w:p w14:paraId="72811300" w14:textId="77777777" w:rsidR="00000000" w:rsidRDefault="009F4636">
      <w:pPr>
        <w:pStyle w:val="a"/>
        <w:rPr>
          <w:rFonts w:hint="cs"/>
          <w:caps/>
          <w:rtl/>
        </w:rPr>
      </w:pPr>
    </w:p>
    <w:p w14:paraId="5CC2C9AE" w14:textId="77777777" w:rsidR="00000000" w:rsidRDefault="009F4636">
      <w:pPr>
        <w:pStyle w:val="ad"/>
        <w:rPr>
          <w:b w:val="0"/>
          <w:bCs w:val="0"/>
          <w:caps/>
          <w:u w:val="none"/>
          <w:rtl/>
        </w:rPr>
      </w:pPr>
      <w:r>
        <w:rPr>
          <w:b w:val="0"/>
          <w:bCs w:val="0"/>
          <w:caps/>
          <w:u w:val="none"/>
          <w:rtl/>
        </w:rPr>
        <w:t>היו"ר נסים דהן:</w:t>
      </w:r>
    </w:p>
    <w:p w14:paraId="37BFFA98" w14:textId="77777777" w:rsidR="00000000" w:rsidRDefault="009F4636">
      <w:pPr>
        <w:pStyle w:val="a"/>
        <w:rPr>
          <w:caps/>
          <w:rtl/>
        </w:rPr>
      </w:pPr>
    </w:p>
    <w:p w14:paraId="5AFD5FA6" w14:textId="77777777" w:rsidR="00000000" w:rsidRDefault="009F4636">
      <w:pPr>
        <w:pStyle w:val="a"/>
        <w:rPr>
          <w:rFonts w:hint="cs"/>
          <w:caps/>
          <w:rtl/>
        </w:rPr>
      </w:pPr>
      <w:r>
        <w:rPr>
          <w:rFonts w:hint="cs"/>
          <w:caps/>
          <w:rtl/>
        </w:rPr>
        <w:t>רבותי, תם סדר החקיקה להיום ואנחנו עוברים להצעות לסדר-היום. ההצעות הראשונות לסדר-היום, מס' 699, 713, 717, 718, 732 ו-693, הן בנושא: הישגים נמוכים של תלמידים ישראלים ועליית מחירי בחינות הבגרות. ראשון הדוברים - חב</w:t>
      </w:r>
      <w:r>
        <w:rPr>
          <w:rFonts w:hint="cs"/>
          <w:caps/>
          <w:rtl/>
        </w:rPr>
        <w:t>ר הכנסת ג'מאל זחאלקה, שלוש דקות.</w:t>
      </w:r>
    </w:p>
    <w:p w14:paraId="454B599E" w14:textId="77777777" w:rsidR="00000000" w:rsidRDefault="009F4636">
      <w:pPr>
        <w:pStyle w:val="a"/>
        <w:rPr>
          <w:rFonts w:hint="cs"/>
          <w:caps/>
          <w:rtl/>
        </w:rPr>
      </w:pPr>
    </w:p>
    <w:p w14:paraId="76B9D4F7" w14:textId="77777777" w:rsidR="00000000" w:rsidRDefault="009F4636">
      <w:pPr>
        <w:pStyle w:val="Speaker"/>
        <w:rPr>
          <w:b w:val="0"/>
          <w:bCs w:val="0"/>
          <w:caps/>
          <w:u w:val="none"/>
          <w:rtl/>
        </w:rPr>
      </w:pPr>
      <w:bookmarkStart w:id="241" w:name="FS000001061T18_06_2003_14_32_42"/>
      <w:bookmarkStart w:id="242" w:name="_Toc45451399"/>
      <w:bookmarkStart w:id="243" w:name="_Toc45970122"/>
      <w:bookmarkEnd w:id="241"/>
      <w:r>
        <w:rPr>
          <w:rFonts w:hint="eastAsia"/>
          <w:b w:val="0"/>
          <w:bCs w:val="0"/>
          <w:caps/>
          <w:u w:val="none"/>
          <w:rtl/>
        </w:rPr>
        <w:t>ג</w:t>
      </w:r>
      <w:r>
        <w:rPr>
          <w:b w:val="0"/>
          <w:bCs w:val="0"/>
          <w:caps/>
          <w:u w:val="none"/>
          <w:rtl/>
        </w:rPr>
        <w:t>'מאל זחאלקה (בל"ד):</w:t>
      </w:r>
      <w:bookmarkEnd w:id="242"/>
      <w:bookmarkEnd w:id="243"/>
    </w:p>
    <w:p w14:paraId="522C0E60" w14:textId="77777777" w:rsidR="00000000" w:rsidRDefault="009F4636">
      <w:pPr>
        <w:pStyle w:val="a"/>
        <w:rPr>
          <w:rFonts w:hint="cs"/>
          <w:caps/>
          <w:rtl/>
        </w:rPr>
      </w:pPr>
    </w:p>
    <w:p w14:paraId="7F306272" w14:textId="77777777" w:rsidR="00000000" w:rsidRDefault="009F4636">
      <w:pPr>
        <w:pStyle w:val="a"/>
        <w:rPr>
          <w:rFonts w:hint="cs"/>
          <w:caps/>
          <w:rtl/>
        </w:rPr>
      </w:pPr>
      <w:r>
        <w:rPr>
          <w:rFonts w:hint="cs"/>
          <w:caps/>
          <w:rtl/>
        </w:rPr>
        <w:t>אדוני היושב-ראש, חברי הכנסת, אני מקווה שכולם קראו או שמעו על התוצאות המבישות של המבחן הארצי במתמטיקה ושל המבחן בהבנת הנקרא. אני לא רוצה לדון כאן בדוח, אף שבדוח הזה יש תוצאה ברורה - במגזר הערבי הבעיה ה</w:t>
      </w:r>
      <w:r>
        <w:rPr>
          <w:rFonts w:hint="cs"/>
          <w:caps/>
          <w:rtl/>
        </w:rPr>
        <w:t xml:space="preserve">רבה הרבה יותר קשה. אם 53% מהתלמידים נכשלו במתמטיקה, בממוצע הארצי, במגזר הערבי  נכשלו כ-70%, כשני-שלישים. </w:t>
      </w:r>
    </w:p>
    <w:p w14:paraId="7E3DACFE" w14:textId="77777777" w:rsidR="00000000" w:rsidRDefault="009F4636">
      <w:pPr>
        <w:pStyle w:val="a"/>
        <w:rPr>
          <w:rFonts w:hint="cs"/>
          <w:caps/>
          <w:rtl/>
        </w:rPr>
      </w:pPr>
    </w:p>
    <w:p w14:paraId="1F227699" w14:textId="77777777" w:rsidR="00000000" w:rsidRDefault="009F4636">
      <w:pPr>
        <w:pStyle w:val="a"/>
        <w:rPr>
          <w:rFonts w:hint="cs"/>
          <w:caps/>
          <w:rtl/>
        </w:rPr>
      </w:pPr>
      <w:r>
        <w:rPr>
          <w:rFonts w:hint="cs"/>
          <w:caps/>
          <w:rtl/>
        </w:rPr>
        <w:t xml:space="preserve">השאלה הגדולה היא מי אחראי. אני חושב שבלשכת ראש הממשלה יושבים כעת - - - </w:t>
      </w:r>
    </w:p>
    <w:p w14:paraId="082C9BD5" w14:textId="77777777" w:rsidR="00000000" w:rsidRDefault="009F4636">
      <w:pPr>
        <w:pStyle w:val="a"/>
        <w:rPr>
          <w:rFonts w:hint="cs"/>
          <w:caps/>
          <w:rtl/>
        </w:rPr>
      </w:pPr>
    </w:p>
    <w:p w14:paraId="32630276" w14:textId="77777777" w:rsidR="00000000" w:rsidRDefault="009F4636">
      <w:pPr>
        <w:pStyle w:val="ac"/>
        <w:rPr>
          <w:b w:val="0"/>
          <w:bCs w:val="0"/>
          <w:caps/>
          <w:u w:val="none"/>
          <w:rtl/>
        </w:rPr>
      </w:pPr>
      <w:r>
        <w:rPr>
          <w:rFonts w:hint="eastAsia"/>
          <w:b w:val="0"/>
          <w:bCs w:val="0"/>
          <w:caps/>
          <w:u w:val="none"/>
          <w:rtl/>
        </w:rPr>
        <w:t>רוני</w:t>
      </w:r>
      <w:r>
        <w:rPr>
          <w:b w:val="0"/>
          <w:bCs w:val="0"/>
          <w:caps/>
          <w:u w:val="none"/>
          <w:rtl/>
        </w:rPr>
        <w:t xml:space="preserve"> בר-און (הליכוד):</w:t>
      </w:r>
    </w:p>
    <w:p w14:paraId="1B6238AB" w14:textId="77777777" w:rsidR="00000000" w:rsidRDefault="009F4636">
      <w:pPr>
        <w:pStyle w:val="a"/>
        <w:rPr>
          <w:rFonts w:hint="cs"/>
          <w:caps/>
          <w:rtl/>
        </w:rPr>
      </w:pPr>
    </w:p>
    <w:p w14:paraId="2224BCC2" w14:textId="77777777" w:rsidR="00000000" w:rsidRDefault="009F4636">
      <w:pPr>
        <w:pStyle w:val="a"/>
        <w:rPr>
          <w:rFonts w:hint="cs"/>
          <w:caps/>
          <w:rtl/>
        </w:rPr>
      </w:pPr>
      <w:r>
        <w:rPr>
          <w:rFonts w:hint="cs"/>
          <w:caps/>
          <w:rtl/>
        </w:rPr>
        <w:t xml:space="preserve">אם ילכו לבית-ספר במקום להתעסק בשטויות - - - </w:t>
      </w:r>
    </w:p>
    <w:p w14:paraId="766A20A3" w14:textId="77777777" w:rsidR="00000000" w:rsidRDefault="009F4636">
      <w:pPr>
        <w:pStyle w:val="a"/>
        <w:rPr>
          <w:rFonts w:hint="cs"/>
          <w:caps/>
          <w:rtl/>
        </w:rPr>
      </w:pPr>
    </w:p>
    <w:p w14:paraId="6072F5F7" w14:textId="77777777" w:rsidR="00000000" w:rsidRDefault="009F4636">
      <w:pPr>
        <w:pStyle w:val="SpeakerCon"/>
        <w:rPr>
          <w:b w:val="0"/>
          <w:bCs w:val="0"/>
          <w:caps/>
          <w:u w:val="none"/>
          <w:rtl/>
        </w:rPr>
      </w:pPr>
      <w:bookmarkStart w:id="244" w:name="FS000001061T18_06_2003_14_36_57C"/>
      <w:bookmarkEnd w:id="244"/>
      <w:r>
        <w:rPr>
          <w:b w:val="0"/>
          <w:bCs w:val="0"/>
          <w:caps/>
          <w:u w:val="none"/>
          <w:rtl/>
        </w:rPr>
        <w:t>ג'מאל ז</w:t>
      </w:r>
      <w:r>
        <w:rPr>
          <w:b w:val="0"/>
          <w:bCs w:val="0"/>
          <w:caps/>
          <w:u w:val="none"/>
          <w:rtl/>
        </w:rPr>
        <w:t>חאלקה (בל"ד):</w:t>
      </w:r>
    </w:p>
    <w:p w14:paraId="3552DC2C" w14:textId="77777777" w:rsidR="00000000" w:rsidRDefault="009F4636">
      <w:pPr>
        <w:pStyle w:val="a"/>
        <w:rPr>
          <w:caps/>
          <w:rtl/>
        </w:rPr>
      </w:pPr>
    </w:p>
    <w:p w14:paraId="46D55CD9" w14:textId="77777777" w:rsidR="00000000" w:rsidRDefault="009F4636">
      <w:pPr>
        <w:pStyle w:val="a"/>
        <w:rPr>
          <w:rFonts w:hint="cs"/>
          <w:caps/>
          <w:rtl/>
        </w:rPr>
      </w:pPr>
      <w:r>
        <w:rPr>
          <w:rFonts w:hint="cs"/>
          <w:caps/>
          <w:rtl/>
        </w:rPr>
        <w:t>תיכף תשמע אותי.</w:t>
      </w:r>
    </w:p>
    <w:p w14:paraId="0257DB02" w14:textId="77777777" w:rsidR="00000000" w:rsidRDefault="009F4636">
      <w:pPr>
        <w:pStyle w:val="a"/>
        <w:rPr>
          <w:rFonts w:hint="cs"/>
          <w:caps/>
          <w:rtl/>
        </w:rPr>
      </w:pPr>
    </w:p>
    <w:p w14:paraId="7F799DF6" w14:textId="77777777" w:rsidR="00000000" w:rsidRDefault="009F4636">
      <w:pPr>
        <w:pStyle w:val="ad"/>
        <w:rPr>
          <w:b w:val="0"/>
          <w:bCs w:val="0"/>
          <w:caps/>
          <w:u w:val="none"/>
          <w:rtl/>
        </w:rPr>
      </w:pPr>
      <w:r>
        <w:rPr>
          <w:b w:val="0"/>
          <w:bCs w:val="0"/>
          <w:caps/>
          <w:u w:val="none"/>
          <w:rtl/>
        </w:rPr>
        <w:t>היו"ר נסים דהן:</w:t>
      </w:r>
    </w:p>
    <w:p w14:paraId="77ADD616" w14:textId="77777777" w:rsidR="00000000" w:rsidRDefault="009F4636">
      <w:pPr>
        <w:pStyle w:val="a"/>
        <w:rPr>
          <w:caps/>
          <w:rtl/>
        </w:rPr>
      </w:pPr>
    </w:p>
    <w:p w14:paraId="62FAF42A" w14:textId="77777777" w:rsidR="00000000" w:rsidRDefault="009F4636">
      <w:pPr>
        <w:pStyle w:val="a"/>
        <w:rPr>
          <w:rFonts w:hint="cs"/>
          <w:caps/>
          <w:rtl/>
        </w:rPr>
      </w:pPr>
      <w:r>
        <w:rPr>
          <w:rFonts w:hint="cs"/>
          <w:caps/>
          <w:rtl/>
        </w:rPr>
        <w:t xml:space="preserve">תמשיך, אתה לא חייב לענות. </w:t>
      </w:r>
    </w:p>
    <w:p w14:paraId="5075D7EF" w14:textId="77777777" w:rsidR="00000000" w:rsidRDefault="009F4636">
      <w:pPr>
        <w:pStyle w:val="a"/>
        <w:rPr>
          <w:rFonts w:hint="cs"/>
          <w:caps/>
          <w:rtl/>
        </w:rPr>
      </w:pPr>
    </w:p>
    <w:p w14:paraId="53E9BC25" w14:textId="77777777" w:rsidR="00000000" w:rsidRDefault="009F4636">
      <w:pPr>
        <w:pStyle w:val="SpeakerCon"/>
        <w:rPr>
          <w:b w:val="0"/>
          <w:bCs w:val="0"/>
          <w:caps/>
          <w:u w:val="none"/>
          <w:rtl/>
        </w:rPr>
      </w:pPr>
      <w:bookmarkStart w:id="245" w:name="FS000001061T18_06_2003_14_37_20C"/>
      <w:bookmarkEnd w:id="245"/>
      <w:r>
        <w:rPr>
          <w:b w:val="0"/>
          <w:bCs w:val="0"/>
          <w:caps/>
          <w:u w:val="none"/>
          <w:rtl/>
        </w:rPr>
        <w:t>ג'מאל זחאלקה (בל"ד):</w:t>
      </w:r>
    </w:p>
    <w:p w14:paraId="48E3CCDB" w14:textId="77777777" w:rsidR="00000000" w:rsidRDefault="009F4636">
      <w:pPr>
        <w:pStyle w:val="a"/>
        <w:rPr>
          <w:caps/>
          <w:rtl/>
        </w:rPr>
      </w:pPr>
    </w:p>
    <w:p w14:paraId="6636B93C" w14:textId="77777777" w:rsidR="00000000" w:rsidRDefault="009F4636">
      <w:pPr>
        <w:pStyle w:val="a"/>
        <w:rPr>
          <w:rFonts w:hint="cs"/>
          <w:caps/>
          <w:rtl/>
        </w:rPr>
      </w:pPr>
      <w:r>
        <w:rPr>
          <w:rFonts w:hint="cs"/>
          <w:caps/>
          <w:rtl/>
        </w:rPr>
        <w:t xml:space="preserve">ליד שולחן הממשלה יושבים שני אנשים - השרה לימור לבנת וראש הממשלה אריאל שרון - שאחראים בעניין הזה. נופלת על ראשם האחריות. לא יכול להיות שהתלמידים נכשלים והשרה </w:t>
      </w:r>
      <w:r>
        <w:rPr>
          <w:rFonts w:hint="cs"/>
          <w:caps/>
          <w:rtl/>
        </w:rPr>
        <w:t xml:space="preserve">מצליחה. לא יכול להיות שאין אף אחד אחראי. </w:t>
      </w:r>
    </w:p>
    <w:p w14:paraId="5C6D1E2B" w14:textId="77777777" w:rsidR="00000000" w:rsidRDefault="009F4636">
      <w:pPr>
        <w:pStyle w:val="a"/>
        <w:rPr>
          <w:caps/>
          <w:rtl/>
        </w:rPr>
      </w:pPr>
    </w:p>
    <w:p w14:paraId="612B3C9F" w14:textId="77777777" w:rsidR="00000000" w:rsidRDefault="009F4636">
      <w:pPr>
        <w:pStyle w:val="a"/>
        <w:rPr>
          <w:rFonts w:hint="cs"/>
          <w:caps/>
          <w:rtl/>
        </w:rPr>
      </w:pPr>
      <w:r>
        <w:rPr>
          <w:rFonts w:hint="cs"/>
          <w:caps/>
          <w:rtl/>
        </w:rPr>
        <w:t>בתחילת שנות ה-90 היו בארצות-הברית תוצאות דומות לאלה שיש עכשיו בארץ. נשיא ארצות-הברית בכבודו ובעצמו, ביל קלינטון, נשא נאום לאומה תחת הכותרת: אומה בסכנה. מייד התחילו תוכניות ענק עם הפניית משאבים לשיפור המצב. ואכן הי</w:t>
      </w:r>
      <w:r>
        <w:rPr>
          <w:rFonts w:hint="cs"/>
          <w:caps/>
          <w:rtl/>
        </w:rPr>
        <w:t xml:space="preserve">ום, ארצות-הברית הצליחה לקפוץ מהשליש התחתון בטבלה העולמית של ההישגים במתמטיקה והבנת הנקרא לשליש העליון. </w:t>
      </w:r>
    </w:p>
    <w:p w14:paraId="52C19A45" w14:textId="77777777" w:rsidR="00000000" w:rsidRDefault="009F4636">
      <w:pPr>
        <w:pStyle w:val="a"/>
        <w:rPr>
          <w:rFonts w:hint="cs"/>
          <w:caps/>
          <w:rtl/>
        </w:rPr>
      </w:pPr>
    </w:p>
    <w:p w14:paraId="6848223B" w14:textId="77777777" w:rsidR="00000000" w:rsidRDefault="009F4636">
      <w:pPr>
        <w:pStyle w:val="a"/>
        <w:rPr>
          <w:rFonts w:hint="cs"/>
          <w:caps/>
          <w:rtl/>
        </w:rPr>
      </w:pPr>
      <w:r>
        <w:rPr>
          <w:rFonts w:hint="cs"/>
          <w:caps/>
          <w:rtl/>
        </w:rPr>
        <w:t>בארץ המצב מידרדר, אין שיפור והאחריות נופלת על שרת החינוך. שרת החינוך צריכה להתפטר. היא צריכה להתפטר, ואי-אפשר להיתלות במה שקרה קודם. אנחנו נבחן אותה גם</w:t>
      </w:r>
      <w:r>
        <w:rPr>
          <w:rFonts w:hint="cs"/>
          <w:caps/>
          <w:rtl/>
        </w:rPr>
        <w:t xml:space="preserve"> על מה שעשתה בתקופה האחרונה, מאז תחילת כהונתה. 11 פעמים  קוצץ תקציב החינוך, ומה היא עשתה? אומרים שיש לה כוח פוליטי, שהיא יכולה להשפיע, אבל לאן הולך הכוח הפוליטי? לא לעזרת התלמידים, לא למען החינוך, אלא לעבר אפיקים אחרים שאין קשר בינם לבין החינוך. היא אפילו </w:t>
      </w:r>
      <w:r>
        <w:rPr>
          <w:rFonts w:hint="cs"/>
          <w:caps/>
          <w:rtl/>
        </w:rPr>
        <w:t xml:space="preserve">עשתה ניסיון - - - </w:t>
      </w:r>
    </w:p>
    <w:p w14:paraId="3256111E" w14:textId="77777777" w:rsidR="00000000" w:rsidRDefault="009F4636">
      <w:pPr>
        <w:pStyle w:val="a"/>
        <w:rPr>
          <w:rFonts w:hint="cs"/>
          <w:caps/>
          <w:rtl/>
        </w:rPr>
      </w:pPr>
    </w:p>
    <w:p w14:paraId="2ADB8404" w14:textId="77777777" w:rsidR="00000000" w:rsidRDefault="009F4636">
      <w:pPr>
        <w:pStyle w:val="ad"/>
        <w:rPr>
          <w:b w:val="0"/>
          <w:bCs w:val="0"/>
          <w:caps/>
          <w:u w:val="none"/>
          <w:rtl/>
        </w:rPr>
      </w:pPr>
      <w:r>
        <w:rPr>
          <w:b w:val="0"/>
          <w:bCs w:val="0"/>
          <w:caps/>
          <w:u w:val="none"/>
          <w:rtl/>
        </w:rPr>
        <w:t>היו"ר נסים דהן:</w:t>
      </w:r>
    </w:p>
    <w:p w14:paraId="4264584F" w14:textId="77777777" w:rsidR="00000000" w:rsidRDefault="009F4636">
      <w:pPr>
        <w:pStyle w:val="a"/>
        <w:rPr>
          <w:caps/>
          <w:rtl/>
        </w:rPr>
      </w:pPr>
    </w:p>
    <w:p w14:paraId="1E9C93C9" w14:textId="77777777" w:rsidR="00000000" w:rsidRDefault="009F4636">
      <w:pPr>
        <w:pStyle w:val="a"/>
        <w:rPr>
          <w:rFonts w:hint="cs"/>
          <w:caps/>
          <w:rtl/>
        </w:rPr>
      </w:pPr>
      <w:r>
        <w:rPr>
          <w:rFonts w:hint="cs"/>
          <w:caps/>
          <w:rtl/>
        </w:rPr>
        <w:t>תודה רבה. נא לסיים.</w:t>
      </w:r>
    </w:p>
    <w:p w14:paraId="77DE4BA0" w14:textId="77777777" w:rsidR="00000000" w:rsidRDefault="009F4636">
      <w:pPr>
        <w:pStyle w:val="a"/>
        <w:rPr>
          <w:rFonts w:hint="cs"/>
          <w:caps/>
          <w:rtl/>
        </w:rPr>
      </w:pPr>
    </w:p>
    <w:p w14:paraId="26082F83" w14:textId="77777777" w:rsidR="00000000" w:rsidRDefault="009F4636">
      <w:pPr>
        <w:pStyle w:val="SpeakerCon"/>
        <w:rPr>
          <w:b w:val="0"/>
          <w:bCs w:val="0"/>
          <w:caps/>
          <w:u w:val="none"/>
          <w:rtl/>
        </w:rPr>
      </w:pPr>
      <w:bookmarkStart w:id="246" w:name="FS000001061T18_06_2003_14_42_14C"/>
      <w:bookmarkEnd w:id="246"/>
      <w:r>
        <w:rPr>
          <w:b w:val="0"/>
          <w:bCs w:val="0"/>
          <w:caps/>
          <w:u w:val="none"/>
          <w:rtl/>
        </w:rPr>
        <w:t>ג'מאל זחאלקה (בל"ד):</w:t>
      </w:r>
    </w:p>
    <w:p w14:paraId="23138E22" w14:textId="77777777" w:rsidR="00000000" w:rsidRDefault="009F4636">
      <w:pPr>
        <w:pStyle w:val="a"/>
        <w:rPr>
          <w:caps/>
          <w:rtl/>
        </w:rPr>
      </w:pPr>
    </w:p>
    <w:p w14:paraId="40406426" w14:textId="77777777" w:rsidR="00000000" w:rsidRDefault="009F4636">
      <w:pPr>
        <w:pStyle w:val="a"/>
        <w:rPr>
          <w:rFonts w:hint="cs"/>
          <w:caps/>
          <w:rtl/>
        </w:rPr>
      </w:pPr>
      <w:r>
        <w:rPr>
          <w:rFonts w:hint="cs"/>
          <w:caps/>
          <w:rtl/>
        </w:rPr>
        <w:t>אני רוצה לומר כמה מלים על ראש הממשלה.</w:t>
      </w:r>
    </w:p>
    <w:p w14:paraId="014EEFAF" w14:textId="77777777" w:rsidR="00000000" w:rsidRDefault="009F4636">
      <w:pPr>
        <w:pStyle w:val="a"/>
        <w:rPr>
          <w:rFonts w:hint="cs"/>
          <w:caps/>
          <w:rtl/>
        </w:rPr>
      </w:pPr>
    </w:p>
    <w:p w14:paraId="4C4DB2F0"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5BD67B07" w14:textId="77777777" w:rsidR="00000000" w:rsidRDefault="009F4636">
      <w:pPr>
        <w:pStyle w:val="a"/>
        <w:rPr>
          <w:rFonts w:hint="cs"/>
          <w:caps/>
          <w:rtl/>
        </w:rPr>
      </w:pPr>
    </w:p>
    <w:p w14:paraId="4E3A98AE" w14:textId="77777777" w:rsidR="00000000" w:rsidRDefault="009F4636">
      <w:pPr>
        <w:pStyle w:val="a"/>
        <w:rPr>
          <w:rFonts w:hint="cs"/>
          <w:caps/>
          <w:rtl/>
        </w:rPr>
      </w:pPr>
      <w:r>
        <w:rPr>
          <w:rFonts w:hint="cs"/>
          <w:caps/>
          <w:rtl/>
        </w:rPr>
        <w:t>לא. חבר הכנסת זחאלקה, עם כל הכבוד, יש תקנון. התקנון מחייב שלוש דקות, ואתה מדבר כבר ארבע. אתה לא יכול להגיד שעכשיו אתה מת</w:t>
      </w:r>
      <w:r>
        <w:rPr>
          <w:rFonts w:hint="cs"/>
          <w:caps/>
          <w:rtl/>
        </w:rPr>
        <w:t>חיל לדבר לראש הממשלה. משפט אחרון,  בבקשה.</w:t>
      </w:r>
    </w:p>
    <w:p w14:paraId="39001C95" w14:textId="77777777" w:rsidR="00000000" w:rsidRDefault="009F4636">
      <w:pPr>
        <w:pStyle w:val="a"/>
        <w:rPr>
          <w:rFonts w:hint="cs"/>
          <w:caps/>
          <w:rtl/>
        </w:rPr>
      </w:pPr>
    </w:p>
    <w:p w14:paraId="54556402" w14:textId="77777777" w:rsidR="00000000" w:rsidRDefault="009F4636">
      <w:pPr>
        <w:pStyle w:val="SpeakerCon"/>
        <w:rPr>
          <w:b w:val="0"/>
          <w:bCs w:val="0"/>
          <w:caps/>
          <w:u w:val="none"/>
          <w:rtl/>
        </w:rPr>
      </w:pPr>
      <w:bookmarkStart w:id="247" w:name="FS000001061T18_06_2003_14_43_30C"/>
      <w:bookmarkEnd w:id="247"/>
      <w:r>
        <w:rPr>
          <w:rFonts w:hint="eastAsia"/>
          <w:b w:val="0"/>
          <w:bCs w:val="0"/>
          <w:caps/>
          <w:u w:val="none"/>
          <w:rtl/>
        </w:rPr>
        <w:t>ג</w:t>
      </w:r>
      <w:r>
        <w:rPr>
          <w:b w:val="0"/>
          <w:bCs w:val="0"/>
          <w:caps/>
          <w:u w:val="none"/>
          <w:rtl/>
        </w:rPr>
        <w:t>'מאל זחאלקה (בל"ד):</w:t>
      </w:r>
    </w:p>
    <w:p w14:paraId="6AEA7F6F" w14:textId="77777777" w:rsidR="00000000" w:rsidRDefault="009F4636">
      <w:pPr>
        <w:pStyle w:val="a"/>
        <w:rPr>
          <w:rFonts w:hint="cs"/>
          <w:caps/>
          <w:rtl/>
        </w:rPr>
      </w:pPr>
    </w:p>
    <w:p w14:paraId="4127B5F1" w14:textId="77777777" w:rsidR="00000000" w:rsidRDefault="009F4636">
      <w:pPr>
        <w:pStyle w:val="a"/>
        <w:rPr>
          <w:rFonts w:hint="cs"/>
          <w:caps/>
          <w:rtl/>
        </w:rPr>
      </w:pPr>
      <w:r>
        <w:rPr>
          <w:rFonts w:hint="cs"/>
          <w:caps/>
          <w:rtl/>
        </w:rPr>
        <w:t xml:space="preserve">השרה רצתה להציע בממשלה שנושא החינוך יעמוד בעדיפות גבוהה. ראש הממשלה התנגד, והיא מייד משכה את הצעתה. היא אפילו לא מנסה, היא לא עובדת ברצינות כדי לשפר את המצב. אני חושב שאין כישלון בלי אחראים. </w:t>
      </w:r>
      <w:r>
        <w:rPr>
          <w:rFonts w:hint="cs"/>
          <w:caps/>
          <w:rtl/>
        </w:rPr>
        <w:t xml:space="preserve">תודה רבה. </w:t>
      </w:r>
    </w:p>
    <w:p w14:paraId="2B7BB8B1" w14:textId="77777777" w:rsidR="00000000" w:rsidRDefault="009F4636">
      <w:pPr>
        <w:pStyle w:val="a"/>
        <w:ind w:firstLine="0"/>
        <w:rPr>
          <w:rFonts w:hint="cs"/>
          <w:caps/>
          <w:rtl/>
        </w:rPr>
      </w:pPr>
    </w:p>
    <w:p w14:paraId="4469257C" w14:textId="77777777" w:rsidR="00000000" w:rsidRDefault="009F4636">
      <w:pPr>
        <w:pStyle w:val="a"/>
        <w:ind w:firstLine="0"/>
        <w:rPr>
          <w:rFonts w:hint="cs"/>
          <w:caps/>
          <w:rtl/>
        </w:rPr>
      </w:pPr>
    </w:p>
    <w:p w14:paraId="10CFCEF5" w14:textId="77777777" w:rsidR="00000000" w:rsidRDefault="009F4636">
      <w:pPr>
        <w:pStyle w:val="a"/>
        <w:ind w:firstLine="0"/>
        <w:rPr>
          <w:rFonts w:hint="cs"/>
          <w:caps/>
          <w:rtl/>
        </w:rPr>
      </w:pPr>
    </w:p>
    <w:p w14:paraId="0F43365E" w14:textId="77777777" w:rsidR="00000000" w:rsidRDefault="009F4636">
      <w:pPr>
        <w:pStyle w:val="ad"/>
        <w:rPr>
          <w:b w:val="0"/>
          <w:bCs w:val="0"/>
          <w:caps/>
          <w:u w:val="none"/>
          <w:rtl/>
        </w:rPr>
      </w:pPr>
      <w:r>
        <w:rPr>
          <w:b w:val="0"/>
          <w:bCs w:val="0"/>
          <w:caps/>
          <w:u w:val="none"/>
          <w:rtl/>
        </w:rPr>
        <w:t>היו"ר נסים דהן:</w:t>
      </w:r>
    </w:p>
    <w:p w14:paraId="208971D1" w14:textId="77777777" w:rsidR="00000000" w:rsidRDefault="009F4636">
      <w:pPr>
        <w:pStyle w:val="a"/>
        <w:rPr>
          <w:caps/>
          <w:rtl/>
        </w:rPr>
      </w:pPr>
    </w:p>
    <w:p w14:paraId="53E02535" w14:textId="77777777" w:rsidR="00000000" w:rsidRDefault="009F4636">
      <w:pPr>
        <w:pStyle w:val="a"/>
        <w:rPr>
          <w:rFonts w:hint="cs"/>
          <w:caps/>
          <w:rtl/>
        </w:rPr>
      </w:pPr>
      <w:r>
        <w:rPr>
          <w:rFonts w:hint="cs"/>
          <w:caps/>
          <w:rtl/>
        </w:rPr>
        <w:t>תודה רבה. חבר הכנסת חיים כץ. שלוש דקות לרשותך.</w:t>
      </w:r>
    </w:p>
    <w:p w14:paraId="59004AA1" w14:textId="77777777" w:rsidR="00000000" w:rsidRDefault="009F4636">
      <w:pPr>
        <w:pStyle w:val="a"/>
        <w:rPr>
          <w:rFonts w:hint="cs"/>
          <w:caps/>
          <w:rtl/>
        </w:rPr>
      </w:pPr>
    </w:p>
    <w:p w14:paraId="7B3BDD4C" w14:textId="77777777" w:rsidR="00000000" w:rsidRDefault="009F4636">
      <w:pPr>
        <w:pStyle w:val="Speaker"/>
        <w:rPr>
          <w:b w:val="0"/>
          <w:bCs w:val="0"/>
          <w:caps/>
          <w:u w:val="none"/>
          <w:rtl/>
        </w:rPr>
      </w:pPr>
      <w:bookmarkStart w:id="248" w:name="FS000000556T18_06_2003_14_09_06"/>
      <w:bookmarkStart w:id="249" w:name="_Toc45451400"/>
      <w:bookmarkStart w:id="250" w:name="_Toc45970123"/>
      <w:bookmarkEnd w:id="248"/>
      <w:r>
        <w:rPr>
          <w:b w:val="0"/>
          <w:bCs w:val="0"/>
          <w:caps/>
          <w:u w:val="none"/>
          <w:rtl/>
        </w:rPr>
        <w:t>חיים כץ (הליכוד):</w:t>
      </w:r>
      <w:bookmarkEnd w:id="249"/>
      <w:bookmarkEnd w:id="250"/>
    </w:p>
    <w:p w14:paraId="42A5B282" w14:textId="77777777" w:rsidR="00000000" w:rsidRDefault="009F4636">
      <w:pPr>
        <w:pStyle w:val="a"/>
        <w:rPr>
          <w:caps/>
          <w:rtl/>
        </w:rPr>
      </w:pPr>
    </w:p>
    <w:p w14:paraId="69BDEF7A" w14:textId="77777777" w:rsidR="00000000" w:rsidRDefault="009F4636">
      <w:pPr>
        <w:pStyle w:val="a"/>
        <w:rPr>
          <w:rFonts w:hint="cs"/>
          <w:caps/>
          <w:rtl/>
        </w:rPr>
      </w:pPr>
      <w:r>
        <w:rPr>
          <w:rFonts w:hint="cs"/>
          <w:caps/>
          <w:rtl/>
        </w:rPr>
        <w:t>אדוני היושב-ראש, רבותי חברי הכנסת, אדוני ראש הממשלה, גברתי השרה, ודאי שאת לא צריכה להתפטר. צריך לעבוד, צריך לעבוד קשה.</w:t>
      </w:r>
    </w:p>
    <w:p w14:paraId="36991BC0" w14:textId="77777777" w:rsidR="00000000" w:rsidRDefault="009F4636">
      <w:pPr>
        <w:pStyle w:val="a"/>
        <w:rPr>
          <w:rFonts w:hint="cs"/>
          <w:caps/>
          <w:rtl/>
        </w:rPr>
      </w:pPr>
    </w:p>
    <w:p w14:paraId="2ACA54F7" w14:textId="77777777" w:rsidR="00000000" w:rsidRDefault="009F4636">
      <w:pPr>
        <w:pStyle w:val="a"/>
        <w:rPr>
          <w:rFonts w:hint="cs"/>
          <w:caps/>
          <w:rtl/>
        </w:rPr>
      </w:pPr>
      <w:r>
        <w:rPr>
          <w:rFonts w:hint="cs"/>
          <w:caps/>
          <w:rtl/>
        </w:rPr>
        <w:t>במדינת ישראל יש חוק חינוך חובה חינם. ל</w:t>
      </w:r>
      <w:r>
        <w:rPr>
          <w:rFonts w:hint="cs"/>
          <w:caps/>
          <w:rtl/>
        </w:rPr>
        <w:t xml:space="preserve">צערי, לא כך הדבר. לא מעט תשלומים נגבים מההורים, ופורחת לה גם ההשכלה האפורה. </w:t>
      </w:r>
    </w:p>
    <w:p w14:paraId="2F2A54C2" w14:textId="77777777" w:rsidR="00000000" w:rsidRDefault="009F4636">
      <w:pPr>
        <w:pStyle w:val="a"/>
        <w:rPr>
          <w:rFonts w:hint="cs"/>
          <w:caps/>
          <w:rtl/>
        </w:rPr>
      </w:pPr>
    </w:p>
    <w:p w14:paraId="060265D4" w14:textId="77777777" w:rsidR="00000000" w:rsidRDefault="009F4636">
      <w:pPr>
        <w:pStyle w:val="a"/>
        <w:rPr>
          <w:rFonts w:hint="cs"/>
          <w:caps/>
          <w:rtl/>
        </w:rPr>
      </w:pPr>
      <w:r>
        <w:rPr>
          <w:rFonts w:hint="cs"/>
          <w:caps/>
          <w:rtl/>
        </w:rPr>
        <w:t xml:space="preserve">פועל יוצא </w:t>
      </w:r>
      <w:r>
        <w:rPr>
          <w:caps/>
          <w:rtl/>
        </w:rPr>
        <w:t>–</w:t>
      </w:r>
      <w:r>
        <w:rPr>
          <w:rFonts w:hint="cs"/>
          <w:caps/>
          <w:rtl/>
        </w:rPr>
        <w:t xml:space="preserve"> בשנת 1997 החליטה ועדת החינוך לפטור את התלמידים מתשלום על בחינות הבגרות. לצערי, לא רק שלא פוטרים מתשלום על בחינות הבגרות, אלא מדי שנה מעלים את המחיר. היום הורה לשלם כ-</w:t>
      </w:r>
      <w:r>
        <w:rPr>
          <w:rFonts w:hint="cs"/>
          <w:caps/>
          <w:rtl/>
        </w:rPr>
        <w:t xml:space="preserve">625 שקלים אם הילד ניגש ל-25 יחידות בבחינות הבגרות. אולי 625 שקלים הם לא סכום גבוה, נוסף על כל מה שמטילים במערכת החינוך. </w:t>
      </w:r>
    </w:p>
    <w:p w14:paraId="25093735" w14:textId="77777777" w:rsidR="00000000" w:rsidRDefault="009F4636">
      <w:pPr>
        <w:pStyle w:val="a"/>
        <w:rPr>
          <w:rFonts w:hint="cs"/>
          <w:caps/>
          <w:rtl/>
        </w:rPr>
      </w:pPr>
    </w:p>
    <w:p w14:paraId="6D97A0C7" w14:textId="77777777" w:rsidR="00000000" w:rsidRDefault="009F4636">
      <w:pPr>
        <w:pStyle w:val="a"/>
        <w:ind w:firstLine="720"/>
        <w:rPr>
          <w:rFonts w:hint="cs"/>
          <w:caps/>
          <w:rtl/>
        </w:rPr>
      </w:pPr>
      <w:r>
        <w:rPr>
          <w:rFonts w:hint="cs"/>
          <w:caps/>
          <w:rtl/>
        </w:rPr>
        <w:t>עם זאת, לצערי, בחקיקה שלנו יש הרבה חקיקה עתידית. יש הרבה הבטחות של הממשלה שהדברים יתוקנו במהלך השנים, וגם מגדירים תאריכים. כל מה שאנחנ</w:t>
      </w:r>
      <w:r>
        <w:rPr>
          <w:rFonts w:hint="cs"/>
          <w:caps/>
          <w:rtl/>
        </w:rPr>
        <w:t xml:space="preserve">ו לא עומדים בו מראה לאומה, מראה לעם, שאנחנו מבטיחים בשביל להבטיח. יכול להיות שזה לא יותר מדי כסף ליותר מדי אנשים - 625 שקלים עבור הזכות לגשת ולהיבחן בבחינות הבגרות. אבל אנחנו צריכים לכבד את החלטות הכנסת ולהתחיל ליישם אותן.   </w:t>
      </w:r>
    </w:p>
    <w:p w14:paraId="6CFFD8CB" w14:textId="77777777" w:rsidR="00000000" w:rsidRDefault="009F4636">
      <w:pPr>
        <w:pStyle w:val="a"/>
        <w:rPr>
          <w:caps/>
          <w:rtl/>
        </w:rPr>
      </w:pPr>
    </w:p>
    <w:p w14:paraId="2E2CD02B" w14:textId="77777777" w:rsidR="00000000" w:rsidRDefault="009F4636">
      <w:pPr>
        <w:pStyle w:val="a"/>
        <w:rPr>
          <w:rFonts w:hint="cs"/>
          <w:caps/>
          <w:rtl/>
        </w:rPr>
      </w:pPr>
      <w:r>
        <w:rPr>
          <w:rFonts w:hint="cs"/>
          <w:caps/>
          <w:rtl/>
        </w:rPr>
        <w:t>אני מקווה שאת, כשרת חינוך, תד</w:t>
      </w:r>
      <w:r>
        <w:rPr>
          <w:rFonts w:hint="cs"/>
          <w:caps/>
          <w:rtl/>
        </w:rPr>
        <w:t>אגי שהחל מהשנה הבאה יהיו בחינות הבגרות ללא תשלום. אני יודע שמטילים עלייך גזירות, אני מבין את זה, אבל אם קיבלו החלטה, אז קיבלו החלטה. אם רוצים לשנות, אז בחקיקה הנרחבת בחוק ההסדרים בואו נגיד לעם שבחינות בגרות יעלו 25 שקל ליחידת לימודים, ואז נדע שהתשלום חל, א</w:t>
      </w:r>
      <w:r>
        <w:rPr>
          <w:rFonts w:hint="cs"/>
          <w:caps/>
          <w:rtl/>
        </w:rPr>
        <w:t xml:space="preserve">בל לא להגיד שהוא לא יחול ולהחיל אותו בכל זאת. תודה רבה. </w:t>
      </w:r>
    </w:p>
    <w:p w14:paraId="083AD52B" w14:textId="77777777" w:rsidR="00000000" w:rsidRDefault="009F4636">
      <w:pPr>
        <w:pStyle w:val="a"/>
        <w:rPr>
          <w:rFonts w:hint="cs"/>
          <w:caps/>
          <w:rtl/>
        </w:rPr>
      </w:pPr>
    </w:p>
    <w:p w14:paraId="54109A67"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1C003BB6" w14:textId="77777777" w:rsidR="00000000" w:rsidRDefault="009F4636">
      <w:pPr>
        <w:pStyle w:val="a"/>
        <w:rPr>
          <w:rFonts w:hint="cs"/>
          <w:caps/>
          <w:rtl/>
        </w:rPr>
      </w:pPr>
    </w:p>
    <w:p w14:paraId="4FFF63DF" w14:textId="77777777" w:rsidR="00000000" w:rsidRDefault="009F4636">
      <w:pPr>
        <w:pStyle w:val="a"/>
        <w:rPr>
          <w:rFonts w:hint="cs"/>
          <w:caps/>
          <w:rtl/>
        </w:rPr>
      </w:pPr>
      <w:r>
        <w:rPr>
          <w:rFonts w:hint="cs"/>
          <w:caps/>
          <w:rtl/>
        </w:rPr>
        <w:t xml:space="preserve">תודה רבה, גם על שמירת הזמן - פחות מהזמן שהוקצב לו. חבר הכנסת דוד טל, שלוש דקות לרשותך. </w:t>
      </w:r>
    </w:p>
    <w:p w14:paraId="13A7490B" w14:textId="77777777" w:rsidR="00000000" w:rsidRDefault="009F4636">
      <w:pPr>
        <w:pStyle w:val="a"/>
        <w:rPr>
          <w:rFonts w:hint="cs"/>
          <w:caps/>
          <w:rtl/>
        </w:rPr>
      </w:pPr>
    </w:p>
    <w:p w14:paraId="13A9D51C" w14:textId="77777777" w:rsidR="00000000" w:rsidRDefault="009F4636">
      <w:pPr>
        <w:pStyle w:val="Speaker"/>
        <w:rPr>
          <w:b w:val="0"/>
          <w:bCs w:val="0"/>
          <w:caps/>
          <w:u w:val="none"/>
          <w:rtl/>
        </w:rPr>
      </w:pPr>
      <w:bookmarkStart w:id="251" w:name="FS000000493T18_06_2003_14_19_26"/>
      <w:bookmarkEnd w:id="251"/>
    </w:p>
    <w:p w14:paraId="756149CB" w14:textId="77777777" w:rsidR="00000000" w:rsidRDefault="009F4636">
      <w:pPr>
        <w:pStyle w:val="Speaker"/>
        <w:rPr>
          <w:b w:val="0"/>
          <w:bCs w:val="0"/>
          <w:caps/>
          <w:u w:val="none"/>
          <w:rtl/>
        </w:rPr>
      </w:pPr>
      <w:bookmarkStart w:id="252" w:name="_Toc45451401"/>
      <w:bookmarkStart w:id="253" w:name="_Toc45970124"/>
      <w:r>
        <w:rPr>
          <w:rFonts w:hint="eastAsia"/>
          <w:b w:val="0"/>
          <w:bCs w:val="0"/>
          <w:caps/>
          <w:u w:val="none"/>
          <w:rtl/>
        </w:rPr>
        <w:t>דוד</w:t>
      </w:r>
      <w:r>
        <w:rPr>
          <w:b w:val="0"/>
          <w:bCs w:val="0"/>
          <w:caps/>
          <w:u w:val="none"/>
          <w:rtl/>
        </w:rPr>
        <w:t xml:space="preserve"> טל (עם אחד):</w:t>
      </w:r>
      <w:bookmarkEnd w:id="252"/>
      <w:bookmarkEnd w:id="253"/>
    </w:p>
    <w:p w14:paraId="3058DA8C" w14:textId="77777777" w:rsidR="00000000" w:rsidRDefault="009F4636">
      <w:pPr>
        <w:pStyle w:val="a"/>
        <w:rPr>
          <w:rFonts w:hint="cs"/>
          <w:caps/>
          <w:rtl/>
        </w:rPr>
      </w:pPr>
    </w:p>
    <w:p w14:paraId="5BC4F29E" w14:textId="77777777" w:rsidR="00000000" w:rsidRDefault="009F4636">
      <w:pPr>
        <w:pStyle w:val="a"/>
        <w:rPr>
          <w:rFonts w:hint="cs"/>
          <w:caps/>
          <w:rtl/>
        </w:rPr>
      </w:pPr>
      <w:r>
        <w:rPr>
          <w:rFonts w:hint="cs"/>
          <w:caps/>
          <w:rtl/>
        </w:rPr>
        <w:t>אדוני היושב-ראש, אדוני ראש הממשלה, גברתי השרה הנכבדה, אני לא זכיתי לתשובה</w:t>
      </w:r>
      <w:r>
        <w:rPr>
          <w:rFonts w:hint="cs"/>
          <w:caps/>
          <w:rtl/>
        </w:rPr>
        <w:t xml:space="preserve"> בפרק השאילתות, וריתקת אותי עכשיו למקום מושבי.</w:t>
      </w:r>
    </w:p>
    <w:p w14:paraId="2D9C755C" w14:textId="77777777" w:rsidR="00000000" w:rsidRDefault="009F4636">
      <w:pPr>
        <w:pStyle w:val="a"/>
        <w:rPr>
          <w:rFonts w:hint="cs"/>
          <w:caps/>
          <w:rtl/>
        </w:rPr>
      </w:pPr>
    </w:p>
    <w:p w14:paraId="664F1BB8" w14:textId="77777777" w:rsidR="00000000" w:rsidRDefault="009F4636">
      <w:pPr>
        <w:pStyle w:val="ac"/>
        <w:rPr>
          <w:b w:val="0"/>
          <w:bCs w:val="0"/>
          <w:caps/>
          <w:u w:val="none"/>
          <w:rtl/>
        </w:rPr>
      </w:pPr>
      <w:r>
        <w:rPr>
          <w:rFonts w:hint="eastAsia"/>
          <w:b w:val="0"/>
          <w:bCs w:val="0"/>
          <w:caps/>
          <w:u w:val="none"/>
          <w:rtl/>
        </w:rPr>
        <w:t>שרת</w:t>
      </w:r>
      <w:r>
        <w:rPr>
          <w:b w:val="0"/>
          <w:bCs w:val="0"/>
          <w:caps/>
          <w:u w:val="none"/>
          <w:rtl/>
        </w:rPr>
        <w:t xml:space="preserve"> החינוך, התרבות והספורט לימור לבנת:</w:t>
      </w:r>
    </w:p>
    <w:p w14:paraId="03E73EC2" w14:textId="77777777" w:rsidR="00000000" w:rsidRDefault="009F4636">
      <w:pPr>
        <w:pStyle w:val="a"/>
        <w:rPr>
          <w:rFonts w:hint="cs"/>
          <w:caps/>
          <w:rtl/>
        </w:rPr>
      </w:pPr>
    </w:p>
    <w:p w14:paraId="595F54F1" w14:textId="77777777" w:rsidR="00000000" w:rsidRDefault="009F4636">
      <w:pPr>
        <w:pStyle w:val="a"/>
        <w:rPr>
          <w:rFonts w:hint="cs"/>
          <w:caps/>
          <w:rtl/>
        </w:rPr>
      </w:pPr>
      <w:r>
        <w:rPr>
          <w:rFonts w:hint="cs"/>
          <w:caps/>
          <w:rtl/>
        </w:rPr>
        <w:t>כבר משהו טוב.</w:t>
      </w:r>
    </w:p>
    <w:p w14:paraId="394A91CB" w14:textId="77777777" w:rsidR="00000000" w:rsidRDefault="009F4636">
      <w:pPr>
        <w:pStyle w:val="a"/>
        <w:rPr>
          <w:rFonts w:hint="cs"/>
          <w:caps/>
          <w:rtl/>
        </w:rPr>
      </w:pPr>
    </w:p>
    <w:p w14:paraId="7CC7F654" w14:textId="77777777" w:rsidR="00000000" w:rsidRDefault="009F4636">
      <w:pPr>
        <w:pStyle w:val="SpeakerCon"/>
        <w:rPr>
          <w:b w:val="0"/>
          <w:bCs w:val="0"/>
          <w:caps/>
          <w:u w:val="none"/>
          <w:rtl/>
        </w:rPr>
      </w:pPr>
      <w:bookmarkStart w:id="254" w:name="FS000000493T18_06_2003_14_20_53C"/>
      <w:bookmarkEnd w:id="254"/>
      <w:r>
        <w:rPr>
          <w:rFonts w:hint="eastAsia"/>
          <w:b w:val="0"/>
          <w:bCs w:val="0"/>
          <w:caps/>
          <w:u w:val="none"/>
          <w:rtl/>
        </w:rPr>
        <w:t>דוד</w:t>
      </w:r>
      <w:r>
        <w:rPr>
          <w:b w:val="0"/>
          <w:bCs w:val="0"/>
          <w:caps/>
          <w:u w:val="none"/>
          <w:rtl/>
        </w:rPr>
        <w:t xml:space="preserve"> טל (עם אחד):</w:t>
      </w:r>
    </w:p>
    <w:p w14:paraId="1E41EFB3" w14:textId="77777777" w:rsidR="00000000" w:rsidRDefault="009F4636">
      <w:pPr>
        <w:pStyle w:val="a"/>
        <w:rPr>
          <w:rFonts w:hint="cs"/>
          <w:caps/>
          <w:rtl/>
        </w:rPr>
      </w:pPr>
    </w:p>
    <w:p w14:paraId="6295712E" w14:textId="77777777" w:rsidR="00000000" w:rsidRDefault="009F4636">
      <w:pPr>
        <w:pStyle w:val="a"/>
        <w:rPr>
          <w:rFonts w:hint="cs"/>
          <w:caps/>
          <w:rtl/>
        </w:rPr>
      </w:pPr>
      <w:r>
        <w:rPr>
          <w:rFonts w:hint="cs"/>
          <w:caps/>
          <w:rtl/>
        </w:rPr>
        <w:t xml:space="preserve">עשית משהו טוב.  </w:t>
      </w:r>
    </w:p>
    <w:p w14:paraId="1A23D2AC" w14:textId="77777777" w:rsidR="00000000" w:rsidRDefault="009F4636">
      <w:pPr>
        <w:pStyle w:val="a"/>
        <w:rPr>
          <w:rFonts w:hint="cs"/>
          <w:caps/>
          <w:rtl/>
        </w:rPr>
      </w:pPr>
      <w:r>
        <w:rPr>
          <w:rFonts w:hint="cs"/>
          <w:caps/>
          <w:rtl/>
        </w:rPr>
        <w:t xml:space="preserve"> </w:t>
      </w:r>
    </w:p>
    <w:p w14:paraId="6B55C59B" w14:textId="77777777" w:rsidR="00000000" w:rsidRDefault="009F4636">
      <w:pPr>
        <w:pStyle w:val="a"/>
        <w:rPr>
          <w:rFonts w:hint="cs"/>
          <w:caps/>
          <w:rtl/>
        </w:rPr>
      </w:pPr>
      <w:r>
        <w:rPr>
          <w:rFonts w:hint="cs"/>
          <w:caps/>
          <w:rtl/>
        </w:rPr>
        <w:t>אני מסכים עם דבריו של חברי חיים כץ ואני קצת אפרט אותם. אני דוחה את בקשתו של חבר הכנסת זחאלקה, כי אני חושב שבדברים כא</w:t>
      </w:r>
      <w:r>
        <w:rPr>
          <w:rFonts w:hint="cs"/>
          <w:caps/>
          <w:rtl/>
        </w:rPr>
        <w:t xml:space="preserve">לה לא צריך אפילו לתבוע כאן, שלא תתקבל מחר איזו כותרת גדולה שתבעו את פיטוריה של שרת החינוך או תובעים פיטורים של איזה שר - צריך שיהיה משהו רציני עם משקל סגולי רציני. </w:t>
      </w:r>
    </w:p>
    <w:p w14:paraId="548AC331" w14:textId="77777777" w:rsidR="00000000" w:rsidRDefault="009F4636">
      <w:pPr>
        <w:pStyle w:val="a"/>
        <w:rPr>
          <w:rFonts w:hint="cs"/>
          <w:caps/>
          <w:rtl/>
        </w:rPr>
      </w:pPr>
    </w:p>
    <w:p w14:paraId="6A6F209D" w14:textId="77777777" w:rsidR="00000000" w:rsidRDefault="009F4636">
      <w:pPr>
        <w:pStyle w:val="ac"/>
        <w:rPr>
          <w:b w:val="0"/>
          <w:bCs w:val="0"/>
          <w:caps/>
          <w:u w:val="none"/>
          <w:rtl/>
        </w:rPr>
      </w:pPr>
      <w:r>
        <w:rPr>
          <w:rFonts w:hint="eastAsia"/>
          <w:b w:val="0"/>
          <w:bCs w:val="0"/>
          <w:caps/>
          <w:u w:val="none"/>
          <w:rtl/>
        </w:rPr>
        <w:t>ג</w:t>
      </w:r>
      <w:r>
        <w:rPr>
          <w:b w:val="0"/>
          <w:bCs w:val="0"/>
          <w:caps/>
          <w:u w:val="none"/>
          <w:rtl/>
        </w:rPr>
        <w:t>'מאל זחאלקה (בל"ד):</w:t>
      </w:r>
    </w:p>
    <w:p w14:paraId="444323DE" w14:textId="77777777" w:rsidR="00000000" w:rsidRDefault="009F4636">
      <w:pPr>
        <w:pStyle w:val="a"/>
        <w:rPr>
          <w:rFonts w:hint="cs"/>
          <w:caps/>
          <w:rtl/>
        </w:rPr>
      </w:pPr>
    </w:p>
    <w:p w14:paraId="5EC3C6A6" w14:textId="77777777" w:rsidR="00000000" w:rsidRDefault="009F4636">
      <w:pPr>
        <w:pStyle w:val="a"/>
        <w:rPr>
          <w:rFonts w:hint="cs"/>
          <w:caps/>
          <w:rtl/>
        </w:rPr>
      </w:pPr>
      <w:r>
        <w:rPr>
          <w:rFonts w:hint="cs"/>
          <w:caps/>
          <w:rtl/>
        </w:rPr>
        <w:t>זה דבר הכי רציני שיכול להיות.</w:t>
      </w:r>
    </w:p>
    <w:p w14:paraId="17A8C7B1" w14:textId="77777777" w:rsidR="00000000" w:rsidRDefault="009F4636">
      <w:pPr>
        <w:pStyle w:val="a"/>
        <w:rPr>
          <w:rFonts w:hint="cs"/>
          <w:caps/>
          <w:rtl/>
        </w:rPr>
      </w:pPr>
    </w:p>
    <w:p w14:paraId="41018EAB" w14:textId="77777777" w:rsidR="00000000" w:rsidRDefault="009F4636">
      <w:pPr>
        <w:pStyle w:val="ac"/>
        <w:rPr>
          <w:b w:val="0"/>
          <w:bCs w:val="0"/>
          <w:caps/>
          <w:u w:val="none"/>
          <w:rtl/>
        </w:rPr>
      </w:pPr>
      <w:r>
        <w:rPr>
          <w:rFonts w:hint="eastAsia"/>
          <w:b w:val="0"/>
          <w:bCs w:val="0"/>
          <w:caps/>
          <w:u w:val="none"/>
          <w:rtl/>
        </w:rPr>
        <w:t>ואסל</w:t>
      </w:r>
      <w:r>
        <w:rPr>
          <w:b w:val="0"/>
          <w:bCs w:val="0"/>
          <w:caps/>
          <w:u w:val="none"/>
          <w:rtl/>
        </w:rPr>
        <w:t xml:space="preserve"> טאהא (בל"ד):</w:t>
      </w:r>
    </w:p>
    <w:p w14:paraId="73CB06E4" w14:textId="77777777" w:rsidR="00000000" w:rsidRDefault="009F4636">
      <w:pPr>
        <w:pStyle w:val="a"/>
        <w:rPr>
          <w:rFonts w:hint="cs"/>
          <w:caps/>
          <w:rtl/>
        </w:rPr>
      </w:pPr>
    </w:p>
    <w:p w14:paraId="4ED451B0" w14:textId="77777777" w:rsidR="00000000" w:rsidRDefault="009F4636">
      <w:pPr>
        <w:pStyle w:val="a"/>
        <w:rPr>
          <w:rFonts w:hint="cs"/>
          <w:caps/>
          <w:rtl/>
        </w:rPr>
      </w:pPr>
      <w:r>
        <w:rPr>
          <w:rFonts w:hint="cs"/>
          <w:caps/>
          <w:rtl/>
        </w:rPr>
        <w:t>היא הבטיחה להתפטר.</w:t>
      </w:r>
    </w:p>
    <w:p w14:paraId="424EA654" w14:textId="77777777" w:rsidR="00000000" w:rsidRDefault="009F4636">
      <w:pPr>
        <w:pStyle w:val="a"/>
        <w:rPr>
          <w:rFonts w:hint="cs"/>
          <w:caps/>
          <w:rtl/>
        </w:rPr>
      </w:pPr>
    </w:p>
    <w:p w14:paraId="5E4FB2BD" w14:textId="77777777" w:rsidR="00000000" w:rsidRDefault="009F4636">
      <w:pPr>
        <w:pStyle w:val="SpeakerCon"/>
        <w:rPr>
          <w:b w:val="0"/>
          <w:bCs w:val="0"/>
          <w:caps/>
          <w:u w:val="none"/>
          <w:rtl/>
        </w:rPr>
      </w:pPr>
      <w:bookmarkStart w:id="255" w:name="FS000000493T18_06_2003_14_23_21C"/>
      <w:bookmarkEnd w:id="255"/>
      <w:r>
        <w:rPr>
          <w:b w:val="0"/>
          <w:bCs w:val="0"/>
          <w:caps/>
          <w:u w:val="none"/>
          <w:rtl/>
        </w:rPr>
        <w:t>דוד טל (עם אחד):</w:t>
      </w:r>
    </w:p>
    <w:p w14:paraId="3288EEC7" w14:textId="77777777" w:rsidR="00000000" w:rsidRDefault="009F4636">
      <w:pPr>
        <w:pStyle w:val="a"/>
        <w:rPr>
          <w:caps/>
          <w:rtl/>
        </w:rPr>
      </w:pPr>
    </w:p>
    <w:p w14:paraId="4A3D1445" w14:textId="77777777" w:rsidR="00000000" w:rsidRDefault="009F4636">
      <w:pPr>
        <w:pStyle w:val="a"/>
        <w:rPr>
          <w:rFonts w:hint="cs"/>
          <w:caps/>
          <w:rtl/>
        </w:rPr>
      </w:pPr>
      <w:r>
        <w:rPr>
          <w:rFonts w:hint="cs"/>
          <w:caps/>
          <w:rtl/>
        </w:rPr>
        <w:t xml:space="preserve">אדוני ראש הממשלה, המשרד הממשלתי, משרד החינוך במקרה הזה - הרשות המבצעת התחייבה בפני הרשות המחוקקת בוועדת החינוך שהמחירים הללו לא יעלו. אני מדבר כרגע על דבר שצריך להיות נר לרגליה של הממשלה הזאת; כל ממשלה, אגב, לא רק הממשלה הזאת. גם כל שר </w:t>
      </w:r>
      <w:r>
        <w:rPr>
          <w:rFonts w:hint="cs"/>
          <w:caps/>
          <w:rtl/>
        </w:rPr>
        <w:t>שעולה כאן להצהיר אמונים מתחייב לקיים את החלטות הכנסת ואת חוקיה. אני חושב שזו צריכה להיות ממש הוראה מפורשת. אני חושב שכל שר מבין את זה. ברגע שיש התחייבות של הרשות המבצעת אל מול הרשות המחוקקת, המשרד צריך לקיים אותה. רוצה המשרד, מכל מיני סיבות - אי-יכולת, חוס</w:t>
      </w:r>
      <w:r>
        <w:rPr>
          <w:rFonts w:hint="cs"/>
          <w:caps/>
          <w:rtl/>
        </w:rPr>
        <w:t>ר תקציב כזה ואחר, אין לו אפשרות לקיים אותה, צריך לבוא לבית הזה ולבקש לשנות את ההחלטה.</w:t>
      </w:r>
    </w:p>
    <w:p w14:paraId="243F7BF3" w14:textId="77777777" w:rsidR="00000000" w:rsidRDefault="009F4636">
      <w:pPr>
        <w:pStyle w:val="a"/>
        <w:rPr>
          <w:rFonts w:hint="cs"/>
          <w:caps/>
          <w:rtl/>
        </w:rPr>
      </w:pPr>
    </w:p>
    <w:p w14:paraId="3282EDCC" w14:textId="77777777" w:rsidR="00000000" w:rsidRDefault="009F4636">
      <w:pPr>
        <w:pStyle w:val="ac"/>
        <w:rPr>
          <w:b w:val="0"/>
          <w:bCs w:val="0"/>
          <w:caps/>
          <w:u w:val="none"/>
          <w:rtl/>
        </w:rPr>
      </w:pPr>
    </w:p>
    <w:p w14:paraId="63E980C0" w14:textId="77777777" w:rsidR="00000000" w:rsidRDefault="009F4636">
      <w:pPr>
        <w:pStyle w:val="ac"/>
        <w:rPr>
          <w:b w:val="0"/>
          <w:bCs w:val="0"/>
          <w:caps/>
          <w:u w:val="none"/>
          <w:rtl/>
        </w:rPr>
      </w:pPr>
      <w:r>
        <w:rPr>
          <w:rFonts w:hint="eastAsia"/>
          <w:b w:val="0"/>
          <w:bCs w:val="0"/>
          <w:caps/>
          <w:u w:val="none"/>
          <w:rtl/>
        </w:rPr>
        <w:t>שרת</w:t>
      </w:r>
      <w:r>
        <w:rPr>
          <w:b w:val="0"/>
          <w:bCs w:val="0"/>
          <w:caps/>
          <w:u w:val="none"/>
          <w:rtl/>
        </w:rPr>
        <w:t xml:space="preserve"> החינוך, התרבות והספורט לימור לבנת:</w:t>
      </w:r>
    </w:p>
    <w:p w14:paraId="0FFD3732" w14:textId="77777777" w:rsidR="00000000" w:rsidRDefault="009F4636">
      <w:pPr>
        <w:pStyle w:val="a"/>
        <w:rPr>
          <w:rFonts w:hint="cs"/>
          <w:caps/>
          <w:rtl/>
        </w:rPr>
      </w:pPr>
    </w:p>
    <w:p w14:paraId="003B2CCB" w14:textId="77777777" w:rsidR="00000000" w:rsidRDefault="009F4636">
      <w:pPr>
        <w:pStyle w:val="ad"/>
        <w:rPr>
          <w:rFonts w:hint="cs"/>
          <w:b w:val="0"/>
          <w:bCs w:val="0"/>
          <w:caps/>
          <w:u w:val="none"/>
          <w:rtl/>
        </w:rPr>
      </w:pPr>
      <w:r>
        <w:rPr>
          <w:rFonts w:hint="cs"/>
          <w:b w:val="0"/>
          <w:bCs w:val="0"/>
          <w:caps/>
          <w:u w:val="none"/>
          <w:rtl/>
        </w:rPr>
        <w:tab/>
        <w:t>יש תקנות.</w:t>
      </w:r>
    </w:p>
    <w:p w14:paraId="793220FD" w14:textId="77777777" w:rsidR="00000000" w:rsidRDefault="009F4636">
      <w:pPr>
        <w:pStyle w:val="ad"/>
        <w:rPr>
          <w:rFonts w:hint="cs"/>
          <w:b w:val="0"/>
          <w:bCs w:val="0"/>
          <w:caps/>
          <w:u w:val="none"/>
          <w:rtl/>
        </w:rPr>
      </w:pPr>
    </w:p>
    <w:p w14:paraId="1328816D" w14:textId="77777777" w:rsidR="00000000" w:rsidRDefault="009F4636">
      <w:pPr>
        <w:pStyle w:val="ad"/>
        <w:rPr>
          <w:rFonts w:hint="cs"/>
          <w:b w:val="0"/>
          <w:bCs w:val="0"/>
          <w:caps/>
          <w:u w:val="none"/>
          <w:rtl/>
        </w:rPr>
      </w:pPr>
    </w:p>
    <w:p w14:paraId="13F9E9AC"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7586325D" w14:textId="77777777" w:rsidR="00000000" w:rsidRDefault="009F4636">
      <w:pPr>
        <w:pStyle w:val="a"/>
        <w:rPr>
          <w:rFonts w:hint="cs"/>
          <w:caps/>
          <w:rtl/>
        </w:rPr>
      </w:pPr>
    </w:p>
    <w:p w14:paraId="3847138B" w14:textId="77777777" w:rsidR="00000000" w:rsidRDefault="009F4636">
      <w:pPr>
        <w:pStyle w:val="a"/>
        <w:rPr>
          <w:rFonts w:hint="cs"/>
          <w:caps/>
          <w:rtl/>
        </w:rPr>
      </w:pPr>
      <w:r>
        <w:rPr>
          <w:rFonts w:hint="cs"/>
          <w:caps/>
          <w:rtl/>
        </w:rPr>
        <w:t>לא, לא. יש לך זמן לענות, גברתי השרה. יש לך זמן תגובה מלא. תוכלו לענות בקשב. למה צריך קריאות ביניים</w:t>
      </w:r>
      <w:r>
        <w:rPr>
          <w:rFonts w:hint="cs"/>
          <w:caps/>
          <w:rtl/>
        </w:rPr>
        <w:t>? תמשיך.</w:t>
      </w:r>
    </w:p>
    <w:p w14:paraId="19C59BC8" w14:textId="77777777" w:rsidR="00000000" w:rsidRDefault="009F4636">
      <w:pPr>
        <w:pStyle w:val="a"/>
        <w:rPr>
          <w:rFonts w:hint="cs"/>
          <w:caps/>
          <w:rtl/>
        </w:rPr>
      </w:pPr>
    </w:p>
    <w:p w14:paraId="4CF60ACB" w14:textId="77777777" w:rsidR="00000000" w:rsidRDefault="009F4636">
      <w:pPr>
        <w:pStyle w:val="SpeakerCon"/>
        <w:rPr>
          <w:b w:val="0"/>
          <w:bCs w:val="0"/>
          <w:caps/>
          <w:u w:val="none"/>
          <w:rtl/>
        </w:rPr>
      </w:pPr>
      <w:bookmarkStart w:id="256" w:name="FS000000493T18_06_2003_14_27_45C"/>
      <w:bookmarkEnd w:id="256"/>
      <w:r>
        <w:rPr>
          <w:rFonts w:hint="eastAsia"/>
          <w:b w:val="0"/>
          <w:bCs w:val="0"/>
          <w:caps/>
          <w:u w:val="none"/>
          <w:rtl/>
        </w:rPr>
        <w:t>דוד</w:t>
      </w:r>
      <w:r>
        <w:rPr>
          <w:b w:val="0"/>
          <w:bCs w:val="0"/>
          <w:caps/>
          <w:u w:val="none"/>
          <w:rtl/>
        </w:rPr>
        <w:t xml:space="preserve"> טל (עם אחד):</w:t>
      </w:r>
    </w:p>
    <w:p w14:paraId="1608DDFF" w14:textId="77777777" w:rsidR="00000000" w:rsidRDefault="009F4636">
      <w:pPr>
        <w:pStyle w:val="a"/>
        <w:rPr>
          <w:rFonts w:hint="cs"/>
          <w:caps/>
          <w:rtl/>
        </w:rPr>
      </w:pPr>
    </w:p>
    <w:p w14:paraId="6D3947B7" w14:textId="77777777" w:rsidR="00000000" w:rsidRDefault="009F4636">
      <w:pPr>
        <w:pStyle w:val="a"/>
        <w:rPr>
          <w:rFonts w:hint="cs"/>
          <w:caps/>
          <w:rtl/>
        </w:rPr>
      </w:pPr>
      <w:r>
        <w:rPr>
          <w:rFonts w:hint="cs"/>
          <w:caps/>
          <w:rtl/>
        </w:rPr>
        <w:t xml:space="preserve"> אני מבטיח לגברתי שאני לא אפריע לה כשהיא תשיב לי. </w:t>
      </w:r>
    </w:p>
    <w:p w14:paraId="49812DA4" w14:textId="77777777" w:rsidR="00000000" w:rsidRDefault="009F4636">
      <w:pPr>
        <w:pStyle w:val="a"/>
        <w:rPr>
          <w:rFonts w:hint="cs"/>
          <w:caps/>
          <w:rtl/>
        </w:rPr>
      </w:pPr>
    </w:p>
    <w:p w14:paraId="7BC0D7A6" w14:textId="77777777" w:rsidR="00000000" w:rsidRDefault="009F4636">
      <w:pPr>
        <w:pStyle w:val="a"/>
        <w:ind w:firstLine="720"/>
        <w:rPr>
          <w:rFonts w:hint="cs"/>
          <w:caps/>
          <w:rtl/>
        </w:rPr>
      </w:pPr>
      <w:r>
        <w:rPr>
          <w:rFonts w:hint="cs"/>
          <w:caps/>
          <w:rtl/>
        </w:rPr>
        <w:t xml:space="preserve">אבל אני רוצה לומר שוב, ולכן אמרתי גם שאני מסכים עם דבריו של חבר הכנסת כץ, משום שלכאורה אפשר לחשוב שזה לא הרבה כסף. מה הם 25 שקלים, ממש סכום פעוט. אבל יש משפחות שבשבילן 700 שקל </w:t>
      </w:r>
      <w:r>
        <w:rPr>
          <w:rFonts w:hint="cs"/>
          <w:caps/>
          <w:rtl/>
        </w:rPr>
        <w:t>או 600 שקל או 500 שקל זה הרבה מאוד כסף. מה לעשות, אנחנו עדיין צריכים להיות קשובים לרחשי לב הציבור, וחלק גדול ממנו יכול שלא לשלוח את הבנים שלו לבחינות בגרות כיוון שאין לו 700 השקל. חלק אחר, שמאוד מאוד ירצה, בכל כוחו, שבניו ייגשו לבחינות הבגרות, יכול שישלם א</w:t>
      </w:r>
      <w:r>
        <w:rPr>
          <w:rFonts w:hint="cs"/>
          <w:caps/>
          <w:rtl/>
        </w:rPr>
        <w:t>ת 700 השקל הללו, אבל אז הוא יחסוך אותם מפיות אחיהם ואחיותיהם. הרי אנחנו לא מתכוונים לזה. את זה אנחנו לא רוצים.</w:t>
      </w:r>
    </w:p>
    <w:p w14:paraId="301DEACD" w14:textId="77777777" w:rsidR="00000000" w:rsidRDefault="009F4636">
      <w:pPr>
        <w:pStyle w:val="a"/>
        <w:ind w:firstLine="720"/>
        <w:rPr>
          <w:rFonts w:hint="cs"/>
          <w:caps/>
          <w:rtl/>
        </w:rPr>
      </w:pPr>
    </w:p>
    <w:p w14:paraId="06C578BE" w14:textId="77777777" w:rsidR="00000000" w:rsidRDefault="009F4636">
      <w:pPr>
        <w:pStyle w:val="a"/>
        <w:ind w:firstLine="720"/>
        <w:rPr>
          <w:rFonts w:hint="cs"/>
          <w:caps/>
          <w:rtl/>
        </w:rPr>
      </w:pPr>
      <w:r>
        <w:rPr>
          <w:rFonts w:hint="cs"/>
          <w:caps/>
          <w:rtl/>
        </w:rPr>
        <w:t xml:space="preserve">אשר על כן אני סבור, גברתי, שיהיה נכון שתשיבי לנו שהמצב יחזור לקדמותו והמשרד ימשיך להתנהל על-פי התחייבותו לבית הזה, לכנסת ישראל. תודה. </w:t>
      </w:r>
    </w:p>
    <w:p w14:paraId="60B5C253" w14:textId="77777777" w:rsidR="00000000" w:rsidRDefault="009F4636">
      <w:pPr>
        <w:pStyle w:val="a"/>
        <w:ind w:firstLine="720"/>
        <w:rPr>
          <w:rFonts w:hint="cs"/>
          <w:caps/>
          <w:rtl/>
        </w:rPr>
      </w:pPr>
    </w:p>
    <w:p w14:paraId="37ECD7EC" w14:textId="77777777" w:rsidR="00000000" w:rsidRDefault="009F4636">
      <w:pPr>
        <w:pStyle w:val="ad"/>
        <w:rPr>
          <w:b w:val="0"/>
          <w:bCs w:val="0"/>
          <w:caps/>
          <w:u w:val="none"/>
          <w:rtl/>
        </w:rPr>
      </w:pPr>
      <w:r>
        <w:rPr>
          <w:b w:val="0"/>
          <w:bCs w:val="0"/>
          <w:caps/>
          <w:u w:val="none"/>
          <w:rtl/>
        </w:rPr>
        <w:t>היו"ר נס</w:t>
      </w:r>
      <w:r>
        <w:rPr>
          <w:b w:val="0"/>
          <w:bCs w:val="0"/>
          <w:caps/>
          <w:u w:val="none"/>
          <w:rtl/>
        </w:rPr>
        <w:t>ים דהן:</w:t>
      </w:r>
    </w:p>
    <w:p w14:paraId="1424568C" w14:textId="77777777" w:rsidR="00000000" w:rsidRDefault="009F4636">
      <w:pPr>
        <w:pStyle w:val="a"/>
        <w:rPr>
          <w:caps/>
          <w:rtl/>
        </w:rPr>
      </w:pPr>
    </w:p>
    <w:p w14:paraId="5118FC38" w14:textId="77777777" w:rsidR="00000000" w:rsidRDefault="009F4636">
      <w:pPr>
        <w:pStyle w:val="a"/>
        <w:rPr>
          <w:rFonts w:hint="cs"/>
          <w:caps/>
          <w:rtl/>
        </w:rPr>
      </w:pPr>
      <w:r>
        <w:rPr>
          <w:rFonts w:hint="cs"/>
          <w:caps/>
          <w:rtl/>
        </w:rPr>
        <w:t>תודה רבה גם על הדיוק בזמן. חברת הכנסת דליה איציק, בבקשה. שלוש דקות לרשותך.</w:t>
      </w:r>
    </w:p>
    <w:p w14:paraId="4690D57F" w14:textId="77777777" w:rsidR="00000000" w:rsidRDefault="009F4636">
      <w:pPr>
        <w:pStyle w:val="a"/>
        <w:rPr>
          <w:rFonts w:hint="cs"/>
          <w:caps/>
          <w:rtl/>
        </w:rPr>
      </w:pPr>
    </w:p>
    <w:p w14:paraId="3D5B4B38" w14:textId="77777777" w:rsidR="00000000" w:rsidRDefault="009F4636">
      <w:pPr>
        <w:pStyle w:val="Speaker"/>
        <w:rPr>
          <w:b w:val="0"/>
          <w:bCs w:val="0"/>
          <w:caps/>
          <w:u w:val="none"/>
          <w:rtl/>
        </w:rPr>
      </w:pPr>
      <w:bookmarkStart w:id="257" w:name="FS000000433T18_06_2003_14_35_56"/>
      <w:bookmarkStart w:id="258" w:name="_Toc45451402"/>
      <w:bookmarkStart w:id="259" w:name="_Toc45970125"/>
      <w:bookmarkEnd w:id="257"/>
      <w:r>
        <w:rPr>
          <w:rFonts w:hint="eastAsia"/>
          <w:b w:val="0"/>
          <w:bCs w:val="0"/>
          <w:caps/>
          <w:u w:val="none"/>
          <w:rtl/>
        </w:rPr>
        <w:t>דליה</w:t>
      </w:r>
      <w:r>
        <w:rPr>
          <w:b w:val="0"/>
          <w:bCs w:val="0"/>
          <w:caps/>
          <w:u w:val="none"/>
          <w:rtl/>
        </w:rPr>
        <w:t xml:space="preserve"> איציק (העבודה-מימד):</w:t>
      </w:r>
      <w:bookmarkEnd w:id="258"/>
      <w:bookmarkEnd w:id="259"/>
    </w:p>
    <w:p w14:paraId="72617443" w14:textId="77777777" w:rsidR="00000000" w:rsidRDefault="009F4636">
      <w:pPr>
        <w:pStyle w:val="a"/>
        <w:rPr>
          <w:rFonts w:hint="cs"/>
          <w:caps/>
          <w:rtl/>
        </w:rPr>
      </w:pPr>
    </w:p>
    <w:p w14:paraId="1FB63523" w14:textId="77777777" w:rsidR="00000000" w:rsidRDefault="009F4636">
      <w:pPr>
        <w:pStyle w:val="a"/>
        <w:rPr>
          <w:rFonts w:hint="cs"/>
          <w:caps/>
          <w:rtl/>
        </w:rPr>
      </w:pPr>
      <w:r>
        <w:rPr>
          <w:rFonts w:hint="cs"/>
          <w:caps/>
          <w:rtl/>
        </w:rPr>
        <w:t>אדוני היושב-ראש, גברתי השרה, חברי חברי הכנסת, חבל שיושב-ראש ועדת החינוך של הכנסת לא נמצא פה. זה נראה לי נושא ששייך לו מאוד. זה קצת מוזר בעיני שה</w:t>
      </w:r>
      <w:r>
        <w:rPr>
          <w:rFonts w:hint="cs"/>
          <w:caps/>
          <w:rtl/>
        </w:rPr>
        <w:t>וא לא מופיע כאן.</w:t>
      </w:r>
    </w:p>
    <w:p w14:paraId="2C2150DD" w14:textId="77777777" w:rsidR="00000000" w:rsidRDefault="009F4636">
      <w:pPr>
        <w:pStyle w:val="a"/>
        <w:rPr>
          <w:rFonts w:hint="cs"/>
          <w:caps/>
          <w:rtl/>
        </w:rPr>
      </w:pPr>
    </w:p>
    <w:p w14:paraId="1527FD43" w14:textId="77777777" w:rsidR="00000000" w:rsidRDefault="009F4636">
      <w:pPr>
        <w:pStyle w:val="a"/>
        <w:rPr>
          <w:rFonts w:hint="cs"/>
          <w:caps/>
          <w:rtl/>
        </w:rPr>
      </w:pPr>
      <w:r>
        <w:rPr>
          <w:rFonts w:hint="cs"/>
          <w:caps/>
          <w:rtl/>
        </w:rPr>
        <w:t xml:space="preserve">גברתי השרה, כשאני הייתי יושבת-ראש ועדת החינוך של הכנסת היתה הסכמה עם שר החינוך דאז </w:t>
      </w:r>
      <w:r>
        <w:rPr>
          <w:caps/>
          <w:rtl/>
        </w:rPr>
        <w:t>–</w:t>
      </w:r>
      <w:r>
        <w:rPr>
          <w:rFonts w:hint="cs"/>
          <w:caps/>
          <w:rtl/>
        </w:rPr>
        <w:t xml:space="preserve"> לא היה לי מאבק קל עם ראש הממשלה, זכרו לברכה, יצחק רבין </w:t>
      </w:r>
      <w:r>
        <w:rPr>
          <w:caps/>
          <w:rtl/>
        </w:rPr>
        <w:t>–</w:t>
      </w:r>
      <w:r>
        <w:rPr>
          <w:rFonts w:hint="cs"/>
          <w:caps/>
          <w:rtl/>
        </w:rPr>
        <w:t xml:space="preserve"> שלא גובים יותר אגרת בחינות בגרות.</w:t>
      </w:r>
    </w:p>
    <w:p w14:paraId="3A2BB80D" w14:textId="77777777" w:rsidR="00000000" w:rsidRDefault="009F4636">
      <w:pPr>
        <w:pStyle w:val="a"/>
        <w:rPr>
          <w:rFonts w:hint="cs"/>
          <w:caps/>
          <w:rtl/>
        </w:rPr>
      </w:pPr>
    </w:p>
    <w:p w14:paraId="3A4093DA" w14:textId="77777777" w:rsidR="00000000" w:rsidRDefault="009F4636">
      <w:pPr>
        <w:pStyle w:val="a"/>
        <w:rPr>
          <w:rFonts w:hint="cs"/>
          <w:caps/>
          <w:rtl/>
        </w:rPr>
      </w:pPr>
      <w:r>
        <w:rPr>
          <w:rFonts w:hint="cs"/>
          <w:caps/>
          <w:rtl/>
        </w:rPr>
        <w:t>האגרה הזאת או הבחינות בכלל עשויות או עלולות, הכול בעיני המתבו</w:t>
      </w:r>
      <w:r>
        <w:rPr>
          <w:rFonts w:hint="cs"/>
          <w:caps/>
          <w:rtl/>
        </w:rPr>
        <w:t>נן, לעלות בין 500 ל-700 שקל. אני צודקת?</w:t>
      </w:r>
    </w:p>
    <w:p w14:paraId="5A74F6D3" w14:textId="77777777" w:rsidR="00000000" w:rsidRDefault="009F4636">
      <w:pPr>
        <w:pStyle w:val="a"/>
        <w:rPr>
          <w:rFonts w:hint="cs"/>
          <w:caps/>
          <w:rtl/>
        </w:rPr>
      </w:pPr>
    </w:p>
    <w:p w14:paraId="542DD451" w14:textId="77777777" w:rsidR="00000000" w:rsidRDefault="009F4636">
      <w:pPr>
        <w:pStyle w:val="ac"/>
        <w:rPr>
          <w:b w:val="0"/>
          <w:bCs w:val="0"/>
          <w:caps/>
          <w:u w:val="none"/>
          <w:rtl/>
        </w:rPr>
      </w:pPr>
      <w:r>
        <w:rPr>
          <w:rFonts w:hint="eastAsia"/>
          <w:b w:val="0"/>
          <w:bCs w:val="0"/>
          <w:caps/>
          <w:u w:val="none"/>
          <w:rtl/>
        </w:rPr>
        <w:t>שרת</w:t>
      </w:r>
      <w:r>
        <w:rPr>
          <w:b w:val="0"/>
          <w:bCs w:val="0"/>
          <w:caps/>
          <w:u w:val="none"/>
          <w:rtl/>
        </w:rPr>
        <w:t xml:space="preserve"> החינוך, התרבות והספורט לימור לבנת:</w:t>
      </w:r>
    </w:p>
    <w:p w14:paraId="7D371531" w14:textId="77777777" w:rsidR="00000000" w:rsidRDefault="009F4636">
      <w:pPr>
        <w:pStyle w:val="a"/>
        <w:rPr>
          <w:rFonts w:hint="cs"/>
          <w:caps/>
          <w:rtl/>
        </w:rPr>
      </w:pPr>
    </w:p>
    <w:p w14:paraId="4534FCF9" w14:textId="77777777" w:rsidR="00000000" w:rsidRDefault="009F4636">
      <w:pPr>
        <w:pStyle w:val="a"/>
        <w:rPr>
          <w:rFonts w:hint="cs"/>
          <w:caps/>
          <w:rtl/>
        </w:rPr>
      </w:pPr>
      <w:r>
        <w:rPr>
          <w:rFonts w:hint="cs"/>
          <w:caps/>
          <w:rtl/>
        </w:rPr>
        <w:t xml:space="preserve">לא. אני אתן תשובה גם על המעמד החוקי.  </w:t>
      </w:r>
    </w:p>
    <w:p w14:paraId="1CD9C62F" w14:textId="77777777" w:rsidR="00000000" w:rsidRDefault="009F4636">
      <w:pPr>
        <w:pStyle w:val="a"/>
        <w:rPr>
          <w:rFonts w:hint="cs"/>
          <w:caps/>
          <w:rtl/>
        </w:rPr>
      </w:pPr>
    </w:p>
    <w:p w14:paraId="6994B7DD" w14:textId="77777777" w:rsidR="00000000" w:rsidRDefault="009F4636">
      <w:pPr>
        <w:pStyle w:val="ad"/>
        <w:rPr>
          <w:b w:val="0"/>
          <w:bCs w:val="0"/>
          <w:caps/>
          <w:u w:val="none"/>
          <w:rtl/>
        </w:rPr>
      </w:pPr>
      <w:r>
        <w:rPr>
          <w:b w:val="0"/>
          <w:bCs w:val="0"/>
          <w:caps/>
          <w:u w:val="none"/>
          <w:rtl/>
        </w:rPr>
        <w:t>היו"ר נסים דהן:</w:t>
      </w:r>
    </w:p>
    <w:p w14:paraId="095E7B5F" w14:textId="77777777" w:rsidR="00000000" w:rsidRDefault="009F4636">
      <w:pPr>
        <w:pStyle w:val="a"/>
        <w:rPr>
          <w:caps/>
          <w:rtl/>
        </w:rPr>
      </w:pPr>
    </w:p>
    <w:p w14:paraId="08AF9613" w14:textId="77777777" w:rsidR="00000000" w:rsidRDefault="009F4636">
      <w:pPr>
        <w:pStyle w:val="a"/>
        <w:rPr>
          <w:rFonts w:hint="cs"/>
          <w:caps/>
          <w:rtl/>
        </w:rPr>
      </w:pPr>
      <w:r>
        <w:rPr>
          <w:rFonts w:hint="cs"/>
          <w:caps/>
          <w:rtl/>
        </w:rPr>
        <w:t>בכל מקרה, התשלום הזה הוא יקר מאוד ויש תלמידים רבים שאינם יכולים לשאת במחיר הכבד הזה.</w:t>
      </w:r>
    </w:p>
    <w:p w14:paraId="531D10F9" w14:textId="77777777" w:rsidR="00000000" w:rsidRDefault="009F4636">
      <w:pPr>
        <w:pStyle w:val="a"/>
        <w:rPr>
          <w:rFonts w:hint="cs"/>
          <w:caps/>
          <w:rtl/>
        </w:rPr>
      </w:pPr>
    </w:p>
    <w:p w14:paraId="1D20F188" w14:textId="77777777" w:rsidR="00000000" w:rsidRDefault="009F4636">
      <w:pPr>
        <w:pStyle w:val="Speaker"/>
        <w:rPr>
          <w:b w:val="0"/>
          <w:bCs w:val="0"/>
          <w:caps/>
          <w:u w:val="none"/>
          <w:rtl/>
        </w:rPr>
      </w:pPr>
      <w:bookmarkStart w:id="260" w:name="_Toc45451403"/>
      <w:bookmarkStart w:id="261" w:name="_Toc45970126"/>
      <w:r>
        <w:rPr>
          <w:rFonts w:hint="eastAsia"/>
          <w:b w:val="0"/>
          <w:bCs w:val="0"/>
          <w:caps/>
          <w:u w:val="none"/>
          <w:rtl/>
        </w:rPr>
        <w:t>דליה</w:t>
      </w:r>
      <w:r>
        <w:rPr>
          <w:b w:val="0"/>
          <w:bCs w:val="0"/>
          <w:caps/>
          <w:u w:val="none"/>
          <w:rtl/>
        </w:rPr>
        <w:t xml:space="preserve"> איציק (העבודה-מימד):</w:t>
      </w:r>
      <w:bookmarkEnd w:id="260"/>
      <w:bookmarkEnd w:id="261"/>
    </w:p>
    <w:p w14:paraId="13DEB66A" w14:textId="77777777" w:rsidR="00000000" w:rsidRDefault="009F4636">
      <w:pPr>
        <w:pStyle w:val="a"/>
        <w:rPr>
          <w:rFonts w:hint="cs"/>
          <w:caps/>
          <w:rtl/>
        </w:rPr>
      </w:pPr>
    </w:p>
    <w:p w14:paraId="6208C956" w14:textId="77777777" w:rsidR="00000000" w:rsidRDefault="009F4636">
      <w:pPr>
        <w:pStyle w:val="a"/>
        <w:rPr>
          <w:rFonts w:hint="cs"/>
          <w:caps/>
          <w:rtl/>
        </w:rPr>
      </w:pPr>
      <w:r>
        <w:rPr>
          <w:rFonts w:hint="cs"/>
          <w:caps/>
          <w:rtl/>
        </w:rPr>
        <w:t>העובד</w:t>
      </w:r>
      <w:r>
        <w:rPr>
          <w:rFonts w:hint="cs"/>
          <w:caps/>
          <w:rtl/>
        </w:rPr>
        <w:t>ה שבחינות הבגרות הן בעצם אגרת בגרות, שהיא מאוד מוזרה בעיני, אני מניחה שאת ואני ורבים אחרים היו מאוד רוצים שלמרבית תלמידי ישראל תהיה תעודת בגרות, שהיא כניסה, כמעט הייתי מעזה לומר, לחיים. העובדה שלא רק לא נשמר מחיר האגרה, אלא הוא גם עלה, חמורה ביותר בעיני.</w:t>
      </w:r>
    </w:p>
    <w:p w14:paraId="0620D75D" w14:textId="77777777" w:rsidR="00000000" w:rsidRDefault="009F4636">
      <w:pPr>
        <w:pStyle w:val="a"/>
        <w:rPr>
          <w:rFonts w:hint="cs"/>
          <w:caps/>
          <w:rtl/>
        </w:rPr>
      </w:pPr>
    </w:p>
    <w:p w14:paraId="34F2CC93" w14:textId="77777777" w:rsidR="00000000" w:rsidRDefault="009F4636">
      <w:pPr>
        <w:pStyle w:val="a"/>
        <w:rPr>
          <w:rFonts w:hint="cs"/>
          <w:caps/>
          <w:rtl/>
        </w:rPr>
      </w:pPr>
      <w:r>
        <w:rPr>
          <w:rFonts w:hint="cs"/>
          <w:caps/>
          <w:rtl/>
        </w:rPr>
        <w:t xml:space="preserve">אני רוצה להציע לך כאן שיתוף פעולה של אופוזיציה-קואליציה כאחת כדי שהדבר הזה יסולק מן העולם. </w:t>
      </w:r>
    </w:p>
    <w:p w14:paraId="619EE94F" w14:textId="77777777" w:rsidR="00000000" w:rsidRDefault="009F4636">
      <w:pPr>
        <w:pStyle w:val="a"/>
        <w:rPr>
          <w:rFonts w:hint="cs"/>
          <w:caps/>
          <w:rtl/>
        </w:rPr>
      </w:pPr>
    </w:p>
    <w:p w14:paraId="28696799" w14:textId="77777777" w:rsidR="00000000" w:rsidRDefault="009F4636">
      <w:pPr>
        <w:pStyle w:val="a"/>
        <w:ind w:firstLine="720"/>
        <w:rPr>
          <w:rFonts w:hint="cs"/>
          <w:caps/>
          <w:rtl/>
        </w:rPr>
      </w:pPr>
      <w:r>
        <w:rPr>
          <w:rFonts w:hint="cs"/>
          <w:caps/>
          <w:rtl/>
        </w:rPr>
        <w:t>אני כבר לא מדברת, אדוני היושב-ראש, על העובדה</w:t>
      </w:r>
      <w:r>
        <w:rPr>
          <w:caps/>
          <w:rtl/>
        </w:rPr>
        <w:t xml:space="preserve"> </w:t>
      </w:r>
      <w:r>
        <w:rPr>
          <w:rFonts w:hint="cs"/>
          <w:caps/>
          <w:rtl/>
        </w:rPr>
        <w:t>שמדברים על חינוך חינם. פה מוטל מס על תלמידי י"ב, בעצם אולי אחר כך נגרמת אי-כניסתם לחיים כתוצאה מאי-יכולתם לשלם את הסכו</w:t>
      </w:r>
      <w:r>
        <w:rPr>
          <w:rFonts w:hint="cs"/>
          <w:caps/>
          <w:rtl/>
        </w:rPr>
        <w:t xml:space="preserve">ם הזה. אגב, אני לא מכירה אף מנהל בית-ספר שפוטר את התלמידים שלו מהתשלום הזה. מה עושה באמת ילד שאין לו? מה הוא עושה? </w:t>
      </w:r>
    </w:p>
    <w:p w14:paraId="6EB821A2" w14:textId="77777777" w:rsidR="00000000" w:rsidRDefault="009F4636">
      <w:pPr>
        <w:pStyle w:val="a"/>
        <w:ind w:firstLine="720"/>
        <w:rPr>
          <w:rFonts w:hint="cs"/>
          <w:caps/>
          <w:rtl/>
        </w:rPr>
      </w:pPr>
    </w:p>
    <w:p w14:paraId="28EF47E1" w14:textId="77777777" w:rsidR="00000000" w:rsidRDefault="009F4636">
      <w:pPr>
        <w:pStyle w:val="a"/>
        <w:ind w:firstLine="720"/>
        <w:rPr>
          <w:rFonts w:hint="cs"/>
          <w:caps/>
          <w:rtl/>
        </w:rPr>
      </w:pPr>
      <w:r>
        <w:rPr>
          <w:rFonts w:hint="cs"/>
          <w:caps/>
          <w:rtl/>
        </w:rPr>
        <w:t>יש פה גם הפרה בוטה של התחייבות של האוצר כלפי ועדת החינוך של הכנסת, הפרה בוטה של התחייבות משרד החינוך - היום יש שרה אחרת, אבל עדיין יש רציפו</w:t>
      </w:r>
      <w:r>
        <w:rPr>
          <w:rFonts w:hint="cs"/>
          <w:caps/>
          <w:rtl/>
        </w:rPr>
        <w:t>ת שלטונית - שבדבר הזה לא נוגעים יותר.</w:t>
      </w:r>
    </w:p>
    <w:p w14:paraId="7EA5384F" w14:textId="77777777" w:rsidR="00000000" w:rsidRDefault="009F4636">
      <w:pPr>
        <w:pStyle w:val="a"/>
        <w:ind w:firstLine="720"/>
        <w:rPr>
          <w:rFonts w:hint="cs"/>
          <w:caps/>
          <w:rtl/>
        </w:rPr>
      </w:pPr>
    </w:p>
    <w:p w14:paraId="236E2A09" w14:textId="77777777" w:rsidR="00000000" w:rsidRDefault="009F4636">
      <w:pPr>
        <w:pStyle w:val="a"/>
        <w:ind w:firstLine="720"/>
        <w:rPr>
          <w:rFonts w:hint="cs"/>
          <w:caps/>
          <w:rtl/>
        </w:rPr>
      </w:pPr>
      <w:r>
        <w:rPr>
          <w:rFonts w:hint="cs"/>
          <w:caps/>
          <w:rtl/>
        </w:rPr>
        <w:t>אני יודעת שחבר הכנסת אילן שלגי מעלה בימים אלו הצעת חוק</w:t>
      </w:r>
      <w:r>
        <w:rPr>
          <w:caps/>
          <w:rtl/>
        </w:rPr>
        <w:t xml:space="preserve"> </w:t>
      </w:r>
      <w:r>
        <w:rPr>
          <w:rFonts w:hint="cs"/>
          <w:caps/>
          <w:rtl/>
        </w:rPr>
        <w:t xml:space="preserve">שלפיה לא ייגבו תשלומים עבור בחינות הבגרות. אני רוצה לראות אותו עומד מול יושב-ראש הנהלת הקואליציה ועומד מול שר האוצר. אני רוצה לראות אז את שינוי איך היא עומדת מול </w:t>
      </w:r>
      <w:r>
        <w:rPr>
          <w:rFonts w:hint="cs"/>
          <w:caps/>
          <w:rtl/>
        </w:rPr>
        <w:t>הדבר הזה. אני מבטיחה כאן את קולותינו כאיש אחד, ואז באמת נראה איפה הם עומדים. זה יהיה מאוד מעניין לראות. אתה צוחק?</w:t>
      </w:r>
    </w:p>
    <w:p w14:paraId="544F4E25" w14:textId="77777777" w:rsidR="00000000" w:rsidRDefault="009F4636">
      <w:pPr>
        <w:pStyle w:val="a"/>
        <w:ind w:firstLine="720"/>
        <w:rPr>
          <w:caps/>
          <w:rtl/>
        </w:rPr>
      </w:pPr>
    </w:p>
    <w:p w14:paraId="0175C819" w14:textId="77777777" w:rsidR="00000000" w:rsidRDefault="009F4636">
      <w:pPr>
        <w:pStyle w:val="a"/>
        <w:ind w:firstLine="720"/>
        <w:rPr>
          <w:rFonts w:hint="cs"/>
          <w:caps/>
          <w:rtl/>
        </w:rPr>
      </w:pPr>
    </w:p>
    <w:p w14:paraId="1E8A14B7" w14:textId="77777777" w:rsidR="00000000" w:rsidRDefault="009F4636">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32497BB6" w14:textId="77777777" w:rsidR="00000000" w:rsidRDefault="009F4636">
      <w:pPr>
        <w:pStyle w:val="a"/>
        <w:rPr>
          <w:rFonts w:hint="cs"/>
          <w:caps/>
          <w:rtl/>
        </w:rPr>
      </w:pPr>
    </w:p>
    <w:p w14:paraId="481BC22E" w14:textId="77777777" w:rsidR="00000000" w:rsidRDefault="009F4636">
      <w:pPr>
        <w:pStyle w:val="a"/>
        <w:rPr>
          <w:rFonts w:hint="cs"/>
          <w:caps/>
          <w:rtl/>
        </w:rPr>
      </w:pPr>
      <w:r>
        <w:rPr>
          <w:rFonts w:hint="cs"/>
          <w:caps/>
          <w:rtl/>
        </w:rPr>
        <w:t xml:space="preserve">ודאי שאני צוחק. </w:t>
      </w:r>
    </w:p>
    <w:p w14:paraId="6BF544B9" w14:textId="77777777" w:rsidR="00000000" w:rsidRDefault="009F4636">
      <w:pPr>
        <w:pStyle w:val="a"/>
        <w:rPr>
          <w:rFonts w:hint="cs"/>
          <w:caps/>
          <w:rtl/>
        </w:rPr>
      </w:pPr>
    </w:p>
    <w:p w14:paraId="3B5A65D8" w14:textId="77777777" w:rsidR="00000000" w:rsidRDefault="009F4636">
      <w:pPr>
        <w:pStyle w:val="SpeakerCon"/>
        <w:rPr>
          <w:b w:val="0"/>
          <w:bCs w:val="0"/>
          <w:caps/>
          <w:u w:val="none"/>
          <w:rtl/>
        </w:rPr>
      </w:pPr>
      <w:bookmarkStart w:id="262" w:name="FS000000433T18_06_2003_14_47_20C"/>
      <w:bookmarkEnd w:id="262"/>
      <w:r>
        <w:rPr>
          <w:b w:val="0"/>
          <w:bCs w:val="0"/>
          <w:caps/>
          <w:u w:val="none"/>
          <w:rtl/>
        </w:rPr>
        <w:t>דליה איציק (העבודה-מימד):</w:t>
      </w:r>
    </w:p>
    <w:p w14:paraId="1601D408" w14:textId="77777777" w:rsidR="00000000" w:rsidRDefault="009F4636">
      <w:pPr>
        <w:pStyle w:val="a"/>
        <w:rPr>
          <w:caps/>
          <w:rtl/>
        </w:rPr>
      </w:pPr>
    </w:p>
    <w:p w14:paraId="5F2FF219" w14:textId="77777777" w:rsidR="00000000" w:rsidRDefault="009F4636">
      <w:pPr>
        <w:pStyle w:val="a"/>
        <w:rPr>
          <w:rFonts w:hint="cs"/>
          <w:caps/>
          <w:rtl/>
        </w:rPr>
      </w:pPr>
      <w:r>
        <w:rPr>
          <w:rFonts w:hint="cs"/>
          <w:caps/>
          <w:rtl/>
        </w:rPr>
        <w:t xml:space="preserve">גם אני. הוא תמים, אתה אומר. </w:t>
      </w:r>
    </w:p>
    <w:p w14:paraId="4D6795F4" w14:textId="77777777" w:rsidR="00000000" w:rsidRDefault="009F4636">
      <w:pPr>
        <w:pStyle w:val="a"/>
        <w:rPr>
          <w:rFonts w:hint="cs"/>
          <w:caps/>
          <w:rtl/>
        </w:rPr>
      </w:pPr>
    </w:p>
    <w:p w14:paraId="19F0888F" w14:textId="77777777" w:rsidR="00000000" w:rsidRDefault="009F4636">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3BB3A466" w14:textId="77777777" w:rsidR="00000000" w:rsidRDefault="009F4636">
      <w:pPr>
        <w:pStyle w:val="a"/>
        <w:rPr>
          <w:rFonts w:hint="cs"/>
          <w:caps/>
          <w:rtl/>
        </w:rPr>
      </w:pPr>
    </w:p>
    <w:p w14:paraId="75B6BDB6" w14:textId="77777777" w:rsidR="00000000" w:rsidRDefault="009F4636">
      <w:pPr>
        <w:pStyle w:val="a"/>
        <w:rPr>
          <w:rFonts w:hint="cs"/>
          <w:caps/>
          <w:rtl/>
        </w:rPr>
      </w:pPr>
      <w:r>
        <w:rPr>
          <w:rFonts w:hint="cs"/>
          <w:caps/>
          <w:rtl/>
        </w:rPr>
        <w:t>- - -</w:t>
      </w:r>
    </w:p>
    <w:p w14:paraId="7E98D517" w14:textId="77777777" w:rsidR="00000000" w:rsidRDefault="009F4636">
      <w:pPr>
        <w:pStyle w:val="a"/>
        <w:ind w:firstLine="0"/>
        <w:rPr>
          <w:rFonts w:hint="cs"/>
          <w:caps/>
          <w:rtl/>
        </w:rPr>
      </w:pPr>
    </w:p>
    <w:p w14:paraId="4833DBCD" w14:textId="77777777" w:rsidR="00000000" w:rsidRDefault="009F4636">
      <w:pPr>
        <w:pStyle w:val="SpeakerCon"/>
        <w:rPr>
          <w:b w:val="0"/>
          <w:bCs w:val="0"/>
          <w:caps/>
          <w:u w:val="none"/>
          <w:rtl/>
        </w:rPr>
      </w:pPr>
      <w:bookmarkStart w:id="263" w:name="FS000000433T18_06_2003_14_19_38"/>
      <w:bookmarkEnd w:id="263"/>
      <w:r>
        <w:rPr>
          <w:rFonts w:hint="eastAsia"/>
          <w:b w:val="0"/>
          <w:bCs w:val="0"/>
          <w:caps/>
          <w:u w:val="none"/>
          <w:rtl/>
        </w:rPr>
        <w:t>דליה</w:t>
      </w:r>
      <w:r>
        <w:rPr>
          <w:b w:val="0"/>
          <w:bCs w:val="0"/>
          <w:caps/>
          <w:u w:val="none"/>
          <w:rtl/>
        </w:rPr>
        <w:t xml:space="preserve"> איציק (העבודה-מימד):</w:t>
      </w:r>
    </w:p>
    <w:p w14:paraId="08841879" w14:textId="77777777" w:rsidR="00000000" w:rsidRDefault="009F4636">
      <w:pPr>
        <w:pStyle w:val="a"/>
        <w:rPr>
          <w:rFonts w:hint="cs"/>
          <w:caps/>
          <w:rtl/>
        </w:rPr>
      </w:pPr>
    </w:p>
    <w:p w14:paraId="4EAB9AFF" w14:textId="77777777" w:rsidR="00000000" w:rsidRDefault="009F4636">
      <w:pPr>
        <w:pStyle w:val="a"/>
        <w:rPr>
          <w:rFonts w:hint="cs"/>
          <w:caps/>
          <w:rtl/>
        </w:rPr>
      </w:pPr>
      <w:r>
        <w:rPr>
          <w:rFonts w:hint="cs"/>
          <w:caps/>
          <w:rtl/>
        </w:rPr>
        <w:t xml:space="preserve">אני גם רוצה לומר לך,  בחישוב שלי אז, אני לא יודעת להגיד לכם היום, אני לא מעודכנת בנתונים, בחישוב שלי אז - השרה בוודאי יודעת להשיב במדויק יותר ממני - לא מדובר בהרבה מאוד כסף. לפי דעתי, הערכה, מדובר בכ-60 מיליון שקל, זה לא סיפור </w:t>
      </w:r>
      <w:r>
        <w:rPr>
          <w:rFonts w:hint="cs"/>
          <w:caps/>
          <w:rtl/>
        </w:rPr>
        <w:t xml:space="preserve">מאוד-מאוד גדול, ואין שום סיבה שאנחנו נעמיד את הילדים במצב כזה, כשהם בשעות שהכי קשה להם, הם הכי לחוצים והכי מתוחים, בשעות כאלה הם יוצרים מריבות גם עם ההורים. </w:t>
      </w:r>
    </w:p>
    <w:p w14:paraId="2865F597" w14:textId="77777777" w:rsidR="00000000" w:rsidRDefault="009F4636">
      <w:pPr>
        <w:pStyle w:val="a"/>
        <w:rPr>
          <w:rFonts w:hint="cs"/>
          <w:caps/>
          <w:rtl/>
        </w:rPr>
      </w:pPr>
    </w:p>
    <w:p w14:paraId="6A8B6A3C" w14:textId="77777777" w:rsidR="00000000" w:rsidRDefault="009F4636">
      <w:pPr>
        <w:pStyle w:val="a"/>
        <w:rPr>
          <w:rFonts w:hint="cs"/>
          <w:caps/>
          <w:rtl/>
        </w:rPr>
      </w:pPr>
      <w:r>
        <w:rPr>
          <w:rFonts w:hint="cs"/>
          <w:caps/>
          <w:rtl/>
        </w:rPr>
        <w:t>אני יכולה להראות לכם מכתב שקיבלתי לפני שבוע מאמא שהתחננה ואמרה: מה אני עושה, אין לי כסף לשלם, והמ</w:t>
      </w:r>
      <w:r>
        <w:rPr>
          <w:rFonts w:hint="cs"/>
          <w:caps/>
          <w:rtl/>
        </w:rPr>
        <w:t>צב היה שהילד ניגש למנהל ואמר לו, שחרר אותי, אני אעבוד יום אחד ואחזיר את הכסף. מכתב מאוד-מאוד נוגע ללב.</w:t>
      </w:r>
    </w:p>
    <w:p w14:paraId="01776B79" w14:textId="77777777" w:rsidR="00000000" w:rsidRDefault="009F4636">
      <w:pPr>
        <w:pStyle w:val="a"/>
        <w:rPr>
          <w:rFonts w:hint="cs"/>
          <w:caps/>
          <w:rtl/>
        </w:rPr>
      </w:pPr>
    </w:p>
    <w:p w14:paraId="5D62B51B" w14:textId="77777777" w:rsidR="00000000" w:rsidRDefault="009F4636">
      <w:pPr>
        <w:pStyle w:val="a"/>
        <w:rPr>
          <w:rFonts w:hint="cs"/>
          <w:caps/>
          <w:rtl/>
        </w:rPr>
      </w:pPr>
      <w:r>
        <w:rPr>
          <w:rFonts w:hint="cs"/>
          <w:caps/>
          <w:rtl/>
        </w:rPr>
        <w:t>אני מאוד מבקשת ממך לעמוד בעניין זה כחומה בצורה, ומובטחת לך כאן תמיכתנו. תודה.</w:t>
      </w:r>
    </w:p>
    <w:p w14:paraId="2ECAB6D6" w14:textId="77777777" w:rsidR="00000000" w:rsidRDefault="009F4636">
      <w:pPr>
        <w:pStyle w:val="ad"/>
        <w:rPr>
          <w:b w:val="0"/>
          <w:bCs w:val="0"/>
          <w:caps/>
          <w:u w:val="none"/>
          <w:rtl/>
        </w:rPr>
      </w:pPr>
      <w:r>
        <w:rPr>
          <w:b w:val="0"/>
          <w:bCs w:val="0"/>
          <w:caps/>
          <w:u w:val="none"/>
          <w:rtl/>
        </w:rPr>
        <w:br/>
        <w:t>היו"ר נסים דהן:</w:t>
      </w:r>
    </w:p>
    <w:p w14:paraId="31D4EF82" w14:textId="77777777" w:rsidR="00000000" w:rsidRDefault="009F4636">
      <w:pPr>
        <w:pStyle w:val="a"/>
        <w:rPr>
          <w:caps/>
          <w:rtl/>
        </w:rPr>
      </w:pPr>
    </w:p>
    <w:p w14:paraId="50F517CE" w14:textId="77777777" w:rsidR="00000000" w:rsidRDefault="009F4636">
      <w:pPr>
        <w:pStyle w:val="a"/>
        <w:rPr>
          <w:rFonts w:hint="cs"/>
          <w:caps/>
          <w:rtl/>
        </w:rPr>
      </w:pPr>
      <w:r>
        <w:rPr>
          <w:rFonts w:hint="cs"/>
          <w:caps/>
          <w:rtl/>
        </w:rPr>
        <w:t xml:space="preserve">תודה רבה. חבר הכנסת רשף חן. אחרונת הדוברים - חברת הכנסת </w:t>
      </w:r>
      <w:r>
        <w:rPr>
          <w:rFonts w:hint="cs"/>
          <w:caps/>
          <w:rtl/>
        </w:rPr>
        <w:t xml:space="preserve">אתי לבני, על-פי בקשתה. שלוש דקות, אדוני, לרשותך. </w:t>
      </w:r>
    </w:p>
    <w:p w14:paraId="659F21E9" w14:textId="77777777" w:rsidR="00000000" w:rsidRDefault="009F4636">
      <w:pPr>
        <w:pStyle w:val="Speaker"/>
        <w:rPr>
          <w:rFonts w:hint="cs"/>
          <w:b w:val="0"/>
          <w:bCs w:val="0"/>
          <w:caps/>
          <w:u w:val="none"/>
          <w:rtl/>
        </w:rPr>
      </w:pPr>
      <w:r>
        <w:rPr>
          <w:b w:val="0"/>
          <w:bCs w:val="0"/>
          <w:caps/>
          <w:u w:val="none"/>
          <w:rtl/>
        </w:rPr>
        <w:br/>
      </w:r>
      <w:bookmarkStart w:id="264" w:name="FS000001048T18_06_2003_14_30_52"/>
      <w:bookmarkStart w:id="265" w:name="_Toc45451404"/>
      <w:bookmarkStart w:id="266" w:name="_Toc45970127"/>
      <w:bookmarkEnd w:id="264"/>
      <w:r>
        <w:rPr>
          <w:b w:val="0"/>
          <w:bCs w:val="0"/>
          <w:caps/>
          <w:u w:val="none"/>
          <w:rtl/>
        </w:rPr>
        <w:t>רשף חן (שינוי):</w:t>
      </w:r>
      <w:bookmarkEnd w:id="265"/>
      <w:bookmarkEnd w:id="266"/>
    </w:p>
    <w:p w14:paraId="24E4CCF3" w14:textId="77777777" w:rsidR="00000000" w:rsidRDefault="009F4636">
      <w:pPr>
        <w:pStyle w:val="a"/>
        <w:rPr>
          <w:rFonts w:hint="cs"/>
          <w:caps/>
          <w:rtl/>
        </w:rPr>
      </w:pPr>
    </w:p>
    <w:p w14:paraId="78974FEE" w14:textId="77777777" w:rsidR="00000000" w:rsidRDefault="009F4636">
      <w:pPr>
        <w:pStyle w:val="a"/>
        <w:rPr>
          <w:rFonts w:hint="cs"/>
          <w:caps/>
          <w:rtl/>
        </w:rPr>
      </w:pPr>
      <w:r>
        <w:rPr>
          <w:rFonts w:hint="cs"/>
          <w:caps/>
          <w:rtl/>
        </w:rPr>
        <w:t xml:space="preserve">תודה. </w:t>
      </w:r>
    </w:p>
    <w:p w14:paraId="5FE24C81" w14:textId="77777777" w:rsidR="00000000" w:rsidRDefault="009F4636">
      <w:pPr>
        <w:pStyle w:val="a"/>
        <w:rPr>
          <w:rFonts w:hint="cs"/>
          <w:caps/>
          <w:rtl/>
        </w:rPr>
      </w:pPr>
    </w:p>
    <w:p w14:paraId="079DD233" w14:textId="77777777" w:rsidR="00000000" w:rsidRDefault="009F4636">
      <w:pPr>
        <w:pStyle w:val="a"/>
        <w:rPr>
          <w:rFonts w:hint="cs"/>
          <w:caps/>
          <w:rtl/>
        </w:rPr>
      </w:pPr>
      <w:r>
        <w:rPr>
          <w:rFonts w:hint="cs"/>
          <w:caps/>
          <w:rtl/>
        </w:rPr>
        <w:t>אדוני היושב-ראש, גברתי השרה, ראשית עניין, לסדר - כרכו פה שני עניינים, למעשה עירבו עניין בשאינו מינו - -</w:t>
      </w:r>
    </w:p>
    <w:p w14:paraId="4C95A021" w14:textId="77777777" w:rsidR="00000000" w:rsidRDefault="009F4636">
      <w:pPr>
        <w:pStyle w:val="ac"/>
        <w:rPr>
          <w:b w:val="0"/>
          <w:bCs w:val="0"/>
          <w:caps/>
          <w:u w:val="none"/>
          <w:rtl/>
        </w:rPr>
      </w:pPr>
      <w:r>
        <w:rPr>
          <w:b w:val="0"/>
          <w:bCs w:val="0"/>
          <w:caps/>
          <w:u w:val="none"/>
          <w:rtl/>
        </w:rPr>
        <w:br/>
        <w:t>שרת החינוך, התרבות והספורט לימור לבנת:</w:t>
      </w:r>
    </w:p>
    <w:p w14:paraId="232CF545" w14:textId="77777777" w:rsidR="00000000" w:rsidRDefault="009F4636">
      <w:pPr>
        <w:pStyle w:val="a"/>
        <w:rPr>
          <w:caps/>
          <w:rtl/>
        </w:rPr>
      </w:pPr>
    </w:p>
    <w:p w14:paraId="0ECA2565" w14:textId="77777777" w:rsidR="00000000" w:rsidRDefault="009F4636">
      <w:pPr>
        <w:pStyle w:val="a"/>
        <w:rPr>
          <w:rFonts w:hint="cs"/>
          <w:caps/>
          <w:rtl/>
        </w:rPr>
      </w:pPr>
      <w:r>
        <w:rPr>
          <w:rFonts w:hint="cs"/>
          <w:caps/>
          <w:rtl/>
        </w:rPr>
        <w:t>זו הערה מאוד נכונה, אדוני היושב-ראש</w:t>
      </w:r>
      <w:r>
        <w:rPr>
          <w:rFonts w:hint="cs"/>
          <w:caps/>
          <w:rtl/>
        </w:rPr>
        <w:t>.</w:t>
      </w:r>
    </w:p>
    <w:p w14:paraId="7C09588C" w14:textId="77777777" w:rsidR="00000000" w:rsidRDefault="009F4636">
      <w:pPr>
        <w:pStyle w:val="SpeakerCon"/>
        <w:rPr>
          <w:b w:val="0"/>
          <w:bCs w:val="0"/>
          <w:caps/>
          <w:u w:val="none"/>
          <w:rtl/>
        </w:rPr>
      </w:pPr>
      <w:r>
        <w:rPr>
          <w:b w:val="0"/>
          <w:bCs w:val="0"/>
          <w:caps/>
          <w:u w:val="none"/>
          <w:rtl/>
        </w:rPr>
        <w:br/>
      </w:r>
      <w:bookmarkStart w:id="267" w:name="FS000001048T18_06_2003_14_31_55C"/>
      <w:bookmarkEnd w:id="267"/>
      <w:r>
        <w:rPr>
          <w:b w:val="0"/>
          <w:bCs w:val="0"/>
          <w:caps/>
          <w:u w:val="none"/>
          <w:rtl/>
        </w:rPr>
        <w:t>רשף חן (שינוי):</w:t>
      </w:r>
    </w:p>
    <w:p w14:paraId="0D96F04B" w14:textId="77777777" w:rsidR="00000000" w:rsidRDefault="009F4636">
      <w:pPr>
        <w:pStyle w:val="a"/>
        <w:rPr>
          <w:caps/>
          <w:rtl/>
        </w:rPr>
      </w:pPr>
    </w:p>
    <w:p w14:paraId="728D236B" w14:textId="77777777" w:rsidR="00000000" w:rsidRDefault="009F4636">
      <w:pPr>
        <w:pStyle w:val="a"/>
        <w:rPr>
          <w:rFonts w:hint="cs"/>
          <w:caps/>
          <w:rtl/>
        </w:rPr>
      </w:pPr>
      <w:r>
        <w:rPr>
          <w:rFonts w:hint="cs"/>
          <w:caps/>
          <w:rtl/>
        </w:rPr>
        <w:t>- - אלה עניינים שונים, ויכול להיות שההתייחסות אליהם צריכה להיות שונה - אולי אחד לוועדה, אחד למליאה - זאת אומרת ההתייחסות צריכה להיות שונה.</w:t>
      </w:r>
    </w:p>
    <w:p w14:paraId="2B94A63A" w14:textId="77777777" w:rsidR="00000000" w:rsidRDefault="009F4636">
      <w:pPr>
        <w:pStyle w:val="ac"/>
        <w:rPr>
          <w:b w:val="0"/>
          <w:bCs w:val="0"/>
          <w:caps/>
          <w:u w:val="none"/>
          <w:rtl/>
        </w:rPr>
      </w:pPr>
      <w:r>
        <w:rPr>
          <w:b w:val="0"/>
          <w:bCs w:val="0"/>
          <w:caps/>
          <w:u w:val="none"/>
          <w:rtl/>
        </w:rPr>
        <w:br/>
        <w:t>שרת החינוך, התרבות והספורט לימור לבנת:</w:t>
      </w:r>
    </w:p>
    <w:p w14:paraId="00B9B758" w14:textId="77777777" w:rsidR="00000000" w:rsidRDefault="009F4636">
      <w:pPr>
        <w:pStyle w:val="a"/>
        <w:rPr>
          <w:caps/>
          <w:rtl/>
        </w:rPr>
      </w:pPr>
    </w:p>
    <w:p w14:paraId="6FBB6E40" w14:textId="77777777" w:rsidR="00000000" w:rsidRDefault="009F4636">
      <w:pPr>
        <w:pStyle w:val="a"/>
        <w:rPr>
          <w:rFonts w:hint="cs"/>
          <w:caps/>
          <w:rtl/>
        </w:rPr>
      </w:pPr>
      <w:r>
        <w:rPr>
          <w:rFonts w:hint="cs"/>
          <w:caps/>
          <w:rtl/>
        </w:rPr>
        <w:t>אני מסכימה מאוד.</w:t>
      </w:r>
    </w:p>
    <w:p w14:paraId="048191CE" w14:textId="77777777" w:rsidR="00000000" w:rsidRDefault="009F4636">
      <w:pPr>
        <w:pStyle w:val="SpeakerCon"/>
        <w:rPr>
          <w:b w:val="0"/>
          <w:bCs w:val="0"/>
          <w:caps/>
          <w:u w:val="none"/>
          <w:rtl/>
        </w:rPr>
      </w:pPr>
      <w:r>
        <w:rPr>
          <w:b w:val="0"/>
          <w:bCs w:val="0"/>
          <w:caps/>
          <w:u w:val="none"/>
          <w:rtl/>
        </w:rPr>
        <w:br/>
      </w:r>
      <w:bookmarkStart w:id="268" w:name="FS000001048T18_06_2003_14_33_07C"/>
      <w:bookmarkEnd w:id="268"/>
      <w:r>
        <w:rPr>
          <w:b w:val="0"/>
          <w:bCs w:val="0"/>
          <w:caps/>
          <w:u w:val="none"/>
          <w:rtl/>
        </w:rPr>
        <w:t>רשף חן (שינוי):</w:t>
      </w:r>
    </w:p>
    <w:p w14:paraId="79C330EC" w14:textId="77777777" w:rsidR="00000000" w:rsidRDefault="009F4636">
      <w:pPr>
        <w:pStyle w:val="a"/>
        <w:rPr>
          <w:caps/>
          <w:rtl/>
        </w:rPr>
      </w:pPr>
    </w:p>
    <w:p w14:paraId="5038CA90" w14:textId="77777777" w:rsidR="00000000" w:rsidRDefault="009F4636">
      <w:pPr>
        <w:pStyle w:val="a"/>
        <w:rPr>
          <w:rFonts w:hint="cs"/>
          <w:caps/>
          <w:rtl/>
        </w:rPr>
      </w:pPr>
      <w:r>
        <w:rPr>
          <w:rFonts w:hint="cs"/>
          <w:caps/>
          <w:rtl/>
        </w:rPr>
        <w:t>נושא אחד הוא תשלומי ב</w:t>
      </w:r>
      <w:r>
        <w:rPr>
          <w:rFonts w:hint="cs"/>
          <w:caps/>
          <w:rtl/>
        </w:rPr>
        <w:t>חינות בגרות, ואני לא מבקש לדבר עליו. לעומת זאת, נושא שמאוד מאוד - - -</w:t>
      </w:r>
    </w:p>
    <w:p w14:paraId="2DBFE7D5" w14:textId="77777777" w:rsidR="00000000" w:rsidRDefault="009F4636">
      <w:pPr>
        <w:pStyle w:val="ac"/>
        <w:rPr>
          <w:b w:val="0"/>
          <w:bCs w:val="0"/>
          <w:caps/>
          <w:u w:val="none"/>
          <w:rtl/>
        </w:rPr>
      </w:pPr>
      <w:r>
        <w:rPr>
          <w:b w:val="0"/>
          <w:bCs w:val="0"/>
          <w:caps/>
          <w:u w:val="none"/>
          <w:rtl/>
        </w:rPr>
        <w:br/>
        <w:t>דליה איציק (העבודה-מימד):</w:t>
      </w:r>
    </w:p>
    <w:p w14:paraId="362D90F9" w14:textId="77777777" w:rsidR="00000000" w:rsidRDefault="009F4636">
      <w:pPr>
        <w:pStyle w:val="a"/>
        <w:rPr>
          <w:caps/>
          <w:rtl/>
        </w:rPr>
      </w:pPr>
    </w:p>
    <w:p w14:paraId="0D1F7BF3" w14:textId="77777777" w:rsidR="00000000" w:rsidRDefault="009F4636">
      <w:pPr>
        <w:pStyle w:val="a"/>
        <w:rPr>
          <w:rFonts w:hint="cs"/>
          <w:caps/>
          <w:rtl/>
        </w:rPr>
      </w:pPr>
      <w:r>
        <w:rPr>
          <w:rFonts w:hint="cs"/>
          <w:caps/>
          <w:rtl/>
        </w:rPr>
        <w:t>אגב, למה?</w:t>
      </w:r>
    </w:p>
    <w:p w14:paraId="0BE2C471" w14:textId="77777777" w:rsidR="00000000" w:rsidRDefault="009F4636">
      <w:pPr>
        <w:pStyle w:val="SpeakerCon"/>
        <w:rPr>
          <w:b w:val="0"/>
          <w:bCs w:val="0"/>
          <w:caps/>
          <w:u w:val="none"/>
          <w:rtl/>
        </w:rPr>
      </w:pPr>
      <w:r>
        <w:rPr>
          <w:b w:val="0"/>
          <w:bCs w:val="0"/>
          <w:caps/>
          <w:u w:val="none"/>
          <w:rtl/>
        </w:rPr>
        <w:br/>
      </w:r>
      <w:bookmarkStart w:id="269" w:name="FS000001048T18_06_2003_14_33_49C"/>
      <w:bookmarkEnd w:id="269"/>
      <w:r>
        <w:rPr>
          <w:b w:val="0"/>
          <w:bCs w:val="0"/>
          <w:caps/>
          <w:u w:val="none"/>
          <w:rtl/>
        </w:rPr>
        <w:t>רשף חן (שינוי):</w:t>
      </w:r>
    </w:p>
    <w:p w14:paraId="1596C825" w14:textId="77777777" w:rsidR="00000000" w:rsidRDefault="009F4636">
      <w:pPr>
        <w:pStyle w:val="a"/>
        <w:rPr>
          <w:caps/>
          <w:rtl/>
        </w:rPr>
      </w:pPr>
    </w:p>
    <w:p w14:paraId="5488E38B" w14:textId="77777777" w:rsidR="00000000" w:rsidRDefault="009F4636">
      <w:pPr>
        <w:pStyle w:val="a"/>
        <w:rPr>
          <w:rFonts w:hint="cs"/>
          <w:caps/>
          <w:rtl/>
        </w:rPr>
      </w:pPr>
      <w:r>
        <w:rPr>
          <w:rFonts w:hint="cs"/>
          <w:caps/>
          <w:rtl/>
        </w:rPr>
        <w:t>מפני שאני הגשתי הצעה בעניין אחר, שנראתה לי - - -</w:t>
      </w:r>
    </w:p>
    <w:p w14:paraId="228E3CDD" w14:textId="77777777" w:rsidR="00000000" w:rsidRDefault="009F4636">
      <w:pPr>
        <w:pStyle w:val="ac"/>
        <w:rPr>
          <w:b w:val="0"/>
          <w:bCs w:val="0"/>
          <w:caps/>
          <w:u w:val="none"/>
          <w:rtl/>
        </w:rPr>
      </w:pPr>
      <w:r>
        <w:rPr>
          <w:b w:val="0"/>
          <w:bCs w:val="0"/>
          <w:caps/>
          <w:u w:val="none"/>
          <w:rtl/>
        </w:rPr>
        <w:br/>
        <w:t>שרת החינוך, התרבות והספורט לימור לבנת:</w:t>
      </w:r>
    </w:p>
    <w:p w14:paraId="45C1BD4E" w14:textId="77777777" w:rsidR="00000000" w:rsidRDefault="009F4636">
      <w:pPr>
        <w:pStyle w:val="a"/>
        <w:rPr>
          <w:caps/>
          <w:rtl/>
        </w:rPr>
      </w:pPr>
    </w:p>
    <w:p w14:paraId="34883D11" w14:textId="77777777" w:rsidR="00000000" w:rsidRDefault="009F4636">
      <w:pPr>
        <w:pStyle w:val="a"/>
        <w:rPr>
          <w:rFonts w:hint="cs"/>
          <w:caps/>
          <w:rtl/>
        </w:rPr>
      </w:pPr>
      <w:r>
        <w:rPr>
          <w:rFonts w:hint="cs"/>
          <w:caps/>
          <w:rtl/>
        </w:rPr>
        <w:t>כרכו באופן - אני לא רוצה לפגוע באיש - לא</w:t>
      </w:r>
      <w:r>
        <w:rPr>
          <w:rFonts w:hint="cs"/>
          <w:caps/>
          <w:rtl/>
        </w:rPr>
        <w:t xml:space="preserve"> הגיוני, נאמר זאת כך, שני נושאים - ששניהם חשובים - - - אבל זה לא הגיוני, וזה לא מחובר.</w:t>
      </w:r>
    </w:p>
    <w:p w14:paraId="699B85F2" w14:textId="77777777" w:rsidR="00000000" w:rsidRDefault="009F4636">
      <w:pPr>
        <w:pStyle w:val="ad"/>
        <w:rPr>
          <w:b w:val="0"/>
          <w:bCs w:val="0"/>
          <w:caps/>
          <w:u w:val="none"/>
          <w:rtl/>
        </w:rPr>
      </w:pPr>
      <w:r>
        <w:rPr>
          <w:b w:val="0"/>
          <w:bCs w:val="0"/>
          <w:caps/>
          <w:u w:val="none"/>
          <w:rtl/>
        </w:rPr>
        <w:br/>
      </w:r>
      <w:bookmarkStart w:id="270" w:name="FS000001048T18_06_2003_14_35_52C"/>
      <w:bookmarkEnd w:id="270"/>
      <w:r>
        <w:rPr>
          <w:b w:val="0"/>
          <w:bCs w:val="0"/>
          <w:caps/>
          <w:u w:val="none"/>
          <w:rtl/>
        </w:rPr>
        <w:t>היו"ר נסים דהן:</w:t>
      </w:r>
    </w:p>
    <w:p w14:paraId="0E6E8DC7" w14:textId="77777777" w:rsidR="00000000" w:rsidRDefault="009F4636">
      <w:pPr>
        <w:pStyle w:val="a"/>
        <w:rPr>
          <w:rFonts w:hint="cs"/>
          <w:caps/>
          <w:rtl/>
        </w:rPr>
      </w:pPr>
    </w:p>
    <w:p w14:paraId="4241BE3F" w14:textId="77777777" w:rsidR="00000000" w:rsidRDefault="009F4636">
      <w:pPr>
        <w:pStyle w:val="a"/>
        <w:rPr>
          <w:rFonts w:hint="cs"/>
          <w:caps/>
          <w:rtl/>
        </w:rPr>
      </w:pPr>
      <w:r>
        <w:rPr>
          <w:rFonts w:hint="cs"/>
          <w:caps/>
          <w:rtl/>
        </w:rPr>
        <w:t xml:space="preserve">תודה. הדברים ברורים, הובנו. לתשומת לב יושב-ראש הכנסת. </w:t>
      </w:r>
    </w:p>
    <w:p w14:paraId="6F2C3E24" w14:textId="77777777" w:rsidR="00000000" w:rsidRDefault="009F4636">
      <w:pPr>
        <w:pStyle w:val="SpeakerCon"/>
        <w:rPr>
          <w:b w:val="0"/>
          <w:bCs w:val="0"/>
          <w:caps/>
          <w:u w:val="none"/>
          <w:rtl/>
        </w:rPr>
      </w:pPr>
      <w:r>
        <w:rPr>
          <w:b w:val="0"/>
          <w:bCs w:val="0"/>
          <w:caps/>
          <w:u w:val="none"/>
          <w:rtl/>
        </w:rPr>
        <w:br/>
      </w:r>
      <w:bookmarkStart w:id="271" w:name="FS000001048T18_06_2003_14_36_38C"/>
      <w:bookmarkEnd w:id="271"/>
      <w:r>
        <w:rPr>
          <w:b w:val="0"/>
          <w:bCs w:val="0"/>
          <w:caps/>
          <w:u w:val="none"/>
          <w:rtl/>
        </w:rPr>
        <w:t>רשף חן (שינוי):</w:t>
      </w:r>
    </w:p>
    <w:p w14:paraId="0F58E151" w14:textId="77777777" w:rsidR="00000000" w:rsidRDefault="009F4636">
      <w:pPr>
        <w:pStyle w:val="a"/>
        <w:rPr>
          <w:caps/>
          <w:rtl/>
        </w:rPr>
      </w:pPr>
    </w:p>
    <w:p w14:paraId="5FC8AC2D" w14:textId="77777777" w:rsidR="00000000" w:rsidRDefault="009F4636">
      <w:pPr>
        <w:pStyle w:val="a"/>
        <w:rPr>
          <w:rFonts w:hint="cs"/>
          <w:caps/>
          <w:rtl/>
        </w:rPr>
      </w:pPr>
      <w:r>
        <w:rPr>
          <w:rFonts w:hint="cs"/>
          <w:caps/>
          <w:rtl/>
        </w:rPr>
        <w:t>העניין שהזעיק אותי להגיש הצעה דחופה לסדר-היום היו התוצאות, הפרסומים על החמרה ר</w:t>
      </w:r>
      <w:r>
        <w:rPr>
          <w:rFonts w:hint="cs"/>
          <w:caps/>
          <w:rtl/>
        </w:rPr>
        <w:t>צינית מאוד בתוצאות של התלמידים הישראלים - קודם כול ביחס לתלמידים בעולם, אבל יותר חמור מזה, גם נומינלית. רואים שעשרות אחוזים מהתלמידים בכיתות ח' לא עוברים את הבחינות המשוות במתמטיקה.</w:t>
      </w:r>
    </w:p>
    <w:p w14:paraId="30822CB1" w14:textId="77777777" w:rsidR="00000000" w:rsidRDefault="009F4636">
      <w:pPr>
        <w:pStyle w:val="a"/>
        <w:rPr>
          <w:rFonts w:hint="cs"/>
          <w:caps/>
          <w:rtl/>
        </w:rPr>
      </w:pPr>
    </w:p>
    <w:p w14:paraId="0CF93CD3" w14:textId="77777777" w:rsidR="00000000" w:rsidRDefault="009F4636">
      <w:pPr>
        <w:pStyle w:val="a"/>
        <w:rPr>
          <w:rFonts w:hint="cs"/>
          <w:caps/>
          <w:rtl/>
        </w:rPr>
      </w:pPr>
      <w:r>
        <w:rPr>
          <w:rFonts w:hint="cs"/>
          <w:caps/>
          <w:rtl/>
        </w:rPr>
        <w:t>זה דבר שחייב להדליק אצלנו נורה אדומה ולצלצל בכל הכוח, מפני שזו פצצה מתקתק</w:t>
      </w:r>
      <w:r>
        <w:rPr>
          <w:rFonts w:hint="cs"/>
          <w:caps/>
          <w:rtl/>
        </w:rPr>
        <w:t>ת שתתפוצץ בשנים הבאות, וזו סכנה אסטרטגית לקיומה של מדינת ישראל. הקיום שלנו פה, הכוח שלנו פה, נובעים מהעוצמה שלנו, האיכותית. ואם אנחנו מקבלים עכשיו אינדיקציות ברורות לחלוטין שאנחנו מאבדים את העוצמה האיכותית הזאת, אנחנו בסכנה גדולה.</w:t>
      </w:r>
    </w:p>
    <w:p w14:paraId="509F18CF" w14:textId="77777777" w:rsidR="00000000" w:rsidRDefault="009F4636">
      <w:pPr>
        <w:pStyle w:val="a"/>
        <w:rPr>
          <w:rFonts w:hint="cs"/>
          <w:caps/>
          <w:rtl/>
        </w:rPr>
      </w:pPr>
    </w:p>
    <w:p w14:paraId="028792D9" w14:textId="77777777" w:rsidR="00000000" w:rsidRDefault="009F4636">
      <w:pPr>
        <w:pStyle w:val="a"/>
        <w:rPr>
          <w:rFonts w:hint="cs"/>
          <w:caps/>
          <w:rtl/>
        </w:rPr>
      </w:pPr>
      <w:r>
        <w:rPr>
          <w:rFonts w:hint="cs"/>
          <w:caps/>
          <w:rtl/>
        </w:rPr>
        <w:t>יותר מזה - יש פה גם בעיה</w:t>
      </w:r>
      <w:r>
        <w:rPr>
          <w:rFonts w:hint="cs"/>
          <w:caps/>
          <w:rtl/>
        </w:rPr>
        <w:t xml:space="preserve"> חברתית פנימית, שבעיני היא חמורה מאוד, מפני שאני משוכנע שבקרב הציבור היותר-מבוסס הבעיה הזאת פחות חמורה לא מפני שהוא יותר מוצלח, אלא מהסיבה הפשוטה שההורים היותר-מבוססים יכולים לקנות לילדים שלהם את מה שההורים הפחות-מבוססים לא יכולים לקנות לילדים שלהם. </w:t>
      </w:r>
    </w:p>
    <w:p w14:paraId="2619338C" w14:textId="77777777" w:rsidR="00000000" w:rsidRDefault="009F4636">
      <w:pPr>
        <w:pStyle w:val="a"/>
        <w:rPr>
          <w:rFonts w:hint="cs"/>
          <w:caps/>
          <w:rtl/>
        </w:rPr>
      </w:pPr>
    </w:p>
    <w:p w14:paraId="2FDB5BDA" w14:textId="77777777" w:rsidR="00000000" w:rsidRDefault="009F4636">
      <w:pPr>
        <w:pStyle w:val="a"/>
        <w:rPr>
          <w:rFonts w:hint="cs"/>
          <w:caps/>
          <w:rtl/>
        </w:rPr>
      </w:pPr>
      <w:r>
        <w:rPr>
          <w:rFonts w:hint="cs"/>
          <w:caps/>
          <w:rtl/>
        </w:rPr>
        <w:t xml:space="preserve">ויש </w:t>
      </w:r>
      <w:r>
        <w:rPr>
          <w:rFonts w:hint="cs"/>
          <w:caps/>
          <w:rtl/>
        </w:rPr>
        <w:t>פה רבים שמדברים על שוויון - שוויון במשאבים וכו'. השוויון האמיתי שאנחנו באמת מחויבים לו הוא שוויון ההזדמנויות. אחרי שנתנו שוויון הזדמנויות, כל אחד יעשה כפי יכולתו וכפי כישוריו, אבל שוויון הזדמנויות אנחנו חייבים לתת. אם אנחנו ניצור מצב שיש לנו פה חברה שאין ב</w:t>
      </w:r>
      <w:r>
        <w:rPr>
          <w:rFonts w:hint="cs"/>
          <w:caps/>
          <w:rtl/>
        </w:rPr>
        <w:t xml:space="preserve">ה שוויון הזדמנויות; שבה העני לא מצליח לגמור בית-ספר, והעשיר </w:t>
      </w:r>
      <w:r>
        <w:rPr>
          <w:caps/>
          <w:rtl/>
        </w:rPr>
        <w:t>–</w:t>
      </w:r>
      <w:r>
        <w:rPr>
          <w:rFonts w:hint="cs"/>
          <w:caps/>
          <w:rtl/>
        </w:rPr>
        <w:t xml:space="preserve"> כיוון  שהוא עשיר - מצליח לגמור בית-ספר, אנחנו מעבירים את חוסר השוויון הזה לדורות הבאים ומחמירים את הבעיה, ואנחנו נהרוס את המבנה החברתי - - -</w:t>
      </w:r>
    </w:p>
    <w:p w14:paraId="0D5F8A72" w14:textId="77777777" w:rsidR="00000000" w:rsidRDefault="009F4636">
      <w:pPr>
        <w:pStyle w:val="ac"/>
        <w:rPr>
          <w:b w:val="0"/>
          <w:bCs w:val="0"/>
          <w:caps/>
          <w:u w:val="none"/>
          <w:rtl/>
        </w:rPr>
      </w:pPr>
      <w:r>
        <w:rPr>
          <w:b w:val="0"/>
          <w:bCs w:val="0"/>
          <w:caps/>
          <w:u w:val="none"/>
          <w:rtl/>
        </w:rPr>
        <w:br/>
        <w:t>דוד טל (עם אחד):</w:t>
      </w:r>
    </w:p>
    <w:p w14:paraId="254EFF7F" w14:textId="77777777" w:rsidR="00000000" w:rsidRDefault="009F4636">
      <w:pPr>
        <w:pStyle w:val="a"/>
        <w:rPr>
          <w:caps/>
          <w:rtl/>
        </w:rPr>
      </w:pPr>
    </w:p>
    <w:p w14:paraId="62AC7AEF" w14:textId="77777777" w:rsidR="00000000" w:rsidRDefault="009F4636">
      <w:pPr>
        <w:pStyle w:val="a"/>
        <w:rPr>
          <w:rFonts w:hint="cs"/>
          <w:caps/>
          <w:rtl/>
        </w:rPr>
      </w:pPr>
      <w:r>
        <w:rPr>
          <w:rFonts w:hint="cs"/>
          <w:caps/>
          <w:rtl/>
        </w:rPr>
        <w:t xml:space="preserve">זה המצב היום, חבר הכנסת רשף חן. </w:t>
      </w:r>
    </w:p>
    <w:p w14:paraId="0DF50DD3" w14:textId="77777777" w:rsidR="00000000" w:rsidRDefault="009F4636">
      <w:pPr>
        <w:pStyle w:val="SpeakerCon"/>
        <w:rPr>
          <w:b w:val="0"/>
          <w:bCs w:val="0"/>
          <w:caps/>
          <w:u w:val="none"/>
          <w:rtl/>
        </w:rPr>
      </w:pPr>
      <w:r>
        <w:rPr>
          <w:b w:val="0"/>
          <w:bCs w:val="0"/>
          <w:caps/>
          <w:u w:val="none"/>
          <w:rtl/>
        </w:rPr>
        <w:br/>
      </w:r>
      <w:bookmarkStart w:id="272" w:name="FS000001048T18_06_2003_14_44_18C"/>
      <w:bookmarkEnd w:id="272"/>
      <w:r>
        <w:rPr>
          <w:b w:val="0"/>
          <w:bCs w:val="0"/>
          <w:caps/>
          <w:u w:val="none"/>
          <w:rtl/>
        </w:rPr>
        <w:t>רשף חן (שינוי):</w:t>
      </w:r>
    </w:p>
    <w:p w14:paraId="0D2019D1" w14:textId="77777777" w:rsidR="00000000" w:rsidRDefault="009F4636">
      <w:pPr>
        <w:pStyle w:val="a"/>
        <w:rPr>
          <w:caps/>
          <w:rtl/>
        </w:rPr>
      </w:pPr>
    </w:p>
    <w:p w14:paraId="238B2950" w14:textId="77777777" w:rsidR="00000000" w:rsidRDefault="009F4636">
      <w:pPr>
        <w:pStyle w:val="a"/>
        <w:rPr>
          <w:rFonts w:hint="cs"/>
          <w:caps/>
          <w:rtl/>
        </w:rPr>
      </w:pPr>
      <w:r>
        <w:rPr>
          <w:rFonts w:hint="cs"/>
          <w:caps/>
          <w:rtl/>
        </w:rPr>
        <w:t>אני בטוח ששרת החינוך היא הראשונה שמבינה והיא תסכים אתי, ולכן אני אומר כאן את הדברים למעשה לכנסת ולכלל הממשלה - אסור לנו להזניח את נושא החינוך. זה לא נושא שנותן דיבידנדים מחר בבוקר - -</w:t>
      </w:r>
    </w:p>
    <w:p w14:paraId="2CBCB95B" w14:textId="77777777" w:rsidR="00000000" w:rsidRDefault="009F4636">
      <w:pPr>
        <w:pStyle w:val="ac"/>
        <w:rPr>
          <w:b w:val="0"/>
          <w:bCs w:val="0"/>
          <w:caps/>
          <w:u w:val="none"/>
          <w:rtl/>
        </w:rPr>
      </w:pPr>
      <w:r>
        <w:rPr>
          <w:b w:val="0"/>
          <w:bCs w:val="0"/>
          <w:caps/>
          <w:u w:val="none"/>
          <w:rtl/>
        </w:rPr>
        <w:br/>
        <w:t>דוד טל (עם אחד):</w:t>
      </w:r>
    </w:p>
    <w:p w14:paraId="5F1FA2FC" w14:textId="77777777" w:rsidR="00000000" w:rsidRDefault="009F4636">
      <w:pPr>
        <w:pStyle w:val="a"/>
        <w:rPr>
          <w:caps/>
          <w:rtl/>
        </w:rPr>
      </w:pPr>
    </w:p>
    <w:p w14:paraId="5BBC8FF6" w14:textId="77777777" w:rsidR="00000000" w:rsidRDefault="009F4636">
      <w:pPr>
        <w:pStyle w:val="a"/>
        <w:rPr>
          <w:rFonts w:hint="cs"/>
          <w:caps/>
          <w:rtl/>
        </w:rPr>
      </w:pPr>
      <w:r>
        <w:rPr>
          <w:rFonts w:hint="cs"/>
          <w:caps/>
          <w:rtl/>
        </w:rPr>
        <w:t>מדוע הצבעתם בעד קיצוץ בחינוך?</w:t>
      </w:r>
    </w:p>
    <w:p w14:paraId="6BEBB837" w14:textId="77777777" w:rsidR="00000000" w:rsidRDefault="009F4636">
      <w:pPr>
        <w:pStyle w:val="SpeakerCon"/>
        <w:rPr>
          <w:b w:val="0"/>
          <w:bCs w:val="0"/>
          <w:caps/>
          <w:u w:val="none"/>
          <w:rtl/>
        </w:rPr>
      </w:pPr>
      <w:r>
        <w:rPr>
          <w:b w:val="0"/>
          <w:bCs w:val="0"/>
          <w:caps/>
          <w:u w:val="none"/>
          <w:rtl/>
        </w:rPr>
        <w:br/>
      </w:r>
      <w:bookmarkStart w:id="273" w:name="FS000001048T18_06_2003_14_46_05C"/>
      <w:bookmarkEnd w:id="273"/>
      <w:r>
        <w:rPr>
          <w:b w:val="0"/>
          <w:bCs w:val="0"/>
          <w:caps/>
          <w:u w:val="none"/>
          <w:rtl/>
        </w:rPr>
        <w:t>רשף ח</w:t>
      </w:r>
      <w:r>
        <w:rPr>
          <w:b w:val="0"/>
          <w:bCs w:val="0"/>
          <w:caps/>
          <w:u w:val="none"/>
          <w:rtl/>
        </w:rPr>
        <w:t>ן (שינוי):</w:t>
      </w:r>
    </w:p>
    <w:p w14:paraId="4D070CBE" w14:textId="77777777" w:rsidR="00000000" w:rsidRDefault="009F4636">
      <w:pPr>
        <w:pStyle w:val="a"/>
        <w:rPr>
          <w:rFonts w:hint="cs"/>
          <w:caps/>
          <w:rtl/>
        </w:rPr>
      </w:pPr>
    </w:p>
    <w:p w14:paraId="2280AB1E" w14:textId="77777777" w:rsidR="00000000" w:rsidRDefault="009F4636">
      <w:pPr>
        <w:pStyle w:val="a"/>
        <w:rPr>
          <w:rFonts w:hint="cs"/>
          <w:caps/>
          <w:rtl/>
        </w:rPr>
      </w:pPr>
      <w:r>
        <w:rPr>
          <w:rFonts w:hint="cs"/>
          <w:caps/>
          <w:rtl/>
        </w:rPr>
        <w:t>- - זה נושא שייתן לנו את הדיבידנדים - או את ההיפך מהדיבידנדים - - -</w:t>
      </w:r>
    </w:p>
    <w:p w14:paraId="3D316C6C" w14:textId="77777777" w:rsidR="00000000" w:rsidRDefault="009F4636">
      <w:pPr>
        <w:pStyle w:val="ac"/>
        <w:rPr>
          <w:b w:val="0"/>
          <w:bCs w:val="0"/>
          <w:caps/>
          <w:u w:val="none"/>
          <w:rtl/>
        </w:rPr>
      </w:pPr>
      <w:r>
        <w:rPr>
          <w:b w:val="0"/>
          <w:bCs w:val="0"/>
          <w:caps/>
          <w:u w:val="none"/>
          <w:rtl/>
        </w:rPr>
        <w:br/>
        <w:t>דליה איציק (העבודה-מימד):</w:t>
      </w:r>
    </w:p>
    <w:p w14:paraId="2C1952DD" w14:textId="77777777" w:rsidR="00000000" w:rsidRDefault="009F4636">
      <w:pPr>
        <w:pStyle w:val="a"/>
        <w:rPr>
          <w:caps/>
          <w:rtl/>
        </w:rPr>
      </w:pPr>
    </w:p>
    <w:p w14:paraId="628CA3C7" w14:textId="77777777" w:rsidR="00000000" w:rsidRDefault="009F4636">
      <w:pPr>
        <w:pStyle w:val="a"/>
        <w:rPr>
          <w:rFonts w:hint="cs"/>
          <w:caps/>
          <w:rtl/>
        </w:rPr>
      </w:pPr>
      <w:r>
        <w:rPr>
          <w:rFonts w:hint="cs"/>
          <w:caps/>
          <w:rtl/>
        </w:rPr>
        <w:t xml:space="preserve">למה הצבעת בעד הקיצוץ? </w:t>
      </w:r>
    </w:p>
    <w:p w14:paraId="4873EBAC" w14:textId="77777777" w:rsidR="00000000" w:rsidRDefault="009F4636">
      <w:pPr>
        <w:pStyle w:val="ac"/>
        <w:rPr>
          <w:b w:val="0"/>
          <w:bCs w:val="0"/>
          <w:caps/>
          <w:u w:val="none"/>
          <w:rtl/>
        </w:rPr>
      </w:pPr>
      <w:r>
        <w:rPr>
          <w:b w:val="0"/>
          <w:bCs w:val="0"/>
          <w:caps/>
          <w:u w:val="none"/>
          <w:rtl/>
        </w:rPr>
        <w:br/>
        <w:t>דוד טל (עם אחד):</w:t>
      </w:r>
    </w:p>
    <w:p w14:paraId="22251248" w14:textId="77777777" w:rsidR="00000000" w:rsidRDefault="009F4636">
      <w:pPr>
        <w:pStyle w:val="a"/>
        <w:rPr>
          <w:caps/>
          <w:rtl/>
        </w:rPr>
      </w:pPr>
    </w:p>
    <w:p w14:paraId="033B241C" w14:textId="77777777" w:rsidR="00000000" w:rsidRDefault="009F4636">
      <w:pPr>
        <w:pStyle w:val="a"/>
        <w:rPr>
          <w:rFonts w:hint="cs"/>
          <w:caps/>
          <w:rtl/>
        </w:rPr>
      </w:pPr>
      <w:r>
        <w:rPr>
          <w:rFonts w:hint="cs"/>
          <w:caps/>
          <w:rtl/>
        </w:rPr>
        <w:t xml:space="preserve">בחינוך. בדברים אחרים זה בסדר, אבל - - - </w:t>
      </w:r>
    </w:p>
    <w:p w14:paraId="0EE4F262" w14:textId="77777777" w:rsidR="00000000" w:rsidRDefault="009F4636">
      <w:pPr>
        <w:pStyle w:val="ac"/>
        <w:rPr>
          <w:b w:val="0"/>
          <w:bCs w:val="0"/>
          <w:caps/>
          <w:u w:val="none"/>
          <w:rtl/>
        </w:rPr>
      </w:pPr>
      <w:r>
        <w:rPr>
          <w:b w:val="0"/>
          <w:bCs w:val="0"/>
          <w:caps/>
          <w:u w:val="none"/>
          <w:rtl/>
        </w:rPr>
        <w:br/>
        <w:t>יולי-יואל אדלשטיין (הליכוד):</w:t>
      </w:r>
    </w:p>
    <w:p w14:paraId="00335387" w14:textId="77777777" w:rsidR="00000000" w:rsidRDefault="009F4636">
      <w:pPr>
        <w:pStyle w:val="a"/>
        <w:rPr>
          <w:caps/>
          <w:rtl/>
        </w:rPr>
      </w:pPr>
    </w:p>
    <w:p w14:paraId="4C1815D1" w14:textId="77777777" w:rsidR="00000000" w:rsidRDefault="009F4636">
      <w:pPr>
        <w:pStyle w:val="a"/>
        <w:rPr>
          <w:rFonts w:hint="cs"/>
          <w:caps/>
          <w:rtl/>
        </w:rPr>
      </w:pPr>
      <w:r>
        <w:rPr>
          <w:rFonts w:hint="cs"/>
          <w:caps/>
          <w:rtl/>
        </w:rPr>
        <w:t>מאותן סיבות - - -</w:t>
      </w:r>
    </w:p>
    <w:p w14:paraId="5309E079" w14:textId="77777777" w:rsidR="00000000" w:rsidRDefault="009F4636">
      <w:pPr>
        <w:pStyle w:val="SpeakerCon"/>
        <w:rPr>
          <w:b w:val="0"/>
          <w:bCs w:val="0"/>
          <w:caps/>
          <w:u w:val="none"/>
          <w:rtl/>
        </w:rPr>
      </w:pPr>
      <w:r>
        <w:rPr>
          <w:b w:val="0"/>
          <w:bCs w:val="0"/>
          <w:caps/>
          <w:u w:val="none"/>
          <w:rtl/>
        </w:rPr>
        <w:br/>
      </w:r>
      <w:bookmarkStart w:id="274" w:name="FS000001048T18_06_2003_14_49_55C"/>
      <w:bookmarkEnd w:id="274"/>
      <w:r>
        <w:rPr>
          <w:b w:val="0"/>
          <w:bCs w:val="0"/>
          <w:caps/>
          <w:u w:val="none"/>
          <w:rtl/>
        </w:rPr>
        <w:t>רשף חן (שינוי):</w:t>
      </w:r>
    </w:p>
    <w:p w14:paraId="3CF55940" w14:textId="77777777" w:rsidR="00000000" w:rsidRDefault="009F4636">
      <w:pPr>
        <w:pStyle w:val="a"/>
        <w:rPr>
          <w:caps/>
          <w:rtl/>
        </w:rPr>
      </w:pPr>
    </w:p>
    <w:p w14:paraId="2B6DB72E" w14:textId="77777777" w:rsidR="00000000" w:rsidRDefault="009F4636">
      <w:pPr>
        <w:pStyle w:val="a"/>
        <w:rPr>
          <w:rFonts w:hint="cs"/>
          <w:caps/>
          <w:rtl/>
        </w:rPr>
      </w:pPr>
      <w:r>
        <w:rPr>
          <w:rFonts w:hint="cs"/>
          <w:caps/>
          <w:rtl/>
        </w:rPr>
        <w:t>הצבעתי בעד הקיצוץ בחינוך מאותן סיבות שהצבעתי בעד קיצוצים בדברים אחרים, דליה. מה שאני אומר הוא - - -</w:t>
      </w:r>
    </w:p>
    <w:p w14:paraId="2B192BC4" w14:textId="77777777" w:rsidR="00000000" w:rsidRDefault="009F4636">
      <w:pPr>
        <w:pStyle w:val="ac"/>
        <w:rPr>
          <w:b w:val="0"/>
          <w:bCs w:val="0"/>
          <w:caps/>
          <w:u w:val="none"/>
          <w:rtl/>
        </w:rPr>
      </w:pPr>
      <w:r>
        <w:rPr>
          <w:b w:val="0"/>
          <w:bCs w:val="0"/>
          <w:caps/>
          <w:u w:val="none"/>
          <w:rtl/>
        </w:rPr>
        <w:br/>
        <w:t>דוד טל (עם אחד):</w:t>
      </w:r>
    </w:p>
    <w:p w14:paraId="7FB0BFB0" w14:textId="77777777" w:rsidR="00000000" w:rsidRDefault="009F4636">
      <w:pPr>
        <w:pStyle w:val="a"/>
        <w:rPr>
          <w:caps/>
          <w:rtl/>
        </w:rPr>
      </w:pPr>
    </w:p>
    <w:p w14:paraId="3AB6B9B3" w14:textId="77777777" w:rsidR="00000000" w:rsidRDefault="009F4636">
      <w:pPr>
        <w:pStyle w:val="a"/>
        <w:rPr>
          <w:rFonts w:hint="cs"/>
          <w:caps/>
          <w:rtl/>
        </w:rPr>
      </w:pPr>
      <w:r>
        <w:rPr>
          <w:rFonts w:hint="cs"/>
          <w:caps/>
          <w:rtl/>
        </w:rPr>
        <w:t>- - - זו צביעות - - -</w:t>
      </w:r>
    </w:p>
    <w:p w14:paraId="0EFEDE20" w14:textId="77777777" w:rsidR="00000000" w:rsidRDefault="009F4636">
      <w:pPr>
        <w:pStyle w:val="ac"/>
        <w:rPr>
          <w:b w:val="0"/>
          <w:bCs w:val="0"/>
          <w:caps/>
          <w:u w:val="none"/>
          <w:rtl/>
        </w:rPr>
      </w:pPr>
      <w:r>
        <w:rPr>
          <w:b w:val="0"/>
          <w:bCs w:val="0"/>
          <w:caps/>
          <w:u w:val="none"/>
          <w:rtl/>
        </w:rPr>
        <w:br/>
        <w:t>דליה איציק (העבודה-מימד):</w:t>
      </w:r>
    </w:p>
    <w:p w14:paraId="629C19C9" w14:textId="77777777" w:rsidR="00000000" w:rsidRDefault="009F4636">
      <w:pPr>
        <w:pStyle w:val="a"/>
        <w:rPr>
          <w:caps/>
          <w:rtl/>
        </w:rPr>
      </w:pPr>
    </w:p>
    <w:p w14:paraId="19961BA6" w14:textId="77777777" w:rsidR="00000000" w:rsidRDefault="009F4636">
      <w:pPr>
        <w:pStyle w:val="a"/>
        <w:rPr>
          <w:rFonts w:hint="cs"/>
          <w:caps/>
          <w:rtl/>
        </w:rPr>
      </w:pPr>
      <w:r>
        <w:rPr>
          <w:rFonts w:hint="cs"/>
          <w:caps/>
          <w:rtl/>
        </w:rPr>
        <w:t>- - -</w:t>
      </w:r>
    </w:p>
    <w:p w14:paraId="2EAF6ACD" w14:textId="77777777" w:rsidR="00000000" w:rsidRDefault="009F4636">
      <w:pPr>
        <w:pStyle w:val="a"/>
        <w:rPr>
          <w:rFonts w:hint="cs"/>
          <w:caps/>
          <w:rtl/>
        </w:rPr>
      </w:pPr>
    </w:p>
    <w:p w14:paraId="1AA0F67E" w14:textId="77777777" w:rsidR="00000000" w:rsidRDefault="009F4636">
      <w:pPr>
        <w:pStyle w:val="ac"/>
        <w:rPr>
          <w:b w:val="0"/>
          <w:bCs w:val="0"/>
          <w:caps/>
          <w:u w:val="none"/>
          <w:rtl/>
        </w:rPr>
      </w:pPr>
      <w:r>
        <w:rPr>
          <w:rFonts w:hint="eastAsia"/>
          <w:b w:val="0"/>
          <w:bCs w:val="0"/>
          <w:caps/>
          <w:u w:val="none"/>
          <w:rtl/>
        </w:rPr>
        <w:t>שרת</w:t>
      </w:r>
      <w:r>
        <w:rPr>
          <w:b w:val="0"/>
          <w:bCs w:val="0"/>
          <w:caps/>
          <w:u w:val="none"/>
          <w:rtl/>
        </w:rPr>
        <w:t xml:space="preserve"> החינוך, התרבות והספורט לימור לבנת:</w:t>
      </w:r>
    </w:p>
    <w:p w14:paraId="2C1D0635" w14:textId="77777777" w:rsidR="00000000" w:rsidRDefault="009F4636">
      <w:pPr>
        <w:pStyle w:val="a"/>
        <w:rPr>
          <w:rFonts w:hint="cs"/>
          <w:caps/>
          <w:rtl/>
        </w:rPr>
      </w:pPr>
    </w:p>
    <w:p w14:paraId="7083EF33" w14:textId="77777777" w:rsidR="00000000" w:rsidRDefault="009F4636">
      <w:pPr>
        <w:pStyle w:val="a"/>
        <w:rPr>
          <w:rFonts w:hint="cs"/>
          <w:caps/>
          <w:rtl/>
        </w:rPr>
      </w:pPr>
      <w:r>
        <w:rPr>
          <w:rFonts w:hint="cs"/>
          <w:caps/>
          <w:rtl/>
        </w:rPr>
        <w:t>- - - כשהיית שרה, הצבעת בעד שמונה קיצו</w:t>
      </w:r>
      <w:r>
        <w:rPr>
          <w:rFonts w:hint="cs"/>
          <w:caps/>
          <w:rtl/>
        </w:rPr>
        <w:t>צים - - -</w:t>
      </w:r>
    </w:p>
    <w:p w14:paraId="107C7077" w14:textId="77777777" w:rsidR="00000000" w:rsidRDefault="009F4636">
      <w:pPr>
        <w:pStyle w:val="ac"/>
        <w:rPr>
          <w:b w:val="0"/>
          <w:bCs w:val="0"/>
          <w:caps/>
          <w:u w:val="none"/>
          <w:rtl/>
        </w:rPr>
      </w:pPr>
      <w:r>
        <w:rPr>
          <w:rFonts w:hint="cs"/>
          <w:b w:val="0"/>
          <w:bCs w:val="0"/>
          <w:caps/>
          <w:u w:val="none"/>
          <w:rtl/>
        </w:rPr>
        <w:br/>
      </w:r>
      <w:r>
        <w:rPr>
          <w:rFonts w:hint="eastAsia"/>
          <w:b w:val="0"/>
          <w:bCs w:val="0"/>
          <w:caps/>
          <w:u w:val="none"/>
          <w:rtl/>
        </w:rPr>
        <w:t>דליה</w:t>
      </w:r>
      <w:r>
        <w:rPr>
          <w:b w:val="0"/>
          <w:bCs w:val="0"/>
          <w:caps/>
          <w:u w:val="none"/>
          <w:rtl/>
        </w:rPr>
        <w:t xml:space="preserve"> איציק (העבודה-מימד):</w:t>
      </w:r>
    </w:p>
    <w:p w14:paraId="10F33F4E" w14:textId="77777777" w:rsidR="00000000" w:rsidRDefault="009F4636">
      <w:pPr>
        <w:pStyle w:val="a"/>
        <w:rPr>
          <w:rFonts w:hint="cs"/>
          <w:caps/>
          <w:rtl/>
        </w:rPr>
      </w:pPr>
    </w:p>
    <w:p w14:paraId="5ED03E0B" w14:textId="77777777" w:rsidR="00000000" w:rsidRDefault="009F4636">
      <w:pPr>
        <w:pStyle w:val="a"/>
        <w:rPr>
          <w:rFonts w:hint="cs"/>
          <w:caps/>
          <w:rtl/>
        </w:rPr>
      </w:pPr>
      <w:r>
        <w:rPr>
          <w:rFonts w:hint="cs"/>
          <w:caps/>
          <w:rtl/>
        </w:rPr>
        <w:t>כמו שהשרה לא ידעה לעמוד על הדברים - - -</w:t>
      </w:r>
    </w:p>
    <w:p w14:paraId="75E91A5D" w14:textId="77777777" w:rsidR="00000000" w:rsidRDefault="009F4636">
      <w:pPr>
        <w:pStyle w:val="SpeakerCon"/>
        <w:rPr>
          <w:b w:val="0"/>
          <w:bCs w:val="0"/>
          <w:caps/>
          <w:u w:val="none"/>
          <w:rtl/>
        </w:rPr>
      </w:pPr>
      <w:r>
        <w:rPr>
          <w:b w:val="0"/>
          <w:bCs w:val="0"/>
          <w:caps/>
          <w:u w:val="none"/>
          <w:rtl/>
        </w:rPr>
        <w:br/>
      </w:r>
      <w:bookmarkStart w:id="275" w:name="FS000001048T18_06_2003_14_52_35C"/>
      <w:bookmarkEnd w:id="275"/>
      <w:r>
        <w:rPr>
          <w:b w:val="0"/>
          <w:bCs w:val="0"/>
          <w:caps/>
          <w:u w:val="none"/>
          <w:rtl/>
        </w:rPr>
        <w:t>רשף חן (שינוי):</w:t>
      </w:r>
    </w:p>
    <w:p w14:paraId="0AA550FB" w14:textId="77777777" w:rsidR="00000000" w:rsidRDefault="009F4636">
      <w:pPr>
        <w:pStyle w:val="a"/>
        <w:rPr>
          <w:caps/>
          <w:rtl/>
        </w:rPr>
      </w:pPr>
    </w:p>
    <w:p w14:paraId="032075F1" w14:textId="77777777" w:rsidR="00000000" w:rsidRDefault="009F4636">
      <w:pPr>
        <w:pStyle w:val="a"/>
        <w:rPr>
          <w:rFonts w:hint="cs"/>
          <w:caps/>
          <w:rtl/>
        </w:rPr>
      </w:pPr>
      <w:r>
        <w:rPr>
          <w:rFonts w:hint="cs"/>
          <w:caps/>
          <w:rtl/>
        </w:rPr>
        <w:t>דליה, עוזרים לי כאן בעניינים שלפני תקופתי, אז מאותן סיבות שאת הצבעת בעד קיצוץ בחינוך כשהיית שרה - אני בטוח שבניגוד לאמונתך. הנקודה היא - - -</w:t>
      </w:r>
    </w:p>
    <w:p w14:paraId="0F596057" w14:textId="77777777" w:rsidR="00000000" w:rsidRDefault="009F4636">
      <w:pPr>
        <w:pStyle w:val="ad"/>
        <w:rPr>
          <w:b w:val="0"/>
          <w:bCs w:val="0"/>
          <w:caps/>
          <w:u w:val="none"/>
          <w:rtl/>
        </w:rPr>
      </w:pPr>
      <w:r>
        <w:rPr>
          <w:b w:val="0"/>
          <w:bCs w:val="0"/>
          <w:caps/>
          <w:u w:val="none"/>
          <w:rtl/>
        </w:rPr>
        <w:br/>
        <w:t>היו"ר נסים דהן:</w:t>
      </w:r>
    </w:p>
    <w:p w14:paraId="72D1AF83" w14:textId="77777777" w:rsidR="00000000" w:rsidRDefault="009F4636">
      <w:pPr>
        <w:pStyle w:val="a"/>
        <w:rPr>
          <w:caps/>
          <w:rtl/>
        </w:rPr>
      </w:pPr>
    </w:p>
    <w:p w14:paraId="7147377D" w14:textId="77777777" w:rsidR="00000000" w:rsidRDefault="009F4636">
      <w:pPr>
        <w:pStyle w:val="a"/>
        <w:rPr>
          <w:rFonts w:hint="cs"/>
          <w:caps/>
          <w:rtl/>
        </w:rPr>
      </w:pPr>
      <w:r>
        <w:rPr>
          <w:rFonts w:hint="cs"/>
          <w:caps/>
          <w:rtl/>
        </w:rPr>
        <w:t>ת</w:t>
      </w:r>
      <w:r>
        <w:rPr>
          <w:rFonts w:hint="cs"/>
          <w:caps/>
          <w:rtl/>
        </w:rPr>
        <w:t>ודה רבה.</w:t>
      </w:r>
    </w:p>
    <w:p w14:paraId="54289CD6" w14:textId="77777777" w:rsidR="00000000" w:rsidRDefault="009F4636">
      <w:pPr>
        <w:pStyle w:val="ac"/>
        <w:rPr>
          <w:b w:val="0"/>
          <w:bCs w:val="0"/>
          <w:caps/>
          <w:u w:val="none"/>
          <w:rtl/>
        </w:rPr>
      </w:pPr>
      <w:r>
        <w:rPr>
          <w:b w:val="0"/>
          <w:bCs w:val="0"/>
          <w:caps/>
          <w:u w:val="none"/>
          <w:rtl/>
        </w:rPr>
        <w:br/>
        <w:t>דליה איציק (העבודה-מימד):</w:t>
      </w:r>
    </w:p>
    <w:p w14:paraId="3515A345" w14:textId="77777777" w:rsidR="00000000" w:rsidRDefault="009F4636">
      <w:pPr>
        <w:pStyle w:val="a"/>
        <w:rPr>
          <w:caps/>
          <w:rtl/>
        </w:rPr>
      </w:pPr>
    </w:p>
    <w:p w14:paraId="1A256CA1" w14:textId="77777777" w:rsidR="00000000" w:rsidRDefault="009F4636">
      <w:pPr>
        <w:pStyle w:val="a"/>
        <w:rPr>
          <w:rFonts w:hint="cs"/>
          <w:caps/>
          <w:rtl/>
        </w:rPr>
      </w:pPr>
      <w:r>
        <w:rPr>
          <w:rFonts w:hint="cs"/>
          <w:caps/>
          <w:rtl/>
        </w:rPr>
        <w:t>- - - למשל, כשהייתי יושבת-ראש ועדת החינוך, הייתי חלק מהקואליציה והצבעתי נגד הממשלה.</w:t>
      </w:r>
    </w:p>
    <w:p w14:paraId="28C518CF" w14:textId="77777777" w:rsidR="00000000" w:rsidRDefault="009F4636">
      <w:pPr>
        <w:pStyle w:val="SpeakerCon"/>
        <w:rPr>
          <w:b w:val="0"/>
          <w:bCs w:val="0"/>
          <w:caps/>
          <w:u w:val="none"/>
          <w:rtl/>
        </w:rPr>
      </w:pPr>
      <w:r>
        <w:rPr>
          <w:b w:val="0"/>
          <w:bCs w:val="0"/>
          <w:caps/>
          <w:u w:val="none"/>
          <w:rtl/>
        </w:rPr>
        <w:br/>
      </w:r>
      <w:bookmarkStart w:id="276" w:name="FS000001048T18_06_2003_15_01_07C"/>
      <w:bookmarkEnd w:id="276"/>
      <w:r>
        <w:rPr>
          <w:b w:val="0"/>
          <w:bCs w:val="0"/>
          <w:caps/>
          <w:u w:val="none"/>
          <w:rtl/>
        </w:rPr>
        <w:t>רשף חן (שינוי):</w:t>
      </w:r>
    </w:p>
    <w:p w14:paraId="2C557925" w14:textId="77777777" w:rsidR="00000000" w:rsidRDefault="009F4636">
      <w:pPr>
        <w:pStyle w:val="a"/>
        <w:rPr>
          <w:caps/>
          <w:rtl/>
        </w:rPr>
      </w:pPr>
    </w:p>
    <w:p w14:paraId="66153FE7" w14:textId="77777777" w:rsidR="00000000" w:rsidRDefault="009F4636">
      <w:pPr>
        <w:pStyle w:val="a"/>
        <w:rPr>
          <w:rFonts w:hint="cs"/>
          <w:caps/>
          <w:rtl/>
        </w:rPr>
      </w:pPr>
      <w:r>
        <w:rPr>
          <w:rFonts w:hint="cs"/>
          <w:caps/>
          <w:rtl/>
        </w:rPr>
        <w:t>חברת הכנסת איציק, אני חושב שבעניין הזה אנחנו צריכים כולנו להתלכד. אני חושב שזה נושא, אגב, שראוי לדיון במליאה - מעבר ל</w:t>
      </w:r>
      <w:r>
        <w:rPr>
          <w:rFonts w:hint="cs"/>
          <w:caps/>
          <w:rtl/>
        </w:rPr>
        <w:t>דיון בוועדת החינוך. אני חושב שראוי שהמליאה תקיים דיון בנושא "פני החינוך במדינת ישראל - לאן" - -</w:t>
      </w:r>
    </w:p>
    <w:p w14:paraId="58417B5A" w14:textId="77777777" w:rsidR="00000000" w:rsidRDefault="009F4636">
      <w:pPr>
        <w:pStyle w:val="ad"/>
        <w:rPr>
          <w:b w:val="0"/>
          <w:bCs w:val="0"/>
          <w:caps/>
          <w:u w:val="none"/>
          <w:rtl/>
        </w:rPr>
      </w:pPr>
      <w:r>
        <w:rPr>
          <w:b w:val="0"/>
          <w:bCs w:val="0"/>
          <w:caps/>
          <w:u w:val="none"/>
          <w:rtl/>
        </w:rPr>
        <w:br/>
        <w:t>היו"ר נסים דהן:</w:t>
      </w:r>
    </w:p>
    <w:p w14:paraId="6325FDE4" w14:textId="77777777" w:rsidR="00000000" w:rsidRDefault="009F4636">
      <w:pPr>
        <w:pStyle w:val="a"/>
        <w:rPr>
          <w:caps/>
          <w:rtl/>
        </w:rPr>
      </w:pPr>
    </w:p>
    <w:p w14:paraId="4389F7A2" w14:textId="77777777" w:rsidR="00000000" w:rsidRDefault="009F4636">
      <w:pPr>
        <w:pStyle w:val="a"/>
        <w:rPr>
          <w:rFonts w:hint="cs"/>
          <w:caps/>
          <w:rtl/>
        </w:rPr>
      </w:pPr>
      <w:r>
        <w:rPr>
          <w:rFonts w:hint="cs"/>
          <w:caps/>
          <w:rtl/>
        </w:rPr>
        <w:t>תגיש הצעה.</w:t>
      </w:r>
    </w:p>
    <w:p w14:paraId="1EEDD998" w14:textId="77777777" w:rsidR="00000000" w:rsidRDefault="009F4636">
      <w:pPr>
        <w:pStyle w:val="SpeakerCon"/>
        <w:rPr>
          <w:b w:val="0"/>
          <w:bCs w:val="0"/>
          <w:caps/>
          <w:u w:val="none"/>
          <w:rtl/>
        </w:rPr>
      </w:pPr>
      <w:r>
        <w:rPr>
          <w:b w:val="0"/>
          <w:bCs w:val="0"/>
          <w:caps/>
          <w:u w:val="none"/>
          <w:rtl/>
        </w:rPr>
        <w:br/>
      </w:r>
      <w:bookmarkStart w:id="277" w:name="FS000001048T18_06_2003_15_02_35C"/>
      <w:bookmarkEnd w:id="277"/>
      <w:r>
        <w:rPr>
          <w:rFonts w:hint="cs"/>
          <w:b w:val="0"/>
          <w:bCs w:val="0"/>
          <w:caps/>
          <w:u w:val="none"/>
          <w:rtl/>
        </w:rPr>
        <w:br/>
      </w:r>
      <w:r>
        <w:rPr>
          <w:b w:val="0"/>
          <w:bCs w:val="0"/>
          <w:caps/>
          <w:u w:val="none"/>
          <w:rtl/>
        </w:rPr>
        <w:br/>
        <w:t>רשף חן (שינוי):</w:t>
      </w:r>
    </w:p>
    <w:p w14:paraId="25C16A98" w14:textId="77777777" w:rsidR="00000000" w:rsidRDefault="009F4636">
      <w:pPr>
        <w:pStyle w:val="a"/>
        <w:rPr>
          <w:caps/>
          <w:rtl/>
        </w:rPr>
      </w:pPr>
    </w:p>
    <w:p w14:paraId="082322E9" w14:textId="77777777" w:rsidR="00000000" w:rsidRDefault="009F4636">
      <w:pPr>
        <w:pStyle w:val="a"/>
        <w:rPr>
          <w:rFonts w:hint="cs"/>
          <w:caps/>
          <w:rtl/>
        </w:rPr>
      </w:pPr>
      <w:r>
        <w:rPr>
          <w:rFonts w:hint="cs"/>
          <w:caps/>
          <w:rtl/>
        </w:rPr>
        <w:t>- - ואנחנו נקבל החלטה וקריאה שאומרת - זו ההצעה שלי - - -</w:t>
      </w:r>
    </w:p>
    <w:p w14:paraId="46FF0861" w14:textId="77777777" w:rsidR="00000000" w:rsidRDefault="009F4636">
      <w:pPr>
        <w:pStyle w:val="ad"/>
        <w:rPr>
          <w:b w:val="0"/>
          <w:bCs w:val="0"/>
          <w:caps/>
          <w:u w:val="none"/>
          <w:rtl/>
        </w:rPr>
      </w:pPr>
      <w:r>
        <w:rPr>
          <w:b w:val="0"/>
          <w:bCs w:val="0"/>
          <w:caps/>
          <w:u w:val="none"/>
          <w:rtl/>
        </w:rPr>
        <w:br/>
        <w:t>היו"ר נסים דהן:</w:t>
      </w:r>
    </w:p>
    <w:p w14:paraId="40F152DF" w14:textId="77777777" w:rsidR="00000000" w:rsidRDefault="009F4636">
      <w:pPr>
        <w:pStyle w:val="a"/>
        <w:rPr>
          <w:caps/>
          <w:rtl/>
        </w:rPr>
      </w:pPr>
    </w:p>
    <w:p w14:paraId="0505027E" w14:textId="77777777" w:rsidR="00000000" w:rsidRDefault="009F4636">
      <w:pPr>
        <w:pStyle w:val="a"/>
        <w:rPr>
          <w:rFonts w:hint="cs"/>
          <w:caps/>
          <w:rtl/>
        </w:rPr>
      </w:pPr>
      <w:r>
        <w:rPr>
          <w:rFonts w:hint="cs"/>
          <w:caps/>
          <w:rtl/>
        </w:rPr>
        <w:t>לא. ההצעה שלך - - -</w:t>
      </w:r>
    </w:p>
    <w:p w14:paraId="2C3D4835" w14:textId="77777777" w:rsidR="00000000" w:rsidRDefault="009F4636">
      <w:pPr>
        <w:pStyle w:val="SpeakerCon"/>
        <w:rPr>
          <w:b w:val="0"/>
          <w:bCs w:val="0"/>
          <w:caps/>
          <w:u w:val="none"/>
          <w:rtl/>
        </w:rPr>
      </w:pPr>
      <w:r>
        <w:rPr>
          <w:b w:val="0"/>
          <w:bCs w:val="0"/>
          <w:caps/>
          <w:u w:val="none"/>
          <w:rtl/>
        </w:rPr>
        <w:br/>
      </w:r>
      <w:bookmarkStart w:id="278" w:name="FS000001048T18_06_2003_15_03_09C"/>
      <w:bookmarkEnd w:id="278"/>
      <w:r>
        <w:rPr>
          <w:b w:val="0"/>
          <w:bCs w:val="0"/>
          <w:caps/>
          <w:u w:val="none"/>
          <w:rtl/>
        </w:rPr>
        <w:t>רשף חן (שינוי):</w:t>
      </w:r>
    </w:p>
    <w:p w14:paraId="4607E814" w14:textId="77777777" w:rsidR="00000000" w:rsidRDefault="009F4636">
      <w:pPr>
        <w:pStyle w:val="a"/>
        <w:rPr>
          <w:caps/>
          <w:rtl/>
        </w:rPr>
      </w:pPr>
    </w:p>
    <w:p w14:paraId="385F2467" w14:textId="77777777" w:rsidR="00000000" w:rsidRDefault="009F4636">
      <w:pPr>
        <w:pStyle w:val="a"/>
        <w:rPr>
          <w:rFonts w:hint="cs"/>
          <w:caps/>
          <w:rtl/>
        </w:rPr>
      </w:pPr>
      <w:r>
        <w:rPr>
          <w:rFonts w:hint="cs"/>
          <w:caps/>
          <w:rtl/>
        </w:rPr>
        <w:t>זו הצעה לסדר-היום.</w:t>
      </w:r>
    </w:p>
    <w:p w14:paraId="350454CB" w14:textId="77777777" w:rsidR="00000000" w:rsidRDefault="009F4636">
      <w:pPr>
        <w:pStyle w:val="ac"/>
        <w:rPr>
          <w:b w:val="0"/>
          <w:bCs w:val="0"/>
          <w:caps/>
          <w:u w:val="none"/>
          <w:rtl/>
        </w:rPr>
      </w:pPr>
      <w:r>
        <w:rPr>
          <w:b w:val="0"/>
          <w:bCs w:val="0"/>
          <w:caps/>
          <w:u w:val="none"/>
          <w:rtl/>
        </w:rPr>
        <w:br/>
        <w:t>ג'מאל זחאלקה (בל"ד):</w:t>
      </w:r>
    </w:p>
    <w:p w14:paraId="0235AD44" w14:textId="77777777" w:rsidR="00000000" w:rsidRDefault="009F4636">
      <w:pPr>
        <w:pStyle w:val="a"/>
        <w:rPr>
          <w:caps/>
          <w:rtl/>
        </w:rPr>
      </w:pPr>
    </w:p>
    <w:p w14:paraId="6044C20C" w14:textId="77777777" w:rsidR="00000000" w:rsidRDefault="009F4636">
      <w:pPr>
        <w:pStyle w:val="a"/>
        <w:rPr>
          <w:rFonts w:hint="cs"/>
          <w:caps/>
          <w:rtl/>
        </w:rPr>
      </w:pPr>
      <w:r>
        <w:rPr>
          <w:rFonts w:hint="cs"/>
          <w:caps/>
          <w:rtl/>
        </w:rPr>
        <w:t>זו הצעת שינוי - חינוך לעשירים.</w:t>
      </w:r>
    </w:p>
    <w:p w14:paraId="48D536FB" w14:textId="77777777" w:rsidR="00000000" w:rsidRDefault="009F4636">
      <w:pPr>
        <w:pStyle w:val="SpeakerCon"/>
        <w:rPr>
          <w:b w:val="0"/>
          <w:bCs w:val="0"/>
          <w:caps/>
          <w:u w:val="none"/>
          <w:rtl/>
        </w:rPr>
      </w:pPr>
      <w:r>
        <w:rPr>
          <w:b w:val="0"/>
          <w:bCs w:val="0"/>
          <w:caps/>
          <w:u w:val="none"/>
          <w:rtl/>
        </w:rPr>
        <w:br/>
      </w:r>
      <w:bookmarkStart w:id="279" w:name="FS000001048T18_06_2003_15_03_45C"/>
      <w:bookmarkEnd w:id="279"/>
      <w:r>
        <w:rPr>
          <w:b w:val="0"/>
          <w:bCs w:val="0"/>
          <w:caps/>
          <w:u w:val="none"/>
          <w:rtl/>
        </w:rPr>
        <w:t>רשף חן (שינוי):</w:t>
      </w:r>
    </w:p>
    <w:p w14:paraId="36AB05E3" w14:textId="77777777" w:rsidR="00000000" w:rsidRDefault="009F4636">
      <w:pPr>
        <w:pStyle w:val="a"/>
        <w:rPr>
          <w:caps/>
          <w:rtl/>
        </w:rPr>
      </w:pPr>
    </w:p>
    <w:p w14:paraId="5A0DB2F9" w14:textId="77777777" w:rsidR="00000000" w:rsidRDefault="009F4636">
      <w:pPr>
        <w:pStyle w:val="a"/>
        <w:rPr>
          <w:rFonts w:hint="cs"/>
          <w:caps/>
          <w:rtl/>
        </w:rPr>
      </w:pPr>
      <w:r>
        <w:rPr>
          <w:rFonts w:hint="cs"/>
          <w:caps/>
          <w:rtl/>
        </w:rPr>
        <w:t xml:space="preserve">זו הצעה לסדר-היום. למיטב הבנתי, זו קריאה לדיון במליאה. אם שרת החינוך תוכל אולי להפריד את שני הנושאים, אני מאוד מאוד אשמח. </w:t>
      </w:r>
    </w:p>
    <w:p w14:paraId="5A97EEAB" w14:textId="77777777" w:rsidR="00000000" w:rsidRDefault="009F4636">
      <w:pPr>
        <w:pStyle w:val="ac"/>
        <w:rPr>
          <w:b w:val="0"/>
          <w:bCs w:val="0"/>
          <w:caps/>
          <w:u w:val="none"/>
          <w:rtl/>
        </w:rPr>
      </w:pPr>
      <w:r>
        <w:rPr>
          <w:b w:val="0"/>
          <w:bCs w:val="0"/>
          <w:caps/>
          <w:u w:val="none"/>
          <w:rtl/>
        </w:rPr>
        <w:br/>
        <w:t>שרת החינוך, התרבות והספורט לימור לבנת:</w:t>
      </w:r>
    </w:p>
    <w:p w14:paraId="11AC0BC3" w14:textId="77777777" w:rsidR="00000000" w:rsidRDefault="009F4636">
      <w:pPr>
        <w:pStyle w:val="a"/>
        <w:rPr>
          <w:caps/>
          <w:rtl/>
        </w:rPr>
      </w:pPr>
    </w:p>
    <w:p w14:paraId="104BF210" w14:textId="77777777" w:rsidR="00000000" w:rsidRDefault="009F4636">
      <w:pPr>
        <w:pStyle w:val="a"/>
        <w:rPr>
          <w:rFonts w:hint="cs"/>
          <w:caps/>
          <w:rtl/>
        </w:rPr>
      </w:pPr>
      <w:r>
        <w:rPr>
          <w:rFonts w:hint="cs"/>
          <w:caps/>
          <w:rtl/>
        </w:rPr>
        <w:t>אני אעשה.</w:t>
      </w:r>
    </w:p>
    <w:p w14:paraId="4C920875" w14:textId="77777777" w:rsidR="00000000" w:rsidRDefault="009F4636">
      <w:pPr>
        <w:pStyle w:val="ad"/>
        <w:rPr>
          <w:b w:val="0"/>
          <w:bCs w:val="0"/>
          <w:caps/>
          <w:u w:val="none"/>
          <w:rtl/>
        </w:rPr>
      </w:pPr>
      <w:r>
        <w:rPr>
          <w:b w:val="0"/>
          <w:bCs w:val="0"/>
          <w:caps/>
          <w:u w:val="none"/>
          <w:rtl/>
        </w:rPr>
        <w:br/>
        <w:t>היו"ר נסים דהן:</w:t>
      </w:r>
    </w:p>
    <w:p w14:paraId="195B56A2" w14:textId="77777777" w:rsidR="00000000" w:rsidRDefault="009F4636">
      <w:pPr>
        <w:pStyle w:val="a"/>
        <w:rPr>
          <w:caps/>
          <w:rtl/>
        </w:rPr>
      </w:pPr>
    </w:p>
    <w:p w14:paraId="60174E6E" w14:textId="77777777" w:rsidR="00000000" w:rsidRDefault="009F4636">
      <w:pPr>
        <w:pStyle w:val="a"/>
        <w:rPr>
          <w:rFonts w:hint="cs"/>
          <w:caps/>
          <w:rtl/>
        </w:rPr>
      </w:pPr>
      <w:r>
        <w:rPr>
          <w:rFonts w:hint="cs"/>
          <w:caps/>
          <w:rtl/>
        </w:rPr>
        <w:t xml:space="preserve">תודה. חברת הכנסת אתי לבני. </w:t>
      </w:r>
    </w:p>
    <w:p w14:paraId="7928BA08" w14:textId="77777777" w:rsidR="00000000" w:rsidRDefault="009F4636">
      <w:pPr>
        <w:pStyle w:val="ac"/>
        <w:rPr>
          <w:b w:val="0"/>
          <w:bCs w:val="0"/>
          <w:caps/>
          <w:u w:val="none"/>
          <w:rtl/>
        </w:rPr>
      </w:pPr>
      <w:r>
        <w:rPr>
          <w:b w:val="0"/>
          <w:bCs w:val="0"/>
          <w:caps/>
          <w:u w:val="none"/>
          <w:rtl/>
        </w:rPr>
        <w:br/>
        <w:t>דוד טל (עם אחד):</w:t>
      </w:r>
    </w:p>
    <w:p w14:paraId="2A75D093" w14:textId="77777777" w:rsidR="00000000" w:rsidRDefault="009F4636">
      <w:pPr>
        <w:pStyle w:val="a"/>
        <w:rPr>
          <w:caps/>
          <w:rtl/>
        </w:rPr>
      </w:pPr>
    </w:p>
    <w:p w14:paraId="04CF6110" w14:textId="77777777" w:rsidR="00000000" w:rsidRDefault="009F4636">
      <w:pPr>
        <w:pStyle w:val="a"/>
        <w:rPr>
          <w:rFonts w:hint="cs"/>
          <w:caps/>
          <w:rtl/>
        </w:rPr>
      </w:pPr>
      <w:r>
        <w:rPr>
          <w:rFonts w:hint="cs"/>
          <w:caps/>
          <w:rtl/>
        </w:rPr>
        <w:t>חבר הכנסת רשף חן, אלה דמעות תנין - להצביע על קיצוץ כזה, לכסח את תקציב החינוך, לכסח אותו בצורה כזאת ולהצביע בעד הקיצוץ, וכאן לבוא ולפנות - - - זו צביעות - - -</w:t>
      </w:r>
    </w:p>
    <w:p w14:paraId="22CB4522" w14:textId="77777777" w:rsidR="00000000" w:rsidRDefault="009F4636">
      <w:pPr>
        <w:pStyle w:val="ac"/>
        <w:rPr>
          <w:rFonts w:hint="cs"/>
          <w:b w:val="0"/>
          <w:bCs w:val="0"/>
          <w:caps/>
          <w:u w:val="none"/>
          <w:rtl/>
        </w:rPr>
      </w:pPr>
    </w:p>
    <w:p w14:paraId="6B27E42B" w14:textId="77777777" w:rsidR="00000000" w:rsidRDefault="009F4636">
      <w:pPr>
        <w:pStyle w:val="ad"/>
        <w:rPr>
          <w:b w:val="0"/>
          <w:bCs w:val="0"/>
          <w:caps/>
          <w:u w:val="none"/>
          <w:rtl/>
        </w:rPr>
      </w:pPr>
      <w:r>
        <w:rPr>
          <w:b w:val="0"/>
          <w:bCs w:val="0"/>
          <w:caps/>
          <w:u w:val="none"/>
          <w:rtl/>
        </w:rPr>
        <w:t>היו"ר נסים דהן:</w:t>
      </w:r>
    </w:p>
    <w:p w14:paraId="74693603" w14:textId="77777777" w:rsidR="00000000" w:rsidRDefault="009F4636">
      <w:pPr>
        <w:pStyle w:val="a"/>
        <w:rPr>
          <w:caps/>
          <w:rtl/>
        </w:rPr>
      </w:pPr>
    </w:p>
    <w:p w14:paraId="0349FC9E" w14:textId="77777777" w:rsidR="00000000" w:rsidRDefault="009F4636">
      <w:pPr>
        <w:pStyle w:val="a"/>
        <w:rPr>
          <w:rFonts w:hint="cs"/>
          <w:caps/>
          <w:rtl/>
        </w:rPr>
      </w:pPr>
      <w:r>
        <w:rPr>
          <w:rFonts w:hint="cs"/>
          <w:caps/>
          <w:rtl/>
        </w:rPr>
        <w:t>תודה</w:t>
      </w:r>
      <w:r>
        <w:rPr>
          <w:rFonts w:hint="cs"/>
          <w:caps/>
          <w:rtl/>
        </w:rPr>
        <w:t>. חבר הכנסת טל, ניצלת את ההזדמנות בין דובר לדובר. זה בסדר גמור, עכשיו נא לא להפריע לדוברת.</w:t>
      </w:r>
    </w:p>
    <w:p w14:paraId="486CDFB0" w14:textId="77777777" w:rsidR="00000000" w:rsidRDefault="009F4636">
      <w:pPr>
        <w:pStyle w:val="ac"/>
        <w:rPr>
          <w:b w:val="0"/>
          <w:bCs w:val="0"/>
          <w:caps/>
          <w:u w:val="none"/>
          <w:rtl/>
        </w:rPr>
      </w:pPr>
      <w:r>
        <w:rPr>
          <w:b w:val="0"/>
          <w:bCs w:val="0"/>
          <w:caps/>
          <w:u w:val="none"/>
          <w:rtl/>
        </w:rPr>
        <w:br/>
      </w:r>
      <w:r>
        <w:rPr>
          <w:rFonts w:hint="cs"/>
          <w:b w:val="0"/>
          <w:bCs w:val="0"/>
          <w:caps/>
          <w:u w:val="none"/>
          <w:rtl/>
        </w:rPr>
        <w:br/>
      </w:r>
      <w:r>
        <w:rPr>
          <w:b w:val="0"/>
          <w:bCs w:val="0"/>
          <w:caps/>
          <w:u w:val="none"/>
          <w:rtl/>
        </w:rPr>
        <w:t>יולי-יואל אדלשטיין (הליכוד):</w:t>
      </w:r>
    </w:p>
    <w:p w14:paraId="13CE35D0" w14:textId="77777777" w:rsidR="00000000" w:rsidRDefault="009F4636">
      <w:pPr>
        <w:pStyle w:val="a"/>
        <w:rPr>
          <w:caps/>
          <w:rtl/>
        </w:rPr>
      </w:pPr>
    </w:p>
    <w:p w14:paraId="68F332FE" w14:textId="77777777" w:rsidR="00000000" w:rsidRDefault="009F4636">
      <w:pPr>
        <w:pStyle w:val="a"/>
        <w:rPr>
          <w:rFonts w:hint="cs"/>
          <w:caps/>
          <w:rtl/>
        </w:rPr>
      </w:pPr>
      <w:r>
        <w:rPr>
          <w:rFonts w:hint="cs"/>
          <w:caps/>
          <w:rtl/>
        </w:rPr>
        <w:t>- - - הם לא אשמים - - -</w:t>
      </w:r>
    </w:p>
    <w:p w14:paraId="54F83096" w14:textId="77777777" w:rsidR="00000000" w:rsidRDefault="009F4636">
      <w:pPr>
        <w:pStyle w:val="ac"/>
        <w:rPr>
          <w:b w:val="0"/>
          <w:bCs w:val="0"/>
          <w:caps/>
          <w:u w:val="none"/>
          <w:rtl/>
        </w:rPr>
      </w:pPr>
      <w:r>
        <w:rPr>
          <w:b w:val="0"/>
          <w:bCs w:val="0"/>
          <w:caps/>
          <w:u w:val="none"/>
          <w:rtl/>
        </w:rPr>
        <w:br/>
        <w:t>דוד טל (עם אחד):</w:t>
      </w:r>
    </w:p>
    <w:p w14:paraId="506CBD10" w14:textId="77777777" w:rsidR="00000000" w:rsidRDefault="009F4636">
      <w:pPr>
        <w:pStyle w:val="a"/>
        <w:rPr>
          <w:caps/>
          <w:rtl/>
        </w:rPr>
      </w:pPr>
    </w:p>
    <w:p w14:paraId="769DEF18" w14:textId="77777777" w:rsidR="00000000" w:rsidRDefault="009F4636">
      <w:pPr>
        <w:pStyle w:val="a"/>
        <w:rPr>
          <w:rFonts w:hint="cs"/>
          <w:caps/>
          <w:rtl/>
        </w:rPr>
      </w:pPr>
      <w:r>
        <w:rPr>
          <w:rFonts w:hint="cs"/>
          <w:caps/>
          <w:rtl/>
        </w:rPr>
        <w:t>אני? אתה טועה - - -</w:t>
      </w:r>
    </w:p>
    <w:p w14:paraId="23EA5538" w14:textId="77777777" w:rsidR="00000000" w:rsidRDefault="009F4636">
      <w:pPr>
        <w:pStyle w:val="ac"/>
        <w:rPr>
          <w:b w:val="0"/>
          <w:bCs w:val="0"/>
          <w:caps/>
          <w:u w:val="none"/>
          <w:rtl/>
        </w:rPr>
      </w:pPr>
      <w:r>
        <w:rPr>
          <w:b w:val="0"/>
          <w:bCs w:val="0"/>
          <w:caps/>
          <w:u w:val="none"/>
          <w:rtl/>
        </w:rPr>
        <w:br/>
        <w:t>דליה איציק (העבודה-מימד):</w:t>
      </w:r>
    </w:p>
    <w:p w14:paraId="6FD41597" w14:textId="77777777" w:rsidR="00000000" w:rsidRDefault="009F4636">
      <w:pPr>
        <w:pStyle w:val="a"/>
        <w:rPr>
          <w:caps/>
          <w:rtl/>
        </w:rPr>
      </w:pPr>
    </w:p>
    <w:p w14:paraId="364D304D" w14:textId="77777777" w:rsidR="00000000" w:rsidRDefault="009F4636">
      <w:pPr>
        <w:pStyle w:val="a"/>
        <w:rPr>
          <w:rFonts w:hint="cs"/>
          <w:caps/>
          <w:rtl/>
        </w:rPr>
      </w:pPr>
      <w:r>
        <w:rPr>
          <w:rFonts w:hint="cs"/>
          <w:caps/>
          <w:rtl/>
        </w:rPr>
        <w:t>לא, הוא לא היה. אתה טועה.</w:t>
      </w:r>
    </w:p>
    <w:p w14:paraId="4A42C9EC" w14:textId="77777777" w:rsidR="00000000" w:rsidRDefault="009F4636">
      <w:pPr>
        <w:pStyle w:val="ac"/>
        <w:rPr>
          <w:b w:val="0"/>
          <w:bCs w:val="0"/>
          <w:caps/>
          <w:u w:val="none"/>
          <w:rtl/>
        </w:rPr>
      </w:pPr>
      <w:r>
        <w:rPr>
          <w:b w:val="0"/>
          <w:bCs w:val="0"/>
          <w:caps/>
          <w:u w:val="none"/>
          <w:rtl/>
        </w:rPr>
        <w:br/>
        <w:t>קריאות:</w:t>
      </w:r>
    </w:p>
    <w:p w14:paraId="7F49354D" w14:textId="77777777" w:rsidR="00000000" w:rsidRDefault="009F4636">
      <w:pPr>
        <w:pStyle w:val="a"/>
        <w:rPr>
          <w:caps/>
          <w:rtl/>
        </w:rPr>
      </w:pPr>
    </w:p>
    <w:p w14:paraId="368ED19F" w14:textId="77777777" w:rsidR="00000000" w:rsidRDefault="009F4636">
      <w:pPr>
        <w:pStyle w:val="a"/>
        <w:rPr>
          <w:rFonts w:hint="cs"/>
          <w:caps/>
          <w:rtl/>
        </w:rPr>
      </w:pPr>
      <w:r>
        <w:rPr>
          <w:rFonts w:hint="cs"/>
          <w:caps/>
          <w:rtl/>
        </w:rPr>
        <w:t>- - -</w:t>
      </w:r>
    </w:p>
    <w:p w14:paraId="200C83FA" w14:textId="77777777" w:rsidR="00000000" w:rsidRDefault="009F4636">
      <w:pPr>
        <w:pStyle w:val="ad"/>
        <w:rPr>
          <w:b w:val="0"/>
          <w:bCs w:val="0"/>
          <w:caps/>
          <w:u w:val="none"/>
          <w:rtl/>
        </w:rPr>
      </w:pPr>
      <w:r>
        <w:rPr>
          <w:b w:val="0"/>
          <w:bCs w:val="0"/>
          <w:caps/>
          <w:u w:val="none"/>
          <w:rtl/>
        </w:rPr>
        <w:br/>
        <w:t>היו"ר נסים דהן:</w:t>
      </w:r>
    </w:p>
    <w:p w14:paraId="1B2FBEAD" w14:textId="77777777" w:rsidR="00000000" w:rsidRDefault="009F4636">
      <w:pPr>
        <w:pStyle w:val="a"/>
        <w:rPr>
          <w:caps/>
          <w:rtl/>
        </w:rPr>
      </w:pPr>
    </w:p>
    <w:p w14:paraId="11B2B6D0" w14:textId="77777777" w:rsidR="00000000" w:rsidRDefault="009F4636">
      <w:pPr>
        <w:pStyle w:val="a"/>
        <w:rPr>
          <w:rFonts w:hint="cs"/>
          <w:caps/>
          <w:rtl/>
        </w:rPr>
      </w:pPr>
      <w:r>
        <w:rPr>
          <w:rFonts w:hint="cs"/>
          <w:caps/>
          <w:rtl/>
        </w:rPr>
        <w:t>חבר הכנסת אדלשטיין. חבר הכנסת טל. חברי הכנסת, את הוויכוחים האלה עושים דווקא בוועדות ולא במליאה. גברתי, המיקרופון לרשותך. לא להפריע.</w:t>
      </w:r>
    </w:p>
    <w:p w14:paraId="101BF360" w14:textId="77777777" w:rsidR="00000000" w:rsidRDefault="009F4636">
      <w:pPr>
        <w:pStyle w:val="Speaker"/>
        <w:rPr>
          <w:b w:val="0"/>
          <w:bCs w:val="0"/>
          <w:caps/>
          <w:u w:val="none"/>
          <w:rtl/>
        </w:rPr>
      </w:pPr>
      <w:r>
        <w:rPr>
          <w:b w:val="0"/>
          <w:bCs w:val="0"/>
          <w:caps/>
          <w:u w:val="none"/>
          <w:rtl/>
        </w:rPr>
        <w:br/>
      </w:r>
      <w:bookmarkStart w:id="280" w:name="FS000000433T18_06_2003_15_08_32"/>
      <w:bookmarkStart w:id="281" w:name="FS000000433T18_06_2003_15_11_28"/>
      <w:bookmarkStart w:id="282" w:name="FS000001051T18_06_2003_15_11_58"/>
      <w:bookmarkStart w:id="283" w:name="_Toc45451405"/>
      <w:bookmarkStart w:id="284" w:name="_Toc45970128"/>
      <w:bookmarkEnd w:id="280"/>
      <w:bookmarkEnd w:id="281"/>
      <w:bookmarkEnd w:id="282"/>
      <w:r>
        <w:rPr>
          <w:b w:val="0"/>
          <w:bCs w:val="0"/>
          <w:caps/>
          <w:u w:val="none"/>
          <w:rtl/>
        </w:rPr>
        <w:t>אתי לבני (שינוי):</w:t>
      </w:r>
      <w:bookmarkEnd w:id="283"/>
      <w:bookmarkEnd w:id="284"/>
    </w:p>
    <w:p w14:paraId="1B546AFE" w14:textId="77777777" w:rsidR="00000000" w:rsidRDefault="009F4636">
      <w:pPr>
        <w:pStyle w:val="a"/>
        <w:rPr>
          <w:rFonts w:hint="cs"/>
          <w:caps/>
          <w:rtl/>
        </w:rPr>
      </w:pPr>
    </w:p>
    <w:p w14:paraId="10993FD5" w14:textId="77777777" w:rsidR="00000000" w:rsidRDefault="009F4636">
      <w:pPr>
        <w:pStyle w:val="a"/>
        <w:rPr>
          <w:rFonts w:hint="cs"/>
          <w:caps/>
          <w:rtl/>
        </w:rPr>
      </w:pPr>
      <w:r>
        <w:rPr>
          <w:rFonts w:hint="cs"/>
          <w:caps/>
          <w:rtl/>
        </w:rPr>
        <w:t>כבוד היושב-ראש, כנסת נכבדה, כבוד השרה, אני רוצה לומר לך - אני ישבתי בנשיאות הכנסת כשחי</w:t>
      </w:r>
      <w:r>
        <w:rPr>
          <w:rFonts w:hint="cs"/>
          <w:caps/>
          <w:rtl/>
        </w:rPr>
        <w:t>ברו את שני הנושאים. מכיוון שאת היית אמורה לבוא לענות עליהם, הרחיבו את היריעה ואמרו: חינוך; אפשר גם כך - מן הגורן ומן היקב. נכון, ההערה שלך צודקת, שני נושאים כבדים, אבל מכיוון שאני עמדתי מאחורי זה, אני אדבר על שני הנושאים כאחד.</w:t>
      </w:r>
    </w:p>
    <w:p w14:paraId="623292A3" w14:textId="77777777" w:rsidR="00000000" w:rsidRDefault="009F4636">
      <w:pPr>
        <w:pStyle w:val="ac"/>
        <w:rPr>
          <w:b w:val="0"/>
          <w:bCs w:val="0"/>
          <w:caps/>
          <w:u w:val="none"/>
          <w:rtl/>
        </w:rPr>
      </w:pPr>
      <w:r>
        <w:rPr>
          <w:b w:val="0"/>
          <w:bCs w:val="0"/>
          <w:caps/>
          <w:u w:val="none"/>
          <w:rtl/>
        </w:rPr>
        <w:br/>
        <w:t>שרת החינוך, התרבות והספורט ל</w:t>
      </w:r>
      <w:r>
        <w:rPr>
          <w:b w:val="0"/>
          <w:bCs w:val="0"/>
          <w:caps/>
          <w:u w:val="none"/>
          <w:rtl/>
        </w:rPr>
        <w:t>ימור לבנת:</w:t>
      </w:r>
    </w:p>
    <w:p w14:paraId="49306343" w14:textId="77777777" w:rsidR="00000000" w:rsidRDefault="009F4636">
      <w:pPr>
        <w:pStyle w:val="a"/>
        <w:rPr>
          <w:caps/>
          <w:rtl/>
        </w:rPr>
      </w:pPr>
    </w:p>
    <w:p w14:paraId="605CD854" w14:textId="77777777" w:rsidR="00000000" w:rsidRDefault="009F4636">
      <w:pPr>
        <w:pStyle w:val="a"/>
        <w:rPr>
          <w:rFonts w:hint="cs"/>
          <w:caps/>
          <w:rtl/>
        </w:rPr>
      </w:pPr>
      <w:r>
        <w:rPr>
          <w:rFonts w:hint="cs"/>
          <w:caps/>
          <w:rtl/>
        </w:rPr>
        <w:t>אני גם אשיב על שניהם, זה בסדר.</w:t>
      </w:r>
    </w:p>
    <w:p w14:paraId="64E40A4C" w14:textId="77777777" w:rsidR="00000000" w:rsidRDefault="009F4636">
      <w:pPr>
        <w:pStyle w:val="SpeakerCon"/>
        <w:rPr>
          <w:b w:val="0"/>
          <w:bCs w:val="0"/>
          <w:caps/>
          <w:u w:val="none"/>
          <w:rtl/>
        </w:rPr>
      </w:pPr>
      <w:r>
        <w:rPr>
          <w:b w:val="0"/>
          <w:bCs w:val="0"/>
          <w:caps/>
          <w:u w:val="none"/>
          <w:rtl/>
        </w:rPr>
        <w:br/>
      </w:r>
      <w:bookmarkStart w:id="285" w:name="FS000000433T18_06_2003_15_11_06C"/>
      <w:bookmarkStart w:id="286" w:name="FS000001051T18_06_2003_15_12_06C"/>
      <w:bookmarkEnd w:id="285"/>
      <w:bookmarkEnd w:id="286"/>
      <w:r>
        <w:rPr>
          <w:b w:val="0"/>
          <w:bCs w:val="0"/>
          <w:caps/>
          <w:u w:val="none"/>
          <w:rtl/>
        </w:rPr>
        <w:t>אתי לבני (שינוי):</w:t>
      </w:r>
    </w:p>
    <w:p w14:paraId="1B6BE226" w14:textId="77777777" w:rsidR="00000000" w:rsidRDefault="009F4636">
      <w:pPr>
        <w:pStyle w:val="a"/>
        <w:rPr>
          <w:rFonts w:hint="cs"/>
          <w:caps/>
          <w:rtl/>
        </w:rPr>
      </w:pPr>
    </w:p>
    <w:p w14:paraId="14CF8BCC" w14:textId="77777777" w:rsidR="00000000" w:rsidRDefault="009F4636">
      <w:pPr>
        <w:pStyle w:val="a"/>
        <w:rPr>
          <w:rFonts w:hint="cs"/>
          <w:caps/>
          <w:rtl/>
        </w:rPr>
      </w:pPr>
      <w:r>
        <w:rPr>
          <w:rFonts w:hint="cs"/>
          <w:caps/>
          <w:rtl/>
        </w:rPr>
        <w:t>על העלות של 25 שקל לכל יחידה בבחינות הבגרות, כבר נאמר כל מה שניתן לומר, ואני רוצה להצטרף לזה.</w:t>
      </w:r>
    </w:p>
    <w:p w14:paraId="7932C93A" w14:textId="77777777" w:rsidR="00000000" w:rsidRDefault="009F4636">
      <w:pPr>
        <w:pStyle w:val="a"/>
        <w:rPr>
          <w:rFonts w:hint="cs"/>
          <w:caps/>
          <w:rtl/>
        </w:rPr>
      </w:pPr>
    </w:p>
    <w:p w14:paraId="2C5EB826" w14:textId="77777777" w:rsidR="00000000" w:rsidRDefault="009F4636">
      <w:pPr>
        <w:pStyle w:val="a"/>
        <w:rPr>
          <w:rFonts w:hint="cs"/>
          <w:caps/>
          <w:rtl/>
        </w:rPr>
      </w:pPr>
      <w:r>
        <w:rPr>
          <w:rFonts w:hint="cs"/>
          <w:caps/>
          <w:rtl/>
        </w:rPr>
        <w:t>אנחנו רואים את הזכות לחינוך כזכות יסוד, אנחנו עומדים - - - אתה מצביע?</w:t>
      </w:r>
    </w:p>
    <w:p w14:paraId="48CB49DE" w14:textId="77777777" w:rsidR="00000000" w:rsidRDefault="009F4636">
      <w:pPr>
        <w:pStyle w:val="ac"/>
        <w:rPr>
          <w:b w:val="0"/>
          <w:bCs w:val="0"/>
          <w:caps/>
          <w:u w:val="none"/>
          <w:rtl/>
        </w:rPr>
      </w:pPr>
      <w:r>
        <w:rPr>
          <w:b w:val="0"/>
          <w:bCs w:val="0"/>
          <w:caps/>
          <w:u w:val="none"/>
          <w:rtl/>
        </w:rPr>
        <w:br/>
        <w:t>אורי יהודה אריאל (האיחוד הל</w:t>
      </w:r>
      <w:r>
        <w:rPr>
          <w:b w:val="0"/>
          <w:bCs w:val="0"/>
          <w:caps/>
          <w:u w:val="none"/>
          <w:rtl/>
        </w:rPr>
        <w:t>אומי - ישראל ביתנו):</w:t>
      </w:r>
    </w:p>
    <w:p w14:paraId="39DDAF1A" w14:textId="77777777" w:rsidR="00000000" w:rsidRDefault="009F4636">
      <w:pPr>
        <w:pStyle w:val="a"/>
        <w:rPr>
          <w:caps/>
          <w:rtl/>
        </w:rPr>
      </w:pPr>
    </w:p>
    <w:p w14:paraId="0893500A" w14:textId="77777777" w:rsidR="00000000" w:rsidRDefault="009F4636">
      <w:pPr>
        <w:pStyle w:val="a"/>
        <w:rPr>
          <w:rFonts w:hint="cs"/>
          <w:caps/>
          <w:rtl/>
        </w:rPr>
      </w:pPr>
      <w:r>
        <w:rPr>
          <w:rFonts w:hint="cs"/>
          <w:caps/>
          <w:rtl/>
        </w:rPr>
        <w:t>- - -</w:t>
      </w:r>
    </w:p>
    <w:p w14:paraId="16725013" w14:textId="77777777" w:rsidR="00000000" w:rsidRDefault="009F4636">
      <w:pPr>
        <w:pStyle w:val="SpeakerCon"/>
        <w:rPr>
          <w:b w:val="0"/>
          <w:bCs w:val="0"/>
          <w:caps/>
          <w:u w:val="none"/>
          <w:rtl/>
        </w:rPr>
      </w:pPr>
      <w:r>
        <w:rPr>
          <w:b w:val="0"/>
          <w:bCs w:val="0"/>
          <w:caps/>
          <w:u w:val="none"/>
          <w:rtl/>
        </w:rPr>
        <w:br/>
      </w:r>
      <w:bookmarkStart w:id="287" w:name="FS000001051T18_06_2003_15_16_22C"/>
      <w:bookmarkEnd w:id="287"/>
      <w:r>
        <w:rPr>
          <w:b w:val="0"/>
          <w:bCs w:val="0"/>
          <w:caps/>
          <w:u w:val="none"/>
          <w:rtl/>
        </w:rPr>
        <w:t>אתי לבני (שינוי):</w:t>
      </w:r>
    </w:p>
    <w:p w14:paraId="3A76A479" w14:textId="77777777" w:rsidR="00000000" w:rsidRDefault="009F4636">
      <w:pPr>
        <w:pStyle w:val="a"/>
        <w:rPr>
          <w:caps/>
          <w:rtl/>
        </w:rPr>
      </w:pPr>
    </w:p>
    <w:p w14:paraId="749078F1" w14:textId="77777777" w:rsidR="00000000" w:rsidRDefault="009F4636">
      <w:pPr>
        <w:pStyle w:val="a"/>
        <w:rPr>
          <w:rFonts w:hint="cs"/>
          <w:caps/>
          <w:rtl/>
        </w:rPr>
      </w:pPr>
      <w:r>
        <w:rPr>
          <w:rFonts w:hint="cs"/>
          <w:caps/>
          <w:rtl/>
        </w:rPr>
        <w:t>המורה לא מרשה.</w:t>
      </w:r>
    </w:p>
    <w:p w14:paraId="657C9E39" w14:textId="77777777" w:rsidR="00000000" w:rsidRDefault="009F4636">
      <w:pPr>
        <w:pStyle w:val="a"/>
        <w:rPr>
          <w:rFonts w:hint="cs"/>
          <w:caps/>
          <w:rtl/>
        </w:rPr>
      </w:pPr>
    </w:p>
    <w:p w14:paraId="78CEE777" w14:textId="77777777" w:rsidR="00000000" w:rsidRDefault="009F4636">
      <w:pPr>
        <w:pStyle w:val="a"/>
        <w:rPr>
          <w:rFonts w:hint="cs"/>
          <w:caps/>
          <w:rtl/>
        </w:rPr>
      </w:pPr>
      <w:r>
        <w:rPr>
          <w:rFonts w:hint="cs"/>
          <w:caps/>
          <w:rtl/>
        </w:rPr>
        <w:t>זו זכות יסוד. אנחנו עכשיו יושבים בוועדת החוקה על זכויות יסוד חברתיות, והחינוך הוא אחת מהזכויות החברתיות הבסיסיות שהוכרו גם בפסיקה, רק לא הוכרו עדיין בחקיקה. זכות יסוד זו תצטרך להיות ממומשת על-</w:t>
      </w:r>
      <w:r>
        <w:rPr>
          <w:rFonts w:hint="cs"/>
          <w:caps/>
          <w:rtl/>
        </w:rPr>
        <w:t xml:space="preserve">ידי המדינה - זו לא זכות מופרטת - וכשהמדינה מספקת את הזכות הזאת, היא צריכה לספק אותה בצורה שוויונית לכל אחד, ומי שידו אינה משגת, לא צריך לשלם עבור החינוך. </w:t>
      </w:r>
    </w:p>
    <w:p w14:paraId="3492BC9D" w14:textId="77777777" w:rsidR="00000000" w:rsidRDefault="009F4636">
      <w:pPr>
        <w:pStyle w:val="a"/>
        <w:rPr>
          <w:rFonts w:hint="cs"/>
          <w:caps/>
          <w:rtl/>
        </w:rPr>
      </w:pPr>
    </w:p>
    <w:p w14:paraId="7C5A9A97" w14:textId="77777777" w:rsidR="00000000" w:rsidRDefault="009F4636">
      <w:pPr>
        <w:pStyle w:val="a"/>
        <w:rPr>
          <w:rFonts w:hint="cs"/>
          <w:caps/>
          <w:rtl/>
        </w:rPr>
      </w:pPr>
      <w:r>
        <w:rPr>
          <w:rFonts w:hint="cs"/>
          <w:caps/>
          <w:rtl/>
        </w:rPr>
        <w:t>הטלת העול הזה של 625 שקלים - כמו שאומר חבר הכנסת טל - זה עול כבד על משפחות שידן אינה משגת.</w:t>
      </w:r>
    </w:p>
    <w:p w14:paraId="3AE97E9A" w14:textId="77777777" w:rsidR="00000000" w:rsidRDefault="009F4636">
      <w:pPr>
        <w:pStyle w:val="a"/>
        <w:rPr>
          <w:rFonts w:hint="cs"/>
          <w:caps/>
          <w:rtl/>
        </w:rPr>
      </w:pPr>
    </w:p>
    <w:p w14:paraId="2AAABB94" w14:textId="77777777" w:rsidR="00000000" w:rsidRDefault="009F4636">
      <w:pPr>
        <w:pStyle w:val="a"/>
        <w:rPr>
          <w:rFonts w:hint="cs"/>
          <w:caps/>
          <w:rtl/>
        </w:rPr>
      </w:pPr>
      <w:r>
        <w:rPr>
          <w:rFonts w:hint="cs"/>
          <w:caps/>
          <w:rtl/>
        </w:rPr>
        <w:t>ולכן, לא</w:t>
      </w:r>
      <w:r>
        <w:rPr>
          <w:rFonts w:hint="cs"/>
          <w:caps/>
          <w:rtl/>
        </w:rPr>
        <w:t xml:space="preserve">ור ההבטחות ולאור מה שנעשה עד היום בנושא הזה, אני מבקשת, שרת החינוך, לבטל את חובת התשלום על בחינות הבגרות. </w:t>
      </w:r>
    </w:p>
    <w:p w14:paraId="72EAEA3D" w14:textId="77777777" w:rsidR="00000000" w:rsidRDefault="009F4636">
      <w:pPr>
        <w:pStyle w:val="a"/>
        <w:rPr>
          <w:rFonts w:hint="cs"/>
          <w:caps/>
          <w:rtl/>
        </w:rPr>
      </w:pPr>
    </w:p>
    <w:p w14:paraId="39291F52" w14:textId="77777777" w:rsidR="00000000" w:rsidRDefault="009F4636">
      <w:pPr>
        <w:pStyle w:val="a"/>
        <w:rPr>
          <w:rFonts w:hint="cs"/>
          <w:caps/>
          <w:rtl/>
        </w:rPr>
      </w:pPr>
      <w:r>
        <w:rPr>
          <w:rFonts w:hint="cs"/>
          <w:caps/>
          <w:rtl/>
        </w:rPr>
        <w:t>רמת ההישגים במתמטיקה - כדי לכרוך את שני הדברים - היא רק פן אחד של ירידה ברמת החינוך במדינת ישראל. אנחנו ממוקמים היום במקום הרבה יותר נמוך ברשימה מהמ</w:t>
      </w:r>
      <w:r>
        <w:rPr>
          <w:rFonts w:hint="cs"/>
          <w:caps/>
          <w:rtl/>
        </w:rPr>
        <w:t>דינות שבהן רמת החינוך גבוהה. פעם היינו במקום השלישי, ועכשיו אנחנו אי-שם במקום ה-30 ברמת החינוך שלנו. כדי לנסות להתמודד עם זה, אני שומעת כל פעם על שיטות חינוך חדשות, בעיקר במתמטיקה, שמייבאים אותן מכל מיני מקומות, כאשר אף אחד לא בדק אותן - אם הן מתאימות או ל</w:t>
      </w:r>
      <w:r>
        <w:rPr>
          <w:rFonts w:hint="cs"/>
          <w:caps/>
          <w:rtl/>
        </w:rPr>
        <w:t>א מתאימות - והמורים והתלמידים נכנסים לתזזית בנושאי שיטות הלימוד. זה חלק מהאי-יכולת להתמודד עם ירידת רמת החינוך בישראל, ואני אשמח אם שרת החינוך תתייחס למה שאנחנו עושים כדי לעמוד בתחרות ולהיות בחזית החינוך העולמי. תודה.</w:t>
      </w:r>
    </w:p>
    <w:p w14:paraId="79A35BAF" w14:textId="77777777" w:rsidR="00000000" w:rsidRDefault="009F4636">
      <w:pPr>
        <w:pStyle w:val="ad"/>
        <w:rPr>
          <w:b w:val="0"/>
          <w:bCs w:val="0"/>
          <w:caps/>
          <w:u w:val="none"/>
          <w:rtl/>
        </w:rPr>
      </w:pPr>
      <w:r>
        <w:rPr>
          <w:b w:val="0"/>
          <w:bCs w:val="0"/>
          <w:caps/>
          <w:u w:val="none"/>
          <w:rtl/>
        </w:rPr>
        <w:br/>
        <w:t>היו"ר נסים דהן:</w:t>
      </w:r>
    </w:p>
    <w:p w14:paraId="0B01530C" w14:textId="77777777" w:rsidR="00000000" w:rsidRDefault="009F4636">
      <w:pPr>
        <w:pStyle w:val="a"/>
        <w:rPr>
          <w:caps/>
          <w:rtl/>
        </w:rPr>
      </w:pPr>
    </w:p>
    <w:p w14:paraId="4CDB9A3F" w14:textId="77777777" w:rsidR="00000000" w:rsidRDefault="009F4636">
      <w:pPr>
        <w:pStyle w:val="a"/>
        <w:rPr>
          <w:rFonts w:hint="cs"/>
          <w:caps/>
          <w:rtl/>
        </w:rPr>
      </w:pPr>
      <w:r>
        <w:rPr>
          <w:rFonts w:hint="cs"/>
          <w:caps/>
          <w:rtl/>
        </w:rPr>
        <w:t>תודה. גברתי השרה, תש</w:t>
      </w:r>
      <w:r>
        <w:rPr>
          <w:rFonts w:hint="cs"/>
          <w:caps/>
          <w:rtl/>
        </w:rPr>
        <w:t>ובה לכל המתדיינים.</w:t>
      </w:r>
    </w:p>
    <w:p w14:paraId="1FB94725" w14:textId="77777777" w:rsidR="00000000" w:rsidRDefault="009F4636">
      <w:pPr>
        <w:pStyle w:val="ac"/>
        <w:rPr>
          <w:b w:val="0"/>
          <w:bCs w:val="0"/>
          <w:caps/>
          <w:u w:val="none"/>
          <w:rtl/>
        </w:rPr>
      </w:pPr>
      <w:r>
        <w:rPr>
          <w:b w:val="0"/>
          <w:bCs w:val="0"/>
          <w:caps/>
          <w:u w:val="none"/>
          <w:rtl/>
        </w:rPr>
        <w:br/>
      </w:r>
      <w:r>
        <w:rPr>
          <w:rFonts w:hint="cs"/>
          <w:b w:val="0"/>
          <w:bCs w:val="0"/>
          <w:caps/>
          <w:u w:val="none"/>
          <w:rtl/>
        </w:rPr>
        <w:br/>
      </w:r>
      <w:r>
        <w:rPr>
          <w:b w:val="0"/>
          <w:bCs w:val="0"/>
          <w:caps/>
          <w:u w:val="none"/>
          <w:rtl/>
        </w:rPr>
        <w:t>דוד טל (עם אחד):</w:t>
      </w:r>
    </w:p>
    <w:p w14:paraId="21EB0B45" w14:textId="77777777" w:rsidR="00000000" w:rsidRDefault="009F4636">
      <w:pPr>
        <w:pStyle w:val="a"/>
        <w:rPr>
          <w:caps/>
          <w:rtl/>
        </w:rPr>
      </w:pPr>
    </w:p>
    <w:p w14:paraId="511C0BB7" w14:textId="77777777" w:rsidR="00000000" w:rsidRDefault="009F4636">
      <w:pPr>
        <w:pStyle w:val="a"/>
        <w:rPr>
          <w:rFonts w:hint="cs"/>
          <w:caps/>
          <w:rtl/>
        </w:rPr>
      </w:pPr>
      <w:r>
        <w:rPr>
          <w:rFonts w:hint="cs"/>
          <w:caps/>
          <w:rtl/>
        </w:rPr>
        <w:t>שאלה נוספת, בבקשה.</w:t>
      </w:r>
    </w:p>
    <w:p w14:paraId="3BFA476B" w14:textId="77777777" w:rsidR="00000000" w:rsidRDefault="009F4636">
      <w:pPr>
        <w:pStyle w:val="ad"/>
        <w:rPr>
          <w:b w:val="0"/>
          <w:bCs w:val="0"/>
          <w:caps/>
          <w:u w:val="none"/>
          <w:rtl/>
        </w:rPr>
      </w:pPr>
      <w:r>
        <w:rPr>
          <w:b w:val="0"/>
          <w:bCs w:val="0"/>
          <w:caps/>
          <w:u w:val="none"/>
          <w:rtl/>
        </w:rPr>
        <w:br/>
        <w:t>היו"ר נסים דהן:</w:t>
      </w:r>
    </w:p>
    <w:p w14:paraId="0B92A8D8" w14:textId="77777777" w:rsidR="00000000" w:rsidRDefault="009F4636">
      <w:pPr>
        <w:pStyle w:val="a"/>
        <w:rPr>
          <w:caps/>
          <w:rtl/>
        </w:rPr>
      </w:pPr>
    </w:p>
    <w:p w14:paraId="14641933" w14:textId="77777777" w:rsidR="00000000" w:rsidRDefault="009F4636">
      <w:pPr>
        <w:pStyle w:val="a"/>
        <w:rPr>
          <w:rFonts w:hint="cs"/>
          <w:caps/>
          <w:rtl/>
        </w:rPr>
      </w:pPr>
      <w:r>
        <w:rPr>
          <w:rFonts w:hint="cs"/>
          <w:caps/>
          <w:rtl/>
        </w:rPr>
        <w:t>סגן יושב-ראש הכנסת לשעבר בטח יודע את התקנון בעל-פה.</w:t>
      </w:r>
    </w:p>
    <w:p w14:paraId="5F276BE1" w14:textId="77777777" w:rsidR="00000000" w:rsidRDefault="009F4636">
      <w:pPr>
        <w:pStyle w:val="Speaker"/>
        <w:rPr>
          <w:rFonts w:hint="cs"/>
          <w:b w:val="0"/>
          <w:bCs w:val="0"/>
          <w:caps/>
          <w:u w:val="none"/>
          <w:rtl/>
        </w:rPr>
      </w:pPr>
      <w:bookmarkStart w:id="288" w:name="FS000000470T18_06_2003_15_22_26"/>
      <w:bookmarkEnd w:id="288"/>
    </w:p>
    <w:p w14:paraId="066272FB" w14:textId="77777777" w:rsidR="00000000" w:rsidRDefault="009F4636">
      <w:pPr>
        <w:pStyle w:val="Speaker"/>
        <w:rPr>
          <w:b w:val="0"/>
          <w:bCs w:val="0"/>
          <w:caps/>
          <w:u w:val="none"/>
          <w:rtl/>
        </w:rPr>
      </w:pPr>
      <w:bookmarkStart w:id="289" w:name="_Toc45451406"/>
      <w:bookmarkStart w:id="290" w:name="_Toc45970129"/>
      <w:r>
        <w:rPr>
          <w:b w:val="0"/>
          <w:bCs w:val="0"/>
          <w:caps/>
          <w:u w:val="none"/>
          <w:rtl/>
        </w:rPr>
        <w:t>שרת החינוך, התרבות והספורט לימור לבנת:</w:t>
      </w:r>
      <w:bookmarkEnd w:id="289"/>
      <w:bookmarkEnd w:id="290"/>
    </w:p>
    <w:p w14:paraId="09E1AB4D" w14:textId="77777777" w:rsidR="00000000" w:rsidRDefault="009F4636">
      <w:pPr>
        <w:pStyle w:val="a"/>
        <w:rPr>
          <w:caps/>
          <w:rtl/>
        </w:rPr>
      </w:pPr>
    </w:p>
    <w:p w14:paraId="31757194" w14:textId="77777777" w:rsidR="00000000" w:rsidRDefault="009F4636">
      <w:pPr>
        <w:pStyle w:val="a"/>
        <w:rPr>
          <w:rFonts w:hint="cs"/>
          <w:caps/>
          <w:rtl/>
        </w:rPr>
      </w:pPr>
      <w:r>
        <w:rPr>
          <w:rFonts w:hint="cs"/>
          <w:caps/>
          <w:rtl/>
        </w:rPr>
        <w:t>אדוני היושב-ראש, חברי הכנסת, אני אשיב על ההצעות לסדר-היום. אני רק באמת אקדים ואומר שאני</w:t>
      </w:r>
      <w:r>
        <w:rPr>
          <w:rFonts w:hint="cs"/>
          <w:caps/>
          <w:rtl/>
        </w:rPr>
        <w:t xml:space="preserve"> מתכוונת להתייחס לשני החלקים, ואבקש את סבלנותם של אלה שהתייחסו לנושא אחד מהשניים - ולא לשני. כיוון שנשיאות הכנסת, כפי שאמרה חברת הכנסת לבני, צירפה אותם - אני חושבת שזה לא היה נכון, אבל זה מה שנעשה, זה בסדר - אני אתייחס לשני הנושאים.</w:t>
      </w:r>
    </w:p>
    <w:p w14:paraId="019314FC" w14:textId="77777777" w:rsidR="00000000" w:rsidRDefault="009F4636">
      <w:pPr>
        <w:pStyle w:val="a"/>
        <w:rPr>
          <w:rFonts w:hint="cs"/>
          <w:caps/>
          <w:rtl/>
        </w:rPr>
      </w:pPr>
    </w:p>
    <w:p w14:paraId="0298AF56" w14:textId="77777777" w:rsidR="00000000" w:rsidRDefault="009F4636">
      <w:pPr>
        <w:pStyle w:val="a"/>
        <w:rPr>
          <w:rFonts w:hint="cs"/>
          <w:caps/>
          <w:rtl/>
        </w:rPr>
      </w:pPr>
      <w:r>
        <w:rPr>
          <w:rFonts w:hint="cs"/>
          <w:caps/>
          <w:rtl/>
        </w:rPr>
        <w:t xml:space="preserve">אני רוצה לפתוח בהצעות </w:t>
      </w:r>
      <w:r>
        <w:rPr>
          <w:rFonts w:hint="cs"/>
          <w:caps/>
          <w:rtl/>
        </w:rPr>
        <w:t xml:space="preserve">לסדר-היום שעסקו, כפי שהוגדרו, בהישגים הירודים של תלמידי ישראל. </w:t>
      </w:r>
    </w:p>
    <w:p w14:paraId="368B3B07" w14:textId="77777777" w:rsidR="00000000" w:rsidRDefault="009F4636">
      <w:pPr>
        <w:pStyle w:val="a"/>
        <w:rPr>
          <w:rFonts w:hint="cs"/>
          <w:caps/>
          <w:rtl/>
        </w:rPr>
      </w:pPr>
    </w:p>
    <w:p w14:paraId="16645725" w14:textId="77777777" w:rsidR="00000000" w:rsidRDefault="009F4636">
      <w:pPr>
        <w:pStyle w:val="a"/>
        <w:rPr>
          <w:rFonts w:hint="cs"/>
          <w:caps/>
          <w:rtl/>
        </w:rPr>
      </w:pPr>
      <w:r>
        <w:rPr>
          <w:rFonts w:hint="cs"/>
          <w:caps/>
          <w:rtl/>
        </w:rPr>
        <w:t xml:space="preserve">שלום, אני רואה שיש לנו תלמידים ביציע האורחים, וזאת הזדמנות לברך אותם על שבאו לכנסת ישראל במסגרת תוכניות, אני מניחה, שמשרד החינוך מפעיל. </w:t>
      </w:r>
    </w:p>
    <w:p w14:paraId="226FD845" w14:textId="77777777" w:rsidR="00000000" w:rsidRDefault="009F4636">
      <w:pPr>
        <w:pStyle w:val="a"/>
        <w:rPr>
          <w:rFonts w:hint="cs"/>
          <w:caps/>
          <w:rtl/>
        </w:rPr>
      </w:pPr>
    </w:p>
    <w:p w14:paraId="37C8A0E4" w14:textId="77777777" w:rsidR="00000000" w:rsidRDefault="009F4636">
      <w:pPr>
        <w:pStyle w:val="a"/>
        <w:rPr>
          <w:rFonts w:hint="cs"/>
          <w:caps/>
          <w:rtl/>
        </w:rPr>
      </w:pPr>
      <w:r>
        <w:rPr>
          <w:rFonts w:hint="cs"/>
          <w:caps/>
          <w:rtl/>
        </w:rPr>
        <w:t>התוצאות של המבחנים הבין-לאומיים במתמטיקה ובהבנת הנקרא</w:t>
      </w:r>
      <w:r>
        <w:rPr>
          <w:rFonts w:hint="cs"/>
          <w:caps/>
          <w:rtl/>
        </w:rPr>
        <w:t xml:space="preserve"> ובקריאה, שפורסמו בחודשים האחרונים - אבל לא רק בחודשים האחרונים, משום שאני מדברת גם על תוצאות של מבחנים בין-לאומיים מלפני כמה שנים, הנתון שמשתמשים בו חדשות לבקרים, שישראל נמצאת במקום ה-28 בעולם במבחנים במתמטיקה, נשען בחלקו על מבחנים  שהיו בשנת 1999, חבר הכ</w:t>
      </w:r>
      <w:r>
        <w:rPr>
          <w:rFonts w:hint="cs"/>
          <w:caps/>
          <w:rtl/>
        </w:rPr>
        <w:t>נסת זחאלקה; זאת אומרת, אלה שנים שבהן לא הייתי שרת החינוך, אבל לא זאת הנקודה ולא זה מה שחשוב כאן, כי אני מודאגת לא פחות מחברי הכנסת שמדברים כאן, ממצב שבהחלט אינו משביע רצון בכל הנוגע לרמת התלמידים באופן יחסי למדינות המערביות.</w:t>
      </w:r>
    </w:p>
    <w:p w14:paraId="26D10BCB" w14:textId="77777777" w:rsidR="00000000" w:rsidRDefault="009F4636">
      <w:pPr>
        <w:pStyle w:val="a"/>
        <w:rPr>
          <w:rFonts w:hint="cs"/>
          <w:caps/>
          <w:rtl/>
        </w:rPr>
      </w:pPr>
    </w:p>
    <w:p w14:paraId="3CBE30BB" w14:textId="77777777" w:rsidR="00000000" w:rsidRDefault="009F4636">
      <w:pPr>
        <w:pStyle w:val="a"/>
        <w:rPr>
          <w:rFonts w:hint="cs"/>
          <w:caps/>
          <w:rtl/>
        </w:rPr>
      </w:pPr>
      <w:r>
        <w:rPr>
          <w:rFonts w:hint="cs"/>
          <w:caps/>
          <w:rtl/>
        </w:rPr>
        <w:t>אני מדברת על מבחנים שנערכו ב-1</w:t>
      </w:r>
      <w:r>
        <w:rPr>
          <w:rFonts w:hint="cs"/>
          <w:caps/>
          <w:rtl/>
        </w:rPr>
        <w:t>999 וב-2001, טרם כניסתי לתפקיד בכלל, ועל כן כל מה שאומר כרגע משוחרר לחלוטין מכל צורך או רצון או ניסיון להצטדק, להסביר, לנמק או להתייחס לעניין הזה מתוך הזווית האישית שלי בשנתיים שבהן אני מכהנת כשרת החינוך.</w:t>
      </w:r>
    </w:p>
    <w:p w14:paraId="6760426F" w14:textId="77777777" w:rsidR="00000000" w:rsidRDefault="009F4636">
      <w:pPr>
        <w:pStyle w:val="a"/>
        <w:rPr>
          <w:rFonts w:hint="cs"/>
          <w:caps/>
          <w:rtl/>
        </w:rPr>
      </w:pPr>
    </w:p>
    <w:p w14:paraId="72E1879E" w14:textId="77777777" w:rsidR="00000000" w:rsidRDefault="009F4636">
      <w:pPr>
        <w:pStyle w:val="a"/>
        <w:rPr>
          <w:rFonts w:hint="cs"/>
          <w:caps/>
          <w:rtl/>
        </w:rPr>
      </w:pPr>
      <w:r>
        <w:rPr>
          <w:rFonts w:hint="cs"/>
          <w:caps/>
          <w:rtl/>
        </w:rPr>
        <w:t>בשני התחומים הללו, גם מתמטיקה וגם הבנת הנקרא, המשר</w:t>
      </w:r>
      <w:r>
        <w:rPr>
          <w:rFonts w:hint="cs"/>
          <w:caps/>
          <w:rtl/>
        </w:rPr>
        <w:t>ד אכן נכנס בעובי הקורה, כדי ללמוד ולנסות להבין באמת איך זה קרה ומה צריך לעשות כדי לשנות את התוצאות הללו ולהביא לתוצאות טובות יותר של תלמידי ישראל. בנושא הזה הוקמו שתי ועדות עוד על-ידי קודמי: ועדה אחת בראשותה של פרופסור נאוה בן-צבי חקרה את נושא המתמטיקה, וו</w:t>
      </w:r>
      <w:r>
        <w:rPr>
          <w:rFonts w:hint="cs"/>
          <w:caps/>
          <w:rtl/>
        </w:rPr>
        <w:t xml:space="preserve">עדה בראשות פרופסור רינה שפירא בדקה את נושא הבנת הנקרא. שתי הוועדות הללו מונו על-ידי קודמי. אם אינני טועה, שתיהן מונו על-ידי חבר הכנסת יוסי שריד, שבתקופת כהונתו פורסמו התוצאות של המבחנים האלה, אם כי הם גם לא מתייחסים לתקופת כהונתו כשר החינוך. </w:t>
      </w:r>
    </w:p>
    <w:p w14:paraId="511CBCCC" w14:textId="77777777" w:rsidR="00000000" w:rsidRDefault="009F4636">
      <w:pPr>
        <w:pStyle w:val="a"/>
        <w:rPr>
          <w:rFonts w:hint="cs"/>
          <w:caps/>
          <w:rtl/>
        </w:rPr>
      </w:pPr>
    </w:p>
    <w:p w14:paraId="5683B673" w14:textId="77777777" w:rsidR="00000000" w:rsidRDefault="009F4636">
      <w:pPr>
        <w:pStyle w:val="a"/>
        <w:spacing w:before="240"/>
        <w:rPr>
          <w:rFonts w:hint="cs"/>
          <w:caps/>
          <w:rtl/>
        </w:rPr>
      </w:pPr>
      <w:r>
        <w:rPr>
          <w:rFonts w:hint="cs"/>
          <w:caps/>
          <w:rtl/>
        </w:rPr>
        <w:t>ובכן, שתי הו</w:t>
      </w:r>
      <w:r>
        <w:rPr>
          <w:rFonts w:hint="cs"/>
          <w:caps/>
          <w:rtl/>
        </w:rPr>
        <w:t xml:space="preserve">ועדות הללו המליצו שורה של המלצות בקשר לשיטות הלימוד, הן בנושא הקריאה והן בנושא המתמטיקה. ראשית לגבי נושא הקריאה: הוועדה בראשותה של פרופסור רינה שפירא המליצה המלצות שאנחנו אימצנו אותן במלואן. המלצה שמציעה לבטל את השיטה שהיתה נהוגה בשנים האחרונות, אני חושבת </w:t>
      </w:r>
      <w:r>
        <w:rPr>
          <w:rFonts w:hint="cs"/>
          <w:caps/>
          <w:rtl/>
        </w:rPr>
        <w:t xml:space="preserve">שב-20 השנה האחרונות פחות או יותר, שיטה שנקראת "השפה כמכלול", שאיננה השיטה הפונטית הרגילה שאני מניחה שרובנו כאן, חברי הכנסת - אם כי יש כאן כמה חברי כנסת צעירים שאולי הספיקו ללמוד בשיטה החדשה - למדנו בה; שיטה ישנה יותר, שהיתה נהוגה שנים ארוכות </w:t>
      </w:r>
      <w:r>
        <w:rPr>
          <w:caps/>
          <w:rtl/>
        </w:rPr>
        <w:t>–</w:t>
      </w:r>
      <w:r>
        <w:rPr>
          <w:rFonts w:hint="cs"/>
          <w:caps/>
          <w:rtl/>
        </w:rPr>
        <w:t xml:space="preserve"> קמץ אל"ף </w:t>
      </w:r>
      <w:r>
        <w:rPr>
          <w:caps/>
          <w:rtl/>
        </w:rPr>
        <w:t>–</w:t>
      </w:r>
      <w:r>
        <w:rPr>
          <w:rFonts w:hint="cs"/>
          <w:caps/>
          <w:rtl/>
        </w:rPr>
        <w:t xml:space="preserve"> א</w:t>
      </w:r>
      <w:r>
        <w:rPr>
          <w:caps/>
          <w:rtl/>
        </w:rPr>
        <w:softHyphen/>
      </w:r>
      <w:r>
        <w:rPr>
          <w:rFonts w:hint="cs"/>
          <w:caps/>
          <w:rtl/>
        </w:rPr>
        <w:t xml:space="preserve">, וכו', וכו', המוכרת לכולנו. ובכן, ההמלצה החד-משמעית של ועדת רינה שפירא היתה לבטל את שיטת "השפה כמכלול" ולחזור לשיטות הישנות. והיום אנחנו אכן מעבירים את המערכת - כאשר ועדת-שימרון היא הוועדה שמיישמת היום את המסקנות הללו. האלמנטים הפונטיים הם במרכז הלמידה, </w:t>
      </w:r>
      <w:r>
        <w:rPr>
          <w:rFonts w:hint="cs"/>
          <w:caps/>
          <w:rtl/>
        </w:rPr>
        <w:t xml:space="preserve">ואנחנו כיום מאשרים רק ספרי לימוד שבהם לומדים קריאה על-פי אותה שיטה פונטית. </w:t>
      </w:r>
    </w:p>
    <w:p w14:paraId="15FB398A" w14:textId="77777777" w:rsidR="00000000" w:rsidRDefault="009F4636">
      <w:pPr>
        <w:pStyle w:val="a"/>
        <w:rPr>
          <w:rFonts w:hint="cs"/>
          <w:caps/>
          <w:rtl/>
        </w:rPr>
      </w:pPr>
    </w:p>
    <w:p w14:paraId="61DB1BDA" w14:textId="77777777" w:rsidR="00000000" w:rsidRDefault="009F4636">
      <w:pPr>
        <w:pStyle w:val="a"/>
        <w:rPr>
          <w:rFonts w:hint="cs"/>
          <w:caps/>
          <w:rtl/>
        </w:rPr>
      </w:pPr>
      <w:r>
        <w:rPr>
          <w:rFonts w:hint="cs"/>
          <w:caps/>
          <w:rtl/>
        </w:rPr>
        <w:t xml:space="preserve">לא מיותר להזכיר כאן, שמעבר לכך התחלנו בהכנות להוראת הקריאה כבר בגני-הילדים, בשלב הזה במאות גני-ילדים, על מנת שהילדים יוכלו להגיע לכיתה א' כאשר יש להם היסודות וההכנה ללימוד קריאה, </w:t>
      </w:r>
      <w:r>
        <w:rPr>
          <w:rFonts w:hint="cs"/>
          <w:caps/>
          <w:rtl/>
        </w:rPr>
        <w:t>ואז קל להם יותר להתגבר על הקושי. זה פרויקט שהתחלנו אותו בשנה שעברה ומטעמי תקציב לא יכולנו להרחיב אותו באופן מקיף יותר, אבל אנחנו בהחלט מעבירים גם את הגננות השתלמויות בעניין הזה על מנת להכין את הדברים.</w:t>
      </w:r>
    </w:p>
    <w:p w14:paraId="2DC8674B" w14:textId="77777777" w:rsidR="00000000" w:rsidRDefault="009F4636">
      <w:pPr>
        <w:pStyle w:val="a"/>
        <w:rPr>
          <w:rFonts w:hint="cs"/>
          <w:caps/>
          <w:rtl/>
        </w:rPr>
      </w:pPr>
    </w:p>
    <w:p w14:paraId="7C2F6DB4" w14:textId="77777777" w:rsidR="00000000" w:rsidRDefault="009F4636">
      <w:pPr>
        <w:pStyle w:val="a"/>
        <w:rPr>
          <w:rFonts w:hint="cs"/>
          <w:caps/>
          <w:rtl/>
        </w:rPr>
      </w:pPr>
      <w:r>
        <w:rPr>
          <w:rFonts w:hint="cs"/>
          <w:caps/>
          <w:rtl/>
        </w:rPr>
        <w:t xml:space="preserve">אשר לנושא המתמטיקה, ובכן, הוועדה, כפי שאמרתי, בראשותה </w:t>
      </w:r>
      <w:r>
        <w:rPr>
          <w:rFonts w:hint="cs"/>
          <w:caps/>
          <w:rtl/>
        </w:rPr>
        <w:t>של פרופסור נאוה בן-צבי, נשיאת מכללת "הדסה", אף היא המליצה על שינויים בשיטות לימוד המתמטיקה. אני צריכה כאן לומר שהשינויים הללו הם מאוד מורכבים. בכלל, כל שינוי במערכת החינוך הוא מורכב ומסובך. מדובר במערכת של 4,000 בתי-ספר, של 50,000 כיתות, במערכת של 30,000 מ</w:t>
      </w:r>
      <w:r>
        <w:rPr>
          <w:rFonts w:hint="cs"/>
          <w:caps/>
          <w:rtl/>
        </w:rPr>
        <w:t xml:space="preserve">ורים, למעלה ממיליון וחצי תלמידים. מאוד קשה להטמיע ולהפנים בתוך המערכת ובקרב המורים שינויים מהרגע להרגע. זה לא קורה כך. זה קורה רק בתהליכים, ולוקח זמן ליישם את התהליכים הללו במערכת. </w:t>
      </w:r>
    </w:p>
    <w:p w14:paraId="42907AD7" w14:textId="77777777" w:rsidR="00000000" w:rsidRDefault="009F4636">
      <w:pPr>
        <w:pStyle w:val="a"/>
        <w:rPr>
          <w:rFonts w:hint="cs"/>
          <w:caps/>
          <w:rtl/>
        </w:rPr>
      </w:pPr>
    </w:p>
    <w:p w14:paraId="3BC56C0A" w14:textId="77777777" w:rsidR="00000000" w:rsidRDefault="009F4636">
      <w:pPr>
        <w:pStyle w:val="a"/>
        <w:rPr>
          <w:rFonts w:hint="cs"/>
          <w:caps/>
          <w:rtl/>
        </w:rPr>
      </w:pPr>
      <w:r>
        <w:rPr>
          <w:rFonts w:hint="cs"/>
          <w:caps/>
          <w:rtl/>
        </w:rPr>
        <w:t xml:space="preserve">מכל מקום, פרופסור יעקב כץ, שהוא יושב-ראש המזכירות הפדגוגית במשרד החינוך, </w:t>
      </w:r>
      <w:r>
        <w:rPr>
          <w:rFonts w:hint="cs"/>
          <w:caps/>
          <w:rtl/>
        </w:rPr>
        <w:t>עיכב את תוכנית הלימודים החדשה במתמטיקה, שהיתה מיועדת לבתי-הספר היסודיים, ולמעשה כרגע הוא, יחד עם ועדה שמורכבת ממתמטיקאים מומחים, משפצים את תוכנית הלימודים החדשה במתמטיקה כדי שתותאם למסקנות פרופסור נאוה בן-צבי.</w:t>
      </w:r>
    </w:p>
    <w:p w14:paraId="1FCE7E9F" w14:textId="77777777" w:rsidR="00000000" w:rsidRDefault="009F4636">
      <w:pPr>
        <w:pStyle w:val="a"/>
        <w:rPr>
          <w:rFonts w:hint="cs"/>
          <w:caps/>
          <w:rtl/>
        </w:rPr>
      </w:pPr>
    </w:p>
    <w:p w14:paraId="4FDC5C13" w14:textId="77777777" w:rsidR="00000000" w:rsidRDefault="009F4636">
      <w:pPr>
        <w:pStyle w:val="a"/>
        <w:rPr>
          <w:rFonts w:hint="cs"/>
          <w:caps/>
          <w:rtl/>
        </w:rPr>
      </w:pPr>
      <w:r>
        <w:rPr>
          <w:rFonts w:hint="cs"/>
          <w:caps/>
          <w:rtl/>
        </w:rPr>
        <w:t>אני לא רוצה להלאות כאן את המליאה בכל הפרטים ה</w:t>
      </w:r>
      <w:r>
        <w:rPr>
          <w:rFonts w:hint="cs"/>
          <w:caps/>
          <w:rtl/>
        </w:rPr>
        <w:t>ללו, אבל חשוב לדעת שההתייחסות היא התייחסות שורש, התייחסות רצינית ביותר. אלה לא תוכניות ששרת החינוך שולפת מהשרוול או מנכ"לית המשרד שולפת מהמותן, אלא הן מתבססות, כפי שאמרתי, על ועדות מקצועיות שמינו קודמי. אנחנו אימצנו את מסקנותיהן ואנחנו פועלים על-פיהן, רק ש</w:t>
      </w:r>
      <w:r>
        <w:rPr>
          <w:rFonts w:hint="cs"/>
          <w:caps/>
          <w:rtl/>
        </w:rPr>
        <w:t xml:space="preserve">התהליכים אורכים חודשים ארוכים. </w:t>
      </w:r>
    </w:p>
    <w:p w14:paraId="53C51539" w14:textId="77777777" w:rsidR="00000000" w:rsidRDefault="009F4636">
      <w:pPr>
        <w:pStyle w:val="a"/>
        <w:rPr>
          <w:rFonts w:hint="cs"/>
          <w:caps/>
          <w:rtl/>
        </w:rPr>
      </w:pPr>
    </w:p>
    <w:p w14:paraId="4ACC211F" w14:textId="77777777" w:rsidR="00000000" w:rsidRDefault="009F4636">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141F6DF1" w14:textId="77777777" w:rsidR="00000000" w:rsidRDefault="009F4636">
      <w:pPr>
        <w:pStyle w:val="a"/>
        <w:rPr>
          <w:rFonts w:hint="cs"/>
          <w:caps/>
          <w:rtl/>
        </w:rPr>
      </w:pPr>
    </w:p>
    <w:p w14:paraId="14C97B90" w14:textId="77777777" w:rsidR="00000000" w:rsidRDefault="009F4636">
      <w:pPr>
        <w:pStyle w:val="a"/>
        <w:rPr>
          <w:rFonts w:hint="cs"/>
          <w:caps/>
          <w:rtl/>
        </w:rPr>
      </w:pPr>
      <w:r>
        <w:rPr>
          <w:rFonts w:hint="cs"/>
          <w:caps/>
          <w:rtl/>
        </w:rPr>
        <w:t>אפשר לשאול שאלה קטנה?</w:t>
      </w:r>
    </w:p>
    <w:p w14:paraId="109601F5" w14:textId="77777777" w:rsidR="00000000" w:rsidRDefault="009F4636">
      <w:pPr>
        <w:pStyle w:val="a"/>
        <w:rPr>
          <w:rFonts w:hint="cs"/>
          <w:caps/>
          <w:rtl/>
        </w:rPr>
      </w:pPr>
    </w:p>
    <w:p w14:paraId="65D5C1C8" w14:textId="77777777" w:rsidR="00000000" w:rsidRDefault="009F4636">
      <w:pPr>
        <w:pStyle w:val="SpeakerCon"/>
        <w:rPr>
          <w:b w:val="0"/>
          <w:bCs w:val="0"/>
          <w:caps/>
          <w:u w:val="none"/>
          <w:rtl/>
        </w:rPr>
      </w:pPr>
      <w:bookmarkStart w:id="291" w:name="FS000000470T18_06_2003_14_43_33"/>
      <w:bookmarkEnd w:id="291"/>
      <w:r>
        <w:rPr>
          <w:rFonts w:hint="eastAsia"/>
          <w:b w:val="0"/>
          <w:bCs w:val="0"/>
          <w:caps/>
          <w:u w:val="none"/>
          <w:rtl/>
        </w:rPr>
        <w:t>שרת</w:t>
      </w:r>
      <w:r>
        <w:rPr>
          <w:b w:val="0"/>
          <w:bCs w:val="0"/>
          <w:caps/>
          <w:u w:val="none"/>
          <w:rtl/>
        </w:rPr>
        <w:t xml:space="preserve"> החינוך, התרבות והספורט לימור לבנת:</w:t>
      </w:r>
    </w:p>
    <w:p w14:paraId="5478152F" w14:textId="77777777" w:rsidR="00000000" w:rsidRDefault="009F4636">
      <w:pPr>
        <w:pStyle w:val="a"/>
        <w:rPr>
          <w:rFonts w:hint="cs"/>
          <w:caps/>
          <w:rtl/>
        </w:rPr>
      </w:pPr>
    </w:p>
    <w:p w14:paraId="1DD18BC3" w14:textId="77777777" w:rsidR="00000000" w:rsidRDefault="009F4636">
      <w:pPr>
        <w:pStyle w:val="a"/>
        <w:rPr>
          <w:rFonts w:hint="cs"/>
          <w:caps/>
          <w:rtl/>
        </w:rPr>
      </w:pPr>
      <w:r>
        <w:rPr>
          <w:rFonts w:hint="cs"/>
          <w:caps/>
          <w:rtl/>
        </w:rPr>
        <w:t xml:space="preserve">רק אשלים את המשפט, ברשות היושב-ראש כמובן, ומבחינתי זה בסדר. </w:t>
      </w:r>
    </w:p>
    <w:p w14:paraId="0AEB6999" w14:textId="77777777" w:rsidR="00000000" w:rsidRDefault="009F4636">
      <w:pPr>
        <w:pStyle w:val="a"/>
        <w:rPr>
          <w:rFonts w:hint="cs"/>
          <w:caps/>
          <w:rtl/>
        </w:rPr>
      </w:pPr>
    </w:p>
    <w:p w14:paraId="043EB713" w14:textId="77777777" w:rsidR="00000000" w:rsidRDefault="009F4636">
      <w:pPr>
        <w:pStyle w:val="a"/>
        <w:rPr>
          <w:rFonts w:hint="cs"/>
          <w:caps/>
          <w:rtl/>
        </w:rPr>
      </w:pPr>
      <w:r>
        <w:rPr>
          <w:rFonts w:hint="cs"/>
          <w:caps/>
          <w:rtl/>
        </w:rPr>
        <w:t xml:space="preserve">אנחנו מדברים על תוכניות חלוץ, שאנחנו נבדוק את היעילות שלהן, כדי לראות אם להמשיך </w:t>
      </w:r>
      <w:r>
        <w:rPr>
          <w:rFonts w:hint="cs"/>
          <w:caps/>
          <w:rtl/>
        </w:rPr>
        <w:t xml:space="preserve">בהן אחר כך בכל המערכת. מדובר בחמש תוכניות חדשות </w:t>
      </w:r>
      <w:r>
        <w:rPr>
          <w:caps/>
          <w:rtl/>
        </w:rPr>
        <w:t>–</w:t>
      </w:r>
      <w:r>
        <w:rPr>
          <w:rFonts w:hint="cs"/>
          <w:caps/>
          <w:rtl/>
        </w:rPr>
        <w:t xml:space="preserve"> "שבילים", "חשבון 10", "קשרים והקשרים", "סינגפור" ועוד אחת. אלה שמות התוכניות. אנחנו בודקים אותן, הן יילמדו, ואחר כך יופקו לקחים מהתוכניות הללו, מתוך התוצאות כמובן, כדי שניתן יהיה ליישמן. </w:t>
      </w:r>
    </w:p>
    <w:p w14:paraId="750218FC" w14:textId="77777777" w:rsidR="00000000" w:rsidRDefault="009F4636">
      <w:pPr>
        <w:pStyle w:val="a"/>
        <w:rPr>
          <w:rFonts w:hint="cs"/>
          <w:caps/>
          <w:rtl/>
        </w:rPr>
      </w:pPr>
    </w:p>
    <w:p w14:paraId="6C856784" w14:textId="77777777" w:rsidR="00000000" w:rsidRDefault="009F4636">
      <w:pPr>
        <w:pStyle w:val="a"/>
        <w:rPr>
          <w:rFonts w:hint="cs"/>
          <w:caps/>
          <w:rtl/>
        </w:rPr>
      </w:pPr>
      <w:r>
        <w:rPr>
          <w:rFonts w:hint="cs"/>
          <w:caps/>
          <w:rtl/>
        </w:rPr>
        <w:t xml:space="preserve">בבקשה, חבר הכנסת </w:t>
      </w:r>
      <w:r>
        <w:rPr>
          <w:rFonts w:hint="cs"/>
          <w:caps/>
          <w:rtl/>
        </w:rPr>
        <w:t xml:space="preserve">טל. </w:t>
      </w:r>
    </w:p>
    <w:p w14:paraId="54E1296A" w14:textId="77777777" w:rsidR="00000000" w:rsidRDefault="009F4636">
      <w:pPr>
        <w:pStyle w:val="a"/>
        <w:rPr>
          <w:rFonts w:hint="cs"/>
          <w:caps/>
          <w:rtl/>
        </w:rPr>
      </w:pPr>
    </w:p>
    <w:p w14:paraId="5CFEA817" w14:textId="77777777" w:rsidR="00000000" w:rsidRDefault="009F4636">
      <w:pPr>
        <w:pStyle w:val="ac"/>
        <w:rPr>
          <w:b w:val="0"/>
          <w:bCs w:val="0"/>
          <w:caps/>
          <w:u w:val="none"/>
          <w:rtl/>
        </w:rPr>
      </w:pPr>
    </w:p>
    <w:p w14:paraId="3083595E" w14:textId="77777777" w:rsidR="00000000" w:rsidRDefault="009F4636">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3A082AEA" w14:textId="77777777" w:rsidR="00000000" w:rsidRDefault="009F4636">
      <w:pPr>
        <w:pStyle w:val="a"/>
        <w:rPr>
          <w:rFonts w:hint="cs"/>
          <w:caps/>
          <w:rtl/>
        </w:rPr>
      </w:pPr>
    </w:p>
    <w:p w14:paraId="66631C96" w14:textId="77777777" w:rsidR="00000000" w:rsidRDefault="009F4636">
      <w:pPr>
        <w:pStyle w:val="a"/>
        <w:rPr>
          <w:rFonts w:hint="cs"/>
          <w:caps/>
          <w:rtl/>
        </w:rPr>
      </w:pPr>
      <w:r>
        <w:rPr>
          <w:rFonts w:hint="cs"/>
          <w:caps/>
          <w:rtl/>
        </w:rPr>
        <w:t xml:space="preserve">ברשותך וברשות היושב-ראש, כשעוברים משיטה אחת לאחרת, האם לא בודקים החוקרים למה לאחר שעברו לשיטה אחת חזרו לשיטה הקודמת? </w:t>
      </w:r>
    </w:p>
    <w:p w14:paraId="034C8E92" w14:textId="77777777" w:rsidR="00000000" w:rsidRDefault="009F4636">
      <w:pPr>
        <w:pStyle w:val="a"/>
        <w:rPr>
          <w:rFonts w:hint="cs"/>
          <w:caps/>
          <w:rtl/>
        </w:rPr>
      </w:pPr>
    </w:p>
    <w:p w14:paraId="2B0635FB" w14:textId="77777777" w:rsidR="00000000" w:rsidRDefault="009F4636">
      <w:pPr>
        <w:pStyle w:val="SpeakerCon"/>
        <w:rPr>
          <w:b w:val="0"/>
          <w:bCs w:val="0"/>
          <w:caps/>
          <w:u w:val="none"/>
          <w:rtl/>
        </w:rPr>
      </w:pPr>
      <w:bookmarkStart w:id="292" w:name="FS000000470T18_06_2003_14_45_43C"/>
      <w:bookmarkEnd w:id="292"/>
      <w:r>
        <w:rPr>
          <w:b w:val="0"/>
          <w:bCs w:val="0"/>
          <w:caps/>
          <w:u w:val="none"/>
          <w:rtl/>
        </w:rPr>
        <w:t>שרת החינוך, התרבות והספורט לימור לבנת:</w:t>
      </w:r>
    </w:p>
    <w:p w14:paraId="2851A7D8" w14:textId="77777777" w:rsidR="00000000" w:rsidRDefault="009F4636">
      <w:pPr>
        <w:pStyle w:val="a"/>
        <w:rPr>
          <w:caps/>
          <w:rtl/>
        </w:rPr>
      </w:pPr>
    </w:p>
    <w:p w14:paraId="5FA0C2CA" w14:textId="77777777" w:rsidR="00000000" w:rsidRDefault="009F4636">
      <w:pPr>
        <w:pStyle w:val="a"/>
        <w:rPr>
          <w:rFonts w:hint="cs"/>
          <w:caps/>
          <w:rtl/>
        </w:rPr>
      </w:pPr>
      <w:r>
        <w:rPr>
          <w:rFonts w:hint="cs"/>
          <w:caps/>
          <w:rtl/>
        </w:rPr>
        <w:t>אני אתייחס לזה. אם היית נותן לי עוד שני משפטים  אולי כבר הייתי עונה, אבל</w:t>
      </w:r>
      <w:r>
        <w:rPr>
          <w:rFonts w:hint="cs"/>
          <w:caps/>
          <w:rtl/>
        </w:rPr>
        <w:t xml:space="preserve"> זה בסדר. אני חוזרת ואומרת, אני לא הולכת כעת להקים ועדה חקירה למה לימדו קודם בשיטה אחת כזאת או אחרת. אני לא חושבת שזה נכון ברגע זה, אני רוצה לבדוק איך נשפר ואיך נעשה את זה טוב יותר ואיך נביא את תלמידי ישראל לתוצאות טובות יותר. זה הדבר המרכזי והחשוב ביותר. </w:t>
      </w:r>
      <w:r>
        <w:rPr>
          <w:rFonts w:hint="cs"/>
          <w:caps/>
          <w:rtl/>
        </w:rPr>
        <w:t xml:space="preserve">למה עשו קודם ככה, אני לא יודעת. אני אומרת כך, השיטות כרגע, חמשת הפרויקטים הללו שהזכרתי </w:t>
      </w:r>
      <w:r>
        <w:rPr>
          <w:caps/>
          <w:rtl/>
        </w:rPr>
        <w:t>–</w:t>
      </w:r>
      <w:r>
        <w:rPr>
          <w:rFonts w:hint="cs"/>
          <w:caps/>
          <w:rtl/>
        </w:rPr>
        <w:t xml:space="preserve"> "שבילים", "חשבון 10", "קשרים והקשרים", שיטת "סינגפור" ועוד אחת - זה שם של שיטה, שיטת לימוד מתמטיקה </w:t>
      </w:r>
      <w:r>
        <w:rPr>
          <w:caps/>
          <w:rtl/>
        </w:rPr>
        <w:t>–</w:t>
      </w:r>
      <w:r>
        <w:rPr>
          <w:rFonts w:hint="cs"/>
          <w:caps/>
          <w:rtl/>
        </w:rPr>
        <w:t xml:space="preserve"> חמש השיטות הללו ייבדקו על-ידי גורם אובייקטיבי. הן כולן שיטות שנבדק</w:t>
      </w:r>
      <w:r>
        <w:rPr>
          <w:rFonts w:hint="cs"/>
          <w:caps/>
          <w:rtl/>
        </w:rPr>
        <w:t xml:space="preserve">ו. הן הומלצו על-ידי מומחים. </w:t>
      </w:r>
    </w:p>
    <w:p w14:paraId="355D9780" w14:textId="77777777" w:rsidR="00000000" w:rsidRDefault="009F4636">
      <w:pPr>
        <w:pStyle w:val="a"/>
        <w:rPr>
          <w:rFonts w:hint="cs"/>
          <w:caps/>
          <w:rtl/>
        </w:rPr>
      </w:pPr>
    </w:p>
    <w:p w14:paraId="6289D45A" w14:textId="77777777" w:rsidR="00000000" w:rsidRDefault="009F4636">
      <w:pPr>
        <w:pStyle w:val="a"/>
        <w:rPr>
          <w:rFonts w:hint="cs"/>
          <w:caps/>
          <w:rtl/>
        </w:rPr>
      </w:pPr>
      <w:r>
        <w:rPr>
          <w:rFonts w:hint="cs"/>
          <w:caps/>
          <w:rtl/>
        </w:rPr>
        <w:t>ברור שהשיטות שהיו נקוטות עד עכשיו לא הביאו להישגים הדרושים. על זה אין מחלוקת, זה מה שהעובדות אומרות ותוצאות המבחנים מראות. ולכן, התוכניות הללו ייושמו במערכת, ייבדקו, כפי שאמרתי, על-ידי גורמים אובייקטיביים, בפיקוח המדען הראשי ש</w:t>
      </w:r>
      <w:r>
        <w:rPr>
          <w:rFonts w:hint="cs"/>
          <w:caps/>
          <w:rtl/>
        </w:rPr>
        <w:t xml:space="preserve">ל המשרד, פרופסור דוד נבו, ואנחנו, נוסף על כך מפעילים בחטיבות הביניים תוכנית פיתוח החשיבה הכמותית ופרויקט מיצוי מצוינות, כדי לקדם את התלמידים במתמטיקה בכיתות האלה. </w:t>
      </w:r>
    </w:p>
    <w:p w14:paraId="5CA46C24" w14:textId="77777777" w:rsidR="00000000" w:rsidRDefault="009F4636">
      <w:pPr>
        <w:pStyle w:val="a"/>
        <w:rPr>
          <w:rFonts w:hint="cs"/>
          <w:caps/>
          <w:rtl/>
        </w:rPr>
      </w:pPr>
    </w:p>
    <w:p w14:paraId="2AD58D0D" w14:textId="77777777" w:rsidR="00000000" w:rsidRDefault="009F4636">
      <w:pPr>
        <w:pStyle w:val="a"/>
        <w:rPr>
          <w:rFonts w:hint="cs"/>
          <w:caps/>
          <w:rtl/>
        </w:rPr>
      </w:pPr>
      <w:r>
        <w:rPr>
          <w:rFonts w:hint="cs"/>
          <w:caps/>
          <w:rtl/>
        </w:rPr>
        <w:t>אני רוצה לומר כאן עוד דבר, וחשוב לי, חבר הכנסת דוד טל, שתשמע זאת. לראשונה אנחנו מפעילים במש</w:t>
      </w:r>
      <w:r>
        <w:rPr>
          <w:rFonts w:hint="cs"/>
          <w:caps/>
          <w:rtl/>
        </w:rPr>
        <w:t>רד החינוך, בשנתיים האחרונות, פרויקט של התמקצעות במתמטיקה בבתי-הספר היסודיים. הרי מה קורה בבתי-הספר היסודיים? המורה היא בדרך כלל מורה כוללת. היא נכנסת לכיתה, חברת הכנסת איציק מכירה את זה, והיא מלמדת את כל המקצועות.</w:t>
      </w:r>
    </w:p>
    <w:p w14:paraId="5D90FBBF" w14:textId="77777777" w:rsidR="00000000" w:rsidRDefault="009F4636">
      <w:pPr>
        <w:pStyle w:val="a"/>
        <w:rPr>
          <w:rFonts w:hint="cs"/>
          <w:caps/>
          <w:rtl/>
        </w:rPr>
      </w:pPr>
    </w:p>
    <w:p w14:paraId="1E16A7EE" w14:textId="77777777" w:rsidR="00000000" w:rsidRDefault="009F4636">
      <w:pPr>
        <w:pStyle w:val="ac"/>
        <w:rPr>
          <w:b w:val="0"/>
          <w:bCs w:val="0"/>
          <w:caps/>
          <w:u w:val="none"/>
          <w:rtl/>
        </w:rPr>
      </w:pPr>
      <w:r>
        <w:rPr>
          <w:rFonts w:hint="eastAsia"/>
          <w:b w:val="0"/>
          <w:bCs w:val="0"/>
          <w:caps/>
          <w:u w:val="none"/>
          <w:rtl/>
        </w:rPr>
        <w:t>דליה</w:t>
      </w:r>
      <w:r>
        <w:rPr>
          <w:b w:val="0"/>
          <w:bCs w:val="0"/>
          <w:caps/>
          <w:u w:val="none"/>
          <w:rtl/>
        </w:rPr>
        <w:t xml:space="preserve"> איציק (העבודה-מימד):</w:t>
      </w:r>
    </w:p>
    <w:p w14:paraId="66350B42" w14:textId="77777777" w:rsidR="00000000" w:rsidRDefault="009F4636">
      <w:pPr>
        <w:pStyle w:val="a"/>
        <w:rPr>
          <w:rFonts w:hint="cs"/>
          <w:caps/>
          <w:rtl/>
        </w:rPr>
      </w:pPr>
    </w:p>
    <w:p w14:paraId="1BFDCCDA" w14:textId="77777777" w:rsidR="00000000" w:rsidRDefault="009F4636">
      <w:pPr>
        <w:pStyle w:val="a"/>
        <w:rPr>
          <w:rFonts w:hint="cs"/>
          <w:caps/>
          <w:rtl/>
        </w:rPr>
      </w:pPr>
      <w:r>
        <w:rPr>
          <w:rFonts w:hint="cs"/>
          <w:caps/>
          <w:rtl/>
        </w:rPr>
        <w:t xml:space="preserve">ככה זה נראה. </w:t>
      </w:r>
    </w:p>
    <w:p w14:paraId="72A893EB" w14:textId="77777777" w:rsidR="00000000" w:rsidRDefault="009F4636">
      <w:pPr>
        <w:pStyle w:val="a"/>
        <w:rPr>
          <w:rFonts w:hint="cs"/>
          <w:caps/>
          <w:rtl/>
        </w:rPr>
      </w:pPr>
    </w:p>
    <w:p w14:paraId="483F9E93" w14:textId="77777777" w:rsidR="00000000" w:rsidRDefault="009F4636">
      <w:pPr>
        <w:pStyle w:val="SpeakerCon"/>
        <w:rPr>
          <w:b w:val="0"/>
          <w:bCs w:val="0"/>
          <w:caps/>
          <w:u w:val="none"/>
          <w:rtl/>
        </w:rPr>
      </w:pPr>
      <w:bookmarkStart w:id="293" w:name="FS000000470T18_06_2003_14_50_58C"/>
      <w:bookmarkEnd w:id="293"/>
      <w:r>
        <w:rPr>
          <w:b w:val="0"/>
          <w:bCs w:val="0"/>
          <w:caps/>
          <w:u w:val="none"/>
          <w:rtl/>
        </w:rPr>
        <w:t>שרת החינוך, התרבות והספורט לימור לבנת:</w:t>
      </w:r>
    </w:p>
    <w:p w14:paraId="4BB33F26" w14:textId="77777777" w:rsidR="00000000" w:rsidRDefault="009F4636">
      <w:pPr>
        <w:pStyle w:val="a"/>
        <w:rPr>
          <w:caps/>
          <w:rtl/>
        </w:rPr>
      </w:pPr>
    </w:p>
    <w:p w14:paraId="368A752A" w14:textId="77777777" w:rsidR="00000000" w:rsidRDefault="009F4636">
      <w:pPr>
        <w:pStyle w:val="a"/>
        <w:rPr>
          <w:rFonts w:hint="cs"/>
          <w:caps/>
          <w:rtl/>
        </w:rPr>
      </w:pPr>
      <w:r>
        <w:rPr>
          <w:rFonts w:hint="cs"/>
          <w:caps/>
          <w:rtl/>
        </w:rPr>
        <w:t xml:space="preserve">מתמטיקה ועברית ותנ"ך בכיתות הנמוכות בבתי-הספר היסודיים, וההתמקצעות בעצם מתחילה בשלב מאוחר יותר. החשש שלנו הוא שיש כאן קושי מאוד גדול, ולכן אנחנו לראשונה הפעלנו תוכנית של התמקצעות למורים למתמטיקה בבתי-הספר היסודיים. </w:t>
      </w:r>
      <w:r>
        <w:rPr>
          <w:rFonts w:hint="cs"/>
          <w:caps/>
          <w:rtl/>
        </w:rPr>
        <w:t xml:space="preserve">למעשה, המורים הללו שמלמדים מתמטיקה מכיתות א', צריכים לעבור השתלמות במשך שנתיים, נדמה לי של ארבע שעות שבועיות, אם אני זוכרת נכון, והם נבחנים על זה. השבוע התקיימו לראשונה, אחרי שנתיים שבהן הפעלנו את זה, מבחנים למורים. 2,500 מורים התייצבו ונבחנו, אלה שהשתלמו </w:t>
      </w:r>
      <w:r>
        <w:rPr>
          <w:rFonts w:hint="cs"/>
          <w:caps/>
          <w:rtl/>
        </w:rPr>
        <w:t>במתמטיקה לבתי-הספר היסודיים, בהתמקצעות במתמטיקה. זה חשוב כי זה לא היה מעולם. ההתמקצעות הזאת של המורים במתמטיקה תביא, אני מאמינה, לכך שהם יוכלו ללמד את המתמטיקה באופן טוב יותר וראוי יותר, וכך התלמידים יוכלו לקבל טוב יותר את הדברים, ויוכלו באמת לשפר את ההישג</w:t>
      </w:r>
      <w:r>
        <w:rPr>
          <w:rFonts w:hint="cs"/>
          <w:caps/>
          <w:rtl/>
        </w:rPr>
        <w:t xml:space="preserve">ים שלהם. </w:t>
      </w:r>
    </w:p>
    <w:p w14:paraId="78BD965C" w14:textId="77777777" w:rsidR="00000000" w:rsidRDefault="009F4636">
      <w:pPr>
        <w:pStyle w:val="a"/>
        <w:rPr>
          <w:rFonts w:hint="cs"/>
          <w:caps/>
          <w:rtl/>
        </w:rPr>
      </w:pPr>
    </w:p>
    <w:p w14:paraId="1C3E39EA" w14:textId="77777777" w:rsidR="00000000" w:rsidRDefault="009F4636">
      <w:pPr>
        <w:pStyle w:val="a"/>
        <w:rPr>
          <w:rFonts w:hint="cs"/>
          <w:caps/>
          <w:rtl/>
        </w:rPr>
      </w:pPr>
      <w:r>
        <w:rPr>
          <w:rFonts w:hint="cs"/>
          <w:caps/>
          <w:rtl/>
        </w:rPr>
        <w:t xml:space="preserve">אבל גם זה תהליך. אם המורים מתמקצעים בשנתיים האחרונות, ועכשיו הם עברו את המבחנים, אנחנו לא יכולים לראות תוצאות מהרגע להרגע. אני רוצה להזכיר שוב לחברי הכנסת שהתוצאות שכולכם דיברתם עליהן כרגע מדברות על מבחנים שנעשו לפני שלוש וארבע שנים. מובן מאליו </w:t>
      </w:r>
      <w:r>
        <w:rPr>
          <w:rFonts w:hint="cs"/>
          <w:caps/>
          <w:rtl/>
        </w:rPr>
        <w:t xml:space="preserve">שאי-אפשר לראות תוצאות מייד. </w:t>
      </w:r>
    </w:p>
    <w:p w14:paraId="1A408E77" w14:textId="77777777" w:rsidR="00000000" w:rsidRDefault="009F4636">
      <w:pPr>
        <w:pStyle w:val="a"/>
        <w:rPr>
          <w:rFonts w:hint="cs"/>
          <w:caps/>
          <w:rtl/>
        </w:rPr>
      </w:pPr>
    </w:p>
    <w:p w14:paraId="39A63782" w14:textId="77777777" w:rsidR="00000000" w:rsidRDefault="009F4636">
      <w:pPr>
        <w:pStyle w:val="a"/>
        <w:rPr>
          <w:rFonts w:hint="cs"/>
          <w:caps/>
          <w:rtl/>
        </w:rPr>
      </w:pPr>
      <w:r>
        <w:rPr>
          <w:rFonts w:hint="cs"/>
          <w:caps/>
          <w:rtl/>
        </w:rPr>
        <w:t>אני רוצה שיהיה ברור. מצד אחד, אני לא באה להאשים כאן אף אחד; אבל מצד שני, אני גם לא באה להצטדק. אנחנו מודעים להצטברות של התוצאות הלא-מחמיאות, בלשון המעטה, מאז 1984 במבחנים בין-לאומיים שונים. אני יכולה לומר שבשנתיים האחרונות אנח</w:t>
      </w:r>
      <w:r>
        <w:rPr>
          <w:rFonts w:hint="cs"/>
          <w:caps/>
          <w:rtl/>
        </w:rPr>
        <w:t xml:space="preserve">נו מתמודדים בצורה נחושה ביותר עם התוצאות הבעייתיות ואנחנו מאמינים שנוכל להביא לתוצאות יותר טובות עם ההפעלה החדשה. </w:t>
      </w:r>
    </w:p>
    <w:p w14:paraId="38AC4C9F" w14:textId="77777777" w:rsidR="00000000" w:rsidRDefault="009F4636">
      <w:pPr>
        <w:pStyle w:val="a"/>
        <w:rPr>
          <w:rFonts w:hint="cs"/>
          <w:caps/>
          <w:rtl/>
        </w:rPr>
      </w:pPr>
    </w:p>
    <w:p w14:paraId="450433CC" w14:textId="77777777" w:rsidR="00000000" w:rsidRDefault="009F4636">
      <w:pPr>
        <w:pStyle w:val="a"/>
        <w:rPr>
          <w:rFonts w:hint="cs"/>
          <w:caps/>
          <w:rtl/>
        </w:rPr>
      </w:pPr>
      <w:r>
        <w:rPr>
          <w:rFonts w:hint="cs"/>
          <w:caps/>
          <w:rtl/>
        </w:rPr>
        <w:t>לא מיותר לומר כאן, אומר את זה אף שלא הייתי אמורה לומר את זה, הגורמים המקצועיים במשרד  עומדים בדרך כלל מאחורי שיטה מסוימת, דרך מסוימת, תוכנית</w:t>
      </w:r>
      <w:r>
        <w:rPr>
          <w:rFonts w:hint="cs"/>
          <w:caps/>
          <w:rtl/>
        </w:rPr>
        <w:t xml:space="preserve"> לימודים מסוימת או מדיניות מסוימת, ומאוד קשה להזיז אותם. המפקח המרכז את הוראת לימודי  המתמטיקה שיושב בתפקיד הזה שנים רבות, למעלה מ-20 שנה, לא ממש מחבב תוכניות חדשות וגם לא את מסקנות ועדת פרופסור נאוה בן-צבי.  האם אני יכולה לכפות עליו תוכנית?  שערו בנפשכם מ</w:t>
      </w:r>
      <w:r>
        <w:rPr>
          <w:rFonts w:hint="cs"/>
          <w:caps/>
          <w:rtl/>
        </w:rPr>
        <w:t>ה היה שם.  זה לא כמו במליאת הכנסת שהיא ריקה ב-90%, אלא זה היה דיון מלא צעקות ומהומות על כך שהשרה מתערבת בתוכניות לימודים וכו' - אילו היינו כופים תוכניות לימודים. זה לא דבר פשוט.</w:t>
      </w:r>
    </w:p>
    <w:p w14:paraId="4D43F040" w14:textId="77777777" w:rsidR="00000000" w:rsidRDefault="009F4636">
      <w:pPr>
        <w:pStyle w:val="a"/>
        <w:rPr>
          <w:rFonts w:hint="cs"/>
          <w:caps/>
          <w:rtl/>
        </w:rPr>
      </w:pPr>
    </w:p>
    <w:p w14:paraId="4264AA9B" w14:textId="77777777" w:rsidR="00000000" w:rsidRDefault="009F4636">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2AF1D09B" w14:textId="77777777" w:rsidR="00000000" w:rsidRDefault="009F4636">
      <w:pPr>
        <w:pStyle w:val="a"/>
        <w:rPr>
          <w:rFonts w:hint="cs"/>
          <w:caps/>
          <w:rtl/>
        </w:rPr>
      </w:pPr>
    </w:p>
    <w:p w14:paraId="19DC8B0D" w14:textId="77777777" w:rsidR="00000000" w:rsidRDefault="009F4636">
      <w:pPr>
        <w:pStyle w:val="a"/>
        <w:rPr>
          <w:rFonts w:hint="cs"/>
          <w:caps/>
          <w:rtl/>
        </w:rPr>
      </w:pPr>
      <w:r>
        <w:rPr>
          <w:rFonts w:hint="cs"/>
          <w:caps/>
          <w:rtl/>
        </w:rPr>
        <w:t>המחקרים הוכיחו מזמן שמורים תמיד מתנגדים לכל שינ</w:t>
      </w:r>
      <w:r>
        <w:rPr>
          <w:rFonts w:hint="cs"/>
          <w:caps/>
          <w:rtl/>
        </w:rPr>
        <w:t>וי בתוכניות.</w:t>
      </w:r>
    </w:p>
    <w:p w14:paraId="3CCF22CD" w14:textId="77777777" w:rsidR="00000000" w:rsidRDefault="009F4636">
      <w:pPr>
        <w:pStyle w:val="a"/>
        <w:rPr>
          <w:rFonts w:hint="cs"/>
          <w:caps/>
          <w:rtl/>
        </w:rPr>
      </w:pPr>
    </w:p>
    <w:p w14:paraId="7176EB56" w14:textId="77777777" w:rsidR="00000000" w:rsidRDefault="009F4636">
      <w:pPr>
        <w:pStyle w:val="SpeakerCon"/>
        <w:rPr>
          <w:b w:val="0"/>
          <w:bCs w:val="0"/>
          <w:caps/>
          <w:u w:val="none"/>
          <w:rtl/>
        </w:rPr>
      </w:pPr>
      <w:bookmarkStart w:id="294" w:name="FS000000470T18_06_2003_15_08_15"/>
      <w:bookmarkEnd w:id="294"/>
      <w:r>
        <w:rPr>
          <w:rFonts w:hint="eastAsia"/>
          <w:b w:val="0"/>
          <w:bCs w:val="0"/>
          <w:caps/>
          <w:u w:val="none"/>
          <w:rtl/>
        </w:rPr>
        <w:t>שרת</w:t>
      </w:r>
      <w:r>
        <w:rPr>
          <w:b w:val="0"/>
          <w:bCs w:val="0"/>
          <w:caps/>
          <w:u w:val="none"/>
          <w:rtl/>
        </w:rPr>
        <w:t xml:space="preserve"> החינוך, התרבות והספורט לימור לבנת:</w:t>
      </w:r>
    </w:p>
    <w:p w14:paraId="7A2F2C6A" w14:textId="77777777" w:rsidR="00000000" w:rsidRDefault="009F4636">
      <w:pPr>
        <w:pStyle w:val="a"/>
        <w:rPr>
          <w:rFonts w:hint="cs"/>
          <w:caps/>
          <w:rtl/>
        </w:rPr>
      </w:pPr>
    </w:p>
    <w:p w14:paraId="7EC7C72E" w14:textId="77777777" w:rsidR="00000000" w:rsidRDefault="009F4636">
      <w:pPr>
        <w:pStyle w:val="a"/>
        <w:rPr>
          <w:rFonts w:hint="cs"/>
          <w:caps/>
          <w:rtl/>
        </w:rPr>
      </w:pPr>
      <w:r>
        <w:rPr>
          <w:rFonts w:hint="cs"/>
          <w:caps/>
          <w:rtl/>
        </w:rPr>
        <w:t>נכון, לכן אני מציינת, חבר הכנסת אדלשטיין, שיש כאן קושי אמיתי. המפקח המרכז את הוראת לימודי מתמטיקה, שנמצא למעלה מ-20 שנה במשרד החינוך, לא בקלות הסכים להכניס תוכניות חדשות. למען הדיוק, הכנסנו תוכניות פייל</w:t>
      </w:r>
      <w:r>
        <w:rPr>
          <w:rFonts w:hint="cs"/>
          <w:caps/>
          <w:rtl/>
        </w:rPr>
        <w:t xml:space="preserve">וט בעקיפה מסוימת באמצעות יושב-ראש המזכירות הפדגוגית, פרופסור יעקב כץ, כדי שנוכל ליישם תוכניות חדשות.  זה לא עניין פשוט, אלה תהליכים מאוד מורכבים.  </w:t>
      </w:r>
    </w:p>
    <w:p w14:paraId="51312679" w14:textId="77777777" w:rsidR="00000000" w:rsidRDefault="009F4636">
      <w:pPr>
        <w:pStyle w:val="a"/>
        <w:rPr>
          <w:rFonts w:hint="cs"/>
          <w:caps/>
          <w:rtl/>
        </w:rPr>
      </w:pPr>
    </w:p>
    <w:p w14:paraId="659DC60C" w14:textId="77777777" w:rsidR="00000000" w:rsidRDefault="009F4636">
      <w:pPr>
        <w:pStyle w:val="a"/>
        <w:rPr>
          <w:rFonts w:hint="cs"/>
          <w:caps/>
          <w:rtl/>
        </w:rPr>
      </w:pPr>
      <w:r>
        <w:rPr>
          <w:rFonts w:hint="cs"/>
          <w:caps/>
          <w:rtl/>
        </w:rPr>
        <w:t xml:space="preserve">בעקבות זה החלטנו על מבצע מיוחד, שעוד לא היה כמוהו. יזמנו הערכה של כל בתי-הספר הרשמיים בסבב דו-שנתי באמצעות </w:t>
      </w:r>
      <w:r>
        <w:rPr>
          <w:rFonts w:hint="cs"/>
          <w:caps/>
          <w:rtl/>
        </w:rPr>
        <w:t xml:space="preserve">מבחני  מיצ"ב </w:t>
      </w:r>
      <w:r>
        <w:rPr>
          <w:caps/>
          <w:rtl/>
        </w:rPr>
        <w:t>–</w:t>
      </w:r>
      <w:r>
        <w:rPr>
          <w:rFonts w:hint="cs"/>
          <w:caps/>
          <w:rtl/>
        </w:rPr>
        <w:t xml:space="preserve"> מדדי יעילות וצמיחה בית-ספרית. כל בית-ספר מקבל דין-וחשבון פרטני שיטתי לא רק  על הישגי התלמידים, אלא גם על האקלים, על הסביבה הפדגוגית, פיתוח הסגל ועוד. בכך נותנים מבחני המיצ"ב כלי עבודה לבית-הספר כדי שהוא יוכל לבנות תוכנית פעילות על יסוד איתור</w:t>
      </w:r>
      <w:r>
        <w:rPr>
          <w:rFonts w:hint="cs"/>
          <w:caps/>
          <w:rtl/>
        </w:rPr>
        <w:t xml:space="preserve"> נקודות החוזק  ונקודות החולשה. לא סתם נותנים תוצאה כמותית אלא נותנים כלים אמיתיים. </w:t>
      </w:r>
    </w:p>
    <w:p w14:paraId="70C3AF3F" w14:textId="77777777" w:rsidR="00000000" w:rsidRDefault="009F4636">
      <w:pPr>
        <w:pStyle w:val="a"/>
        <w:rPr>
          <w:rFonts w:hint="cs"/>
          <w:caps/>
          <w:rtl/>
        </w:rPr>
      </w:pPr>
    </w:p>
    <w:p w14:paraId="1E26EB84" w14:textId="77777777" w:rsidR="00000000" w:rsidRDefault="009F4636">
      <w:pPr>
        <w:pStyle w:val="a"/>
        <w:rPr>
          <w:rFonts w:hint="cs"/>
          <w:caps/>
          <w:rtl/>
        </w:rPr>
      </w:pPr>
      <w:r>
        <w:rPr>
          <w:rFonts w:hint="cs"/>
          <w:caps/>
          <w:rtl/>
        </w:rPr>
        <w:t>במקביל, מפקחים במחוזות ברשויות המקומיות מקבלים דוחות על בתי-הספר שהם מופקדים עליהם, ונמסר דוח מערכתי להנהלת המשרד. לגבי מחצית מבתי-הספר הרשמיים ביצענו את התהליך הזה כבר בת</w:t>
      </w:r>
      <w:r>
        <w:rPr>
          <w:rFonts w:hint="cs"/>
          <w:caps/>
          <w:rtl/>
        </w:rPr>
        <w:t>שס"ב, בשנה שעברה. בעקבות הממצאים הספציפיים האלה שלחה מנכ"לית המשרד חוזר לכל בתי-הספר עם המלצות לפעולה. הממצאים שהתפרסמו בימים האחרונים הם הראשונים בסדרה, זה לא מחקר חד-פעמי. קנה-המידה לאיכות המערכת יהיה אם אכן המיצ"ב הזה, המבחנים האלה ינוצלו כראוי בשנים  ה</w:t>
      </w:r>
      <w:r>
        <w:rPr>
          <w:rFonts w:hint="cs"/>
          <w:caps/>
          <w:rtl/>
        </w:rPr>
        <w:t>באות ואם נמצא שינוי ושיפור. המשוב שאנחנו מקבלים בינתיים מהשטח מראה שאכן המיצ"ב, התוצאות והממצאים מניעים את בתי-הספר לשיפור עצמי, כשפעם ראשונה נותנים להם סרגל עקבי ואחיד להערכת בית-הספר בהיבטים שונים.</w:t>
      </w:r>
    </w:p>
    <w:p w14:paraId="5625E285" w14:textId="77777777" w:rsidR="00000000" w:rsidRDefault="009F4636">
      <w:pPr>
        <w:pStyle w:val="a"/>
        <w:rPr>
          <w:rFonts w:hint="cs"/>
          <w:caps/>
          <w:rtl/>
        </w:rPr>
      </w:pPr>
    </w:p>
    <w:p w14:paraId="066FF1AB" w14:textId="77777777" w:rsidR="00000000" w:rsidRDefault="009F4636">
      <w:pPr>
        <w:pStyle w:val="a"/>
        <w:rPr>
          <w:rFonts w:hint="cs"/>
          <w:caps/>
          <w:rtl/>
        </w:rPr>
      </w:pPr>
      <w:r>
        <w:rPr>
          <w:rFonts w:hint="cs"/>
          <w:caps/>
          <w:rtl/>
        </w:rPr>
        <w:t>צריך לזכור שכל השנים היו למערכת אינדיקטורים לבדיקת ההיש</w:t>
      </w:r>
      <w:r>
        <w:rPr>
          <w:rFonts w:hint="cs"/>
          <w:caps/>
          <w:rtl/>
        </w:rPr>
        <w:t xml:space="preserve">גים רק בסוף התהליך החינוכי, רק כאשר התלמיד מגיע לסוף הדרך החינוכית, לבחינות הבגרות, וכמעט שלא היה אפשר היה לאתר בעיות ספציפיות בשלבי חינוך קודמים. היוזמה של משרד החינוך בהנהגת המיצ"ב מאפשרת הדלקת נורות אדומות במקום שצריך במהלך הדרך, ובתוך התהליך ניתן לתקן </w:t>
      </w:r>
      <w:r>
        <w:rPr>
          <w:rFonts w:hint="cs"/>
          <w:caps/>
          <w:rtl/>
        </w:rPr>
        <w:t xml:space="preserve">את הטעון תיקון. כאמור זה מספק מידע על המרכיבים השונים ולא רק על ההישגים. </w:t>
      </w:r>
    </w:p>
    <w:p w14:paraId="0F96EF70" w14:textId="77777777" w:rsidR="00000000" w:rsidRDefault="009F4636">
      <w:pPr>
        <w:pStyle w:val="a"/>
        <w:rPr>
          <w:rFonts w:hint="cs"/>
          <w:caps/>
          <w:rtl/>
        </w:rPr>
      </w:pPr>
    </w:p>
    <w:p w14:paraId="2C6C45A6" w14:textId="77777777" w:rsidR="00000000" w:rsidRDefault="009F4636">
      <w:pPr>
        <w:pStyle w:val="a"/>
        <w:rPr>
          <w:rFonts w:hint="cs"/>
          <w:caps/>
          <w:rtl/>
        </w:rPr>
      </w:pPr>
      <w:r>
        <w:rPr>
          <w:rFonts w:hint="cs"/>
          <w:caps/>
          <w:rtl/>
        </w:rPr>
        <w:t>מובן שאנחנו מחפשים דרך להביא יותר נקודות אור. אנחנו מודעים לחולשות ולכשלים, ואנחנו עושים מאמצים מאוד גדולים לתקן אותם. בכל שנה אנחנו עורכים מבחנים, מפיצים שאלונים ומקיימים ראיונות ע</w:t>
      </w:r>
      <w:r>
        <w:rPr>
          <w:rFonts w:hint="cs"/>
          <w:caps/>
          <w:rtl/>
        </w:rPr>
        <w:t xml:space="preserve">ם 250,000 תלמידים, עם 16,000 מורים ויותר מ-1,000 מנהלים במחצית מבתי-הספר. אנחנו מאמינים שבכך נשפר את המערכת. אני מודה לחברי הכנסת על ההתעניינות שלהם בנקודה הזאת. </w:t>
      </w:r>
    </w:p>
    <w:p w14:paraId="50B8C05A" w14:textId="77777777" w:rsidR="00000000" w:rsidRDefault="009F4636">
      <w:pPr>
        <w:pStyle w:val="a"/>
        <w:rPr>
          <w:rFonts w:hint="cs"/>
          <w:caps/>
          <w:rtl/>
        </w:rPr>
      </w:pPr>
    </w:p>
    <w:p w14:paraId="5AB82EBC" w14:textId="77777777" w:rsidR="00000000" w:rsidRDefault="009F4636">
      <w:pPr>
        <w:pStyle w:val="a"/>
        <w:rPr>
          <w:rFonts w:hint="cs"/>
          <w:caps/>
          <w:rtl/>
        </w:rPr>
      </w:pPr>
      <w:r>
        <w:rPr>
          <w:rFonts w:hint="cs"/>
          <w:caps/>
          <w:rtl/>
        </w:rPr>
        <w:t xml:space="preserve">מעבר לכך </w:t>
      </w:r>
      <w:r>
        <w:rPr>
          <w:caps/>
          <w:rtl/>
        </w:rPr>
        <w:t>–</w:t>
      </w:r>
      <w:r>
        <w:rPr>
          <w:rFonts w:hint="cs"/>
          <w:caps/>
          <w:rtl/>
        </w:rPr>
        <w:t xml:space="preserve"> זה יהיה פתח דברי לנושא השאלונים בבגרות -  אף אחד לא יכול להעלות על דעתו שבקיצוצים</w:t>
      </w:r>
      <w:r>
        <w:rPr>
          <w:rFonts w:hint="cs"/>
          <w:caps/>
          <w:rtl/>
        </w:rPr>
        <w:t xml:space="preserve"> חוזרים ונשנים בתקציב מערכת החינוך אפשר גם לרבע את המעגל. אי-אפשר לרבע את המעגל. את כל הדברים האלה אנחנו עושים למרות הקיצוצים בשנתיים האחרונות. ההישגים שהזכרתי קודם, של ירידה בנשירה ושל עלייה בזכאות לבגרות, הגענו אליהם למרות הקיצוצים הללו. אנחנו מגיעים להי</w:t>
      </w:r>
      <w:r>
        <w:rPr>
          <w:rFonts w:hint="cs"/>
          <w:caps/>
          <w:rtl/>
        </w:rPr>
        <w:t xml:space="preserve">שגים למרות קיצוצים, אבל יכולנו להגיע להישגים גדולים בהרבה </w:t>
      </w:r>
      <w:r>
        <w:rPr>
          <w:caps/>
          <w:rtl/>
        </w:rPr>
        <w:t>–</w:t>
      </w:r>
      <w:r>
        <w:rPr>
          <w:rFonts w:hint="cs"/>
          <w:caps/>
          <w:rtl/>
        </w:rPr>
        <w:t xml:space="preserve"> אפשר וצריך לעשות את זה -  אילו היו מושקעים יותר משאבים בחינוך באופן נכון והיינו יכולים למנוע את הקיצוצים הללו, שאף אחד מאתנו לא רוצה בהם, אבל עובדה שהם מתקיימים.  </w:t>
      </w:r>
    </w:p>
    <w:p w14:paraId="66E5CDAB" w14:textId="77777777" w:rsidR="00000000" w:rsidRDefault="009F4636">
      <w:pPr>
        <w:pStyle w:val="a"/>
        <w:rPr>
          <w:rFonts w:hint="cs"/>
          <w:caps/>
          <w:rtl/>
        </w:rPr>
      </w:pPr>
    </w:p>
    <w:p w14:paraId="190FFE21" w14:textId="77777777" w:rsidR="00000000" w:rsidRDefault="009F4636">
      <w:pPr>
        <w:pStyle w:val="a"/>
        <w:rPr>
          <w:rFonts w:hint="cs"/>
          <w:caps/>
          <w:rtl/>
        </w:rPr>
      </w:pPr>
      <w:r>
        <w:rPr>
          <w:rFonts w:hint="cs"/>
          <w:caps/>
          <w:rtl/>
        </w:rPr>
        <w:t>אני מציעה לכל אחד כאן לא להתהדר</w:t>
      </w:r>
      <w:r>
        <w:rPr>
          <w:rFonts w:hint="cs"/>
          <w:caps/>
          <w:rtl/>
        </w:rPr>
        <w:t xml:space="preserve"> ולא להאשים את רעהו פה, במליאה. גם השרה לשעבר, חברת הכנסת היום דליה איציק, יושבת-ראש האופוזיציה, היתה שרה בממשלה, גם חבריך מש"ס, חבר הכנסת דוד טל, ישבו אתי שנתיים בממשלה כאשר נעשו קיצוצים  גם במערכת החינוך, לא רק במערכת החינוך. </w:t>
      </w:r>
    </w:p>
    <w:p w14:paraId="1594E5C6" w14:textId="77777777" w:rsidR="00000000" w:rsidRDefault="009F4636">
      <w:pPr>
        <w:pStyle w:val="a"/>
        <w:rPr>
          <w:caps/>
          <w:rtl/>
        </w:rPr>
      </w:pPr>
    </w:p>
    <w:p w14:paraId="0C3F8FBC" w14:textId="77777777" w:rsidR="00000000" w:rsidRDefault="009F4636">
      <w:pPr>
        <w:pStyle w:val="a"/>
        <w:rPr>
          <w:rFonts w:hint="cs"/>
          <w:caps/>
          <w:rtl/>
        </w:rPr>
      </w:pPr>
    </w:p>
    <w:p w14:paraId="7D79D89D" w14:textId="77777777" w:rsidR="00000000" w:rsidRDefault="009F4636">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4677FD84" w14:textId="77777777" w:rsidR="00000000" w:rsidRDefault="009F4636">
      <w:pPr>
        <w:pStyle w:val="a"/>
        <w:rPr>
          <w:rFonts w:hint="cs"/>
          <w:caps/>
          <w:rtl/>
        </w:rPr>
      </w:pPr>
    </w:p>
    <w:p w14:paraId="04457BCF" w14:textId="77777777" w:rsidR="00000000" w:rsidRDefault="009F4636">
      <w:pPr>
        <w:pStyle w:val="a"/>
        <w:rPr>
          <w:rFonts w:hint="cs"/>
          <w:caps/>
          <w:rtl/>
        </w:rPr>
      </w:pPr>
      <w:r>
        <w:rPr>
          <w:rFonts w:hint="cs"/>
          <w:caps/>
          <w:rtl/>
        </w:rPr>
        <w:t xml:space="preserve">לא היו </w:t>
      </w:r>
      <w:r>
        <w:rPr>
          <w:rFonts w:hint="cs"/>
          <w:caps/>
          <w:rtl/>
        </w:rPr>
        <w:t>קיצוצים כאלה.</w:t>
      </w:r>
    </w:p>
    <w:p w14:paraId="78AB7948" w14:textId="77777777" w:rsidR="00000000" w:rsidRDefault="009F4636">
      <w:pPr>
        <w:pStyle w:val="a"/>
        <w:rPr>
          <w:rFonts w:hint="cs"/>
          <w:caps/>
          <w:rtl/>
        </w:rPr>
      </w:pPr>
    </w:p>
    <w:p w14:paraId="6558AB20" w14:textId="77777777" w:rsidR="00000000" w:rsidRDefault="009F4636">
      <w:pPr>
        <w:pStyle w:val="SpeakerCon"/>
        <w:rPr>
          <w:b w:val="0"/>
          <w:bCs w:val="0"/>
          <w:caps/>
          <w:u w:val="none"/>
          <w:rtl/>
        </w:rPr>
      </w:pPr>
      <w:bookmarkStart w:id="295" w:name="FS000000470T18_06_2003_15_24_35C"/>
      <w:bookmarkEnd w:id="295"/>
      <w:r>
        <w:rPr>
          <w:b w:val="0"/>
          <w:bCs w:val="0"/>
          <w:caps/>
          <w:u w:val="none"/>
          <w:rtl/>
        </w:rPr>
        <w:t>שרת החינוך, התרבות והספורט לימור לבנת:</w:t>
      </w:r>
    </w:p>
    <w:p w14:paraId="15A9E117" w14:textId="77777777" w:rsidR="00000000" w:rsidRDefault="009F4636">
      <w:pPr>
        <w:pStyle w:val="a"/>
        <w:rPr>
          <w:caps/>
          <w:rtl/>
        </w:rPr>
      </w:pPr>
    </w:p>
    <w:p w14:paraId="312CE980" w14:textId="77777777" w:rsidR="00000000" w:rsidRDefault="009F4636">
      <w:pPr>
        <w:pStyle w:val="a"/>
        <w:rPr>
          <w:rFonts w:hint="cs"/>
          <w:caps/>
          <w:rtl/>
        </w:rPr>
      </w:pPr>
      <w:r>
        <w:rPr>
          <w:rFonts w:hint="cs"/>
          <w:caps/>
          <w:rtl/>
        </w:rPr>
        <w:t xml:space="preserve">לא כאלה, הרבה יותר גדולים, תאמין לי, במצטבר הרבה יותר גדולים. </w:t>
      </w:r>
    </w:p>
    <w:p w14:paraId="2306AB8B" w14:textId="77777777" w:rsidR="00000000" w:rsidRDefault="009F4636">
      <w:pPr>
        <w:pStyle w:val="a"/>
        <w:rPr>
          <w:rFonts w:hint="cs"/>
          <w:caps/>
          <w:rtl/>
        </w:rPr>
      </w:pPr>
    </w:p>
    <w:p w14:paraId="51EFB761" w14:textId="77777777" w:rsidR="00000000" w:rsidRDefault="009F4636">
      <w:pPr>
        <w:pStyle w:val="a"/>
        <w:rPr>
          <w:rFonts w:hint="cs"/>
          <w:caps/>
          <w:rtl/>
        </w:rPr>
      </w:pPr>
      <w:r>
        <w:rPr>
          <w:rFonts w:hint="cs"/>
          <w:caps/>
          <w:rtl/>
        </w:rPr>
        <w:t>היום יושבים בממשלה חבריו  לסיעה של חבר הכנסת רשף חן. אני לא צריכה להגן על חבר הכנסת רשף חן,  הוא  יודע להגן על עצמו יפה מאוד. אני רק מציע</w:t>
      </w:r>
      <w:r>
        <w:rPr>
          <w:rFonts w:hint="cs"/>
          <w:caps/>
          <w:rtl/>
        </w:rPr>
        <w:t xml:space="preserve">ה שאף אחד פה לא יתהדר ולא יגיד: למה אתם לא מצביעים כך, למה אתם לא מצביעים אחרת. כולם נמצאים באותה סירה, כל סיעות הבית, קואליציה ואופוזיציה, זה לא משנה בכלל; הכול מתערבב - קדנציה זו, הקדנציה ההיא. התוצאה היא קיצוצים של למעלה ממיליארד ו-600 מיליון שקל. </w:t>
      </w:r>
    </w:p>
    <w:p w14:paraId="745AF3CE" w14:textId="77777777" w:rsidR="00000000" w:rsidRDefault="009F4636">
      <w:pPr>
        <w:pStyle w:val="a"/>
        <w:rPr>
          <w:rFonts w:hint="cs"/>
          <w:caps/>
          <w:rtl/>
        </w:rPr>
      </w:pPr>
    </w:p>
    <w:p w14:paraId="6048116E" w14:textId="77777777" w:rsidR="00000000" w:rsidRDefault="009F4636">
      <w:pPr>
        <w:pStyle w:val="a"/>
        <w:rPr>
          <w:rFonts w:hint="cs"/>
          <w:caps/>
          <w:rtl/>
        </w:rPr>
      </w:pPr>
      <w:r>
        <w:rPr>
          <w:rFonts w:hint="cs"/>
          <w:caps/>
          <w:rtl/>
        </w:rPr>
        <w:t>אמר</w:t>
      </w:r>
      <w:r>
        <w:rPr>
          <w:rFonts w:hint="cs"/>
          <w:caps/>
          <w:rtl/>
        </w:rPr>
        <w:t>תי את הדברים, לא יכולתי להתנגד לקיצוץ האחרון בתקציב, משום שהגעתי להסדר עם האוצר שמאפשר לפתוח את שנת הלימודים התשס"ד ולקיים אותה ללא פגיעה נוספת מעבר לזו שנגרמה. אני לא אפרט כאן את ההסדר; זה הסדר חתום ומסודר שאפשר לנו את הדברים. זו שמחת עניים, זו לא איזו שמ</w:t>
      </w:r>
      <w:r>
        <w:rPr>
          <w:rFonts w:hint="cs"/>
          <w:caps/>
          <w:rtl/>
        </w:rPr>
        <w:t xml:space="preserve">חה גדולה, שלא תהיה  פה שום טעות. </w:t>
      </w:r>
    </w:p>
    <w:p w14:paraId="47D1A2DE" w14:textId="77777777" w:rsidR="00000000" w:rsidRDefault="009F4636">
      <w:pPr>
        <w:pStyle w:val="a"/>
        <w:rPr>
          <w:rFonts w:hint="cs"/>
          <w:caps/>
          <w:rtl/>
        </w:rPr>
      </w:pPr>
    </w:p>
    <w:p w14:paraId="50620CCB" w14:textId="77777777" w:rsidR="00000000" w:rsidRDefault="009F4636">
      <w:pPr>
        <w:pStyle w:val="a"/>
        <w:rPr>
          <w:rFonts w:hint="cs"/>
          <w:caps/>
          <w:rtl/>
        </w:rPr>
      </w:pPr>
      <w:r>
        <w:rPr>
          <w:rFonts w:hint="cs"/>
          <w:caps/>
          <w:rtl/>
        </w:rPr>
        <w:t xml:space="preserve">אני רוצה לעבור עכשיו לעניין  בחינות הבגרות. אתחיל בעניין הפורמלי, ואחר כך אתייחס לעניין הערכי ולנושאים שעלו כאן. ההתחלה אומרת כך: בצו יציבות מחירים במצרכים ובשירותים (הוראת שעה) (מחיר מרבי בעד בחינות), התשנ"ה-1995, החתום </w:t>
      </w:r>
      <w:r>
        <w:rPr>
          <w:rFonts w:hint="cs"/>
          <w:caps/>
          <w:rtl/>
        </w:rPr>
        <w:t>על-ידי שר האוצר לשעבר אברהם בייגה שוחט ועל-ידי שר החינוך, התרבות והספורט לשעבר, אמנון רובינשטיין, נאמר -  אני קוראת מהצו: המחיר המרבי בעד כל אחד מן השירותים המפורטים להלן והניתנים בידי המשרד כשירות הקשור בהשתתפות בבחינות בגרות יהיה: א. לנבחן במסגרת בית-ספר</w:t>
      </w:r>
      <w:r>
        <w:rPr>
          <w:rFonts w:hint="cs"/>
          <w:caps/>
          <w:rtl/>
        </w:rPr>
        <w:t xml:space="preserve"> על-יסודי - נבחן פנימי </w:t>
      </w:r>
      <w:r>
        <w:rPr>
          <w:caps/>
          <w:rtl/>
        </w:rPr>
        <w:t>–</w:t>
      </w:r>
      <w:r>
        <w:rPr>
          <w:rFonts w:hint="cs"/>
          <w:caps/>
          <w:rtl/>
        </w:rPr>
        <w:t xml:space="preserve"> בחינה בכתב, לכל יחידה 32 שקלים -  בלי מדד, מ-1995 -  בחינה בעל-פה, לכל יחידה 32 שקלים; בחינת מעקב -  32 שקלים. לא  אלאה אתכם, כי יש כאן עמוד וחצי. </w:t>
      </w:r>
    </w:p>
    <w:p w14:paraId="5C91A209" w14:textId="77777777" w:rsidR="00000000" w:rsidRDefault="009F4636">
      <w:pPr>
        <w:pStyle w:val="a"/>
        <w:rPr>
          <w:rFonts w:hint="cs"/>
          <w:caps/>
          <w:rtl/>
        </w:rPr>
      </w:pPr>
    </w:p>
    <w:p w14:paraId="5A020863" w14:textId="77777777" w:rsidR="00000000" w:rsidRDefault="009F4636">
      <w:pPr>
        <w:pStyle w:val="a"/>
        <w:rPr>
          <w:rFonts w:hint="cs"/>
          <w:caps/>
          <w:rtl/>
        </w:rPr>
      </w:pPr>
      <w:r>
        <w:rPr>
          <w:rFonts w:hint="cs"/>
          <w:caps/>
          <w:rtl/>
        </w:rPr>
        <w:t xml:space="preserve">מבחינה פורמלית צריך לדעת, שעל-פי הצו הזה, שלא השתנה ולא תוקן מאז,  זכותו של המשרד </w:t>
      </w:r>
      <w:r>
        <w:rPr>
          <w:rFonts w:hint="cs"/>
          <w:caps/>
          <w:rtl/>
        </w:rPr>
        <w:t xml:space="preserve">לגבות לא 25 שקלים כמו שאנחנו גובים היום, אלא 32 שקלים. </w:t>
      </w:r>
    </w:p>
    <w:p w14:paraId="1B08A4FE" w14:textId="77777777" w:rsidR="00000000" w:rsidRDefault="009F4636">
      <w:pPr>
        <w:pStyle w:val="a"/>
        <w:rPr>
          <w:rFonts w:hint="cs"/>
          <w:caps/>
          <w:rtl/>
        </w:rPr>
      </w:pPr>
    </w:p>
    <w:p w14:paraId="35AE74BF" w14:textId="77777777" w:rsidR="00000000" w:rsidRDefault="009F4636">
      <w:pPr>
        <w:pStyle w:val="ac"/>
        <w:rPr>
          <w:b w:val="0"/>
          <w:bCs w:val="0"/>
          <w:caps/>
          <w:u w:val="none"/>
          <w:rtl/>
        </w:rPr>
      </w:pPr>
      <w:r>
        <w:rPr>
          <w:rFonts w:hint="eastAsia"/>
          <w:b w:val="0"/>
          <w:bCs w:val="0"/>
          <w:caps/>
          <w:u w:val="none"/>
          <w:rtl/>
        </w:rPr>
        <w:t>דוד</w:t>
      </w:r>
      <w:r>
        <w:rPr>
          <w:b w:val="0"/>
          <w:bCs w:val="0"/>
          <w:caps/>
          <w:u w:val="none"/>
          <w:rtl/>
        </w:rPr>
        <w:t xml:space="preserve"> טל (עם אחד):</w:t>
      </w:r>
    </w:p>
    <w:p w14:paraId="00C1A060" w14:textId="77777777" w:rsidR="00000000" w:rsidRDefault="009F4636">
      <w:pPr>
        <w:pStyle w:val="a"/>
        <w:rPr>
          <w:rFonts w:hint="cs"/>
          <w:caps/>
          <w:rtl/>
        </w:rPr>
      </w:pPr>
    </w:p>
    <w:p w14:paraId="1F324650" w14:textId="77777777" w:rsidR="00000000" w:rsidRDefault="009F4636">
      <w:pPr>
        <w:pStyle w:val="a"/>
        <w:ind w:left="719" w:firstLine="0"/>
        <w:rPr>
          <w:rFonts w:hint="cs"/>
          <w:caps/>
          <w:rtl/>
        </w:rPr>
      </w:pPr>
      <w:r>
        <w:rPr>
          <w:rFonts w:hint="cs"/>
          <w:caps/>
          <w:rtl/>
        </w:rPr>
        <w:t>באישור ועדת החינוך.</w:t>
      </w:r>
    </w:p>
    <w:p w14:paraId="66C030D2" w14:textId="77777777" w:rsidR="00000000" w:rsidRDefault="009F4636">
      <w:pPr>
        <w:pStyle w:val="a"/>
        <w:rPr>
          <w:rFonts w:hint="cs"/>
          <w:caps/>
          <w:rtl/>
        </w:rPr>
      </w:pPr>
    </w:p>
    <w:p w14:paraId="761DD1BF" w14:textId="77777777" w:rsidR="00000000" w:rsidRDefault="009F4636">
      <w:pPr>
        <w:pStyle w:val="SpeakerCon"/>
        <w:rPr>
          <w:b w:val="0"/>
          <w:bCs w:val="0"/>
          <w:caps/>
          <w:u w:val="none"/>
          <w:rtl/>
        </w:rPr>
      </w:pPr>
      <w:bookmarkStart w:id="296" w:name="FS000000470T18_06_2003_15_36_32C"/>
      <w:bookmarkEnd w:id="296"/>
      <w:r>
        <w:rPr>
          <w:b w:val="0"/>
          <w:bCs w:val="0"/>
          <w:caps/>
          <w:u w:val="none"/>
          <w:rtl/>
        </w:rPr>
        <w:t>שרת החינוך, התרבות והספורט לימור לבנת:</w:t>
      </w:r>
    </w:p>
    <w:p w14:paraId="710492A8" w14:textId="77777777" w:rsidR="00000000" w:rsidRDefault="009F4636">
      <w:pPr>
        <w:pStyle w:val="a"/>
        <w:rPr>
          <w:caps/>
          <w:rtl/>
        </w:rPr>
      </w:pPr>
    </w:p>
    <w:p w14:paraId="577B240D" w14:textId="77777777" w:rsidR="00000000" w:rsidRDefault="009F4636">
      <w:pPr>
        <w:pStyle w:val="a"/>
        <w:rPr>
          <w:rFonts w:hint="cs"/>
          <w:caps/>
          <w:rtl/>
        </w:rPr>
      </w:pPr>
      <w:r>
        <w:rPr>
          <w:rFonts w:hint="cs"/>
          <w:caps/>
          <w:rtl/>
        </w:rPr>
        <w:t>חבר הכנסת טל, הרי אני לא נגדך,  קודם כול אני רוצה להביא את העובדות לידיעת חברי הכנסת, אני מניחה שלא כולם הכירו את הצו הז</w:t>
      </w:r>
      <w:r>
        <w:rPr>
          <w:rFonts w:hint="cs"/>
          <w:caps/>
          <w:rtl/>
        </w:rPr>
        <w:t>ה, ולכן ראיתי לנכון להסב את  תשומת לב חברי הכנסת לכך שמשרד החינוך פועל כחוק. האם זה טוב? נראה שלא. אבל קודם שידעו שמשרד החינוך פועל כחוק, על-פי צו שנחתם לא בידי - כבר אמרתי שזה לא עניין של מפלגות, זה צו שנחתם על-ידי שרים שאחד מהם היה משינוי ואחד מהם היה ממ</w:t>
      </w:r>
      <w:r>
        <w:rPr>
          <w:rFonts w:hint="cs"/>
          <w:caps/>
          <w:rtl/>
        </w:rPr>
        <w:t xml:space="preserve">פלגת העבודה. </w:t>
      </w:r>
    </w:p>
    <w:p w14:paraId="2A22EBA7" w14:textId="77777777" w:rsidR="00000000" w:rsidRDefault="009F4636">
      <w:pPr>
        <w:pStyle w:val="a"/>
        <w:rPr>
          <w:rFonts w:hint="cs"/>
          <w:caps/>
          <w:rtl/>
        </w:rPr>
      </w:pPr>
    </w:p>
    <w:p w14:paraId="18B732D9" w14:textId="77777777" w:rsidR="00000000" w:rsidRDefault="009F4636">
      <w:pPr>
        <w:pStyle w:val="a"/>
        <w:ind w:firstLine="720"/>
        <w:rPr>
          <w:rFonts w:hint="cs"/>
          <w:caps/>
          <w:rtl/>
        </w:rPr>
      </w:pPr>
      <w:r>
        <w:rPr>
          <w:rFonts w:hint="cs"/>
          <w:caps/>
          <w:rtl/>
        </w:rPr>
        <w:t>2. כדי שנדע עוד נתונים, ברמת הנתונים - על-פי מסמך שהכינה לי מנהלת אגף הבחינות במשרד החינוך, רחלה שיפר, מינימום השאלונים שנדרש לצורך זכאות לתעודת בגרות היום, לפי 25 שקלים כפי שאני אומרת, הוא 17 שאלונים, וזה מסתכם ב-425 שקלים עד 500 שקלים. אבל</w:t>
      </w:r>
      <w:r>
        <w:rPr>
          <w:rFonts w:hint="cs"/>
          <w:caps/>
          <w:rtl/>
        </w:rPr>
        <w:t>, זה מתפזר על פני שלוש שנים, כי כמו שאנחנו יודעים, מבחני הבגרות מתחילים היום בכיתות י' -  לפחות שתי בחינות בגרות ואפילו יותר. אחר כך חלק בי"א והיתר בי"ב. זאת אומרת, מדובר כאן על חלוקה לאורך כמה שנים.</w:t>
      </w:r>
    </w:p>
    <w:p w14:paraId="472665C1" w14:textId="77777777" w:rsidR="00000000" w:rsidRDefault="009F4636">
      <w:pPr>
        <w:pStyle w:val="a"/>
        <w:ind w:firstLine="720"/>
        <w:rPr>
          <w:rFonts w:hint="cs"/>
          <w:caps/>
          <w:rtl/>
        </w:rPr>
      </w:pPr>
    </w:p>
    <w:p w14:paraId="271A7C6D" w14:textId="77777777" w:rsidR="00000000" w:rsidRDefault="009F4636">
      <w:pPr>
        <w:pStyle w:val="a"/>
        <w:ind w:firstLine="720"/>
        <w:rPr>
          <w:rFonts w:hint="cs"/>
          <w:caps/>
          <w:rtl/>
        </w:rPr>
      </w:pPr>
      <w:r>
        <w:rPr>
          <w:rFonts w:hint="cs"/>
          <w:caps/>
          <w:rtl/>
        </w:rPr>
        <w:t>אומר מעבר לזה - - -</w:t>
      </w:r>
    </w:p>
    <w:p w14:paraId="3E2416DF" w14:textId="77777777" w:rsidR="00000000" w:rsidRDefault="009F4636">
      <w:pPr>
        <w:pStyle w:val="a"/>
        <w:ind w:firstLine="0"/>
        <w:rPr>
          <w:rFonts w:hint="cs"/>
          <w:caps/>
          <w:rtl/>
        </w:rPr>
      </w:pPr>
    </w:p>
    <w:p w14:paraId="098E4879"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כץ (הליכוד):</w:t>
      </w:r>
    </w:p>
    <w:p w14:paraId="327F0D2B" w14:textId="77777777" w:rsidR="00000000" w:rsidRDefault="009F4636">
      <w:pPr>
        <w:pStyle w:val="a"/>
        <w:rPr>
          <w:rFonts w:hint="cs"/>
          <w:caps/>
          <w:rtl/>
        </w:rPr>
      </w:pPr>
    </w:p>
    <w:p w14:paraId="4F2901D6" w14:textId="77777777" w:rsidR="00000000" w:rsidRDefault="009F4636">
      <w:pPr>
        <w:pStyle w:val="a"/>
        <w:rPr>
          <w:rFonts w:hint="cs"/>
          <w:caps/>
          <w:rtl/>
        </w:rPr>
      </w:pPr>
      <w:r>
        <w:rPr>
          <w:rFonts w:hint="cs"/>
          <w:caps/>
          <w:rtl/>
        </w:rPr>
        <w:t xml:space="preserve">יש כאלה שעושים </w:t>
      </w:r>
      <w:r>
        <w:rPr>
          <w:rFonts w:hint="cs"/>
          <w:caps/>
          <w:rtl/>
        </w:rPr>
        <w:t>30 יחידות.</w:t>
      </w:r>
    </w:p>
    <w:p w14:paraId="73385910" w14:textId="77777777" w:rsidR="00000000" w:rsidRDefault="009F4636">
      <w:pPr>
        <w:pStyle w:val="a"/>
        <w:ind w:firstLine="0"/>
        <w:rPr>
          <w:rFonts w:hint="cs"/>
          <w:caps/>
          <w:rtl/>
        </w:rPr>
      </w:pPr>
    </w:p>
    <w:p w14:paraId="53BDB159" w14:textId="77777777" w:rsidR="00000000" w:rsidRDefault="009F4636">
      <w:pPr>
        <w:pStyle w:val="SpeakerCon"/>
        <w:rPr>
          <w:b w:val="0"/>
          <w:bCs w:val="0"/>
          <w:caps/>
          <w:u w:val="none"/>
          <w:rtl/>
        </w:rPr>
      </w:pPr>
      <w:bookmarkStart w:id="297" w:name="FS000000470T18_06_2003_14_46_33"/>
      <w:bookmarkEnd w:id="297"/>
      <w:r>
        <w:rPr>
          <w:rFonts w:hint="eastAsia"/>
          <w:b w:val="0"/>
          <w:bCs w:val="0"/>
          <w:caps/>
          <w:u w:val="none"/>
          <w:rtl/>
        </w:rPr>
        <w:t>שרת</w:t>
      </w:r>
      <w:r>
        <w:rPr>
          <w:b w:val="0"/>
          <w:bCs w:val="0"/>
          <w:caps/>
          <w:u w:val="none"/>
          <w:rtl/>
        </w:rPr>
        <w:t xml:space="preserve"> החינוך, התרבות והספורט לימור לבנת:</w:t>
      </w:r>
    </w:p>
    <w:p w14:paraId="2F498AF6" w14:textId="77777777" w:rsidR="00000000" w:rsidRDefault="009F4636">
      <w:pPr>
        <w:pStyle w:val="a"/>
        <w:rPr>
          <w:rFonts w:hint="cs"/>
          <w:caps/>
          <w:rtl/>
        </w:rPr>
      </w:pPr>
    </w:p>
    <w:p w14:paraId="3364BADD" w14:textId="77777777" w:rsidR="00000000" w:rsidRDefault="009F4636">
      <w:pPr>
        <w:pStyle w:val="a"/>
        <w:rPr>
          <w:rFonts w:hint="cs"/>
          <w:caps/>
          <w:rtl/>
        </w:rPr>
      </w:pPr>
      <w:r>
        <w:rPr>
          <w:rFonts w:hint="cs"/>
          <w:caps/>
          <w:rtl/>
        </w:rPr>
        <w:t>בסדר, אני מדברת על המינימום הנדרש כדי לקבל זכאות לתעודת בגרות. ודאי שיש גם כאלה, והם משלמים יותר, נכון.</w:t>
      </w:r>
    </w:p>
    <w:p w14:paraId="3A616C4E" w14:textId="77777777" w:rsidR="00000000" w:rsidRDefault="009F4636">
      <w:pPr>
        <w:pStyle w:val="a"/>
        <w:ind w:firstLine="0"/>
        <w:rPr>
          <w:rFonts w:hint="cs"/>
          <w:caps/>
          <w:rtl/>
        </w:rPr>
      </w:pPr>
    </w:p>
    <w:p w14:paraId="4684B2C5"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כץ (הליכוד):</w:t>
      </w:r>
    </w:p>
    <w:p w14:paraId="6BCAFF83" w14:textId="77777777" w:rsidR="00000000" w:rsidRDefault="009F4636">
      <w:pPr>
        <w:pStyle w:val="a"/>
        <w:rPr>
          <w:rFonts w:hint="cs"/>
          <w:caps/>
          <w:rtl/>
        </w:rPr>
      </w:pPr>
    </w:p>
    <w:p w14:paraId="65B93D86" w14:textId="77777777" w:rsidR="00000000" w:rsidRDefault="009F4636">
      <w:pPr>
        <w:pStyle w:val="a"/>
        <w:rPr>
          <w:rFonts w:hint="cs"/>
          <w:caps/>
          <w:rtl/>
        </w:rPr>
      </w:pPr>
      <w:r>
        <w:rPr>
          <w:rFonts w:hint="cs"/>
          <w:caps/>
          <w:rtl/>
        </w:rPr>
        <w:t>בשנה האחרונה עושים את המבחן בדקדוק בכיתה י', וזה מעט יחידות.</w:t>
      </w:r>
    </w:p>
    <w:p w14:paraId="0E7A1E1E" w14:textId="77777777" w:rsidR="00000000" w:rsidRDefault="009F4636">
      <w:pPr>
        <w:pStyle w:val="a"/>
        <w:ind w:firstLine="0"/>
        <w:rPr>
          <w:rFonts w:hint="cs"/>
          <w:caps/>
          <w:rtl/>
        </w:rPr>
      </w:pPr>
    </w:p>
    <w:p w14:paraId="7DE20F9B" w14:textId="77777777" w:rsidR="00000000" w:rsidRDefault="009F4636">
      <w:pPr>
        <w:pStyle w:val="SpeakerCon"/>
        <w:rPr>
          <w:b w:val="0"/>
          <w:bCs w:val="0"/>
          <w:caps/>
          <w:u w:val="none"/>
          <w:rtl/>
        </w:rPr>
      </w:pPr>
      <w:bookmarkStart w:id="298" w:name="FS000000470T18_06_2003_14_47_18C"/>
      <w:bookmarkEnd w:id="298"/>
      <w:r>
        <w:rPr>
          <w:rFonts w:hint="eastAsia"/>
          <w:b w:val="0"/>
          <w:bCs w:val="0"/>
          <w:caps/>
          <w:u w:val="none"/>
          <w:rtl/>
        </w:rPr>
        <w:t>שרת</w:t>
      </w:r>
      <w:r>
        <w:rPr>
          <w:b w:val="0"/>
          <w:bCs w:val="0"/>
          <w:caps/>
          <w:u w:val="none"/>
          <w:rtl/>
        </w:rPr>
        <w:t xml:space="preserve"> החינוך, התרבות</w:t>
      </w:r>
      <w:r>
        <w:rPr>
          <w:b w:val="0"/>
          <w:bCs w:val="0"/>
          <w:caps/>
          <w:u w:val="none"/>
          <w:rtl/>
        </w:rPr>
        <w:t xml:space="preserve"> והספורט לימור לבנת:</w:t>
      </w:r>
    </w:p>
    <w:p w14:paraId="647D9BAD" w14:textId="77777777" w:rsidR="00000000" w:rsidRDefault="009F4636">
      <w:pPr>
        <w:pStyle w:val="a"/>
        <w:rPr>
          <w:rFonts w:hint="cs"/>
          <w:caps/>
          <w:rtl/>
        </w:rPr>
      </w:pPr>
    </w:p>
    <w:p w14:paraId="41CA2B1E" w14:textId="77777777" w:rsidR="00000000" w:rsidRDefault="009F4636">
      <w:pPr>
        <w:pStyle w:val="a"/>
        <w:rPr>
          <w:rFonts w:hint="cs"/>
          <w:caps/>
          <w:rtl/>
        </w:rPr>
      </w:pPr>
      <w:r>
        <w:rPr>
          <w:rFonts w:hint="cs"/>
          <w:caps/>
          <w:rtl/>
        </w:rPr>
        <w:t>כן. בהיסטוריה למשל, נכון. חבר הכנסת כץ, אני לא חולקת עליך. אני מביאה כרגע את העובדות ואני לא אמרתי שאני שמחה על כך. הלוואי שלא היו צריכים לשלם אגורה אחת. אני בעד תשלומי הורים? אני בעד שישלמו בעד בחינות בגרות? לא. אבל אמרתי, קודם כול א</w:t>
      </w:r>
      <w:r>
        <w:rPr>
          <w:rFonts w:hint="cs"/>
          <w:caps/>
          <w:rtl/>
        </w:rPr>
        <w:t xml:space="preserve">ני רוצה להתבסס על העובדות ולהביא אותן לפניכם. </w:t>
      </w:r>
    </w:p>
    <w:p w14:paraId="03E4EDA0" w14:textId="77777777" w:rsidR="00000000" w:rsidRDefault="009F4636">
      <w:pPr>
        <w:pStyle w:val="a"/>
        <w:ind w:firstLine="0"/>
        <w:rPr>
          <w:rFonts w:hint="cs"/>
          <w:caps/>
          <w:rtl/>
        </w:rPr>
      </w:pPr>
    </w:p>
    <w:p w14:paraId="007CD0CC" w14:textId="77777777" w:rsidR="00000000" w:rsidRDefault="009F4636">
      <w:pPr>
        <w:pStyle w:val="ac"/>
        <w:rPr>
          <w:b w:val="0"/>
          <w:bCs w:val="0"/>
          <w:caps/>
          <w:u w:val="none"/>
          <w:rtl/>
        </w:rPr>
      </w:pPr>
      <w:r>
        <w:rPr>
          <w:rFonts w:hint="eastAsia"/>
          <w:b w:val="0"/>
          <w:bCs w:val="0"/>
          <w:caps/>
          <w:u w:val="none"/>
          <w:rtl/>
        </w:rPr>
        <w:t>מל</w:t>
      </w:r>
      <w:r>
        <w:rPr>
          <w:b w:val="0"/>
          <w:bCs w:val="0"/>
          <w:caps/>
          <w:u w:val="none"/>
          <w:rtl/>
        </w:rPr>
        <w:t xml:space="preserve"> פולישוק-בלוך (שינוי):</w:t>
      </w:r>
    </w:p>
    <w:p w14:paraId="4F62C207" w14:textId="77777777" w:rsidR="00000000" w:rsidRDefault="009F4636">
      <w:pPr>
        <w:pStyle w:val="a"/>
        <w:rPr>
          <w:rFonts w:hint="cs"/>
          <w:caps/>
          <w:rtl/>
        </w:rPr>
      </w:pPr>
    </w:p>
    <w:p w14:paraId="1ABA6EEC" w14:textId="77777777" w:rsidR="00000000" w:rsidRDefault="009F4636">
      <w:pPr>
        <w:pStyle w:val="a"/>
        <w:rPr>
          <w:rFonts w:hint="cs"/>
          <w:caps/>
          <w:rtl/>
        </w:rPr>
      </w:pPr>
      <w:r>
        <w:rPr>
          <w:rFonts w:hint="cs"/>
          <w:caps/>
          <w:rtl/>
        </w:rPr>
        <w:t>למה לפי יחידות מקצוע?</w:t>
      </w:r>
    </w:p>
    <w:p w14:paraId="7D3E13A5" w14:textId="77777777" w:rsidR="00000000" w:rsidRDefault="009F4636">
      <w:pPr>
        <w:pStyle w:val="a"/>
        <w:ind w:firstLine="0"/>
        <w:rPr>
          <w:rFonts w:hint="cs"/>
          <w:caps/>
          <w:rtl/>
        </w:rPr>
      </w:pPr>
    </w:p>
    <w:p w14:paraId="51849ED2" w14:textId="77777777" w:rsidR="00000000" w:rsidRDefault="009F4636">
      <w:pPr>
        <w:pStyle w:val="SpeakerCon"/>
        <w:rPr>
          <w:b w:val="0"/>
          <w:bCs w:val="0"/>
          <w:caps/>
          <w:u w:val="none"/>
          <w:rtl/>
        </w:rPr>
      </w:pPr>
      <w:bookmarkStart w:id="299" w:name="FS000000470T18_06_2003_14_48_34C"/>
      <w:bookmarkEnd w:id="299"/>
      <w:r>
        <w:rPr>
          <w:rFonts w:hint="eastAsia"/>
          <w:b w:val="0"/>
          <w:bCs w:val="0"/>
          <w:caps/>
          <w:u w:val="none"/>
          <w:rtl/>
        </w:rPr>
        <w:t>שרת</w:t>
      </w:r>
      <w:r>
        <w:rPr>
          <w:b w:val="0"/>
          <w:bCs w:val="0"/>
          <w:caps/>
          <w:u w:val="none"/>
          <w:rtl/>
        </w:rPr>
        <w:t xml:space="preserve"> החינוך, התרבות והספורט לימור לבנת:</w:t>
      </w:r>
    </w:p>
    <w:p w14:paraId="67CDBE1F" w14:textId="77777777" w:rsidR="00000000" w:rsidRDefault="009F4636">
      <w:pPr>
        <w:pStyle w:val="a"/>
        <w:rPr>
          <w:rFonts w:hint="cs"/>
          <w:caps/>
          <w:rtl/>
        </w:rPr>
      </w:pPr>
    </w:p>
    <w:p w14:paraId="5B039150" w14:textId="77777777" w:rsidR="00000000" w:rsidRDefault="009F4636">
      <w:pPr>
        <w:pStyle w:val="a"/>
        <w:rPr>
          <w:rFonts w:hint="cs"/>
          <w:caps/>
          <w:rtl/>
        </w:rPr>
      </w:pPr>
      <w:r>
        <w:rPr>
          <w:rFonts w:hint="cs"/>
          <w:caps/>
          <w:rtl/>
        </w:rPr>
        <w:t>כי כל יחידת מקצוע היא שאלון. אנחנו עובדים לפי שאלונים. אני רוצה להסביר, מספר השאלונים הוא לא לפי היחידות. התלמידים משלמ</w:t>
      </w:r>
      <w:r>
        <w:rPr>
          <w:rFonts w:hint="cs"/>
          <w:caps/>
          <w:rtl/>
        </w:rPr>
        <w:t>ים לפי השאלונים. לכל שאלון, 25 שקלים.</w:t>
      </w:r>
    </w:p>
    <w:p w14:paraId="32EA930A" w14:textId="77777777" w:rsidR="00000000" w:rsidRDefault="009F4636">
      <w:pPr>
        <w:pStyle w:val="a"/>
        <w:ind w:firstLine="0"/>
        <w:rPr>
          <w:rFonts w:hint="cs"/>
          <w:caps/>
          <w:rtl/>
        </w:rPr>
      </w:pPr>
    </w:p>
    <w:p w14:paraId="6C17AC77" w14:textId="77777777" w:rsidR="00000000" w:rsidRDefault="009F4636">
      <w:pPr>
        <w:pStyle w:val="ac"/>
        <w:rPr>
          <w:b w:val="0"/>
          <w:bCs w:val="0"/>
          <w:caps/>
          <w:u w:val="none"/>
          <w:rtl/>
        </w:rPr>
      </w:pPr>
    </w:p>
    <w:p w14:paraId="63403628" w14:textId="77777777" w:rsidR="00000000" w:rsidRDefault="009F4636">
      <w:pPr>
        <w:pStyle w:val="ac"/>
        <w:rPr>
          <w:b w:val="0"/>
          <w:bCs w:val="0"/>
          <w:caps/>
          <w:u w:val="none"/>
          <w:rtl/>
        </w:rPr>
      </w:pPr>
      <w:r>
        <w:rPr>
          <w:rFonts w:hint="eastAsia"/>
          <w:b w:val="0"/>
          <w:bCs w:val="0"/>
          <w:caps/>
          <w:u w:val="none"/>
          <w:rtl/>
        </w:rPr>
        <w:t>מל</w:t>
      </w:r>
      <w:r>
        <w:rPr>
          <w:b w:val="0"/>
          <w:bCs w:val="0"/>
          <w:caps/>
          <w:u w:val="none"/>
          <w:rtl/>
        </w:rPr>
        <w:t xml:space="preserve"> פולישוק-בלוך (שינוי):</w:t>
      </w:r>
    </w:p>
    <w:p w14:paraId="316A9026" w14:textId="77777777" w:rsidR="00000000" w:rsidRDefault="009F4636">
      <w:pPr>
        <w:pStyle w:val="a"/>
        <w:rPr>
          <w:rFonts w:hint="cs"/>
          <w:caps/>
          <w:rtl/>
        </w:rPr>
      </w:pPr>
    </w:p>
    <w:p w14:paraId="6028BFB2" w14:textId="77777777" w:rsidR="00000000" w:rsidRDefault="009F4636">
      <w:pPr>
        <w:pStyle w:val="a"/>
        <w:rPr>
          <w:rFonts w:hint="cs"/>
          <w:caps/>
          <w:rtl/>
        </w:rPr>
      </w:pPr>
      <w:r>
        <w:rPr>
          <w:rFonts w:hint="cs"/>
          <w:caps/>
          <w:rtl/>
        </w:rPr>
        <w:t>אז זה יוצא 25</w:t>
      </w:r>
      <w:r>
        <w:rPr>
          <w:rFonts w:hint="cs"/>
          <w:caps/>
        </w:rPr>
        <w:t>X</w:t>
      </w:r>
      <w:r>
        <w:rPr>
          <w:rFonts w:hint="cs"/>
          <w:caps/>
          <w:rtl/>
        </w:rPr>
        <w:t xml:space="preserve">5.  </w:t>
      </w:r>
    </w:p>
    <w:p w14:paraId="164EEADB" w14:textId="77777777" w:rsidR="00000000" w:rsidRDefault="009F4636">
      <w:pPr>
        <w:pStyle w:val="a"/>
        <w:ind w:firstLine="0"/>
        <w:rPr>
          <w:caps/>
          <w:rtl/>
        </w:rPr>
      </w:pPr>
    </w:p>
    <w:p w14:paraId="6C948934" w14:textId="77777777" w:rsidR="00000000" w:rsidRDefault="009F4636">
      <w:pPr>
        <w:pStyle w:val="SpeakerCon"/>
        <w:rPr>
          <w:b w:val="0"/>
          <w:bCs w:val="0"/>
          <w:caps/>
          <w:u w:val="none"/>
          <w:rtl/>
        </w:rPr>
      </w:pPr>
      <w:bookmarkStart w:id="300" w:name="FS000000470T18_06_2003_14_49_37C"/>
      <w:bookmarkEnd w:id="300"/>
      <w:r>
        <w:rPr>
          <w:b w:val="0"/>
          <w:bCs w:val="0"/>
          <w:caps/>
          <w:u w:val="none"/>
          <w:rtl/>
        </w:rPr>
        <w:t>שרת החינוך, התרבות והספורט לימור לבנת:</w:t>
      </w:r>
    </w:p>
    <w:p w14:paraId="19609232" w14:textId="77777777" w:rsidR="00000000" w:rsidRDefault="009F4636">
      <w:pPr>
        <w:pStyle w:val="a"/>
        <w:rPr>
          <w:caps/>
          <w:rtl/>
        </w:rPr>
      </w:pPr>
    </w:p>
    <w:p w14:paraId="28D536D9" w14:textId="77777777" w:rsidR="00000000" w:rsidRDefault="009F4636">
      <w:pPr>
        <w:pStyle w:val="a"/>
        <w:rPr>
          <w:rFonts w:hint="cs"/>
          <w:caps/>
          <w:rtl/>
        </w:rPr>
      </w:pPr>
      <w:r>
        <w:rPr>
          <w:rFonts w:hint="cs"/>
          <w:caps/>
          <w:rtl/>
        </w:rPr>
        <w:t>לא, לא, אם זה חמש יחידות, הוא לא משלם פי-חמישה. זה לפי השאלון.</w:t>
      </w:r>
    </w:p>
    <w:p w14:paraId="16A5DC88" w14:textId="77777777" w:rsidR="00000000" w:rsidRDefault="009F4636">
      <w:pPr>
        <w:pStyle w:val="a"/>
        <w:ind w:firstLine="0"/>
        <w:rPr>
          <w:rFonts w:hint="cs"/>
          <w:caps/>
          <w:rtl/>
        </w:rPr>
      </w:pPr>
    </w:p>
    <w:p w14:paraId="7409FBA2"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כץ (הליכוד):</w:t>
      </w:r>
    </w:p>
    <w:p w14:paraId="3E0778D4" w14:textId="77777777" w:rsidR="00000000" w:rsidRDefault="009F4636">
      <w:pPr>
        <w:pStyle w:val="a"/>
        <w:rPr>
          <w:rFonts w:hint="cs"/>
          <w:caps/>
          <w:rtl/>
        </w:rPr>
      </w:pPr>
    </w:p>
    <w:p w14:paraId="3FB323F9" w14:textId="77777777" w:rsidR="00000000" w:rsidRDefault="009F4636">
      <w:pPr>
        <w:pStyle w:val="a"/>
        <w:rPr>
          <w:rFonts w:hint="cs"/>
          <w:caps/>
          <w:rtl/>
        </w:rPr>
      </w:pPr>
      <w:r>
        <w:rPr>
          <w:rFonts w:hint="cs"/>
          <w:caps/>
          <w:rtl/>
        </w:rPr>
        <w:t>אני שילמתי לפי יחידות.</w:t>
      </w:r>
    </w:p>
    <w:p w14:paraId="5677E1D2" w14:textId="77777777" w:rsidR="00000000" w:rsidRDefault="009F4636">
      <w:pPr>
        <w:pStyle w:val="a"/>
        <w:ind w:firstLine="0"/>
        <w:rPr>
          <w:rFonts w:hint="cs"/>
          <w:caps/>
          <w:rtl/>
        </w:rPr>
      </w:pPr>
    </w:p>
    <w:p w14:paraId="501F1160" w14:textId="77777777" w:rsidR="00000000" w:rsidRDefault="009F4636">
      <w:pPr>
        <w:pStyle w:val="SpeakerCon"/>
        <w:rPr>
          <w:b w:val="0"/>
          <w:bCs w:val="0"/>
          <w:caps/>
          <w:u w:val="none"/>
          <w:rtl/>
        </w:rPr>
      </w:pPr>
      <w:bookmarkStart w:id="301" w:name="FS000000470T18_06_2003_14_50_04C"/>
      <w:bookmarkEnd w:id="301"/>
      <w:r>
        <w:rPr>
          <w:b w:val="0"/>
          <w:bCs w:val="0"/>
          <w:caps/>
          <w:u w:val="none"/>
          <w:rtl/>
        </w:rPr>
        <w:t>שרת החינוך, התרבות והספ</w:t>
      </w:r>
      <w:r>
        <w:rPr>
          <w:b w:val="0"/>
          <w:bCs w:val="0"/>
          <w:caps/>
          <w:u w:val="none"/>
          <w:rtl/>
        </w:rPr>
        <w:t>ורט לימור לבנת:</w:t>
      </w:r>
    </w:p>
    <w:p w14:paraId="52EA72C8" w14:textId="77777777" w:rsidR="00000000" w:rsidRDefault="009F4636">
      <w:pPr>
        <w:pStyle w:val="a"/>
        <w:rPr>
          <w:caps/>
          <w:rtl/>
        </w:rPr>
      </w:pPr>
    </w:p>
    <w:p w14:paraId="07423382" w14:textId="77777777" w:rsidR="00000000" w:rsidRDefault="009F4636">
      <w:pPr>
        <w:pStyle w:val="a"/>
        <w:rPr>
          <w:rFonts w:hint="cs"/>
          <w:caps/>
          <w:rtl/>
        </w:rPr>
      </w:pPr>
      <w:r>
        <w:rPr>
          <w:rFonts w:hint="cs"/>
          <w:caps/>
          <w:rtl/>
        </w:rPr>
        <w:t xml:space="preserve">לא, שילמת לפי שאלונים. אני רוצה לומר: ב-1998 הוחלט לגבות 10 שקלים לשאלון לבחינות בגרות לתלמידים, אבל, החל מתשס"א, ביוזמתי, הוספנו מועדים לבחינות הבגרות לתלמידים. הוספנו מועדי ב' במתמטיקה ובאנגלית, הוספנו מועדי חורף לתלמידים, עוד הזדמנויות </w:t>
      </w:r>
      <w:r>
        <w:rPr>
          <w:rFonts w:hint="cs"/>
          <w:caps/>
          <w:rtl/>
        </w:rPr>
        <w:t>לתלמידים, לפני שהם הולכים לצבא, להיות זכאים לתעודת בגרות, והוספנו גם סמסטר קיץ, לא בכל המקומות; רשויות שלקחו את זה על עצמן, מקיימות את זה. אתמול, למשל, הייתי במגדל-העמק, ושם מקיימים סמסטר קיץ. הם נועדו להרחיב את מעגל הזכאים לבגרות ולהרחיב את הנגישות להשכלה</w:t>
      </w:r>
      <w:r>
        <w:rPr>
          <w:rFonts w:hint="cs"/>
          <w:caps/>
          <w:rtl/>
        </w:rPr>
        <w:t xml:space="preserve"> הגבוהה.</w:t>
      </w:r>
    </w:p>
    <w:p w14:paraId="11BEB555" w14:textId="77777777" w:rsidR="00000000" w:rsidRDefault="009F4636">
      <w:pPr>
        <w:pStyle w:val="a"/>
        <w:rPr>
          <w:rFonts w:hint="cs"/>
          <w:caps/>
          <w:rtl/>
        </w:rPr>
      </w:pPr>
    </w:p>
    <w:p w14:paraId="5C3F2CB5" w14:textId="77777777" w:rsidR="00000000" w:rsidRDefault="009F4636">
      <w:pPr>
        <w:pStyle w:val="a"/>
        <w:rPr>
          <w:rFonts w:hint="cs"/>
          <w:caps/>
          <w:rtl/>
        </w:rPr>
      </w:pPr>
      <w:r>
        <w:rPr>
          <w:rFonts w:hint="cs"/>
          <w:caps/>
          <w:rtl/>
        </w:rPr>
        <w:t>מטבע הדברים, יש ליוזמה הזאת גם השלכה תקציבית, זה ברור כשמש. אבל, אני חוזרת לעניין הקיצוצים התקציביים. אגב, כל עלות בחינות הבגרות למשרד מסתכמת ב-227 מיליון שקל. הכול ביחד. אני לא מדברת על ההשתתפות של התלמידים אלא על העלות כולה. בסך הכול, זה 227 מי</w:t>
      </w:r>
      <w:r>
        <w:rPr>
          <w:rFonts w:hint="cs"/>
          <w:caps/>
          <w:rtl/>
        </w:rPr>
        <w:t>ליון שקל. אני כבר מסיימת.</w:t>
      </w:r>
    </w:p>
    <w:p w14:paraId="7EA309BF" w14:textId="77777777" w:rsidR="00000000" w:rsidRDefault="009F4636">
      <w:pPr>
        <w:pStyle w:val="a"/>
        <w:rPr>
          <w:rFonts w:hint="cs"/>
          <w:caps/>
          <w:rtl/>
        </w:rPr>
      </w:pPr>
    </w:p>
    <w:p w14:paraId="4FB9D71A" w14:textId="77777777" w:rsidR="00000000" w:rsidRDefault="009F4636">
      <w:pPr>
        <w:pStyle w:val="a"/>
        <w:rPr>
          <w:rFonts w:hint="cs"/>
          <w:caps/>
          <w:rtl/>
        </w:rPr>
      </w:pPr>
      <w:r>
        <w:rPr>
          <w:rFonts w:hint="cs"/>
          <w:caps/>
          <w:rtl/>
        </w:rPr>
        <w:t>ובכן, לפיכך החלטנו להעלות החל ממועד חורף תשס"ב מ-10 שקלים שהיו נהוגים ב-1998 ל-20 שקלים לשאלון, ולא ליחידה, וממועד חורף תשס"ג ל-25 שקלים. אני אומרת כאן שזה בלית ברירה; לא מרצון ולא מתוך מחשבה שזה טוב. זה בוודאי לא טוב ולא צודק. א</w:t>
      </w:r>
      <w:r>
        <w:rPr>
          <w:rFonts w:hint="cs"/>
          <w:caps/>
          <w:rtl/>
        </w:rPr>
        <w:t>בל, אין לנו ברירה. אני רוצה שכל חברי הכנסת כאן, שמציעים לי להפסיק מייד את הגבייה הזאת, שכולם יגידו לי מאיזה סעיף תקציבי לקחת את זה. אל תהיו גיבורים. הרי על כל מקום שניקח ממנו את זה אני אקבל פה הצעות לסדר-היום ואצטרך לעלות על הדוכן ולהשיב, למה זה לא בסדר וא</w:t>
      </w:r>
      <w:r>
        <w:rPr>
          <w:rFonts w:hint="cs"/>
          <w:caps/>
          <w:rtl/>
        </w:rPr>
        <w:t>ין לנו ברירה, וכך אנחנו מקצצים פה ומקצצים שם. אגב, יש עלייה של 2.4% במספר הניגשים לבגרויות בקבוצת הגיל.</w:t>
      </w:r>
    </w:p>
    <w:p w14:paraId="277DDDE2" w14:textId="77777777" w:rsidR="00000000" w:rsidRDefault="009F4636">
      <w:pPr>
        <w:pStyle w:val="a"/>
        <w:rPr>
          <w:rFonts w:hint="cs"/>
          <w:caps/>
          <w:rtl/>
        </w:rPr>
      </w:pPr>
    </w:p>
    <w:p w14:paraId="22B5EDFC" w14:textId="77777777" w:rsidR="00000000" w:rsidRDefault="009F4636">
      <w:pPr>
        <w:pStyle w:val="a"/>
        <w:rPr>
          <w:rFonts w:hint="cs"/>
          <w:caps/>
          <w:rtl/>
        </w:rPr>
      </w:pPr>
      <w:r>
        <w:rPr>
          <w:rFonts w:hint="cs"/>
          <w:caps/>
          <w:rtl/>
        </w:rPr>
        <w:t>בסך הכול, אנחנו עושים את הבלתי-אפשרי, תוך כדי כבילת ידינו ובקיצוצים חוזרים ונשנים, כפי שאמרתי, של למעלה ממיליארד ו-600 מיליון שקלים בשנתיים. ובתוך כל א</w:t>
      </w:r>
      <w:r>
        <w:rPr>
          <w:rFonts w:hint="cs"/>
          <w:caps/>
          <w:rtl/>
        </w:rPr>
        <w:t xml:space="preserve">לה, כן, אנחנו גם נאלצנו להעלות מ-10 ל-25 שקלים את התשלום בגין שאלון לבגרות. אמרתי שזה מתחלק על פני שלוש שנים. אנחנו עושים מאמצים לסייע גם לחלשים. אין לנו מקור תקציבי אחר. </w:t>
      </w:r>
    </w:p>
    <w:p w14:paraId="3877AFF1" w14:textId="77777777" w:rsidR="00000000" w:rsidRDefault="009F4636">
      <w:pPr>
        <w:pStyle w:val="a"/>
        <w:rPr>
          <w:rFonts w:hint="cs"/>
          <w:caps/>
          <w:rtl/>
        </w:rPr>
      </w:pPr>
    </w:p>
    <w:p w14:paraId="62A590C2" w14:textId="77777777" w:rsidR="00000000" w:rsidRDefault="009F4636">
      <w:pPr>
        <w:pStyle w:val="a"/>
        <w:rPr>
          <w:rFonts w:hint="cs"/>
          <w:caps/>
          <w:rtl/>
        </w:rPr>
      </w:pPr>
      <w:r>
        <w:rPr>
          <w:rFonts w:hint="cs"/>
          <w:caps/>
          <w:rtl/>
        </w:rPr>
        <w:t>לכן, אני לא יכולה להיות אשת בשורות היום לכנסת, אני לא יכולה לבשר לכנסת שיש לי פתרון</w:t>
      </w:r>
      <w:r>
        <w:rPr>
          <w:rFonts w:hint="cs"/>
          <w:caps/>
          <w:rtl/>
        </w:rPr>
        <w:t xml:space="preserve"> לעניין הזה. אין לי פתרון, ואנחנו נצטרך להמשיך על-פי סמכותנו כחוק, בצו, למגינת לבי ולא בשמחה, לגבות את התשלום הזה בגין השאלונים. תודה רבה, אדוני היושב-ראש.</w:t>
      </w:r>
    </w:p>
    <w:p w14:paraId="04AF4503" w14:textId="77777777" w:rsidR="00000000" w:rsidRDefault="009F4636">
      <w:pPr>
        <w:pStyle w:val="a"/>
        <w:rPr>
          <w:rFonts w:hint="cs"/>
          <w:caps/>
          <w:rtl/>
        </w:rPr>
      </w:pPr>
    </w:p>
    <w:p w14:paraId="52F73218" w14:textId="77777777" w:rsidR="00000000" w:rsidRDefault="009F4636">
      <w:pPr>
        <w:pStyle w:val="a"/>
        <w:rPr>
          <w:rFonts w:hint="cs"/>
          <w:caps/>
          <w:rtl/>
        </w:rPr>
      </w:pPr>
      <w:r>
        <w:rPr>
          <w:rFonts w:hint="cs"/>
          <w:caps/>
          <w:rtl/>
        </w:rPr>
        <w:t>אני מציעה להסיר את הנושא מסדר-היום. אבל אם מישהו מציע משהו אחר, בבקשה.</w:t>
      </w:r>
    </w:p>
    <w:p w14:paraId="7049B0C9" w14:textId="77777777" w:rsidR="00000000" w:rsidRDefault="009F4636">
      <w:pPr>
        <w:pStyle w:val="a"/>
        <w:ind w:firstLine="0"/>
        <w:rPr>
          <w:rFonts w:hint="cs"/>
          <w:caps/>
          <w:rtl/>
        </w:rPr>
      </w:pPr>
    </w:p>
    <w:p w14:paraId="561008B4" w14:textId="77777777" w:rsidR="00000000" w:rsidRDefault="009F4636">
      <w:pPr>
        <w:pStyle w:val="ad"/>
        <w:rPr>
          <w:b w:val="0"/>
          <w:bCs w:val="0"/>
          <w:caps/>
          <w:u w:val="none"/>
          <w:rtl/>
        </w:rPr>
      </w:pPr>
      <w:r>
        <w:rPr>
          <w:b w:val="0"/>
          <w:bCs w:val="0"/>
          <w:caps/>
          <w:u w:val="none"/>
          <w:rtl/>
        </w:rPr>
        <w:t>היו"ר מיכאל נודלמן:</w:t>
      </w:r>
    </w:p>
    <w:p w14:paraId="402ABAA1" w14:textId="77777777" w:rsidR="00000000" w:rsidRDefault="009F4636">
      <w:pPr>
        <w:pStyle w:val="a"/>
        <w:rPr>
          <w:caps/>
          <w:rtl/>
        </w:rPr>
      </w:pPr>
    </w:p>
    <w:p w14:paraId="42469924" w14:textId="77777777" w:rsidR="00000000" w:rsidRDefault="009F4636">
      <w:pPr>
        <w:pStyle w:val="a"/>
        <w:rPr>
          <w:rFonts w:hint="cs"/>
          <w:caps/>
          <w:rtl/>
        </w:rPr>
      </w:pPr>
      <w:r>
        <w:rPr>
          <w:rFonts w:hint="cs"/>
          <w:caps/>
          <w:rtl/>
        </w:rPr>
        <w:t>יש הצע</w:t>
      </w:r>
      <w:r>
        <w:rPr>
          <w:rFonts w:hint="cs"/>
          <w:caps/>
          <w:rtl/>
        </w:rPr>
        <w:t>ות אחרות. חבר הכנסת ג'מאל זחאלקה, אתה מוכן להסיר?</w:t>
      </w:r>
    </w:p>
    <w:p w14:paraId="296DCE13" w14:textId="77777777" w:rsidR="00000000" w:rsidRDefault="009F4636">
      <w:pPr>
        <w:pStyle w:val="a"/>
        <w:ind w:firstLine="0"/>
        <w:rPr>
          <w:rFonts w:hint="cs"/>
          <w:caps/>
          <w:rtl/>
        </w:rPr>
      </w:pPr>
    </w:p>
    <w:p w14:paraId="74877A21" w14:textId="77777777" w:rsidR="00000000" w:rsidRDefault="009F4636">
      <w:pPr>
        <w:pStyle w:val="ac"/>
        <w:rPr>
          <w:b w:val="0"/>
          <w:bCs w:val="0"/>
          <w:caps/>
          <w:u w:val="none"/>
          <w:rtl/>
        </w:rPr>
      </w:pPr>
      <w:r>
        <w:rPr>
          <w:rFonts w:hint="eastAsia"/>
          <w:b w:val="0"/>
          <w:bCs w:val="0"/>
          <w:caps/>
          <w:u w:val="none"/>
          <w:rtl/>
        </w:rPr>
        <w:t>ג</w:t>
      </w:r>
      <w:r>
        <w:rPr>
          <w:b w:val="0"/>
          <w:bCs w:val="0"/>
          <w:caps/>
          <w:u w:val="none"/>
          <w:rtl/>
        </w:rPr>
        <w:t>'מאל זחאלקה (בל"ד):</w:t>
      </w:r>
    </w:p>
    <w:p w14:paraId="0C652BEB" w14:textId="77777777" w:rsidR="00000000" w:rsidRDefault="009F4636">
      <w:pPr>
        <w:pStyle w:val="a"/>
        <w:rPr>
          <w:rFonts w:hint="cs"/>
          <w:caps/>
          <w:rtl/>
        </w:rPr>
      </w:pPr>
    </w:p>
    <w:p w14:paraId="20528774" w14:textId="77777777" w:rsidR="00000000" w:rsidRDefault="009F4636">
      <w:pPr>
        <w:pStyle w:val="a"/>
        <w:rPr>
          <w:rFonts w:hint="cs"/>
          <w:caps/>
          <w:rtl/>
        </w:rPr>
      </w:pPr>
      <w:r>
        <w:rPr>
          <w:rFonts w:hint="cs"/>
          <w:caps/>
          <w:rtl/>
        </w:rPr>
        <w:t>לא.</w:t>
      </w:r>
    </w:p>
    <w:p w14:paraId="19231FA5" w14:textId="77777777" w:rsidR="00000000" w:rsidRDefault="009F4636">
      <w:pPr>
        <w:pStyle w:val="a"/>
        <w:ind w:firstLine="0"/>
        <w:rPr>
          <w:rFonts w:hint="cs"/>
          <w:caps/>
          <w:rtl/>
        </w:rPr>
      </w:pPr>
    </w:p>
    <w:p w14:paraId="7381C0C0" w14:textId="77777777" w:rsidR="00000000" w:rsidRDefault="009F4636">
      <w:pPr>
        <w:pStyle w:val="ad"/>
        <w:rPr>
          <w:b w:val="0"/>
          <w:bCs w:val="0"/>
          <w:caps/>
          <w:u w:val="none"/>
          <w:rtl/>
        </w:rPr>
      </w:pPr>
      <w:r>
        <w:rPr>
          <w:b w:val="0"/>
          <w:bCs w:val="0"/>
          <w:caps/>
          <w:u w:val="none"/>
          <w:rtl/>
        </w:rPr>
        <w:t>היו"ר מיכאל נודלמן:</w:t>
      </w:r>
    </w:p>
    <w:p w14:paraId="53CC6E59" w14:textId="77777777" w:rsidR="00000000" w:rsidRDefault="009F4636">
      <w:pPr>
        <w:pStyle w:val="a"/>
        <w:rPr>
          <w:caps/>
          <w:rtl/>
        </w:rPr>
      </w:pPr>
    </w:p>
    <w:p w14:paraId="64B23C0C" w14:textId="77777777" w:rsidR="00000000" w:rsidRDefault="009F4636">
      <w:pPr>
        <w:pStyle w:val="a"/>
        <w:rPr>
          <w:rFonts w:hint="cs"/>
          <w:caps/>
          <w:rtl/>
        </w:rPr>
      </w:pPr>
      <w:r>
        <w:rPr>
          <w:rFonts w:hint="cs"/>
          <w:caps/>
          <w:rtl/>
        </w:rPr>
        <w:t>יש הצעות אחרות. חבר הכנסת יולי אדלשטיין, בבקשה.</w:t>
      </w:r>
    </w:p>
    <w:p w14:paraId="24B691E5" w14:textId="77777777" w:rsidR="00000000" w:rsidRDefault="009F4636">
      <w:pPr>
        <w:pStyle w:val="a"/>
        <w:ind w:firstLine="0"/>
        <w:rPr>
          <w:rFonts w:hint="cs"/>
          <w:caps/>
          <w:rtl/>
        </w:rPr>
      </w:pPr>
    </w:p>
    <w:p w14:paraId="0B07C97F" w14:textId="77777777" w:rsidR="00000000" w:rsidRDefault="009F4636">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44C9D5AB" w14:textId="77777777" w:rsidR="00000000" w:rsidRDefault="009F4636">
      <w:pPr>
        <w:pStyle w:val="a"/>
        <w:rPr>
          <w:rFonts w:hint="cs"/>
          <w:caps/>
          <w:rtl/>
        </w:rPr>
      </w:pPr>
    </w:p>
    <w:p w14:paraId="0E16D45F" w14:textId="77777777" w:rsidR="00000000" w:rsidRDefault="009F4636">
      <w:pPr>
        <w:pStyle w:val="a"/>
        <w:rPr>
          <w:rFonts w:hint="cs"/>
          <w:caps/>
          <w:rtl/>
        </w:rPr>
      </w:pPr>
      <w:r>
        <w:rPr>
          <w:rFonts w:hint="cs"/>
          <w:caps/>
          <w:rtl/>
        </w:rPr>
        <w:t>אדוני היושב-ראש, גברתי השרה, חברי הכנסת, לשם שינוי אני באמת מבקש להסיר את הצעת</w:t>
      </w:r>
      <w:r>
        <w:rPr>
          <w:rFonts w:hint="cs"/>
          <w:caps/>
          <w:rtl/>
        </w:rPr>
        <w:t>ו של חבר הכנסת זחאלקה, כי היא כללה פתרון פוליטי קל, ולכן לא נכון, לבעיית ההישגים.</w:t>
      </w:r>
    </w:p>
    <w:p w14:paraId="1CDDEC6C" w14:textId="77777777" w:rsidR="00000000" w:rsidRDefault="009F4636">
      <w:pPr>
        <w:pStyle w:val="a"/>
        <w:ind w:firstLine="0"/>
        <w:rPr>
          <w:rFonts w:hint="cs"/>
          <w:caps/>
          <w:rtl/>
        </w:rPr>
      </w:pPr>
    </w:p>
    <w:p w14:paraId="08C3AFA6" w14:textId="77777777" w:rsidR="00000000" w:rsidRDefault="009F4636">
      <w:pPr>
        <w:pStyle w:val="ac"/>
        <w:rPr>
          <w:b w:val="0"/>
          <w:bCs w:val="0"/>
          <w:caps/>
          <w:u w:val="none"/>
          <w:rtl/>
        </w:rPr>
      </w:pPr>
      <w:r>
        <w:rPr>
          <w:rFonts w:hint="eastAsia"/>
          <w:b w:val="0"/>
          <w:bCs w:val="0"/>
          <w:caps/>
          <w:u w:val="none"/>
          <w:rtl/>
        </w:rPr>
        <w:t>ג</w:t>
      </w:r>
      <w:r>
        <w:rPr>
          <w:b w:val="0"/>
          <w:bCs w:val="0"/>
          <w:caps/>
          <w:u w:val="none"/>
          <w:rtl/>
        </w:rPr>
        <w:t>'מאל זחאלקה (בל"ד):</w:t>
      </w:r>
    </w:p>
    <w:p w14:paraId="5636208F" w14:textId="77777777" w:rsidR="00000000" w:rsidRDefault="009F4636">
      <w:pPr>
        <w:pStyle w:val="a"/>
        <w:rPr>
          <w:rFonts w:hint="cs"/>
          <w:caps/>
          <w:rtl/>
        </w:rPr>
      </w:pPr>
    </w:p>
    <w:p w14:paraId="758C030F" w14:textId="77777777" w:rsidR="00000000" w:rsidRDefault="009F4636">
      <w:pPr>
        <w:pStyle w:val="a"/>
        <w:rPr>
          <w:rFonts w:hint="cs"/>
          <w:caps/>
          <w:rtl/>
        </w:rPr>
      </w:pPr>
      <w:r>
        <w:rPr>
          <w:rFonts w:hint="cs"/>
          <w:caps/>
          <w:rtl/>
        </w:rPr>
        <w:t>אל תסכים אתי על הפתרון, תסכים שהנושא חשוב.</w:t>
      </w:r>
    </w:p>
    <w:p w14:paraId="175E52FC" w14:textId="77777777" w:rsidR="00000000" w:rsidRDefault="009F4636">
      <w:pPr>
        <w:pStyle w:val="a"/>
        <w:ind w:firstLine="0"/>
        <w:rPr>
          <w:rFonts w:hint="cs"/>
          <w:caps/>
          <w:rtl/>
        </w:rPr>
      </w:pPr>
    </w:p>
    <w:p w14:paraId="18A23CD4" w14:textId="77777777" w:rsidR="00000000" w:rsidRDefault="009F4636">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23045C19" w14:textId="77777777" w:rsidR="00000000" w:rsidRDefault="009F4636">
      <w:pPr>
        <w:pStyle w:val="a"/>
        <w:rPr>
          <w:rFonts w:hint="cs"/>
          <w:caps/>
          <w:rtl/>
        </w:rPr>
      </w:pPr>
    </w:p>
    <w:p w14:paraId="794DDEB4" w14:textId="77777777" w:rsidR="00000000" w:rsidRDefault="009F4636">
      <w:pPr>
        <w:pStyle w:val="a"/>
        <w:rPr>
          <w:rFonts w:hint="cs"/>
          <w:caps/>
          <w:rtl/>
        </w:rPr>
      </w:pPr>
      <w:r>
        <w:rPr>
          <w:rFonts w:hint="cs"/>
          <w:caps/>
          <w:rtl/>
        </w:rPr>
        <w:t>אתה צודק. תיקנת אותי. אני חושב שהפתרון שהציע חבר הכנסת זחאלקה הוא פתרון קל ופ</w:t>
      </w:r>
      <w:r>
        <w:rPr>
          <w:rFonts w:hint="cs"/>
          <w:caps/>
          <w:rtl/>
        </w:rPr>
        <w:t>וליטי. אני הייתי אומר, שאין פתרונות שהם פוליטיים, או אפילו מה שמכונה "פוליטיקלי קורקט", לבעיית ההישגים. אי-אפשר, חברי הבית, באותו יום לעמוד כאן ולשבח את הסתדרות המורים, שמלאו לה היום 100 שנה, ואנחנו כולנו שמחים על כך, ולדבר באותה עת על הישגים נמוכים. יש אח</w:t>
      </w:r>
      <w:r>
        <w:rPr>
          <w:rFonts w:hint="cs"/>
          <w:caps/>
          <w:rtl/>
        </w:rPr>
        <w:t>ריות ישירה. אי-אפשר להתעלם מהאחריות של עולם האקדמיה וההשכלה הגבוהה, כן, כן, אותם אנשים שאוהבים להטיף מוסר לבית הזה, שנושאים באחריות הישירה למה שקרה. אי-אפשר, ואת זה אנחנו עושים כל הזמן, לעמוד דום ולהצדיע כל פעם כשאנחנו שומעים על אינטגרציה בחינוך, ולא לזכור</w:t>
      </w:r>
      <w:r>
        <w:rPr>
          <w:rFonts w:hint="cs"/>
          <w:caps/>
          <w:rtl/>
        </w:rPr>
        <w:t xml:space="preserve"> שאינטגרציה אולי מתקנת עוולות חברתיות, אבל בוודאי לא באה לשפר את ההישגים בחינוך.</w:t>
      </w:r>
    </w:p>
    <w:p w14:paraId="3B65A55D" w14:textId="77777777" w:rsidR="00000000" w:rsidRDefault="009F4636">
      <w:pPr>
        <w:pStyle w:val="a"/>
        <w:rPr>
          <w:rFonts w:hint="cs"/>
          <w:caps/>
          <w:rtl/>
        </w:rPr>
      </w:pPr>
    </w:p>
    <w:p w14:paraId="4585B1EF" w14:textId="77777777" w:rsidR="00000000" w:rsidRDefault="009F4636">
      <w:pPr>
        <w:pStyle w:val="a"/>
        <w:rPr>
          <w:rFonts w:hint="cs"/>
          <w:caps/>
          <w:rtl/>
        </w:rPr>
      </w:pPr>
      <w:r>
        <w:rPr>
          <w:rFonts w:hint="cs"/>
          <w:caps/>
          <w:rtl/>
        </w:rPr>
        <w:t>לכן, גברתי השרה, אם תרצי לגעת בפרות הקדושות האלה, לא תמצאי הרבה תומכים בבית הזה. לפחות את תמיכתי אני יכול להבטיח לך. תודה.</w:t>
      </w:r>
    </w:p>
    <w:p w14:paraId="3507ECCD" w14:textId="77777777" w:rsidR="00000000" w:rsidRDefault="009F4636">
      <w:pPr>
        <w:pStyle w:val="a"/>
        <w:ind w:firstLine="0"/>
        <w:rPr>
          <w:rFonts w:hint="cs"/>
          <w:caps/>
          <w:rtl/>
        </w:rPr>
      </w:pPr>
    </w:p>
    <w:p w14:paraId="0C14392F" w14:textId="77777777" w:rsidR="00000000" w:rsidRDefault="009F4636">
      <w:pPr>
        <w:pStyle w:val="ac"/>
        <w:rPr>
          <w:b w:val="0"/>
          <w:bCs w:val="0"/>
          <w:caps/>
          <w:u w:val="none"/>
          <w:rtl/>
        </w:rPr>
      </w:pPr>
      <w:r>
        <w:rPr>
          <w:rFonts w:hint="eastAsia"/>
          <w:b w:val="0"/>
          <w:bCs w:val="0"/>
          <w:caps/>
          <w:u w:val="none"/>
          <w:rtl/>
        </w:rPr>
        <w:t>אופיר</w:t>
      </w:r>
      <w:r>
        <w:rPr>
          <w:b w:val="0"/>
          <w:bCs w:val="0"/>
          <w:caps/>
          <w:u w:val="none"/>
          <w:rtl/>
        </w:rPr>
        <w:t xml:space="preserve"> פינס-פז (העבודה-מימד):</w:t>
      </w:r>
    </w:p>
    <w:p w14:paraId="7EE28933" w14:textId="77777777" w:rsidR="00000000" w:rsidRDefault="009F4636">
      <w:pPr>
        <w:pStyle w:val="a"/>
        <w:rPr>
          <w:rFonts w:hint="cs"/>
          <w:caps/>
          <w:rtl/>
        </w:rPr>
      </w:pPr>
    </w:p>
    <w:p w14:paraId="53B67485" w14:textId="77777777" w:rsidR="00000000" w:rsidRDefault="009F4636">
      <w:pPr>
        <w:pStyle w:val="a"/>
        <w:rPr>
          <w:rFonts w:hint="cs"/>
          <w:caps/>
          <w:rtl/>
        </w:rPr>
      </w:pPr>
      <w:r>
        <w:rPr>
          <w:rFonts w:hint="cs"/>
          <w:caps/>
          <w:rtl/>
        </w:rPr>
        <w:t>זה משום שהיית כבר שר</w:t>
      </w:r>
      <w:r>
        <w:rPr>
          <w:rFonts w:hint="cs"/>
          <w:caps/>
          <w:rtl/>
        </w:rPr>
        <w:t>.</w:t>
      </w:r>
    </w:p>
    <w:p w14:paraId="19A0EA0F" w14:textId="77777777" w:rsidR="00000000" w:rsidRDefault="009F4636">
      <w:pPr>
        <w:pStyle w:val="a"/>
        <w:ind w:firstLine="0"/>
        <w:rPr>
          <w:rFonts w:hint="cs"/>
          <w:caps/>
          <w:rtl/>
        </w:rPr>
      </w:pPr>
    </w:p>
    <w:p w14:paraId="4D400FD3" w14:textId="77777777" w:rsidR="00000000" w:rsidRDefault="009F4636">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2DABEB58" w14:textId="77777777" w:rsidR="00000000" w:rsidRDefault="009F4636">
      <w:pPr>
        <w:pStyle w:val="a"/>
        <w:rPr>
          <w:rFonts w:hint="cs"/>
          <w:caps/>
          <w:rtl/>
        </w:rPr>
      </w:pPr>
    </w:p>
    <w:p w14:paraId="377052B4" w14:textId="77777777" w:rsidR="00000000" w:rsidRDefault="009F4636">
      <w:pPr>
        <w:pStyle w:val="a"/>
        <w:rPr>
          <w:rFonts w:hint="cs"/>
          <w:caps/>
          <w:rtl/>
        </w:rPr>
      </w:pPr>
      <w:r>
        <w:rPr>
          <w:rFonts w:hint="cs"/>
          <w:caps/>
          <w:rtl/>
        </w:rPr>
        <w:t>לכן אני יודע שאמצא תומכים.</w:t>
      </w:r>
    </w:p>
    <w:p w14:paraId="6B21A505" w14:textId="77777777" w:rsidR="00000000" w:rsidRDefault="009F4636">
      <w:pPr>
        <w:pStyle w:val="a"/>
        <w:ind w:firstLine="0"/>
        <w:rPr>
          <w:rFonts w:hint="cs"/>
          <w:caps/>
          <w:rtl/>
        </w:rPr>
      </w:pPr>
    </w:p>
    <w:p w14:paraId="04C4A4A9" w14:textId="77777777" w:rsidR="00000000" w:rsidRDefault="009F4636">
      <w:pPr>
        <w:pStyle w:val="ac"/>
        <w:rPr>
          <w:b w:val="0"/>
          <w:bCs w:val="0"/>
          <w:caps/>
          <w:u w:val="none"/>
          <w:rtl/>
        </w:rPr>
      </w:pPr>
      <w:r>
        <w:rPr>
          <w:rFonts w:hint="eastAsia"/>
          <w:b w:val="0"/>
          <w:bCs w:val="0"/>
          <w:caps/>
          <w:u w:val="none"/>
          <w:rtl/>
        </w:rPr>
        <w:t>ג</w:t>
      </w:r>
      <w:r>
        <w:rPr>
          <w:b w:val="0"/>
          <w:bCs w:val="0"/>
          <w:caps/>
          <w:u w:val="none"/>
          <w:rtl/>
        </w:rPr>
        <w:t>'מאל זחאלקה (בל"ד):</w:t>
      </w:r>
    </w:p>
    <w:p w14:paraId="06ED93FB" w14:textId="77777777" w:rsidR="00000000" w:rsidRDefault="009F4636">
      <w:pPr>
        <w:pStyle w:val="a"/>
        <w:rPr>
          <w:rFonts w:hint="cs"/>
          <w:caps/>
          <w:rtl/>
        </w:rPr>
      </w:pPr>
    </w:p>
    <w:p w14:paraId="6352BA94" w14:textId="77777777" w:rsidR="00000000" w:rsidRDefault="009F4636">
      <w:pPr>
        <w:pStyle w:val="a"/>
        <w:ind w:left="719" w:firstLine="0"/>
        <w:rPr>
          <w:rFonts w:hint="cs"/>
          <w:caps/>
          <w:rtl/>
        </w:rPr>
      </w:pPr>
      <w:r>
        <w:rPr>
          <w:rFonts w:hint="cs"/>
          <w:caps/>
          <w:rtl/>
        </w:rPr>
        <w:t>- - -</w:t>
      </w:r>
    </w:p>
    <w:p w14:paraId="77CCBB05" w14:textId="77777777" w:rsidR="00000000" w:rsidRDefault="009F4636">
      <w:pPr>
        <w:pStyle w:val="a"/>
        <w:ind w:firstLine="0"/>
        <w:rPr>
          <w:rFonts w:hint="cs"/>
          <w:caps/>
          <w:rtl/>
        </w:rPr>
      </w:pPr>
    </w:p>
    <w:p w14:paraId="042FA74E"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מיכאל נודלמן:</w:t>
      </w:r>
    </w:p>
    <w:p w14:paraId="333211CF" w14:textId="77777777" w:rsidR="00000000" w:rsidRDefault="009F4636">
      <w:pPr>
        <w:pStyle w:val="a"/>
        <w:rPr>
          <w:rFonts w:hint="cs"/>
          <w:caps/>
          <w:rtl/>
        </w:rPr>
      </w:pPr>
    </w:p>
    <w:p w14:paraId="22E20E10" w14:textId="77777777" w:rsidR="00000000" w:rsidRDefault="009F4636">
      <w:pPr>
        <w:pStyle w:val="a"/>
        <w:rPr>
          <w:rFonts w:hint="cs"/>
          <w:caps/>
          <w:rtl/>
        </w:rPr>
      </w:pPr>
      <w:r>
        <w:rPr>
          <w:rFonts w:hint="cs"/>
          <w:caps/>
          <w:rtl/>
        </w:rPr>
        <w:t>להצעה של חברת הכנסת איציק יש הצעה אחרת, של חבר הכנסת אורי אריאל. בבקשה.</w:t>
      </w:r>
    </w:p>
    <w:p w14:paraId="554249D0" w14:textId="77777777" w:rsidR="00000000" w:rsidRDefault="009F4636">
      <w:pPr>
        <w:pStyle w:val="a"/>
        <w:ind w:firstLine="0"/>
        <w:rPr>
          <w:rFonts w:hint="cs"/>
          <w:caps/>
          <w:rtl/>
        </w:rPr>
      </w:pPr>
    </w:p>
    <w:p w14:paraId="6B168DC5" w14:textId="77777777" w:rsidR="00000000" w:rsidRDefault="009F4636">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 ישראל ביתנו):</w:t>
      </w:r>
    </w:p>
    <w:p w14:paraId="5B49BD45" w14:textId="77777777" w:rsidR="00000000" w:rsidRDefault="009F4636">
      <w:pPr>
        <w:pStyle w:val="a"/>
        <w:rPr>
          <w:rFonts w:hint="cs"/>
          <w:caps/>
          <w:rtl/>
        </w:rPr>
      </w:pPr>
    </w:p>
    <w:p w14:paraId="36EEDFE7" w14:textId="77777777" w:rsidR="00000000" w:rsidRDefault="009F4636">
      <w:pPr>
        <w:pStyle w:val="a"/>
        <w:ind w:left="719" w:firstLine="0"/>
        <w:rPr>
          <w:rFonts w:hint="cs"/>
          <w:caps/>
          <w:rtl/>
        </w:rPr>
      </w:pPr>
      <w:r>
        <w:rPr>
          <w:rFonts w:hint="cs"/>
          <w:caps/>
          <w:rtl/>
        </w:rPr>
        <w:t>- - -</w:t>
      </w:r>
    </w:p>
    <w:p w14:paraId="0510609C" w14:textId="77777777" w:rsidR="00000000" w:rsidRDefault="009F4636">
      <w:pPr>
        <w:pStyle w:val="a"/>
        <w:ind w:firstLine="0"/>
        <w:rPr>
          <w:rFonts w:hint="cs"/>
          <w:caps/>
          <w:rtl/>
        </w:rPr>
      </w:pPr>
    </w:p>
    <w:p w14:paraId="60570348"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מיכאל נודל</w:t>
      </w:r>
      <w:r>
        <w:rPr>
          <w:b w:val="0"/>
          <w:bCs w:val="0"/>
          <w:caps/>
          <w:u w:val="none"/>
          <w:rtl/>
        </w:rPr>
        <w:t>מן:</w:t>
      </w:r>
    </w:p>
    <w:p w14:paraId="0525CD5B" w14:textId="77777777" w:rsidR="00000000" w:rsidRDefault="009F4636">
      <w:pPr>
        <w:pStyle w:val="a"/>
        <w:rPr>
          <w:rFonts w:hint="cs"/>
          <w:caps/>
          <w:rtl/>
        </w:rPr>
      </w:pPr>
    </w:p>
    <w:p w14:paraId="1643DAA0" w14:textId="77777777" w:rsidR="00000000" w:rsidRDefault="009F4636">
      <w:pPr>
        <w:pStyle w:val="a"/>
        <w:rPr>
          <w:rFonts w:hint="cs"/>
          <w:caps/>
          <w:rtl/>
        </w:rPr>
      </w:pPr>
      <w:r>
        <w:rPr>
          <w:rFonts w:hint="cs"/>
          <w:caps/>
          <w:rtl/>
        </w:rPr>
        <w:t>אתה נמנע?</w:t>
      </w:r>
    </w:p>
    <w:p w14:paraId="4426F94D" w14:textId="77777777" w:rsidR="00000000" w:rsidRDefault="009F4636">
      <w:pPr>
        <w:pStyle w:val="a"/>
        <w:ind w:firstLine="0"/>
        <w:rPr>
          <w:rFonts w:hint="cs"/>
          <w:caps/>
          <w:rtl/>
        </w:rPr>
      </w:pPr>
    </w:p>
    <w:p w14:paraId="2636DC43" w14:textId="77777777" w:rsidR="00000000" w:rsidRDefault="009F4636">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 ישראל ביתנו):</w:t>
      </w:r>
    </w:p>
    <w:p w14:paraId="21ACAF4A" w14:textId="77777777" w:rsidR="00000000" w:rsidRDefault="009F4636">
      <w:pPr>
        <w:pStyle w:val="a"/>
        <w:rPr>
          <w:rFonts w:hint="cs"/>
          <w:caps/>
          <w:rtl/>
        </w:rPr>
      </w:pPr>
    </w:p>
    <w:p w14:paraId="78CD5F27" w14:textId="77777777" w:rsidR="00000000" w:rsidRDefault="009F4636">
      <w:pPr>
        <w:pStyle w:val="a"/>
        <w:rPr>
          <w:rFonts w:hint="cs"/>
          <w:caps/>
          <w:rtl/>
        </w:rPr>
      </w:pPr>
      <w:r>
        <w:rPr>
          <w:rFonts w:hint="cs"/>
          <w:caps/>
          <w:rtl/>
        </w:rPr>
        <w:t>כן.</w:t>
      </w:r>
    </w:p>
    <w:p w14:paraId="79C860FD" w14:textId="77777777" w:rsidR="00000000" w:rsidRDefault="009F4636">
      <w:pPr>
        <w:pStyle w:val="a"/>
        <w:ind w:firstLine="0"/>
        <w:rPr>
          <w:rFonts w:hint="cs"/>
          <w:caps/>
          <w:rtl/>
        </w:rPr>
      </w:pPr>
    </w:p>
    <w:p w14:paraId="173DB3A3"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מיכאל נודלמן:</w:t>
      </w:r>
    </w:p>
    <w:p w14:paraId="35213315" w14:textId="77777777" w:rsidR="00000000" w:rsidRDefault="009F4636">
      <w:pPr>
        <w:pStyle w:val="a"/>
        <w:rPr>
          <w:rFonts w:hint="cs"/>
          <w:caps/>
          <w:rtl/>
        </w:rPr>
      </w:pPr>
    </w:p>
    <w:p w14:paraId="55B16F50" w14:textId="77777777" w:rsidR="00000000" w:rsidRDefault="009F4636">
      <w:pPr>
        <w:pStyle w:val="a"/>
        <w:rPr>
          <w:rFonts w:hint="cs"/>
          <w:caps/>
          <w:rtl/>
        </w:rPr>
      </w:pPr>
      <w:r>
        <w:rPr>
          <w:rFonts w:hint="cs"/>
          <w:caps/>
          <w:rtl/>
        </w:rPr>
        <w:t>חבר הכנסת טלב אלסאנע, בבקשה.</w:t>
      </w:r>
    </w:p>
    <w:p w14:paraId="1308433B" w14:textId="77777777" w:rsidR="00000000" w:rsidRDefault="009F4636">
      <w:pPr>
        <w:pStyle w:val="a"/>
        <w:ind w:firstLine="0"/>
        <w:rPr>
          <w:rFonts w:hint="cs"/>
          <w:caps/>
          <w:rtl/>
        </w:rPr>
      </w:pPr>
    </w:p>
    <w:p w14:paraId="3F07E8E1" w14:textId="77777777" w:rsidR="00000000" w:rsidRDefault="009F4636">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2D7DCD4A" w14:textId="77777777" w:rsidR="00000000" w:rsidRDefault="009F4636">
      <w:pPr>
        <w:pStyle w:val="a"/>
        <w:rPr>
          <w:rFonts w:hint="cs"/>
          <w:caps/>
          <w:rtl/>
        </w:rPr>
      </w:pPr>
    </w:p>
    <w:p w14:paraId="4E3969A5" w14:textId="77777777" w:rsidR="00000000" w:rsidRDefault="009F4636">
      <w:pPr>
        <w:pStyle w:val="a"/>
        <w:ind w:firstLine="0"/>
        <w:rPr>
          <w:rFonts w:hint="cs"/>
          <w:caps/>
          <w:rtl/>
        </w:rPr>
      </w:pPr>
      <w:r>
        <w:rPr>
          <w:rFonts w:hint="cs"/>
          <w:caps/>
          <w:rtl/>
        </w:rPr>
        <w:tab/>
        <w:t>אדוני היושב-ראש, חברי הכנסת, משרד החינוך הוא של הממשלה, אבל הילדים הם של כולנו. הכישלון כאן הוא כישלון כפול - א. מ</w:t>
      </w:r>
      <w:r>
        <w:rPr>
          <w:rFonts w:hint="cs"/>
          <w:caps/>
          <w:rtl/>
        </w:rPr>
        <w:t>בחינת הנתון, שהוא נתון מאוד חמור, כשאנחנו רואים במבחן הארצי במתמטיקה, שכחצי מתלמידי כיתות ח' במערכת החינוך העברית ושלושה מכל ארבעה תלמידים בכיתות ח' במערכת החינוך הערבית נכשלו. שיעור הכישלון בהבנת הנקרא הוא 29% במערכת החינוך העברית ו-58% בערבית. הנתונים הא</w:t>
      </w:r>
      <w:r>
        <w:rPr>
          <w:rFonts w:hint="cs"/>
          <w:caps/>
          <w:rtl/>
        </w:rPr>
        <w:t xml:space="preserve">לה מצביעים על כישלון, אבל הפערים בין מערכת החינוך העברית לערבית מצביעים על כישלון כפול, וזה לא מקרי. </w:t>
      </w:r>
    </w:p>
    <w:p w14:paraId="0B96D003" w14:textId="77777777" w:rsidR="00000000" w:rsidRDefault="009F4636">
      <w:pPr>
        <w:pStyle w:val="a"/>
        <w:ind w:firstLine="0"/>
        <w:rPr>
          <w:rFonts w:hint="cs"/>
          <w:caps/>
          <w:rtl/>
        </w:rPr>
      </w:pPr>
    </w:p>
    <w:p w14:paraId="33B6BA3D" w14:textId="77777777" w:rsidR="00000000" w:rsidRDefault="009F4636">
      <w:pPr>
        <w:pStyle w:val="a"/>
        <w:ind w:firstLine="720"/>
        <w:rPr>
          <w:rFonts w:hint="cs"/>
          <w:caps/>
          <w:rtl/>
        </w:rPr>
      </w:pPr>
      <w:r>
        <w:rPr>
          <w:rFonts w:hint="cs"/>
          <w:caps/>
          <w:rtl/>
        </w:rPr>
        <w:t>מי שנכשל כאן אינם התלמידים, אלא המערכת, ומי שאחראית עליה היא השרה. אילו היתה הצלחה, השרה היתה מתפארת בהצלחה. כשיש כישלון, השר אחראי לכישלון. וכשמקצצים 11</w:t>
      </w:r>
      <w:r>
        <w:rPr>
          <w:rFonts w:hint="cs"/>
          <w:caps/>
          <w:rtl/>
        </w:rPr>
        <w:t xml:space="preserve"> פעמים בשנתיים האחרונות, זו אחריותה של השרה, שתפקידה להילחם על תקציבים למערכת החינוך ולא לנהל מלחמות על תקציבים להתנחלויות. </w:t>
      </w:r>
    </w:p>
    <w:p w14:paraId="04138404" w14:textId="77777777" w:rsidR="00000000" w:rsidRDefault="009F4636">
      <w:pPr>
        <w:pStyle w:val="a"/>
        <w:ind w:firstLine="0"/>
        <w:rPr>
          <w:rFonts w:hint="cs"/>
          <w:caps/>
          <w:rtl/>
        </w:rPr>
      </w:pPr>
    </w:p>
    <w:p w14:paraId="7BBC365C" w14:textId="77777777" w:rsidR="00000000" w:rsidRDefault="009F4636">
      <w:pPr>
        <w:pStyle w:val="a"/>
        <w:ind w:firstLine="0"/>
        <w:rPr>
          <w:rFonts w:hint="cs"/>
          <w:caps/>
          <w:rtl/>
        </w:rPr>
      </w:pPr>
      <w:r>
        <w:rPr>
          <w:rFonts w:hint="cs"/>
          <w:caps/>
          <w:rtl/>
        </w:rPr>
        <w:tab/>
        <w:t>לכן, הגיע הזמן לסדר עדיפויות אחר, ולדעתי השרה צריכה להוביל את האחריות לחינוך התלמידים כאן במדינה, על מנת להבטיח שהמשאב האנושי החש</w:t>
      </w:r>
      <w:r>
        <w:rPr>
          <w:rFonts w:hint="cs"/>
          <w:caps/>
          <w:rtl/>
        </w:rPr>
        <w:t>וב ביותר, יקבל את החינוך הטוב ביותר.</w:t>
      </w:r>
    </w:p>
    <w:p w14:paraId="7E7E6E5D" w14:textId="77777777" w:rsidR="00000000" w:rsidRDefault="009F4636">
      <w:pPr>
        <w:pStyle w:val="a"/>
        <w:ind w:firstLine="0"/>
        <w:rPr>
          <w:rFonts w:hint="cs"/>
          <w:caps/>
          <w:rtl/>
        </w:rPr>
      </w:pPr>
    </w:p>
    <w:p w14:paraId="535CEB3B" w14:textId="77777777" w:rsidR="00000000" w:rsidRDefault="009F4636">
      <w:pPr>
        <w:pStyle w:val="a"/>
        <w:ind w:firstLine="0"/>
        <w:rPr>
          <w:rFonts w:hint="cs"/>
          <w:caps/>
          <w:rtl/>
        </w:rPr>
      </w:pPr>
      <w:r>
        <w:rPr>
          <w:rFonts w:hint="cs"/>
          <w:caps/>
          <w:rtl/>
        </w:rPr>
        <w:tab/>
        <w:t>לכן, אני מבקש להעביר את הדיון לוועדת החינוך והתרבות.</w:t>
      </w:r>
    </w:p>
    <w:p w14:paraId="2EB9239B" w14:textId="77777777" w:rsidR="00000000" w:rsidRDefault="009F4636">
      <w:pPr>
        <w:pStyle w:val="a"/>
        <w:ind w:firstLine="0"/>
        <w:rPr>
          <w:rFonts w:hint="cs"/>
          <w:caps/>
          <w:rtl/>
        </w:rPr>
      </w:pPr>
    </w:p>
    <w:p w14:paraId="0F97BDBD" w14:textId="77777777" w:rsidR="00000000" w:rsidRDefault="009F4636">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 ישראל ביתנו):</w:t>
      </w:r>
    </w:p>
    <w:p w14:paraId="4B56B9A0" w14:textId="77777777" w:rsidR="00000000" w:rsidRDefault="009F4636">
      <w:pPr>
        <w:pStyle w:val="a"/>
        <w:rPr>
          <w:rFonts w:hint="cs"/>
          <w:caps/>
          <w:rtl/>
        </w:rPr>
      </w:pPr>
    </w:p>
    <w:p w14:paraId="591C1148" w14:textId="77777777" w:rsidR="00000000" w:rsidRDefault="009F4636">
      <w:pPr>
        <w:pStyle w:val="a"/>
        <w:ind w:left="719" w:firstLine="0"/>
        <w:rPr>
          <w:rFonts w:hint="cs"/>
          <w:caps/>
          <w:rtl/>
        </w:rPr>
      </w:pPr>
      <w:r>
        <w:rPr>
          <w:rFonts w:hint="cs"/>
          <w:caps/>
          <w:rtl/>
        </w:rPr>
        <w:t>- - -</w:t>
      </w:r>
    </w:p>
    <w:p w14:paraId="24CFCF0D" w14:textId="77777777" w:rsidR="00000000" w:rsidRDefault="009F4636">
      <w:pPr>
        <w:pStyle w:val="a"/>
        <w:ind w:firstLine="0"/>
        <w:rPr>
          <w:rFonts w:hint="cs"/>
          <w:caps/>
          <w:rtl/>
        </w:rPr>
      </w:pPr>
    </w:p>
    <w:p w14:paraId="5346DBAC" w14:textId="77777777" w:rsidR="00000000" w:rsidRDefault="009F4636">
      <w:pPr>
        <w:pStyle w:val="Speaker"/>
        <w:rPr>
          <w:b w:val="0"/>
          <w:bCs w:val="0"/>
          <w:caps/>
          <w:u w:val="none"/>
          <w:rtl/>
        </w:rPr>
      </w:pPr>
      <w:bookmarkStart w:id="302" w:name="FS000000550T18_06_2003_14_54_45"/>
      <w:bookmarkStart w:id="303" w:name="_Toc45451407"/>
      <w:bookmarkStart w:id="304" w:name="_Toc45970130"/>
      <w:bookmarkEnd w:id="302"/>
      <w:r>
        <w:rPr>
          <w:b w:val="0"/>
          <w:bCs w:val="0"/>
          <w:caps/>
          <w:u w:val="none"/>
          <w:rtl/>
        </w:rPr>
        <w:t>עבד-אלמאלכ דהאמשה (רע"ם):</w:t>
      </w:r>
      <w:bookmarkEnd w:id="303"/>
      <w:bookmarkEnd w:id="304"/>
    </w:p>
    <w:p w14:paraId="606626EE" w14:textId="77777777" w:rsidR="00000000" w:rsidRDefault="009F4636">
      <w:pPr>
        <w:pStyle w:val="a"/>
        <w:rPr>
          <w:caps/>
          <w:rtl/>
        </w:rPr>
      </w:pPr>
    </w:p>
    <w:p w14:paraId="49F0634F" w14:textId="77777777" w:rsidR="00000000" w:rsidRDefault="009F4636">
      <w:pPr>
        <w:pStyle w:val="a"/>
        <w:rPr>
          <w:rFonts w:hint="cs"/>
          <w:caps/>
          <w:rtl/>
        </w:rPr>
      </w:pPr>
      <w:r>
        <w:rPr>
          <w:rFonts w:hint="cs"/>
          <w:caps/>
          <w:rtl/>
        </w:rPr>
        <w:t>כבוד היושב-ראש, שרה נכבדה, חברי הכנסת, אכן המצב קשה. אנחנו יודעים שיש קיצוצים וה</w:t>
      </w:r>
      <w:r>
        <w:rPr>
          <w:rFonts w:hint="cs"/>
          <w:caps/>
          <w:rtl/>
        </w:rPr>
        <w:t>מצב גם מצריך חיסכון, אבל השאלה היא ממה מקצצים ואיפה חוסכים. האם חותכים בבשר החי של השכבות החלשות ושל תושבים שאין להם תנאים מינימליים בבתי-הספר ושל תלמידים שלא יכולים להגיע לבית-הספר, כמו בנגב, או מתלמידים שאין להם כיתות ללמוד בהן, בתי-ספר ערביים גם בנגב וג</w:t>
      </w:r>
      <w:r>
        <w:rPr>
          <w:rFonts w:hint="cs"/>
          <w:caps/>
          <w:rtl/>
        </w:rPr>
        <w:t xml:space="preserve">ם בגליל, או שאלה שנהנים מסולתה ומשמנה של המערכת ימשיכו ליהנות, והחלשים ימשיכו להיות יותר חלשים? זאת השאלה. </w:t>
      </w:r>
    </w:p>
    <w:p w14:paraId="261EA84A" w14:textId="77777777" w:rsidR="00000000" w:rsidRDefault="009F4636">
      <w:pPr>
        <w:pStyle w:val="a"/>
        <w:rPr>
          <w:rFonts w:hint="cs"/>
          <w:caps/>
          <w:rtl/>
        </w:rPr>
      </w:pPr>
    </w:p>
    <w:p w14:paraId="012AE984" w14:textId="77777777" w:rsidR="00000000" w:rsidRDefault="009F4636">
      <w:pPr>
        <w:pStyle w:val="a"/>
        <w:rPr>
          <w:rFonts w:hint="cs"/>
          <w:caps/>
          <w:rtl/>
        </w:rPr>
      </w:pPr>
      <w:r>
        <w:rPr>
          <w:rFonts w:hint="cs"/>
          <w:caps/>
          <w:rtl/>
        </w:rPr>
        <w:t>אני לא יודע אם שרת החינוך אכן מודעת למצב הזה. אדוני היושב-ראש, הייתי רוצה שהשרה תשמע אותי, כדי שהיא תוכל גם להתייחס. גברתי השרה, אמרתי שהקיצוץ קיים</w:t>
      </w:r>
      <w:r>
        <w:rPr>
          <w:rFonts w:hint="cs"/>
          <w:caps/>
          <w:rtl/>
        </w:rPr>
        <w:t>. אי-אפשר לא לעשות אותו. השאלה היא, האם עושים אותו היכן שניתן לקצץ, מאלה שיש להם מסולתה ומשמנה של המערכת, או שמא מקצצים ודוחקים לפינה עוד יותר את החלשים, אלה שאין להם המינימום, לפעמים אפילו לא כיתות לימוד.</w:t>
      </w:r>
    </w:p>
    <w:p w14:paraId="664D1D21" w14:textId="77777777" w:rsidR="00000000" w:rsidRDefault="009F4636">
      <w:pPr>
        <w:pStyle w:val="a"/>
        <w:rPr>
          <w:rFonts w:hint="cs"/>
          <w:caps/>
          <w:rtl/>
        </w:rPr>
      </w:pPr>
    </w:p>
    <w:p w14:paraId="37637353" w14:textId="77777777" w:rsidR="00000000" w:rsidRDefault="009F4636">
      <w:pPr>
        <w:pStyle w:val="ad"/>
        <w:rPr>
          <w:b w:val="0"/>
          <w:bCs w:val="0"/>
          <w:caps/>
          <w:u w:val="none"/>
          <w:rtl/>
        </w:rPr>
      </w:pPr>
      <w:r>
        <w:rPr>
          <w:b w:val="0"/>
          <w:bCs w:val="0"/>
          <w:caps/>
          <w:u w:val="none"/>
          <w:rtl/>
        </w:rPr>
        <w:t>היו"ר מיכאל נודלמן:</w:t>
      </w:r>
    </w:p>
    <w:p w14:paraId="7D4C1183" w14:textId="77777777" w:rsidR="00000000" w:rsidRDefault="009F4636">
      <w:pPr>
        <w:pStyle w:val="a"/>
        <w:rPr>
          <w:caps/>
          <w:rtl/>
        </w:rPr>
      </w:pPr>
    </w:p>
    <w:p w14:paraId="6A48D10A" w14:textId="77777777" w:rsidR="00000000" w:rsidRDefault="009F4636">
      <w:pPr>
        <w:pStyle w:val="a"/>
        <w:rPr>
          <w:rFonts w:hint="cs"/>
          <w:caps/>
          <w:rtl/>
        </w:rPr>
      </w:pPr>
      <w:r>
        <w:rPr>
          <w:rFonts w:hint="cs"/>
          <w:caps/>
          <w:rtl/>
        </w:rPr>
        <w:t xml:space="preserve">תודה רבה. </w:t>
      </w:r>
    </w:p>
    <w:p w14:paraId="06884F9E" w14:textId="77777777" w:rsidR="00000000" w:rsidRDefault="009F4636">
      <w:pPr>
        <w:pStyle w:val="a"/>
        <w:rPr>
          <w:rFonts w:hint="cs"/>
          <w:caps/>
          <w:rtl/>
        </w:rPr>
      </w:pPr>
    </w:p>
    <w:p w14:paraId="366311DA" w14:textId="77777777" w:rsidR="00000000" w:rsidRDefault="009F4636">
      <w:pPr>
        <w:pStyle w:val="a"/>
        <w:rPr>
          <w:rFonts w:hint="cs"/>
          <w:caps/>
          <w:rtl/>
        </w:rPr>
      </w:pPr>
      <w:r>
        <w:rPr>
          <w:rFonts w:hint="cs"/>
          <w:caps/>
          <w:rtl/>
        </w:rPr>
        <w:t>חברי הכנסת, יש ש</w:t>
      </w:r>
      <w:r>
        <w:rPr>
          <w:rFonts w:hint="cs"/>
          <w:caps/>
          <w:rtl/>
        </w:rPr>
        <w:t xml:space="preserve">תי הצעות - להסיר את הנושא מסדר-היום, או להעביר את הנושא לוועדת החינוך. אנחנו עוברים להצבעה. מי שיהיה בעד, יהיה בעד העברה לוועדה. מי שיהיה נגד, הוא בעד להסיר את הנושא מסדר-היום. </w:t>
      </w:r>
    </w:p>
    <w:p w14:paraId="11B0AD8B" w14:textId="77777777" w:rsidR="00000000" w:rsidRDefault="009F4636">
      <w:pPr>
        <w:pStyle w:val="a"/>
        <w:rPr>
          <w:rFonts w:hint="cs"/>
          <w:caps/>
          <w:rtl/>
        </w:rPr>
      </w:pPr>
    </w:p>
    <w:p w14:paraId="41FE5CB3" w14:textId="77777777" w:rsidR="00000000" w:rsidRDefault="009F4636">
      <w:pPr>
        <w:pStyle w:val="ac"/>
        <w:rPr>
          <w:b w:val="0"/>
          <w:bCs w:val="0"/>
          <w:caps/>
          <w:u w:val="none"/>
          <w:rtl/>
        </w:rPr>
      </w:pPr>
      <w:r>
        <w:rPr>
          <w:rFonts w:hint="eastAsia"/>
          <w:b w:val="0"/>
          <w:bCs w:val="0"/>
          <w:caps/>
          <w:u w:val="none"/>
          <w:rtl/>
        </w:rPr>
        <w:t>אתי</w:t>
      </w:r>
      <w:r>
        <w:rPr>
          <w:b w:val="0"/>
          <w:bCs w:val="0"/>
          <w:caps/>
          <w:u w:val="none"/>
          <w:rtl/>
        </w:rPr>
        <w:t xml:space="preserve"> לבני (שינוי):</w:t>
      </w:r>
    </w:p>
    <w:p w14:paraId="56372980" w14:textId="77777777" w:rsidR="00000000" w:rsidRDefault="009F4636">
      <w:pPr>
        <w:pStyle w:val="a"/>
        <w:rPr>
          <w:rFonts w:hint="cs"/>
          <w:caps/>
          <w:rtl/>
        </w:rPr>
      </w:pPr>
    </w:p>
    <w:p w14:paraId="1D3FF19D" w14:textId="77777777" w:rsidR="00000000" w:rsidRDefault="009F4636">
      <w:pPr>
        <w:pStyle w:val="a"/>
        <w:rPr>
          <w:rFonts w:hint="cs"/>
          <w:caps/>
          <w:rtl/>
        </w:rPr>
      </w:pPr>
      <w:r>
        <w:rPr>
          <w:rFonts w:hint="cs"/>
          <w:caps/>
          <w:rtl/>
        </w:rPr>
        <w:t xml:space="preserve">אנחנו מבקשים מליאה. </w:t>
      </w:r>
    </w:p>
    <w:p w14:paraId="3924CCE8" w14:textId="77777777" w:rsidR="00000000" w:rsidRDefault="009F4636">
      <w:pPr>
        <w:pStyle w:val="a"/>
        <w:rPr>
          <w:rFonts w:hint="cs"/>
          <w:caps/>
          <w:rtl/>
        </w:rPr>
      </w:pPr>
    </w:p>
    <w:p w14:paraId="53D5B4F3" w14:textId="77777777" w:rsidR="00000000" w:rsidRDefault="009F4636">
      <w:pPr>
        <w:pStyle w:val="ac"/>
        <w:rPr>
          <w:b w:val="0"/>
          <w:bCs w:val="0"/>
          <w:caps/>
          <w:u w:val="none"/>
          <w:rtl/>
        </w:rPr>
      </w:pPr>
      <w:r>
        <w:rPr>
          <w:rFonts w:hint="eastAsia"/>
          <w:b w:val="0"/>
          <w:bCs w:val="0"/>
          <w:caps/>
          <w:u w:val="none"/>
          <w:rtl/>
        </w:rPr>
        <w:t>ג</w:t>
      </w:r>
      <w:r>
        <w:rPr>
          <w:b w:val="0"/>
          <w:bCs w:val="0"/>
          <w:caps/>
          <w:u w:val="none"/>
          <w:rtl/>
        </w:rPr>
        <w:t>'מאל זחאלקה (בל"ד):</w:t>
      </w:r>
    </w:p>
    <w:p w14:paraId="488BB1DB" w14:textId="77777777" w:rsidR="00000000" w:rsidRDefault="009F4636">
      <w:pPr>
        <w:pStyle w:val="a"/>
        <w:rPr>
          <w:rFonts w:hint="cs"/>
          <w:caps/>
          <w:rtl/>
        </w:rPr>
      </w:pPr>
    </w:p>
    <w:p w14:paraId="323307C2" w14:textId="77777777" w:rsidR="00000000" w:rsidRDefault="009F4636">
      <w:pPr>
        <w:pStyle w:val="a"/>
        <w:rPr>
          <w:rFonts w:hint="cs"/>
          <w:caps/>
          <w:rtl/>
        </w:rPr>
      </w:pPr>
      <w:r>
        <w:rPr>
          <w:rFonts w:hint="cs"/>
          <w:caps/>
          <w:rtl/>
        </w:rPr>
        <w:t>סליחה, אני רוצ</w:t>
      </w:r>
      <w:r>
        <w:rPr>
          <w:rFonts w:hint="cs"/>
          <w:caps/>
          <w:rtl/>
        </w:rPr>
        <w:t xml:space="preserve">ה דיון במליאה. </w:t>
      </w:r>
    </w:p>
    <w:p w14:paraId="6ABD7836" w14:textId="77777777" w:rsidR="00000000" w:rsidRDefault="009F4636">
      <w:pPr>
        <w:pStyle w:val="a"/>
        <w:rPr>
          <w:rFonts w:hint="cs"/>
          <w:caps/>
          <w:rtl/>
        </w:rPr>
      </w:pPr>
    </w:p>
    <w:p w14:paraId="01B9AE8D" w14:textId="77777777" w:rsidR="00000000" w:rsidRDefault="009F4636">
      <w:pPr>
        <w:pStyle w:val="ac"/>
        <w:rPr>
          <w:b w:val="0"/>
          <w:bCs w:val="0"/>
          <w:caps/>
          <w:u w:val="none"/>
          <w:rtl/>
        </w:rPr>
      </w:pPr>
      <w:r>
        <w:rPr>
          <w:rFonts w:hint="eastAsia"/>
          <w:b w:val="0"/>
          <w:bCs w:val="0"/>
          <w:caps/>
          <w:u w:val="none"/>
          <w:rtl/>
        </w:rPr>
        <w:t>אתי</w:t>
      </w:r>
      <w:r>
        <w:rPr>
          <w:b w:val="0"/>
          <w:bCs w:val="0"/>
          <w:caps/>
          <w:u w:val="none"/>
          <w:rtl/>
        </w:rPr>
        <w:t xml:space="preserve"> לבני (שינוי):</w:t>
      </w:r>
    </w:p>
    <w:p w14:paraId="4B69FF29" w14:textId="77777777" w:rsidR="00000000" w:rsidRDefault="009F4636">
      <w:pPr>
        <w:pStyle w:val="a"/>
        <w:rPr>
          <w:rFonts w:hint="cs"/>
          <w:caps/>
          <w:rtl/>
        </w:rPr>
      </w:pPr>
    </w:p>
    <w:p w14:paraId="3C6E9A9E" w14:textId="77777777" w:rsidR="00000000" w:rsidRDefault="009F4636">
      <w:pPr>
        <w:pStyle w:val="a"/>
        <w:rPr>
          <w:rFonts w:hint="cs"/>
          <w:caps/>
          <w:rtl/>
        </w:rPr>
      </w:pPr>
      <w:r>
        <w:rPr>
          <w:rFonts w:hint="cs"/>
          <w:caps/>
          <w:rtl/>
        </w:rPr>
        <w:t xml:space="preserve">אנחנו רוצים דיון במליאה, והשרה איננה מתנגדת. </w:t>
      </w:r>
    </w:p>
    <w:p w14:paraId="7A2E7E41" w14:textId="77777777" w:rsidR="00000000" w:rsidRDefault="009F4636">
      <w:pPr>
        <w:pStyle w:val="a"/>
        <w:rPr>
          <w:rFonts w:hint="cs"/>
          <w:caps/>
          <w:rtl/>
        </w:rPr>
      </w:pPr>
    </w:p>
    <w:p w14:paraId="64AE822A"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מיכאל נודלמן:</w:t>
      </w:r>
    </w:p>
    <w:p w14:paraId="15C47D85" w14:textId="77777777" w:rsidR="00000000" w:rsidRDefault="009F4636">
      <w:pPr>
        <w:pStyle w:val="a"/>
        <w:rPr>
          <w:rFonts w:hint="cs"/>
          <w:caps/>
          <w:rtl/>
        </w:rPr>
      </w:pPr>
    </w:p>
    <w:p w14:paraId="2E101F40" w14:textId="77777777" w:rsidR="00000000" w:rsidRDefault="009F4636">
      <w:pPr>
        <w:pStyle w:val="a"/>
        <w:rPr>
          <w:rFonts w:hint="cs"/>
          <w:caps/>
          <w:rtl/>
        </w:rPr>
      </w:pPr>
      <w:r>
        <w:rPr>
          <w:rFonts w:hint="cs"/>
          <w:caps/>
          <w:rtl/>
        </w:rPr>
        <w:t xml:space="preserve">חברי הכנסת, בעד </w:t>
      </w:r>
      <w:r>
        <w:rPr>
          <w:caps/>
          <w:rtl/>
        </w:rPr>
        <w:t>–</w:t>
      </w:r>
      <w:r>
        <w:rPr>
          <w:rFonts w:hint="cs"/>
          <w:caps/>
          <w:rtl/>
        </w:rPr>
        <w:t xml:space="preserve"> מליאה. נגד </w:t>
      </w:r>
      <w:r>
        <w:rPr>
          <w:caps/>
          <w:rtl/>
        </w:rPr>
        <w:t>–</w:t>
      </w:r>
      <w:r>
        <w:rPr>
          <w:rFonts w:hint="cs"/>
          <w:caps/>
          <w:rtl/>
        </w:rPr>
        <w:t xml:space="preserve"> להסיר. נא להצביע. </w:t>
      </w:r>
    </w:p>
    <w:p w14:paraId="3B8B9C1D" w14:textId="77777777" w:rsidR="00000000" w:rsidRDefault="009F4636">
      <w:pPr>
        <w:pStyle w:val="a"/>
        <w:rPr>
          <w:rFonts w:hint="cs"/>
          <w:caps/>
          <w:rtl/>
        </w:rPr>
      </w:pPr>
    </w:p>
    <w:p w14:paraId="75F0D169" w14:textId="77777777" w:rsidR="00000000" w:rsidRDefault="009F4636">
      <w:pPr>
        <w:pStyle w:val="a7"/>
        <w:bidi/>
        <w:rPr>
          <w:b w:val="0"/>
          <w:bCs w:val="0"/>
          <w:caps/>
          <w:rtl/>
        </w:rPr>
      </w:pPr>
    </w:p>
    <w:p w14:paraId="329E90EC" w14:textId="77777777" w:rsidR="00000000" w:rsidRDefault="009F4636">
      <w:pPr>
        <w:pStyle w:val="a7"/>
        <w:bidi/>
        <w:rPr>
          <w:rFonts w:hint="cs"/>
          <w:b w:val="0"/>
          <w:bCs w:val="0"/>
          <w:caps/>
          <w:rtl/>
        </w:rPr>
      </w:pPr>
      <w:r>
        <w:rPr>
          <w:rFonts w:hint="cs"/>
          <w:b w:val="0"/>
          <w:bCs w:val="0"/>
          <w:caps/>
          <w:rtl/>
        </w:rPr>
        <w:t>הצבעה מס' 20</w:t>
      </w:r>
    </w:p>
    <w:p w14:paraId="082A773E" w14:textId="77777777" w:rsidR="00000000" w:rsidRDefault="009F4636">
      <w:pPr>
        <w:pStyle w:val="a"/>
        <w:jc w:val="center"/>
        <w:rPr>
          <w:rFonts w:hint="cs"/>
          <w:caps/>
          <w:rtl/>
        </w:rPr>
      </w:pPr>
    </w:p>
    <w:p w14:paraId="602D4044" w14:textId="77777777" w:rsidR="00000000" w:rsidRDefault="009F4636">
      <w:pPr>
        <w:pStyle w:val="a8"/>
        <w:bidi/>
        <w:rPr>
          <w:rFonts w:hint="cs"/>
          <w:caps/>
          <w:rtl/>
        </w:rPr>
      </w:pPr>
      <w:r>
        <w:rPr>
          <w:rFonts w:hint="cs"/>
          <w:caps/>
          <w:rtl/>
        </w:rPr>
        <w:t xml:space="preserve">בעד ההצעה לכלול את הנושא בסדר-היום </w:t>
      </w:r>
      <w:r>
        <w:rPr>
          <w:caps/>
          <w:rtl/>
        </w:rPr>
        <w:t>–</w:t>
      </w:r>
      <w:r>
        <w:rPr>
          <w:rFonts w:hint="cs"/>
          <w:caps/>
          <w:rtl/>
        </w:rPr>
        <w:t xml:space="preserve"> 12</w:t>
      </w:r>
    </w:p>
    <w:p w14:paraId="43075A21" w14:textId="77777777" w:rsidR="00000000" w:rsidRDefault="009F4636">
      <w:pPr>
        <w:pStyle w:val="a8"/>
        <w:bidi/>
        <w:rPr>
          <w:rFonts w:hint="cs"/>
          <w:caps/>
          <w:rtl/>
        </w:rPr>
      </w:pPr>
      <w:r>
        <w:rPr>
          <w:rFonts w:hint="cs"/>
          <w:caps/>
          <w:rtl/>
        </w:rPr>
        <w:t xml:space="preserve">נגד </w:t>
      </w:r>
      <w:r>
        <w:rPr>
          <w:caps/>
          <w:rtl/>
        </w:rPr>
        <w:t>–</w:t>
      </w:r>
      <w:r>
        <w:rPr>
          <w:rFonts w:hint="cs"/>
          <w:caps/>
          <w:rtl/>
        </w:rPr>
        <w:t xml:space="preserve"> 4</w:t>
      </w:r>
    </w:p>
    <w:p w14:paraId="0C196D46" w14:textId="77777777" w:rsidR="00000000" w:rsidRDefault="009F4636">
      <w:pPr>
        <w:pStyle w:val="a8"/>
        <w:bidi/>
        <w:rPr>
          <w:rFonts w:hint="cs"/>
          <w:caps/>
          <w:rtl/>
        </w:rPr>
      </w:pPr>
      <w:r>
        <w:rPr>
          <w:rFonts w:hint="cs"/>
          <w:caps/>
          <w:rtl/>
        </w:rPr>
        <w:t xml:space="preserve">נמנעים </w:t>
      </w:r>
      <w:r>
        <w:rPr>
          <w:caps/>
          <w:rtl/>
        </w:rPr>
        <w:t>–</w:t>
      </w:r>
      <w:r>
        <w:rPr>
          <w:rFonts w:hint="cs"/>
          <w:caps/>
          <w:rtl/>
        </w:rPr>
        <w:t xml:space="preserve"> אין</w:t>
      </w:r>
    </w:p>
    <w:p w14:paraId="4681BC45" w14:textId="77777777" w:rsidR="00000000" w:rsidRDefault="009F4636">
      <w:pPr>
        <w:pStyle w:val="a9"/>
        <w:bidi/>
        <w:rPr>
          <w:rFonts w:hint="cs"/>
          <w:caps/>
          <w:rtl/>
        </w:rPr>
      </w:pPr>
      <w:r>
        <w:rPr>
          <w:rFonts w:hint="cs"/>
          <w:caps/>
          <w:rtl/>
        </w:rPr>
        <w:t>ההצעה לכלול את הנושא בסדר</w:t>
      </w:r>
      <w:r>
        <w:rPr>
          <w:rFonts w:hint="cs"/>
          <w:caps/>
          <w:rtl/>
        </w:rPr>
        <w:t>-היום של הכנסת נתקבלה.</w:t>
      </w:r>
    </w:p>
    <w:p w14:paraId="7A20727D" w14:textId="77777777" w:rsidR="00000000" w:rsidRDefault="009F4636">
      <w:pPr>
        <w:pStyle w:val="a"/>
        <w:rPr>
          <w:rFonts w:hint="cs"/>
          <w:caps/>
          <w:rtl/>
        </w:rPr>
      </w:pPr>
      <w:r>
        <w:rPr>
          <w:rFonts w:hint="cs"/>
          <w:caps/>
          <w:rtl/>
        </w:rPr>
        <w:t xml:space="preserve"> </w:t>
      </w:r>
    </w:p>
    <w:p w14:paraId="49D513EE" w14:textId="77777777" w:rsidR="00000000" w:rsidRDefault="009F4636">
      <w:pPr>
        <w:pStyle w:val="ad"/>
        <w:rPr>
          <w:b w:val="0"/>
          <w:bCs w:val="0"/>
          <w:caps/>
          <w:u w:val="none"/>
          <w:rtl/>
        </w:rPr>
      </w:pPr>
      <w:r>
        <w:rPr>
          <w:b w:val="0"/>
          <w:bCs w:val="0"/>
          <w:caps/>
          <w:u w:val="none"/>
          <w:rtl/>
        </w:rPr>
        <w:t>היו"ר מיכאל נודלמן:</w:t>
      </w:r>
    </w:p>
    <w:p w14:paraId="0E6A684E" w14:textId="77777777" w:rsidR="00000000" w:rsidRDefault="009F4636">
      <w:pPr>
        <w:pStyle w:val="a"/>
        <w:rPr>
          <w:caps/>
          <w:rtl/>
        </w:rPr>
      </w:pPr>
    </w:p>
    <w:p w14:paraId="23303FD2" w14:textId="77777777" w:rsidR="00000000" w:rsidRDefault="009F4636">
      <w:pPr>
        <w:pStyle w:val="a"/>
        <w:rPr>
          <w:rFonts w:hint="cs"/>
          <w:caps/>
          <w:rtl/>
        </w:rPr>
      </w:pPr>
      <w:r>
        <w:rPr>
          <w:rFonts w:hint="cs"/>
          <w:caps/>
          <w:rtl/>
        </w:rPr>
        <w:t xml:space="preserve">רוב של 12 נגד ארבעה - אני קובע שהדיון יתקיים במליאה. </w:t>
      </w:r>
    </w:p>
    <w:p w14:paraId="0D0D19B5" w14:textId="77777777" w:rsidR="00000000" w:rsidRDefault="009F4636">
      <w:pPr>
        <w:pStyle w:val="Subject"/>
        <w:rPr>
          <w:rFonts w:hint="cs"/>
          <w:b w:val="0"/>
          <w:bCs w:val="0"/>
          <w:caps/>
          <w:u w:val="none"/>
          <w:rtl/>
        </w:rPr>
      </w:pPr>
    </w:p>
    <w:p w14:paraId="4A9FF3FE" w14:textId="77777777" w:rsidR="00000000" w:rsidRDefault="009F4636">
      <w:pPr>
        <w:pStyle w:val="a"/>
        <w:rPr>
          <w:rFonts w:hint="cs"/>
          <w:caps/>
          <w:rtl/>
        </w:rPr>
      </w:pPr>
    </w:p>
    <w:p w14:paraId="75603CCC" w14:textId="77777777" w:rsidR="00000000" w:rsidRDefault="009F4636">
      <w:pPr>
        <w:pStyle w:val="Subject"/>
        <w:rPr>
          <w:rFonts w:hint="cs"/>
          <w:b w:val="0"/>
          <w:bCs w:val="0"/>
          <w:caps/>
          <w:u w:val="none"/>
          <w:rtl/>
        </w:rPr>
      </w:pPr>
      <w:bookmarkStart w:id="305" w:name="_Toc45451408"/>
      <w:bookmarkStart w:id="306" w:name="_Toc45970131"/>
      <w:r>
        <w:rPr>
          <w:rFonts w:hint="cs"/>
          <w:b w:val="0"/>
          <w:bCs w:val="0"/>
          <w:caps/>
          <w:u w:val="none"/>
          <w:rtl/>
        </w:rPr>
        <w:t>הצעות לסדר-היום</w:t>
      </w:r>
      <w:bookmarkEnd w:id="305"/>
      <w:bookmarkEnd w:id="306"/>
    </w:p>
    <w:p w14:paraId="08096309" w14:textId="77777777" w:rsidR="00000000" w:rsidRDefault="009F4636">
      <w:pPr>
        <w:pStyle w:val="Subject"/>
        <w:rPr>
          <w:rFonts w:hint="cs"/>
          <w:b w:val="0"/>
          <w:bCs w:val="0"/>
          <w:caps/>
          <w:u w:val="none"/>
          <w:rtl/>
        </w:rPr>
      </w:pPr>
      <w:bookmarkStart w:id="307" w:name="_Toc45451409"/>
      <w:bookmarkStart w:id="308" w:name="_Toc45970132"/>
      <w:r>
        <w:rPr>
          <w:rFonts w:hint="cs"/>
          <w:b w:val="0"/>
          <w:bCs w:val="0"/>
          <w:caps/>
          <w:u w:val="none"/>
          <w:rtl/>
        </w:rPr>
        <w:t>הפיגוע בירושלים</w:t>
      </w:r>
      <w:bookmarkEnd w:id="307"/>
      <w:bookmarkEnd w:id="308"/>
    </w:p>
    <w:p w14:paraId="6B290CBC" w14:textId="77777777" w:rsidR="00000000" w:rsidRDefault="009F4636">
      <w:pPr>
        <w:pStyle w:val="a"/>
        <w:rPr>
          <w:rFonts w:hint="cs"/>
          <w:caps/>
          <w:rtl/>
        </w:rPr>
      </w:pPr>
    </w:p>
    <w:p w14:paraId="20DA788B" w14:textId="77777777" w:rsidR="00000000" w:rsidRDefault="009F4636">
      <w:pPr>
        <w:pStyle w:val="ad"/>
        <w:rPr>
          <w:b w:val="0"/>
          <w:bCs w:val="0"/>
          <w:caps/>
          <w:u w:val="none"/>
          <w:rtl/>
        </w:rPr>
      </w:pPr>
      <w:r>
        <w:rPr>
          <w:b w:val="0"/>
          <w:bCs w:val="0"/>
          <w:caps/>
          <w:u w:val="none"/>
          <w:rtl/>
        </w:rPr>
        <w:t>היו"ר מיכאל נודלמן:</w:t>
      </w:r>
    </w:p>
    <w:p w14:paraId="784F23DD" w14:textId="77777777" w:rsidR="00000000" w:rsidRDefault="009F4636">
      <w:pPr>
        <w:pStyle w:val="a"/>
        <w:rPr>
          <w:caps/>
          <w:rtl/>
        </w:rPr>
      </w:pPr>
    </w:p>
    <w:p w14:paraId="0F1FDE68" w14:textId="77777777" w:rsidR="00000000" w:rsidRDefault="009F4636">
      <w:pPr>
        <w:pStyle w:val="a"/>
        <w:rPr>
          <w:rFonts w:hint="cs"/>
          <w:caps/>
          <w:rtl/>
        </w:rPr>
      </w:pPr>
      <w:r>
        <w:rPr>
          <w:rFonts w:hint="cs"/>
          <w:caps/>
          <w:rtl/>
        </w:rPr>
        <w:t>אנחנו עוברים לנושא הבא: הצעות לסדר-היום מס' 654, 658, 675, 679, 682, 698, 701, 710 ו-723 בנושא: הפיג</w:t>
      </w:r>
      <w:r>
        <w:rPr>
          <w:rFonts w:hint="cs"/>
          <w:caps/>
          <w:rtl/>
        </w:rPr>
        <w:t xml:space="preserve">וע בירושלים. הדובר הראשון הוא חבר הכנסת שאול יהלום, בבקשה. </w:t>
      </w:r>
    </w:p>
    <w:p w14:paraId="54A3FED7" w14:textId="77777777" w:rsidR="00000000" w:rsidRDefault="009F4636">
      <w:pPr>
        <w:pStyle w:val="a"/>
        <w:rPr>
          <w:rFonts w:hint="cs"/>
          <w:caps/>
          <w:rtl/>
        </w:rPr>
      </w:pPr>
    </w:p>
    <w:p w14:paraId="32746DC0" w14:textId="77777777" w:rsidR="00000000" w:rsidRDefault="009F4636">
      <w:pPr>
        <w:pStyle w:val="Speaker"/>
        <w:rPr>
          <w:b w:val="0"/>
          <w:bCs w:val="0"/>
          <w:caps/>
          <w:u w:val="none"/>
          <w:rtl/>
        </w:rPr>
      </w:pPr>
      <w:bookmarkStart w:id="309" w:name="FS000000524T18_06_2003_15_25_39"/>
      <w:bookmarkStart w:id="310" w:name="_Toc45451410"/>
      <w:bookmarkStart w:id="311" w:name="_Toc45970133"/>
      <w:bookmarkEnd w:id="309"/>
      <w:r>
        <w:rPr>
          <w:rFonts w:hint="eastAsia"/>
          <w:b w:val="0"/>
          <w:bCs w:val="0"/>
          <w:caps/>
          <w:u w:val="none"/>
          <w:rtl/>
        </w:rPr>
        <w:t>שאול</w:t>
      </w:r>
      <w:r>
        <w:rPr>
          <w:b w:val="0"/>
          <w:bCs w:val="0"/>
          <w:caps/>
          <w:u w:val="none"/>
          <w:rtl/>
        </w:rPr>
        <w:t xml:space="preserve"> יהלום (מפד"ל):</w:t>
      </w:r>
      <w:bookmarkEnd w:id="310"/>
      <w:bookmarkEnd w:id="311"/>
    </w:p>
    <w:p w14:paraId="37A32AF4" w14:textId="77777777" w:rsidR="00000000" w:rsidRDefault="009F4636">
      <w:pPr>
        <w:pStyle w:val="a"/>
        <w:rPr>
          <w:rFonts w:hint="cs"/>
          <w:caps/>
          <w:rtl/>
        </w:rPr>
      </w:pPr>
    </w:p>
    <w:p w14:paraId="09B3A211" w14:textId="77777777" w:rsidR="00000000" w:rsidRDefault="009F4636">
      <w:pPr>
        <w:pStyle w:val="a"/>
        <w:rPr>
          <w:rFonts w:hint="cs"/>
          <w:caps/>
          <w:rtl/>
        </w:rPr>
      </w:pPr>
      <w:r>
        <w:rPr>
          <w:rFonts w:hint="cs"/>
          <w:caps/>
          <w:rtl/>
        </w:rPr>
        <w:t>אדוני היושב-ראש, חברי הכנסת, כאשר היה הפיגוע רב הנרצחים והפצועים בירושלים, הגשתי הצעה דחופה לסדר-היום יחד עם שאר חברי. והנה אנחנו עומדים היום במליאת הכנסת, כאשר לפנות בוקר נש</w:t>
      </w:r>
      <w:r>
        <w:rPr>
          <w:rFonts w:hint="cs"/>
          <w:caps/>
          <w:rtl/>
        </w:rPr>
        <w:t xml:space="preserve">פך דמה של ילדה קטנה, ילדה בת שבע, נועם ליבוביץ, השם ייקום דמה, ברצח שפל בארץ-ישראל. אחותה הילה, בת שלוש, פצועה קשה ונמצאת בבית-החולים בניתוחים, יחד עם שאר בני המשפחה, שחלקם נפצעו. </w:t>
      </w:r>
    </w:p>
    <w:p w14:paraId="4B5D2E55" w14:textId="77777777" w:rsidR="00000000" w:rsidRDefault="009F4636">
      <w:pPr>
        <w:pStyle w:val="a"/>
        <w:rPr>
          <w:rFonts w:hint="cs"/>
          <w:caps/>
          <w:rtl/>
        </w:rPr>
      </w:pPr>
    </w:p>
    <w:p w14:paraId="50C749A5" w14:textId="77777777" w:rsidR="00000000" w:rsidRDefault="009F4636">
      <w:pPr>
        <w:pStyle w:val="a"/>
        <w:rPr>
          <w:rFonts w:hint="cs"/>
          <w:caps/>
          <w:rtl/>
        </w:rPr>
      </w:pPr>
      <w:r>
        <w:rPr>
          <w:rFonts w:hint="cs"/>
          <w:caps/>
          <w:rtl/>
        </w:rPr>
        <w:t xml:space="preserve">אנחנו עומדים מול רצח ופציעה של ילדים קטנים ועינינו בוכיות. קודם כול, מכאן </w:t>
      </w:r>
      <w:r>
        <w:rPr>
          <w:rFonts w:hint="cs"/>
          <w:caps/>
          <w:rtl/>
        </w:rPr>
        <w:t xml:space="preserve">אנחנו מנחמים את המשפחה ומנחמים את כל משפחות הנפגעים בשבוע שעבר ובשבוע הזה ומי שנפגע עד היום, למעלה מ-900 נפגעים. </w:t>
      </w:r>
    </w:p>
    <w:p w14:paraId="086125D2" w14:textId="77777777" w:rsidR="00000000" w:rsidRDefault="009F4636">
      <w:pPr>
        <w:pStyle w:val="a"/>
        <w:rPr>
          <w:rFonts w:hint="cs"/>
          <w:caps/>
          <w:rtl/>
        </w:rPr>
      </w:pPr>
    </w:p>
    <w:p w14:paraId="11F4ABD4" w14:textId="77777777" w:rsidR="00000000" w:rsidRDefault="009F4636">
      <w:pPr>
        <w:pStyle w:val="a"/>
        <w:rPr>
          <w:rFonts w:hint="cs"/>
          <w:caps/>
          <w:rtl/>
        </w:rPr>
      </w:pPr>
      <w:r>
        <w:rPr>
          <w:rFonts w:hint="cs"/>
          <w:caps/>
          <w:rtl/>
        </w:rPr>
        <w:t>אנחנו מגיעים מכאן לכמה מסקנות. המסקנה הנובעת מלילה זה מראה איך המחבל חדר מאחורי חומה בגובה של שמונה מטרים. יש חומה במקום ההוא ולמרות הכול הוא</w:t>
      </w:r>
      <w:r>
        <w:rPr>
          <w:rFonts w:hint="cs"/>
          <w:caps/>
          <w:rtl/>
        </w:rPr>
        <w:t xml:space="preserve"> הגיע. מי שחושב שהוא יפתור את הבעיות עם הגדר, אינו אלא טועה. מחבלים מתוחכמים ימצאו את הדרך לעבור כל גדר. אם אנחנו לא נצא, נהרוג ונחסל את הטרוריסטים במקום חיותם, במקום שבו הם בונים ואוספים נשק, הם יחדרו ויעברו כל גדר. מעזה בזמן האחרון לא יוצאים ועוברים את ה</w:t>
      </w:r>
      <w:r>
        <w:rPr>
          <w:rFonts w:hint="cs"/>
          <w:caps/>
          <w:rtl/>
        </w:rPr>
        <w:t xml:space="preserve">גדר? גם שם עוברים את הגדרות. </w:t>
      </w:r>
    </w:p>
    <w:p w14:paraId="7270A2E1" w14:textId="77777777" w:rsidR="00000000" w:rsidRDefault="009F4636">
      <w:pPr>
        <w:pStyle w:val="a"/>
        <w:rPr>
          <w:rFonts w:hint="cs"/>
          <w:caps/>
          <w:rtl/>
        </w:rPr>
      </w:pPr>
    </w:p>
    <w:p w14:paraId="66257AC9" w14:textId="77777777" w:rsidR="00000000" w:rsidRDefault="009F4636">
      <w:pPr>
        <w:pStyle w:val="a"/>
        <w:rPr>
          <w:rFonts w:hint="cs"/>
          <w:caps/>
          <w:rtl/>
        </w:rPr>
      </w:pPr>
      <w:r>
        <w:rPr>
          <w:rFonts w:hint="cs"/>
          <w:caps/>
          <w:rtl/>
        </w:rPr>
        <w:t xml:space="preserve">השלמנו עם הגדר, אף שיש גישות לכאן ולכאן ויש ספק ביעילותה. בכל הכספים שאנחנו מצמצמים היום בתחום הרווחה ובתחום החינוך </w:t>
      </w:r>
      <w:r>
        <w:rPr>
          <w:caps/>
          <w:rtl/>
        </w:rPr>
        <w:t>–</w:t>
      </w:r>
      <w:r>
        <w:rPr>
          <w:rFonts w:hint="cs"/>
          <w:caps/>
          <w:rtl/>
        </w:rPr>
        <w:t xml:space="preserve"> נמצאת כאן שרת החינוך </w:t>
      </w:r>
      <w:r>
        <w:rPr>
          <w:caps/>
          <w:rtl/>
        </w:rPr>
        <w:t>–</w:t>
      </w:r>
      <w:r>
        <w:rPr>
          <w:rFonts w:hint="cs"/>
          <w:caps/>
          <w:rtl/>
        </w:rPr>
        <w:t xml:space="preserve"> היינו יכולים להיות הרבה יותר רחבי לב אם לא היתה הוצאה על הגדר. הגדר מפלה בין דם לדם,</w:t>
      </w:r>
      <w:r>
        <w:rPr>
          <w:rFonts w:hint="cs"/>
          <w:caps/>
          <w:rtl/>
        </w:rPr>
        <w:t xml:space="preserve"> אבל מילא, נעשית גדר. מי שסומך עליה מביא לפיגועי טרור כפי שהיו הלילה. לכן המסקנה הראשונה היא, שאסור להשאיר טרוריסט במקום חיותו. </w:t>
      </w:r>
    </w:p>
    <w:p w14:paraId="46E46456" w14:textId="77777777" w:rsidR="00000000" w:rsidRDefault="009F4636">
      <w:pPr>
        <w:pStyle w:val="a"/>
        <w:rPr>
          <w:rFonts w:hint="cs"/>
          <w:caps/>
          <w:rtl/>
        </w:rPr>
      </w:pPr>
    </w:p>
    <w:p w14:paraId="42E9FFA0" w14:textId="77777777" w:rsidR="00000000" w:rsidRDefault="009F4636">
      <w:pPr>
        <w:pStyle w:val="a"/>
        <w:rPr>
          <w:caps/>
          <w:rtl/>
        </w:rPr>
      </w:pPr>
      <w:r>
        <w:rPr>
          <w:rFonts w:hint="cs"/>
          <w:caps/>
          <w:rtl/>
        </w:rPr>
        <w:t>המסקנה השנייה, אדוני היושב-ראש. יש מי שחושב שהפלסטינים החליפו את עורם, יש מי שסומך על אבו-מאזן זה ועל דחלאן זה, על ברגותי שישו</w:t>
      </w:r>
      <w:r>
        <w:rPr>
          <w:rFonts w:hint="cs"/>
          <w:caps/>
          <w:rtl/>
        </w:rPr>
        <w:t xml:space="preserve">חרר </w:t>
      </w:r>
      <w:r>
        <w:rPr>
          <w:caps/>
          <w:rtl/>
        </w:rPr>
        <w:t>–</w:t>
      </w:r>
      <w:r>
        <w:rPr>
          <w:rFonts w:hint="cs"/>
          <w:caps/>
          <w:rtl/>
        </w:rPr>
        <w:t xml:space="preserve"> אני מקווה שלממשלת ישראל יהיה כל השכל לא לחשוב אפילו על שחרורו </w:t>
      </w:r>
      <w:r>
        <w:rPr>
          <w:caps/>
          <w:rtl/>
        </w:rPr>
        <w:t>–</w:t>
      </w:r>
      <w:r>
        <w:rPr>
          <w:rFonts w:hint="cs"/>
          <w:caps/>
          <w:rtl/>
        </w:rPr>
        <w:t xml:space="preserve"> או על מנהיג זה או אחר שכל חשיבתו טקטית. הם אומרים: כדאי לנו בשלב ראשון להרוויח שטחים, בשלב ראשון נשק, בשלב ראשון, דעת הקהל העולמית -  אם נוכיח שאנחנו לא פוגעים - אבל הכול מוכן. </w:t>
      </w:r>
    </w:p>
    <w:p w14:paraId="26006270" w14:textId="77777777" w:rsidR="00000000" w:rsidRDefault="009F4636">
      <w:pPr>
        <w:pStyle w:val="a"/>
        <w:rPr>
          <w:caps/>
          <w:rtl/>
        </w:rPr>
      </w:pPr>
    </w:p>
    <w:p w14:paraId="77CD16D6" w14:textId="77777777" w:rsidR="00000000" w:rsidRDefault="009F4636">
      <w:pPr>
        <w:pStyle w:val="a"/>
        <w:rPr>
          <w:rFonts w:hint="cs"/>
          <w:caps/>
          <w:rtl/>
        </w:rPr>
      </w:pPr>
      <w:r>
        <w:rPr>
          <w:rFonts w:hint="cs"/>
          <w:caps/>
          <w:rtl/>
        </w:rPr>
        <w:t>אם לא נ</w:t>
      </w:r>
      <w:r>
        <w:rPr>
          <w:rFonts w:hint="cs"/>
          <w:caps/>
          <w:rtl/>
        </w:rPr>
        <w:t xml:space="preserve">פנה את כל יהודה ושומרון ועזה, אם לא נחצה את ירושלים, אם לא נסכים לזכות השיבה - הם לא יקבלו שלום-אמת. אותם חיי אדם לא מעניינים. כבוד האדם לא מעניין אותם. הראיה </w:t>
      </w:r>
      <w:r>
        <w:rPr>
          <w:caps/>
          <w:rtl/>
        </w:rPr>
        <w:t>–</w:t>
      </w:r>
      <w:r>
        <w:rPr>
          <w:rFonts w:hint="cs"/>
          <w:caps/>
          <w:rtl/>
        </w:rPr>
        <w:t xml:space="preserve"> הירדנים שלטו ביהודה ושומרון ממלחמת השחרור ועד 1967. האם הם שיקמו ולו פליט אחד? האם הם עזרו לערב</w:t>
      </w:r>
      <w:r>
        <w:rPr>
          <w:rFonts w:hint="cs"/>
          <w:caps/>
          <w:rtl/>
        </w:rPr>
        <w:t xml:space="preserve">י אחד למצוא מגורי קבע? ודאי שלא. הם ישאירו את כל הפליטים - כמו ההסתה שספריהם מלאים בה, שאומרת: ארץ-ישראל בשבילנו, פלסטין הערבית בשבילנו, והיא כוללת את נצרת, את עכו, את רמלה ואת כל שטחי ארץ-ישראל. </w:t>
      </w:r>
    </w:p>
    <w:p w14:paraId="11F1F9C5" w14:textId="77777777" w:rsidR="00000000" w:rsidRDefault="009F4636">
      <w:pPr>
        <w:pStyle w:val="a"/>
        <w:rPr>
          <w:rFonts w:hint="cs"/>
          <w:caps/>
          <w:rtl/>
        </w:rPr>
      </w:pPr>
    </w:p>
    <w:p w14:paraId="0B07AEF2" w14:textId="77777777" w:rsidR="00000000" w:rsidRDefault="009F4636">
      <w:pPr>
        <w:pStyle w:val="a"/>
        <w:rPr>
          <w:rFonts w:hint="cs"/>
          <w:caps/>
          <w:rtl/>
        </w:rPr>
      </w:pPr>
      <w:r>
        <w:rPr>
          <w:rFonts w:hint="cs"/>
          <w:caps/>
          <w:rtl/>
        </w:rPr>
        <w:t>לכן, אדוני היושב-ראש, יחד עם הכאב והזעם, ויחד עם מילותיו ש</w:t>
      </w:r>
      <w:r>
        <w:rPr>
          <w:rFonts w:hint="cs"/>
          <w:caps/>
          <w:rtl/>
        </w:rPr>
        <w:t xml:space="preserve">ל משוררנו הלאומי חיים נחמן ביאליק, שאומרות כי נקמת דם ילד קטן חייבת להיות נקמה, אני קורא מכאן לממשלה ולצה"ל לנקום, לנקום באמצעים ממלכתיים את נקמת מה שקרה הלילה ומה שקרה בהמשך הטרור; לא לאבד את המומנטום ואת התנופה, ועם זאת לדעת שנגזר עלינו בשנים האלה לעסוק </w:t>
      </w:r>
      <w:r>
        <w:rPr>
          <w:rFonts w:hint="cs"/>
          <w:caps/>
          <w:rtl/>
        </w:rPr>
        <w:t xml:space="preserve">במיגור הטרור באמצעים צבאיים. כאשר נמגר אותו, ובאמת יישארו רק אלה שמוכנים לשלום, אז יבוא השלום האמיתי. </w:t>
      </w:r>
    </w:p>
    <w:p w14:paraId="40CF2C1E" w14:textId="77777777" w:rsidR="00000000" w:rsidRDefault="009F4636">
      <w:pPr>
        <w:pStyle w:val="a"/>
        <w:rPr>
          <w:rFonts w:hint="cs"/>
          <w:caps/>
          <w:rtl/>
        </w:rPr>
      </w:pPr>
    </w:p>
    <w:p w14:paraId="66DC4932" w14:textId="77777777" w:rsidR="00000000" w:rsidRDefault="009F4636">
      <w:pPr>
        <w:pStyle w:val="ac"/>
        <w:rPr>
          <w:b w:val="0"/>
          <w:bCs w:val="0"/>
          <w:caps/>
          <w:u w:val="none"/>
          <w:rtl/>
        </w:rPr>
      </w:pPr>
      <w:r>
        <w:rPr>
          <w:rFonts w:hint="eastAsia"/>
          <w:b w:val="0"/>
          <w:bCs w:val="0"/>
          <w:caps/>
          <w:u w:val="none"/>
          <w:rtl/>
        </w:rPr>
        <w:t>אופיר</w:t>
      </w:r>
      <w:r>
        <w:rPr>
          <w:b w:val="0"/>
          <w:bCs w:val="0"/>
          <w:caps/>
          <w:u w:val="none"/>
          <w:rtl/>
        </w:rPr>
        <w:t xml:space="preserve"> פינס-פז (העבודה-מימד):</w:t>
      </w:r>
    </w:p>
    <w:p w14:paraId="2BF0FC40" w14:textId="77777777" w:rsidR="00000000" w:rsidRDefault="009F4636">
      <w:pPr>
        <w:pStyle w:val="a"/>
        <w:rPr>
          <w:rFonts w:hint="cs"/>
          <w:caps/>
          <w:rtl/>
        </w:rPr>
      </w:pPr>
    </w:p>
    <w:p w14:paraId="5709EB1B" w14:textId="77777777" w:rsidR="00000000" w:rsidRDefault="009F4636">
      <w:pPr>
        <w:pStyle w:val="a"/>
        <w:rPr>
          <w:rFonts w:hint="cs"/>
          <w:caps/>
          <w:rtl/>
        </w:rPr>
      </w:pPr>
      <w:r>
        <w:rPr>
          <w:rFonts w:hint="cs"/>
          <w:caps/>
          <w:rtl/>
        </w:rPr>
        <w:t xml:space="preserve">בעזרת השם. </w:t>
      </w:r>
    </w:p>
    <w:p w14:paraId="328D4C11" w14:textId="77777777" w:rsidR="00000000" w:rsidRDefault="009F4636">
      <w:pPr>
        <w:pStyle w:val="a"/>
        <w:rPr>
          <w:rFonts w:hint="cs"/>
          <w:caps/>
          <w:rtl/>
        </w:rPr>
      </w:pPr>
    </w:p>
    <w:p w14:paraId="71ABF92C" w14:textId="77777777" w:rsidR="00000000" w:rsidRDefault="009F4636">
      <w:pPr>
        <w:pStyle w:val="SpeakerCon"/>
        <w:rPr>
          <w:b w:val="0"/>
          <w:bCs w:val="0"/>
          <w:caps/>
          <w:u w:val="none"/>
          <w:rtl/>
        </w:rPr>
      </w:pPr>
      <w:bookmarkStart w:id="312" w:name="FS000000524T18_06_2003_15_36_56C"/>
      <w:bookmarkEnd w:id="312"/>
      <w:r>
        <w:rPr>
          <w:rFonts w:hint="eastAsia"/>
          <w:b w:val="0"/>
          <w:bCs w:val="0"/>
          <w:caps/>
          <w:u w:val="none"/>
          <w:rtl/>
        </w:rPr>
        <w:t>שאול</w:t>
      </w:r>
      <w:r>
        <w:rPr>
          <w:b w:val="0"/>
          <w:bCs w:val="0"/>
          <w:caps/>
          <w:u w:val="none"/>
          <w:rtl/>
        </w:rPr>
        <w:t xml:space="preserve"> יהלום (מפד"ל):</w:t>
      </w:r>
    </w:p>
    <w:p w14:paraId="6D82F462" w14:textId="77777777" w:rsidR="00000000" w:rsidRDefault="009F4636">
      <w:pPr>
        <w:pStyle w:val="a"/>
        <w:rPr>
          <w:rFonts w:hint="cs"/>
          <w:caps/>
          <w:rtl/>
        </w:rPr>
      </w:pPr>
    </w:p>
    <w:p w14:paraId="53E646EA" w14:textId="77777777" w:rsidR="00000000" w:rsidRDefault="009F4636">
      <w:pPr>
        <w:pStyle w:val="a"/>
        <w:rPr>
          <w:rFonts w:hint="cs"/>
          <w:caps/>
          <w:rtl/>
        </w:rPr>
      </w:pPr>
      <w:r>
        <w:rPr>
          <w:rFonts w:hint="cs"/>
          <w:caps/>
          <w:rtl/>
        </w:rPr>
        <w:t xml:space="preserve">נשמח, בעזרת השם, שיהיה שלום, אדוני מזכ"ל מפלגת העבודה, גם במפלגת העבודה וגם בינינו לבין </w:t>
      </w:r>
      <w:r>
        <w:rPr>
          <w:rFonts w:hint="cs"/>
          <w:caps/>
          <w:rtl/>
        </w:rPr>
        <w:t xml:space="preserve">הערבים, ובאמת נזכה לכרות ברית שלום בגבולות בטוחים, ללא גדרות וללא חומות; שנחיה כפי שחלמנו לחיות לפני שהגענו למסכת הטרור הזאת. תודה רבה. </w:t>
      </w:r>
    </w:p>
    <w:p w14:paraId="443B6DD4" w14:textId="77777777" w:rsidR="00000000" w:rsidRDefault="009F4636">
      <w:pPr>
        <w:pStyle w:val="a"/>
        <w:rPr>
          <w:rFonts w:hint="cs"/>
          <w:caps/>
          <w:rtl/>
        </w:rPr>
      </w:pPr>
    </w:p>
    <w:p w14:paraId="36F12A4B" w14:textId="77777777" w:rsidR="00000000" w:rsidRDefault="009F4636">
      <w:pPr>
        <w:pStyle w:val="ad"/>
        <w:rPr>
          <w:b w:val="0"/>
          <w:bCs w:val="0"/>
          <w:caps/>
          <w:u w:val="none"/>
          <w:rtl/>
        </w:rPr>
      </w:pPr>
      <w:r>
        <w:rPr>
          <w:b w:val="0"/>
          <w:bCs w:val="0"/>
          <w:caps/>
          <w:u w:val="none"/>
          <w:rtl/>
        </w:rPr>
        <w:t>היו"ר מיכאל נודלמן:</w:t>
      </w:r>
    </w:p>
    <w:p w14:paraId="5CF055A3" w14:textId="77777777" w:rsidR="00000000" w:rsidRDefault="009F4636">
      <w:pPr>
        <w:pStyle w:val="a"/>
        <w:rPr>
          <w:caps/>
          <w:rtl/>
        </w:rPr>
      </w:pPr>
    </w:p>
    <w:p w14:paraId="0B12389E" w14:textId="77777777" w:rsidR="00000000" w:rsidRDefault="009F4636">
      <w:pPr>
        <w:pStyle w:val="a"/>
        <w:rPr>
          <w:rFonts w:hint="cs"/>
          <w:caps/>
          <w:rtl/>
        </w:rPr>
      </w:pPr>
      <w:r>
        <w:rPr>
          <w:rFonts w:hint="cs"/>
          <w:caps/>
          <w:rtl/>
        </w:rPr>
        <w:t xml:space="preserve">תודה רבה. חבר הכנסת טלב אלסאנע, אחריו - חבר הכנסת אחמד טיבי, ואחריו - חבר הכנסת אופיר פינס-פז. </w:t>
      </w:r>
    </w:p>
    <w:p w14:paraId="5512B62D" w14:textId="77777777" w:rsidR="00000000" w:rsidRDefault="009F4636">
      <w:pPr>
        <w:pStyle w:val="a"/>
        <w:rPr>
          <w:rFonts w:hint="cs"/>
          <w:caps/>
          <w:rtl/>
        </w:rPr>
      </w:pPr>
    </w:p>
    <w:p w14:paraId="49E3BFB4" w14:textId="77777777" w:rsidR="00000000" w:rsidRDefault="009F4636">
      <w:pPr>
        <w:pStyle w:val="Speaker"/>
        <w:rPr>
          <w:b w:val="0"/>
          <w:bCs w:val="0"/>
          <w:caps/>
          <w:u w:val="none"/>
          <w:rtl/>
        </w:rPr>
      </w:pPr>
      <w:bookmarkStart w:id="313" w:name="FS000000549T18_06_2003_15_07_48"/>
      <w:bookmarkStart w:id="314" w:name="_Toc45451411"/>
      <w:bookmarkStart w:id="315" w:name="_Toc45970134"/>
      <w:bookmarkEnd w:id="313"/>
      <w:r>
        <w:rPr>
          <w:rFonts w:hint="eastAsia"/>
          <w:b w:val="0"/>
          <w:bCs w:val="0"/>
          <w:caps/>
          <w:u w:val="none"/>
          <w:rtl/>
        </w:rPr>
        <w:t>טלב</w:t>
      </w:r>
      <w:r>
        <w:rPr>
          <w:b w:val="0"/>
          <w:bCs w:val="0"/>
          <w:caps/>
          <w:u w:val="none"/>
          <w:rtl/>
        </w:rPr>
        <w:t xml:space="preserve"> אלסאנע (רע"ם):</w:t>
      </w:r>
      <w:bookmarkEnd w:id="314"/>
      <w:bookmarkEnd w:id="315"/>
    </w:p>
    <w:p w14:paraId="413E30AF" w14:textId="77777777" w:rsidR="00000000" w:rsidRDefault="009F4636">
      <w:pPr>
        <w:pStyle w:val="a"/>
        <w:rPr>
          <w:rFonts w:hint="cs"/>
          <w:caps/>
          <w:rtl/>
        </w:rPr>
      </w:pPr>
    </w:p>
    <w:p w14:paraId="09DE90AE" w14:textId="77777777" w:rsidR="00000000" w:rsidRDefault="009F4636">
      <w:pPr>
        <w:pStyle w:val="a"/>
        <w:rPr>
          <w:rFonts w:hint="cs"/>
          <w:caps/>
          <w:rtl/>
        </w:rPr>
      </w:pPr>
      <w:r>
        <w:rPr>
          <w:rFonts w:hint="cs"/>
          <w:caps/>
          <w:rtl/>
        </w:rPr>
        <w:t xml:space="preserve">אדוני היושב-ראש, חברי הכנסת,  לפני שנתיים, כשנבחר ראש הממשלה אריאל שרון, הוא הבטיח להביא ביטחון ולסיים את האינתיפאדה בתוך מאה ימים. חלפו מאז שנתיים, הוא השתמש בכל האמצעים שעומדים לרשותה של מדינת ישראל כמעצמת-על </w:t>
      </w:r>
      <w:r>
        <w:rPr>
          <w:caps/>
          <w:rtl/>
        </w:rPr>
        <w:t>–</w:t>
      </w:r>
      <w:r>
        <w:rPr>
          <w:rFonts w:hint="cs"/>
          <w:caps/>
          <w:rtl/>
        </w:rPr>
        <w:t xml:space="preserve"> טנקים, מטוסים, מסוקים, </w:t>
      </w:r>
      <w:r>
        <w:rPr>
          <w:rFonts w:hint="cs"/>
          <w:caps/>
          <w:rtl/>
        </w:rPr>
        <w:t xml:space="preserve">סיכולים ממוקדים, סגרים וכתרים, וכל האמצעים שאפשר להעלות על הדעת -  ומה התוצאה? שום דבר לא השתנה. מה המסקנה? שהמדיניות הזאת נכשלה. </w:t>
      </w:r>
    </w:p>
    <w:p w14:paraId="3A61144A" w14:textId="77777777" w:rsidR="00000000" w:rsidRDefault="009F4636">
      <w:pPr>
        <w:pStyle w:val="a"/>
        <w:rPr>
          <w:rFonts w:hint="cs"/>
          <w:caps/>
          <w:rtl/>
        </w:rPr>
      </w:pPr>
    </w:p>
    <w:p w14:paraId="395433C0" w14:textId="77777777" w:rsidR="00000000" w:rsidRDefault="009F4636">
      <w:pPr>
        <w:pStyle w:val="a"/>
        <w:rPr>
          <w:rFonts w:hint="cs"/>
          <w:caps/>
          <w:rtl/>
        </w:rPr>
      </w:pPr>
      <w:r>
        <w:rPr>
          <w:rFonts w:hint="cs"/>
          <w:caps/>
          <w:rtl/>
        </w:rPr>
        <w:t xml:space="preserve">אי-אפשר להילחם נגד שאיפתו של עם לעצמאות ולחירות באמצעות מסוקים וטנקים. באמצעות מטוסים ומסוקים אפשר להרוג אנשים, אבל אי-אפשר </w:t>
      </w:r>
      <w:r>
        <w:rPr>
          <w:rFonts w:hint="cs"/>
          <w:caps/>
          <w:rtl/>
        </w:rPr>
        <w:t xml:space="preserve">להרוג שאיפה של עם לעצמאות ולחירות. האם ניתן לומר שכאשר הארגונים היהודיים נאבקו נגד המנדט הבריטי, כל מה שעשו היה בגדר טרור? האם ניתן לומר שמה שעשו בארצות-הברית בתקופת ג'ורג' וושינגטון  נגד הקולוניאליזם האנגלי היה בגדר טרור?   </w:t>
      </w:r>
    </w:p>
    <w:p w14:paraId="6E52108F" w14:textId="77777777" w:rsidR="00000000" w:rsidRDefault="009F4636">
      <w:pPr>
        <w:pStyle w:val="a"/>
        <w:rPr>
          <w:rFonts w:hint="cs"/>
          <w:caps/>
          <w:rtl/>
        </w:rPr>
      </w:pPr>
    </w:p>
    <w:p w14:paraId="5D52268C" w14:textId="77777777" w:rsidR="00000000" w:rsidRDefault="009F4636">
      <w:pPr>
        <w:pStyle w:val="a"/>
        <w:rPr>
          <w:rFonts w:hint="cs"/>
          <w:caps/>
          <w:rtl/>
        </w:rPr>
      </w:pPr>
      <w:r>
        <w:rPr>
          <w:rFonts w:hint="cs"/>
          <w:caps/>
          <w:rtl/>
        </w:rPr>
        <w:t>מצד שני, צריך לעשות הבחנה מוח</w:t>
      </w:r>
      <w:r>
        <w:rPr>
          <w:rFonts w:hint="cs"/>
          <w:caps/>
          <w:rtl/>
        </w:rPr>
        <w:t xml:space="preserve">לטת לגבי עניין הפגיעה באזרחים. פגיעה באזרחים היא מעשה של טרור. אני קורא לפלסטינים להפסיק כל פגיעה באזרחים, אפילו במסגרת המאבק שלהם לעצמאות, לחירות ולסיום הכיבוש הישראלי. הפגיעה הזאת באזרחים משרתת את המתנחלים, משרתת את הקיצוניים, משרתת את הימניים. זה גם לא </w:t>
      </w:r>
      <w:r>
        <w:rPr>
          <w:rFonts w:hint="cs"/>
          <w:caps/>
          <w:rtl/>
        </w:rPr>
        <w:t xml:space="preserve">מוסרי ליטול חייו של אדם חף מפשע ללא סיבה, ללא שום עילה. </w:t>
      </w:r>
    </w:p>
    <w:p w14:paraId="339DB894" w14:textId="77777777" w:rsidR="00000000" w:rsidRDefault="009F4636">
      <w:pPr>
        <w:pStyle w:val="a"/>
        <w:rPr>
          <w:rFonts w:hint="cs"/>
          <w:caps/>
          <w:rtl/>
        </w:rPr>
      </w:pPr>
    </w:p>
    <w:p w14:paraId="44BED8F0" w14:textId="77777777" w:rsidR="00000000" w:rsidRDefault="009F4636">
      <w:pPr>
        <w:pStyle w:val="a"/>
        <w:rPr>
          <w:rFonts w:hint="cs"/>
          <w:caps/>
          <w:rtl/>
        </w:rPr>
      </w:pPr>
      <w:r>
        <w:rPr>
          <w:rFonts w:hint="cs"/>
          <w:caps/>
          <w:rtl/>
        </w:rPr>
        <w:t>אני אומר זאת כמו שאנחנו קוראים לממשלת ישראל להפסיק להרוג ילדים פלסטינים, כפי שנעשה רק בשבוע שעבר, תחת התירוץ של ניסיון החיסול של רנתיסי. ניסיון החיסול הוא מעשה מוזר, תמוה, נפשע. שלושה ימים אחרי פסגת</w:t>
      </w:r>
      <w:r>
        <w:rPr>
          <w:rFonts w:hint="cs"/>
          <w:caps/>
          <w:rtl/>
        </w:rPr>
        <w:t xml:space="preserve"> עקבה, אחרי שיש ממשלה חדשה, אחרי המשא-ומתן על "הודנה", נזכרים שיש רנתיסי ומנסים לחסל אותו?  ומה עושים? מחסלים שלושה אנשים </w:t>
      </w:r>
      <w:r>
        <w:rPr>
          <w:caps/>
          <w:rtl/>
        </w:rPr>
        <w:t>–</w:t>
      </w:r>
      <w:r>
        <w:rPr>
          <w:rFonts w:hint="cs"/>
          <w:caps/>
          <w:rtl/>
        </w:rPr>
        <w:t xml:space="preserve"> אם ובתה ועוד עובר אורח, ו-30 עוברי אורח נפצעים. מה הם פשעו? מה הם חטאו? כששולחים מסוק "אפאצ'י" לחסל את יאסר טאהא, ומחסלים את אשתו וש</w:t>
      </w:r>
      <w:r>
        <w:rPr>
          <w:rFonts w:hint="cs"/>
          <w:caps/>
          <w:rtl/>
        </w:rPr>
        <w:t>תי בנותיו, האם זה מוסיף ביטחון למדינת ישראל? האם זה תורם לביטחונה, או שזה מדרבן ויוצר עילה להמשך שפיכות הדמים?</w:t>
      </w:r>
    </w:p>
    <w:p w14:paraId="68953A7D" w14:textId="77777777" w:rsidR="00000000" w:rsidRDefault="009F4636">
      <w:pPr>
        <w:pStyle w:val="a"/>
        <w:rPr>
          <w:rFonts w:hint="cs"/>
          <w:caps/>
          <w:rtl/>
        </w:rPr>
      </w:pPr>
    </w:p>
    <w:p w14:paraId="3FF1BC4E" w14:textId="77777777" w:rsidR="00000000" w:rsidRDefault="009F4636">
      <w:pPr>
        <w:pStyle w:val="a"/>
        <w:rPr>
          <w:rFonts w:hint="cs"/>
          <w:caps/>
          <w:rtl/>
        </w:rPr>
      </w:pPr>
      <w:r>
        <w:rPr>
          <w:rFonts w:hint="cs"/>
          <w:caps/>
          <w:rtl/>
        </w:rPr>
        <w:t>רבותי, אין ביטחון עם הכיבוש. לא יהיה דבר כזה שיש ביטחון ויש כיבוש. הביטחון האמיתי של מדינת ישראל זה השלום. השלום האמיתי משמעו סיום הכיבוש. ככל ש</w:t>
      </w:r>
      <w:r>
        <w:rPr>
          <w:rFonts w:hint="cs"/>
          <w:caps/>
          <w:rtl/>
        </w:rPr>
        <w:t xml:space="preserve">נזדרז לסיים את הכיבוש, כך יבוא הביטחון יותר מהר. אי-אפשר לעשות הפרדה והבחנה בין ביטחון, מצד אחד, לשלום, מצד שני. לא יכול להיות שנדרוש היום לקטוף את הפירות של השלום כל עוד אנחנו שולטים בעם אחר, כובשים אותו ומדכאים אותו. </w:t>
      </w:r>
    </w:p>
    <w:p w14:paraId="37D1CF95" w14:textId="77777777" w:rsidR="00000000" w:rsidRDefault="009F4636">
      <w:pPr>
        <w:pStyle w:val="a"/>
        <w:rPr>
          <w:rFonts w:hint="cs"/>
          <w:caps/>
          <w:rtl/>
        </w:rPr>
      </w:pPr>
    </w:p>
    <w:p w14:paraId="07155967" w14:textId="77777777" w:rsidR="00000000" w:rsidRDefault="009F4636">
      <w:pPr>
        <w:pStyle w:val="a"/>
        <w:rPr>
          <w:rFonts w:hint="cs"/>
          <w:caps/>
          <w:rtl/>
        </w:rPr>
      </w:pPr>
      <w:r>
        <w:rPr>
          <w:rFonts w:hint="cs"/>
          <w:caps/>
          <w:rtl/>
        </w:rPr>
        <w:t xml:space="preserve">לדעתי, מי ששופך היום את הדם, זה מי </w:t>
      </w:r>
      <w:r>
        <w:rPr>
          <w:rFonts w:hint="cs"/>
          <w:caps/>
          <w:rtl/>
        </w:rPr>
        <w:t>שרוצה להנציח את הכיבוש, ויוצר את העילה להמשך שפיכות הדמים באזורנו. את המסקנה הזאת ניתן ללמוד ממה שהיה בלבנון. כל עוד היתה שם נוכחות של צה"ל, היתה המלחמה. הסתיימה הנוכחות של צה"ל, הסתיימה המלחמה. ברגע שמסיימים את הכיבוש, לדעתי, יסתיימו המלחמות, ושני העמים י</w:t>
      </w:r>
      <w:r>
        <w:rPr>
          <w:rFonts w:hint="cs"/>
          <w:caps/>
          <w:rtl/>
        </w:rPr>
        <w:t xml:space="preserve">וכלו לחיות בעתיד כמו שחיו בעבר, בדו-קיום, בשלום, לרווחת האוכלוסיות בשני העמים. תודה רבה. </w:t>
      </w:r>
    </w:p>
    <w:p w14:paraId="591388D4" w14:textId="77777777" w:rsidR="00000000" w:rsidRDefault="009F4636">
      <w:pPr>
        <w:pStyle w:val="a"/>
        <w:rPr>
          <w:rFonts w:hint="cs"/>
          <w:caps/>
          <w:rtl/>
        </w:rPr>
      </w:pPr>
    </w:p>
    <w:p w14:paraId="5D7500A2" w14:textId="77777777" w:rsidR="00000000" w:rsidRDefault="009F4636">
      <w:pPr>
        <w:pStyle w:val="ad"/>
        <w:rPr>
          <w:b w:val="0"/>
          <w:bCs w:val="0"/>
          <w:caps/>
          <w:u w:val="none"/>
          <w:rtl/>
        </w:rPr>
      </w:pPr>
      <w:r>
        <w:rPr>
          <w:b w:val="0"/>
          <w:bCs w:val="0"/>
          <w:caps/>
          <w:u w:val="none"/>
          <w:rtl/>
        </w:rPr>
        <w:t>היו"ר מיכאל נודלמן:</w:t>
      </w:r>
    </w:p>
    <w:p w14:paraId="6CA63BF6" w14:textId="77777777" w:rsidR="00000000" w:rsidRDefault="009F4636">
      <w:pPr>
        <w:pStyle w:val="a"/>
        <w:rPr>
          <w:caps/>
          <w:rtl/>
        </w:rPr>
      </w:pPr>
    </w:p>
    <w:p w14:paraId="405748E6" w14:textId="77777777" w:rsidR="00000000" w:rsidRDefault="009F4636">
      <w:pPr>
        <w:pStyle w:val="a"/>
        <w:rPr>
          <w:rFonts w:hint="cs"/>
          <w:caps/>
          <w:rtl/>
        </w:rPr>
      </w:pPr>
      <w:r>
        <w:rPr>
          <w:rFonts w:hint="cs"/>
          <w:caps/>
          <w:rtl/>
        </w:rPr>
        <w:t xml:space="preserve">חבר הכנסת אחמד טיבי - אינו נוכח. חבר הכנסת אופיר פינס, בבקשה. אחריו </w:t>
      </w:r>
      <w:r>
        <w:rPr>
          <w:caps/>
          <w:rtl/>
        </w:rPr>
        <w:t>–</w:t>
      </w:r>
      <w:r>
        <w:rPr>
          <w:rFonts w:hint="cs"/>
          <w:caps/>
          <w:rtl/>
        </w:rPr>
        <w:t xml:space="preserve"> חבר הכנסת מאיר פרוש.</w:t>
      </w:r>
    </w:p>
    <w:p w14:paraId="6F947532" w14:textId="77777777" w:rsidR="00000000" w:rsidRDefault="009F4636">
      <w:pPr>
        <w:pStyle w:val="a"/>
        <w:ind w:firstLine="0"/>
        <w:rPr>
          <w:rFonts w:hint="cs"/>
          <w:caps/>
          <w:rtl/>
        </w:rPr>
      </w:pPr>
    </w:p>
    <w:p w14:paraId="2D60F09B" w14:textId="77777777" w:rsidR="00000000" w:rsidRDefault="009F4636">
      <w:pPr>
        <w:pStyle w:val="Speaker"/>
        <w:rPr>
          <w:b w:val="0"/>
          <w:bCs w:val="0"/>
          <w:caps/>
          <w:u w:val="none"/>
          <w:rtl/>
        </w:rPr>
      </w:pPr>
      <w:bookmarkStart w:id="316" w:name="FS000000455T18_06_2003_15_19_59"/>
      <w:bookmarkStart w:id="317" w:name="_Toc45451412"/>
      <w:bookmarkStart w:id="318" w:name="_Toc45970135"/>
      <w:bookmarkEnd w:id="316"/>
      <w:r>
        <w:rPr>
          <w:rFonts w:hint="eastAsia"/>
          <w:b w:val="0"/>
          <w:bCs w:val="0"/>
          <w:caps/>
          <w:u w:val="none"/>
          <w:rtl/>
        </w:rPr>
        <w:t>אופיר</w:t>
      </w:r>
      <w:r>
        <w:rPr>
          <w:b w:val="0"/>
          <w:bCs w:val="0"/>
          <w:caps/>
          <w:u w:val="none"/>
          <w:rtl/>
        </w:rPr>
        <w:t xml:space="preserve"> פינס-פז (העבודה-מימד):</w:t>
      </w:r>
      <w:bookmarkEnd w:id="317"/>
      <w:bookmarkEnd w:id="318"/>
    </w:p>
    <w:p w14:paraId="7AFB4472" w14:textId="77777777" w:rsidR="00000000" w:rsidRDefault="009F4636">
      <w:pPr>
        <w:pStyle w:val="a"/>
        <w:rPr>
          <w:rFonts w:hint="cs"/>
          <w:caps/>
          <w:rtl/>
        </w:rPr>
      </w:pPr>
    </w:p>
    <w:p w14:paraId="147DB6F6" w14:textId="77777777" w:rsidR="00000000" w:rsidRDefault="009F4636">
      <w:pPr>
        <w:pStyle w:val="a"/>
        <w:rPr>
          <w:rFonts w:hint="cs"/>
          <w:caps/>
          <w:rtl/>
        </w:rPr>
      </w:pPr>
      <w:r>
        <w:rPr>
          <w:rFonts w:hint="cs"/>
          <w:caps/>
          <w:rtl/>
        </w:rPr>
        <w:t xml:space="preserve">ראשית, אני רוצה למתוח </w:t>
      </w:r>
      <w:r>
        <w:rPr>
          <w:rFonts w:hint="cs"/>
          <w:caps/>
          <w:rtl/>
        </w:rPr>
        <w:t>ביקורת חריפה על העובדה שהשר לביטחון פנים אינו מכבד אותנו בנוכחותו. מקובל שכאשר חברי כנסת מעלים נושא לדיון, אחד השרים עונה להם ומקשיב להם, קודם כול.</w:t>
      </w:r>
    </w:p>
    <w:p w14:paraId="35E0C46C" w14:textId="77777777" w:rsidR="00000000" w:rsidRDefault="009F4636">
      <w:pPr>
        <w:pStyle w:val="a"/>
        <w:ind w:firstLine="0"/>
        <w:rPr>
          <w:rFonts w:hint="cs"/>
          <w:caps/>
          <w:rtl/>
        </w:rPr>
      </w:pPr>
    </w:p>
    <w:p w14:paraId="0ADC40E6" w14:textId="77777777" w:rsidR="00000000" w:rsidRDefault="009F4636">
      <w:pPr>
        <w:pStyle w:val="ad"/>
        <w:rPr>
          <w:b w:val="0"/>
          <w:bCs w:val="0"/>
          <w:caps/>
          <w:u w:val="none"/>
          <w:rtl/>
        </w:rPr>
      </w:pPr>
      <w:r>
        <w:rPr>
          <w:b w:val="0"/>
          <w:bCs w:val="0"/>
          <w:caps/>
          <w:u w:val="none"/>
          <w:rtl/>
        </w:rPr>
        <w:t>היו"ר מיכאל נודלמן:</w:t>
      </w:r>
    </w:p>
    <w:p w14:paraId="3EB26CFB" w14:textId="77777777" w:rsidR="00000000" w:rsidRDefault="009F4636">
      <w:pPr>
        <w:pStyle w:val="a"/>
        <w:rPr>
          <w:caps/>
          <w:rtl/>
        </w:rPr>
      </w:pPr>
    </w:p>
    <w:p w14:paraId="5E0BA037" w14:textId="77777777" w:rsidR="00000000" w:rsidRDefault="009F4636">
      <w:pPr>
        <w:pStyle w:val="a"/>
        <w:rPr>
          <w:rFonts w:hint="cs"/>
          <w:caps/>
          <w:rtl/>
        </w:rPr>
      </w:pPr>
      <w:r>
        <w:rPr>
          <w:rFonts w:hint="cs"/>
          <w:caps/>
          <w:rtl/>
        </w:rPr>
        <w:t xml:space="preserve">הוא יהיה פה. הוא התייחס לרצח שהיה אתמול. </w:t>
      </w:r>
    </w:p>
    <w:p w14:paraId="7F0E3F4F" w14:textId="77777777" w:rsidR="00000000" w:rsidRDefault="009F4636">
      <w:pPr>
        <w:pStyle w:val="a"/>
        <w:ind w:firstLine="0"/>
        <w:rPr>
          <w:rFonts w:hint="cs"/>
          <w:caps/>
          <w:rtl/>
        </w:rPr>
      </w:pPr>
    </w:p>
    <w:p w14:paraId="609FB807"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6A63C7F8" w14:textId="77777777" w:rsidR="00000000" w:rsidRDefault="009F4636">
      <w:pPr>
        <w:pStyle w:val="a"/>
        <w:rPr>
          <w:rFonts w:hint="cs"/>
          <w:caps/>
          <w:rtl/>
        </w:rPr>
      </w:pPr>
    </w:p>
    <w:p w14:paraId="10FB76B9" w14:textId="77777777" w:rsidR="00000000" w:rsidRDefault="009F4636">
      <w:pPr>
        <w:pStyle w:val="a"/>
        <w:rPr>
          <w:rFonts w:hint="cs"/>
          <w:caps/>
          <w:rtl/>
        </w:rPr>
      </w:pPr>
      <w:r>
        <w:rPr>
          <w:rFonts w:hint="cs"/>
          <w:caps/>
          <w:rtl/>
        </w:rPr>
        <w:t>יש פה שר, שר התשתיות.</w:t>
      </w:r>
    </w:p>
    <w:p w14:paraId="1A0653D4" w14:textId="77777777" w:rsidR="00000000" w:rsidRDefault="009F4636">
      <w:pPr>
        <w:pStyle w:val="a"/>
        <w:ind w:firstLine="0"/>
        <w:rPr>
          <w:rFonts w:hint="cs"/>
          <w:caps/>
          <w:rtl/>
        </w:rPr>
      </w:pPr>
    </w:p>
    <w:p w14:paraId="7FCA9D77" w14:textId="77777777" w:rsidR="00000000" w:rsidRDefault="009F4636">
      <w:pPr>
        <w:pStyle w:val="SpeakerCon"/>
        <w:rPr>
          <w:b w:val="0"/>
          <w:bCs w:val="0"/>
          <w:caps/>
          <w:u w:val="none"/>
          <w:rtl/>
        </w:rPr>
      </w:pPr>
      <w:bookmarkStart w:id="319" w:name="FS000000455T18_06_2003_15_21_28"/>
      <w:bookmarkStart w:id="320" w:name="FS000000455T18_06_2003_15_21_44C"/>
      <w:bookmarkEnd w:id="319"/>
      <w:bookmarkEnd w:id="320"/>
      <w:r>
        <w:rPr>
          <w:b w:val="0"/>
          <w:bCs w:val="0"/>
          <w:caps/>
          <w:u w:val="none"/>
          <w:rtl/>
        </w:rPr>
        <w:t>אופיר פינס-פז (העבודה-מימד):</w:t>
      </w:r>
    </w:p>
    <w:p w14:paraId="1B07D9F1" w14:textId="77777777" w:rsidR="00000000" w:rsidRDefault="009F4636">
      <w:pPr>
        <w:pStyle w:val="a"/>
        <w:rPr>
          <w:caps/>
          <w:rtl/>
        </w:rPr>
      </w:pPr>
    </w:p>
    <w:p w14:paraId="1740A1D5" w14:textId="77777777" w:rsidR="00000000" w:rsidRDefault="009F4636">
      <w:pPr>
        <w:pStyle w:val="a"/>
        <w:rPr>
          <w:rFonts w:hint="cs"/>
          <w:caps/>
          <w:rtl/>
        </w:rPr>
      </w:pPr>
      <w:r>
        <w:rPr>
          <w:rFonts w:hint="cs"/>
          <w:caps/>
          <w:rtl/>
        </w:rPr>
        <w:t xml:space="preserve">אני לא רוצה להתייחס להערה הזאת. </w:t>
      </w:r>
    </w:p>
    <w:p w14:paraId="258D3376" w14:textId="77777777" w:rsidR="00000000" w:rsidRDefault="009F4636">
      <w:pPr>
        <w:pStyle w:val="a"/>
        <w:rPr>
          <w:rFonts w:hint="cs"/>
          <w:caps/>
          <w:rtl/>
        </w:rPr>
      </w:pPr>
    </w:p>
    <w:p w14:paraId="34FBE97E" w14:textId="77777777" w:rsidR="00000000" w:rsidRDefault="009F4636">
      <w:pPr>
        <w:pStyle w:val="a"/>
        <w:rPr>
          <w:rFonts w:hint="cs"/>
          <w:caps/>
          <w:rtl/>
        </w:rPr>
      </w:pPr>
      <w:r>
        <w:rPr>
          <w:rFonts w:hint="cs"/>
          <w:caps/>
          <w:rtl/>
        </w:rPr>
        <w:t xml:space="preserve">אדוני היושב-ראש, חברי חברי הכנסת, הפיגוע הרצחני בירושלים ראוי לכל גינוי. הוא אחד הפיגועים האכזריים והכואבים ביותר שעברנו. אין מה לומר חוץ מאשר לנחם את המשפחות השכולות ולאחל החלמה מהירה, מלאה </w:t>
      </w:r>
      <w:r>
        <w:rPr>
          <w:rFonts w:hint="cs"/>
          <w:caps/>
          <w:rtl/>
        </w:rPr>
        <w:t xml:space="preserve">ושלמה לפצועים.  </w:t>
      </w:r>
    </w:p>
    <w:p w14:paraId="3F396662" w14:textId="77777777" w:rsidR="00000000" w:rsidRDefault="009F4636">
      <w:pPr>
        <w:pStyle w:val="a"/>
        <w:rPr>
          <w:rFonts w:hint="cs"/>
          <w:caps/>
          <w:rtl/>
        </w:rPr>
      </w:pPr>
    </w:p>
    <w:p w14:paraId="18198EC0" w14:textId="77777777" w:rsidR="00000000" w:rsidRDefault="009F4636">
      <w:pPr>
        <w:pStyle w:val="a"/>
        <w:rPr>
          <w:rFonts w:hint="cs"/>
          <w:caps/>
          <w:rtl/>
        </w:rPr>
      </w:pPr>
      <w:r>
        <w:rPr>
          <w:rFonts w:hint="cs"/>
          <w:caps/>
          <w:rtl/>
        </w:rPr>
        <w:t xml:space="preserve">חשבנו שאולי אנחנו כבר מתחילים לעבור את הימים הנוראים האלה של הטרור, אבל מסתבר שיש עוד דרך ארוכה לעבור. חבר הכנסת סער אולי יכעס עלי, אבל את העובדות אי-אפשר לשנות. ביום ראשון מרכז הליכוד קידם את ראש הממשלה במשרוקיות ובצפצופים - - - </w:t>
      </w:r>
    </w:p>
    <w:p w14:paraId="27862ABA" w14:textId="77777777" w:rsidR="00000000" w:rsidRDefault="009F4636">
      <w:pPr>
        <w:pStyle w:val="a"/>
        <w:ind w:firstLine="0"/>
        <w:rPr>
          <w:rFonts w:hint="cs"/>
          <w:caps/>
          <w:rtl/>
        </w:rPr>
      </w:pPr>
    </w:p>
    <w:p w14:paraId="6121E647"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w:t>
      </w:r>
      <w:r>
        <w:rPr>
          <w:b w:val="0"/>
          <w:bCs w:val="0"/>
          <w:caps/>
          <w:u w:val="none"/>
          <w:rtl/>
        </w:rPr>
        <w:t>סער (הליכוד):</w:t>
      </w:r>
    </w:p>
    <w:p w14:paraId="6C8C2149" w14:textId="77777777" w:rsidR="00000000" w:rsidRDefault="009F4636">
      <w:pPr>
        <w:pStyle w:val="a"/>
        <w:rPr>
          <w:rFonts w:hint="cs"/>
          <w:caps/>
          <w:rtl/>
        </w:rPr>
      </w:pPr>
    </w:p>
    <w:p w14:paraId="56E5D226" w14:textId="77777777" w:rsidR="00000000" w:rsidRDefault="009F4636">
      <w:pPr>
        <w:pStyle w:val="a"/>
        <w:rPr>
          <w:rFonts w:hint="cs"/>
          <w:caps/>
          <w:rtl/>
        </w:rPr>
      </w:pPr>
      <w:r>
        <w:rPr>
          <w:rFonts w:hint="cs"/>
          <w:caps/>
          <w:rtl/>
        </w:rPr>
        <w:t xml:space="preserve">ביום ראשון היה פיגוע בארז. </w:t>
      </w:r>
    </w:p>
    <w:p w14:paraId="49BBD38C" w14:textId="77777777" w:rsidR="00000000" w:rsidRDefault="009F4636">
      <w:pPr>
        <w:pStyle w:val="a"/>
        <w:ind w:firstLine="0"/>
        <w:rPr>
          <w:rFonts w:hint="cs"/>
          <w:caps/>
          <w:rtl/>
        </w:rPr>
      </w:pPr>
    </w:p>
    <w:p w14:paraId="45AF703C" w14:textId="77777777" w:rsidR="00000000" w:rsidRDefault="009F4636">
      <w:pPr>
        <w:pStyle w:val="SpeakerCon"/>
        <w:rPr>
          <w:b w:val="0"/>
          <w:bCs w:val="0"/>
          <w:caps/>
          <w:u w:val="none"/>
          <w:rtl/>
        </w:rPr>
      </w:pPr>
      <w:bookmarkStart w:id="321" w:name="FS000000455T18_06_2003_15_23_38C"/>
      <w:bookmarkEnd w:id="321"/>
      <w:r>
        <w:rPr>
          <w:b w:val="0"/>
          <w:bCs w:val="0"/>
          <w:caps/>
          <w:u w:val="none"/>
          <w:rtl/>
        </w:rPr>
        <w:t>אופיר פינס-פז (העבודה-מימד):</w:t>
      </w:r>
    </w:p>
    <w:p w14:paraId="7671877C" w14:textId="77777777" w:rsidR="00000000" w:rsidRDefault="009F4636">
      <w:pPr>
        <w:pStyle w:val="a"/>
        <w:rPr>
          <w:caps/>
          <w:rtl/>
        </w:rPr>
      </w:pPr>
    </w:p>
    <w:p w14:paraId="7C678A24" w14:textId="77777777" w:rsidR="00000000" w:rsidRDefault="009F4636">
      <w:pPr>
        <w:pStyle w:val="a"/>
        <w:rPr>
          <w:rFonts w:hint="cs"/>
          <w:caps/>
          <w:rtl/>
        </w:rPr>
      </w:pPr>
      <w:r>
        <w:rPr>
          <w:rFonts w:hint="cs"/>
          <w:caps/>
          <w:rtl/>
        </w:rPr>
        <w:t>ביום ראשון היה גם פיגוע בארז, זה נכון.</w:t>
      </w:r>
    </w:p>
    <w:p w14:paraId="2B2B8F13" w14:textId="77777777" w:rsidR="00000000" w:rsidRDefault="009F4636">
      <w:pPr>
        <w:pStyle w:val="a"/>
        <w:ind w:firstLine="0"/>
        <w:rPr>
          <w:rFonts w:hint="cs"/>
          <w:caps/>
          <w:rtl/>
        </w:rPr>
      </w:pPr>
    </w:p>
    <w:p w14:paraId="411C9974"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0137D0E9" w14:textId="77777777" w:rsidR="00000000" w:rsidRDefault="009F4636">
      <w:pPr>
        <w:pStyle w:val="a"/>
        <w:rPr>
          <w:rFonts w:hint="cs"/>
          <w:caps/>
          <w:rtl/>
        </w:rPr>
      </w:pPr>
    </w:p>
    <w:p w14:paraId="55561EFC" w14:textId="77777777" w:rsidR="00000000" w:rsidRDefault="009F4636">
      <w:pPr>
        <w:pStyle w:val="a"/>
        <w:rPr>
          <w:rFonts w:hint="cs"/>
          <w:caps/>
          <w:rtl/>
        </w:rPr>
      </w:pPr>
      <w:r>
        <w:rPr>
          <w:rFonts w:hint="cs"/>
          <w:caps/>
          <w:rtl/>
        </w:rPr>
        <w:t>אל תפנה אצבע לקורבן, תפנה אצבע לרוצח.</w:t>
      </w:r>
    </w:p>
    <w:p w14:paraId="63EF870F" w14:textId="77777777" w:rsidR="00000000" w:rsidRDefault="009F4636">
      <w:pPr>
        <w:pStyle w:val="a"/>
        <w:ind w:firstLine="0"/>
        <w:rPr>
          <w:rFonts w:hint="cs"/>
          <w:caps/>
          <w:rtl/>
        </w:rPr>
      </w:pPr>
    </w:p>
    <w:p w14:paraId="771D23C3" w14:textId="77777777" w:rsidR="00000000" w:rsidRDefault="009F4636">
      <w:pPr>
        <w:pStyle w:val="SpeakerCon"/>
        <w:rPr>
          <w:b w:val="0"/>
          <w:bCs w:val="0"/>
          <w:caps/>
          <w:u w:val="none"/>
          <w:rtl/>
        </w:rPr>
      </w:pPr>
      <w:bookmarkStart w:id="322" w:name="FS000000455T18_06_2003_15_24_20C"/>
      <w:bookmarkEnd w:id="322"/>
      <w:r>
        <w:rPr>
          <w:b w:val="0"/>
          <w:bCs w:val="0"/>
          <w:caps/>
          <w:u w:val="none"/>
          <w:rtl/>
        </w:rPr>
        <w:t>אופיר פינס-פז (העבודה-מימד):</w:t>
      </w:r>
    </w:p>
    <w:p w14:paraId="33F1DD76" w14:textId="77777777" w:rsidR="00000000" w:rsidRDefault="009F4636">
      <w:pPr>
        <w:pStyle w:val="a"/>
        <w:rPr>
          <w:caps/>
          <w:rtl/>
        </w:rPr>
      </w:pPr>
    </w:p>
    <w:p w14:paraId="60C9C7D0" w14:textId="77777777" w:rsidR="00000000" w:rsidRDefault="009F4636">
      <w:pPr>
        <w:pStyle w:val="a"/>
        <w:rPr>
          <w:rFonts w:hint="cs"/>
          <w:caps/>
          <w:rtl/>
        </w:rPr>
      </w:pPr>
      <w:r>
        <w:rPr>
          <w:rFonts w:hint="cs"/>
          <w:caps/>
          <w:rtl/>
        </w:rPr>
        <w:t>חבר הכנסת סער, למה לך?</w:t>
      </w:r>
    </w:p>
    <w:p w14:paraId="38036F7F" w14:textId="77777777" w:rsidR="00000000" w:rsidRDefault="009F4636">
      <w:pPr>
        <w:pStyle w:val="a"/>
        <w:ind w:firstLine="0"/>
        <w:rPr>
          <w:rFonts w:hint="cs"/>
          <w:caps/>
          <w:rtl/>
        </w:rPr>
      </w:pPr>
    </w:p>
    <w:p w14:paraId="76D93B6B"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06C96160" w14:textId="77777777" w:rsidR="00000000" w:rsidRDefault="009F4636">
      <w:pPr>
        <w:pStyle w:val="a"/>
        <w:rPr>
          <w:rFonts w:hint="cs"/>
          <w:caps/>
          <w:rtl/>
        </w:rPr>
      </w:pPr>
    </w:p>
    <w:p w14:paraId="76A949C2" w14:textId="77777777" w:rsidR="00000000" w:rsidRDefault="009F4636">
      <w:pPr>
        <w:pStyle w:val="a"/>
        <w:rPr>
          <w:rFonts w:hint="cs"/>
          <w:caps/>
          <w:rtl/>
        </w:rPr>
      </w:pPr>
      <w:r>
        <w:rPr>
          <w:rFonts w:hint="cs"/>
          <w:caps/>
          <w:rtl/>
        </w:rPr>
        <w:t>אתה עוש</w:t>
      </w:r>
      <w:r>
        <w:rPr>
          <w:rFonts w:hint="cs"/>
          <w:caps/>
          <w:rtl/>
        </w:rPr>
        <w:t>ה את זה פעם אחר פעם. לכמה מנדטים אתם עוד רוצים לרדת?</w:t>
      </w:r>
    </w:p>
    <w:p w14:paraId="577F85EB" w14:textId="77777777" w:rsidR="00000000" w:rsidRDefault="009F4636">
      <w:pPr>
        <w:pStyle w:val="a"/>
        <w:ind w:firstLine="0"/>
        <w:rPr>
          <w:rFonts w:hint="cs"/>
          <w:caps/>
          <w:rtl/>
        </w:rPr>
      </w:pPr>
    </w:p>
    <w:p w14:paraId="52417EAF" w14:textId="77777777" w:rsidR="00000000" w:rsidRDefault="009F4636">
      <w:pPr>
        <w:pStyle w:val="SpeakerCon"/>
        <w:rPr>
          <w:b w:val="0"/>
          <w:bCs w:val="0"/>
          <w:caps/>
          <w:u w:val="none"/>
          <w:rtl/>
        </w:rPr>
      </w:pPr>
      <w:bookmarkStart w:id="323" w:name="FS000000455T18_06_2003_15_24_42C"/>
      <w:bookmarkEnd w:id="323"/>
      <w:r>
        <w:rPr>
          <w:b w:val="0"/>
          <w:bCs w:val="0"/>
          <w:caps/>
          <w:u w:val="none"/>
          <w:rtl/>
        </w:rPr>
        <w:t>אופיר פינס-פז (העבודה-מימד):</w:t>
      </w:r>
    </w:p>
    <w:p w14:paraId="35A5D225" w14:textId="77777777" w:rsidR="00000000" w:rsidRDefault="009F4636">
      <w:pPr>
        <w:pStyle w:val="a"/>
        <w:rPr>
          <w:caps/>
          <w:rtl/>
        </w:rPr>
      </w:pPr>
    </w:p>
    <w:p w14:paraId="357BB5BA" w14:textId="77777777" w:rsidR="00000000" w:rsidRDefault="009F4636">
      <w:pPr>
        <w:pStyle w:val="a"/>
        <w:rPr>
          <w:rFonts w:hint="cs"/>
          <w:caps/>
          <w:rtl/>
        </w:rPr>
      </w:pPr>
      <w:r>
        <w:rPr>
          <w:rFonts w:hint="cs"/>
          <w:caps/>
          <w:rtl/>
        </w:rPr>
        <w:t xml:space="preserve">חבר הכנסת סער, אל תדאג למפלגת העבודה. </w:t>
      </w:r>
    </w:p>
    <w:p w14:paraId="65F763B4" w14:textId="77777777" w:rsidR="00000000" w:rsidRDefault="009F4636">
      <w:pPr>
        <w:pStyle w:val="a"/>
        <w:ind w:firstLine="0"/>
        <w:rPr>
          <w:rFonts w:hint="cs"/>
          <w:caps/>
          <w:rtl/>
        </w:rPr>
      </w:pPr>
    </w:p>
    <w:p w14:paraId="5EB8E700"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7682D971" w14:textId="77777777" w:rsidR="00000000" w:rsidRDefault="009F4636">
      <w:pPr>
        <w:pStyle w:val="a"/>
        <w:rPr>
          <w:rFonts w:hint="cs"/>
          <w:caps/>
          <w:rtl/>
        </w:rPr>
      </w:pPr>
    </w:p>
    <w:p w14:paraId="14DCBA37" w14:textId="77777777" w:rsidR="00000000" w:rsidRDefault="009F4636">
      <w:pPr>
        <w:pStyle w:val="a"/>
        <w:rPr>
          <w:rFonts w:hint="cs"/>
          <w:caps/>
          <w:rtl/>
        </w:rPr>
      </w:pPr>
      <w:r>
        <w:rPr>
          <w:rFonts w:hint="cs"/>
          <w:caps/>
          <w:rtl/>
        </w:rPr>
        <w:t xml:space="preserve">אתם מאבדים כל צלם מוסרי. </w:t>
      </w:r>
    </w:p>
    <w:p w14:paraId="72E094B0" w14:textId="77777777" w:rsidR="00000000" w:rsidRDefault="009F4636">
      <w:pPr>
        <w:pStyle w:val="a"/>
        <w:ind w:firstLine="0"/>
        <w:rPr>
          <w:rFonts w:hint="cs"/>
          <w:caps/>
          <w:rtl/>
        </w:rPr>
      </w:pPr>
    </w:p>
    <w:p w14:paraId="2CB5136F" w14:textId="77777777" w:rsidR="00000000" w:rsidRDefault="009F4636">
      <w:pPr>
        <w:pStyle w:val="SpeakerCon"/>
        <w:rPr>
          <w:b w:val="0"/>
          <w:bCs w:val="0"/>
          <w:caps/>
          <w:u w:val="none"/>
          <w:rtl/>
        </w:rPr>
      </w:pPr>
      <w:bookmarkStart w:id="324" w:name="FS000000455T18_06_2003_15_25_10C"/>
      <w:bookmarkEnd w:id="324"/>
      <w:r>
        <w:rPr>
          <w:b w:val="0"/>
          <w:bCs w:val="0"/>
          <w:caps/>
          <w:u w:val="none"/>
          <w:rtl/>
        </w:rPr>
        <w:t>אופיר פינס-פז (העבודה-מימד):</w:t>
      </w:r>
    </w:p>
    <w:p w14:paraId="39B74797" w14:textId="77777777" w:rsidR="00000000" w:rsidRDefault="009F4636">
      <w:pPr>
        <w:pStyle w:val="a"/>
        <w:rPr>
          <w:caps/>
          <w:rtl/>
        </w:rPr>
      </w:pPr>
    </w:p>
    <w:p w14:paraId="47424385" w14:textId="77777777" w:rsidR="00000000" w:rsidRDefault="009F4636">
      <w:pPr>
        <w:pStyle w:val="a"/>
        <w:rPr>
          <w:rFonts w:hint="cs"/>
          <w:caps/>
          <w:rtl/>
        </w:rPr>
      </w:pPr>
      <w:r>
        <w:rPr>
          <w:rFonts w:hint="cs"/>
          <w:caps/>
          <w:rtl/>
        </w:rPr>
        <w:t>אני מוכן לקבל ממך הערות, אבל אני לא מוכן לקבל ממך סתימ</w:t>
      </w:r>
      <w:r>
        <w:rPr>
          <w:rFonts w:hint="cs"/>
          <w:caps/>
          <w:rtl/>
        </w:rPr>
        <w:t xml:space="preserve">ת פיות.  תן לומר את שלנו. זה לא יעזור. </w:t>
      </w:r>
    </w:p>
    <w:p w14:paraId="54253316" w14:textId="77777777" w:rsidR="00000000" w:rsidRDefault="009F4636">
      <w:pPr>
        <w:pStyle w:val="a"/>
        <w:rPr>
          <w:rFonts w:hint="cs"/>
          <w:caps/>
          <w:rtl/>
        </w:rPr>
      </w:pPr>
    </w:p>
    <w:p w14:paraId="3225B0CE" w14:textId="77777777" w:rsidR="00000000" w:rsidRDefault="009F4636">
      <w:pPr>
        <w:pStyle w:val="a"/>
        <w:rPr>
          <w:rFonts w:hint="cs"/>
          <w:caps/>
          <w:rtl/>
        </w:rPr>
      </w:pPr>
      <w:r>
        <w:rPr>
          <w:rFonts w:hint="cs"/>
          <w:caps/>
          <w:rtl/>
        </w:rPr>
        <w:t xml:space="preserve">ביום שני החליטה הממשלה לחסל את רנתיסי, כאילו רנתיסי נולד אתמול, כאילו אף אחד מאתנו לא יודע מי זה רנתיסי. נשאלת השאלה, קודם כול, למה הממשלה, לו רצתה באמת לחסל את רנתיסי, לא חיסלה אותו בתקופה של שנתיים. </w:t>
      </w:r>
    </w:p>
    <w:p w14:paraId="6AFC9232" w14:textId="77777777" w:rsidR="00000000" w:rsidRDefault="009F4636">
      <w:pPr>
        <w:pStyle w:val="a"/>
        <w:ind w:firstLine="0"/>
        <w:rPr>
          <w:rFonts w:hint="cs"/>
          <w:caps/>
          <w:rtl/>
        </w:rPr>
      </w:pPr>
    </w:p>
    <w:p w14:paraId="76816D50"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כץ (הלי</w:t>
      </w:r>
      <w:r>
        <w:rPr>
          <w:b w:val="0"/>
          <w:bCs w:val="0"/>
          <w:caps/>
          <w:u w:val="none"/>
          <w:rtl/>
        </w:rPr>
        <w:t>כוד):</w:t>
      </w:r>
    </w:p>
    <w:p w14:paraId="5E4B9EA8" w14:textId="77777777" w:rsidR="00000000" w:rsidRDefault="009F4636">
      <w:pPr>
        <w:pStyle w:val="a"/>
        <w:rPr>
          <w:rFonts w:hint="cs"/>
          <w:caps/>
          <w:rtl/>
        </w:rPr>
      </w:pPr>
    </w:p>
    <w:p w14:paraId="161271F8" w14:textId="77777777" w:rsidR="00000000" w:rsidRDefault="009F4636">
      <w:pPr>
        <w:pStyle w:val="a"/>
        <w:rPr>
          <w:rFonts w:hint="cs"/>
          <w:caps/>
          <w:rtl/>
        </w:rPr>
      </w:pPr>
      <w:r>
        <w:rPr>
          <w:rFonts w:hint="cs"/>
          <w:caps/>
          <w:rtl/>
        </w:rPr>
        <w:t xml:space="preserve">זו שגיאה. היו צריכים לחסל אותו לפני שנתיים. </w:t>
      </w:r>
    </w:p>
    <w:p w14:paraId="5CAAEFE3" w14:textId="77777777" w:rsidR="00000000" w:rsidRDefault="009F4636">
      <w:pPr>
        <w:pStyle w:val="a"/>
        <w:ind w:firstLine="0"/>
        <w:rPr>
          <w:rFonts w:hint="cs"/>
          <w:caps/>
          <w:rtl/>
        </w:rPr>
      </w:pPr>
    </w:p>
    <w:p w14:paraId="24C1CB88" w14:textId="77777777" w:rsidR="00000000" w:rsidRDefault="009F4636">
      <w:pPr>
        <w:pStyle w:val="SpeakerCon"/>
        <w:rPr>
          <w:b w:val="0"/>
          <w:bCs w:val="0"/>
          <w:caps/>
          <w:u w:val="none"/>
          <w:rtl/>
        </w:rPr>
      </w:pPr>
      <w:bookmarkStart w:id="325" w:name="FS000000455T18_06_2003_15_26_05C"/>
      <w:bookmarkEnd w:id="325"/>
      <w:r>
        <w:rPr>
          <w:b w:val="0"/>
          <w:bCs w:val="0"/>
          <w:caps/>
          <w:u w:val="none"/>
          <w:rtl/>
        </w:rPr>
        <w:t>אופיר פינס-פז (העבודה-מימד):</w:t>
      </w:r>
    </w:p>
    <w:p w14:paraId="39A9E1BF" w14:textId="77777777" w:rsidR="00000000" w:rsidRDefault="009F4636">
      <w:pPr>
        <w:pStyle w:val="a"/>
        <w:rPr>
          <w:caps/>
          <w:rtl/>
        </w:rPr>
      </w:pPr>
    </w:p>
    <w:p w14:paraId="45461ED9" w14:textId="77777777" w:rsidR="00000000" w:rsidRDefault="009F4636">
      <w:pPr>
        <w:pStyle w:val="a"/>
        <w:rPr>
          <w:rFonts w:hint="cs"/>
          <w:caps/>
          <w:rtl/>
        </w:rPr>
      </w:pPr>
      <w:r>
        <w:rPr>
          <w:rFonts w:hint="cs"/>
          <w:caps/>
          <w:rtl/>
        </w:rPr>
        <w:t xml:space="preserve">למה החליטו, אחרי שכבר הולכים למהלך עקבה, אחרי שהממשלה מאשרת את מפת הדרכים, אז נזכרים לחסל את רנתיסי? </w:t>
      </w:r>
    </w:p>
    <w:p w14:paraId="2E1A4918" w14:textId="77777777" w:rsidR="00000000" w:rsidRDefault="009F4636">
      <w:pPr>
        <w:pStyle w:val="a"/>
        <w:ind w:firstLine="0"/>
        <w:rPr>
          <w:rFonts w:hint="cs"/>
          <w:caps/>
          <w:rtl/>
        </w:rPr>
      </w:pPr>
    </w:p>
    <w:p w14:paraId="4172E487" w14:textId="77777777" w:rsidR="00000000" w:rsidRDefault="009F4636">
      <w:pPr>
        <w:pStyle w:val="ac"/>
        <w:rPr>
          <w:b w:val="0"/>
          <w:bCs w:val="0"/>
          <w:caps/>
          <w:u w:val="none"/>
          <w:rtl/>
        </w:rPr>
      </w:pPr>
      <w:r>
        <w:rPr>
          <w:rFonts w:hint="eastAsia"/>
          <w:b w:val="0"/>
          <w:bCs w:val="0"/>
          <w:caps/>
          <w:u w:val="none"/>
          <w:rtl/>
        </w:rPr>
        <w:t>אליעזר</w:t>
      </w:r>
      <w:r>
        <w:rPr>
          <w:b w:val="0"/>
          <w:bCs w:val="0"/>
          <w:caps/>
          <w:u w:val="none"/>
          <w:rtl/>
        </w:rPr>
        <w:t xml:space="preserve"> כהן (האיחוד הלאומי - ישראל ביתנו):</w:t>
      </w:r>
    </w:p>
    <w:p w14:paraId="6FB5DB78" w14:textId="77777777" w:rsidR="00000000" w:rsidRDefault="009F4636">
      <w:pPr>
        <w:pStyle w:val="a"/>
        <w:rPr>
          <w:rFonts w:hint="cs"/>
          <w:caps/>
          <w:rtl/>
        </w:rPr>
      </w:pPr>
    </w:p>
    <w:p w14:paraId="2EB16EED" w14:textId="77777777" w:rsidR="00000000" w:rsidRDefault="009F4636">
      <w:pPr>
        <w:pStyle w:val="a"/>
        <w:rPr>
          <w:rFonts w:hint="cs"/>
          <w:caps/>
          <w:rtl/>
        </w:rPr>
      </w:pPr>
      <w:r>
        <w:rPr>
          <w:rFonts w:hint="cs"/>
          <w:caps/>
          <w:rtl/>
        </w:rPr>
        <w:t>נוצרה ההזדמנות.</w:t>
      </w:r>
    </w:p>
    <w:p w14:paraId="67F935F7" w14:textId="77777777" w:rsidR="00000000" w:rsidRDefault="009F4636">
      <w:pPr>
        <w:pStyle w:val="a"/>
        <w:ind w:firstLine="0"/>
        <w:rPr>
          <w:rFonts w:hint="cs"/>
          <w:caps/>
          <w:rtl/>
        </w:rPr>
      </w:pPr>
    </w:p>
    <w:p w14:paraId="5E982397" w14:textId="77777777" w:rsidR="00000000" w:rsidRDefault="009F4636">
      <w:pPr>
        <w:pStyle w:val="SpeakerCon"/>
        <w:rPr>
          <w:b w:val="0"/>
          <w:bCs w:val="0"/>
          <w:caps/>
          <w:u w:val="none"/>
          <w:rtl/>
        </w:rPr>
      </w:pPr>
      <w:bookmarkStart w:id="326" w:name="FS000000455T18_06_2003_15_26_36C"/>
      <w:bookmarkEnd w:id="326"/>
      <w:r>
        <w:rPr>
          <w:b w:val="0"/>
          <w:bCs w:val="0"/>
          <w:caps/>
          <w:u w:val="none"/>
          <w:rtl/>
        </w:rPr>
        <w:t>אופיר פינס</w:t>
      </w:r>
      <w:r>
        <w:rPr>
          <w:b w:val="0"/>
          <w:bCs w:val="0"/>
          <w:caps/>
          <w:u w:val="none"/>
          <w:rtl/>
        </w:rPr>
        <w:t>-פז (העבודה-מימד):</w:t>
      </w:r>
    </w:p>
    <w:p w14:paraId="0D9A300D" w14:textId="77777777" w:rsidR="00000000" w:rsidRDefault="009F4636">
      <w:pPr>
        <w:pStyle w:val="a"/>
        <w:rPr>
          <w:caps/>
          <w:rtl/>
        </w:rPr>
      </w:pPr>
    </w:p>
    <w:p w14:paraId="6F320E2E" w14:textId="77777777" w:rsidR="00000000" w:rsidRDefault="009F4636">
      <w:pPr>
        <w:pStyle w:val="a"/>
        <w:rPr>
          <w:rFonts w:hint="cs"/>
          <w:caps/>
          <w:rtl/>
        </w:rPr>
      </w:pPr>
      <w:r>
        <w:rPr>
          <w:rFonts w:hint="cs"/>
          <w:caps/>
          <w:rtl/>
        </w:rPr>
        <w:t xml:space="preserve">זה דבר מדהים. הממשלה הזאת פועלת עם שתי ידיים שפועלות לשני כיוונים הפוכים זה מזה, ואף אחד לא יודע מה היא באמת רוצה. להילחם בטרור? </w:t>
      </w:r>
      <w:r>
        <w:rPr>
          <w:caps/>
          <w:rtl/>
        </w:rPr>
        <w:t>–</w:t>
      </w:r>
      <w:r>
        <w:rPr>
          <w:rFonts w:hint="cs"/>
          <w:caps/>
          <w:rtl/>
        </w:rPr>
        <w:t xml:space="preserve"> כן. מאה אחוז כן. במיוחד באלה שרוצים לעשות הכול כדי לסכל את מפת הדרכים. </w:t>
      </w:r>
    </w:p>
    <w:p w14:paraId="6E56E209" w14:textId="77777777" w:rsidR="00000000" w:rsidRDefault="009F4636">
      <w:pPr>
        <w:pStyle w:val="a"/>
        <w:ind w:firstLine="0"/>
        <w:rPr>
          <w:rFonts w:hint="cs"/>
          <w:caps/>
          <w:rtl/>
        </w:rPr>
      </w:pPr>
    </w:p>
    <w:p w14:paraId="162A5FB2"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72A5DCD8" w14:textId="77777777" w:rsidR="00000000" w:rsidRDefault="009F4636">
      <w:pPr>
        <w:pStyle w:val="a"/>
        <w:rPr>
          <w:rFonts w:hint="cs"/>
          <w:caps/>
          <w:rtl/>
        </w:rPr>
      </w:pPr>
    </w:p>
    <w:p w14:paraId="6016389D" w14:textId="77777777" w:rsidR="00000000" w:rsidRDefault="009F4636">
      <w:pPr>
        <w:pStyle w:val="a"/>
        <w:rPr>
          <w:rFonts w:hint="cs"/>
          <w:caps/>
          <w:rtl/>
        </w:rPr>
      </w:pPr>
      <w:r>
        <w:rPr>
          <w:rFonts w:hint="cs"/>
          <w:caps/>
          <w:rtl/>
        </w:rPr>
        <w:t>מי זה רנתיס</w:t>
      </w:r>
      <w:r>
        <w:rPr>
          <w:rFonts w:hint="cs"/>
          <w:caps/>
          <w:rtl/>
        </w:rPr>
        <w:t xml:space="preserve">י? </w:t>
      </w:r>
    </w:p>
    <w:p w14:paraId="4F86B979" w14:textId="77777777" w:rsidR="00000000" w:rsidRDefault="009F4636">
      <w:pPr>
        <w:pStyle w:val="a"/>
        <w:ind w:firstLine="0"/>
        <w:rPr>
          <w:rFonts w:hint="cs"/>
          <w:caps/>
          <w:rtl/>
        </w:rPr>
      </w:pPr>
    </w:p>
    <w:p w14:paraId="7E863A02" w14:textId="77777777" w:rsidR="00000000" w:rsidRDefault="009F4636">
      <w:pPr>
        <w:pStyle w:val="SpeakerCon"/>
        <w:rPr>
          <w:rFonts w:hint="cs"/>
          <w:b w:val="0"/>
          <w:bCs w:val="0"/>
          <w:caps/>
          <w:u w:val="none"/>
          <w:rtl/>
        </w:rPr>
      </w:pPr>
      <w:bookmarkStart w:id="327" w:name="FS000000455T18_06_2003_15_28_03C"/>
      <w:bookmarkEnd w:id="327"/>
      <w:r>
        <w:rPr>
          <w:b w:val="0"/>
          <w:bCs w:val="0"/>
          <w:caps/>
          <w:u w:val="none"/>
          <w:rtl/>
        </w:rPr>
        <w:t>אופיר פינס-פז (העבודה-מימד):</w:t>
      </w:r>
    </w:p>
    <w:p w14:paraId="7E6C63DF" w14:textId="77777777" w:rsidR="00000000" w:rsidRDefault="009F4636">
      <w:pPr>
        <w:pStyle w:val="a"/>
        <w:ind w:firstLine="0"/>
        <w:rPr>
          <w:rFonts w:hint="cs"/>
          <w:caps/>
          <w:rtl/>
        </w:rPr>
      </w:pPr>
    </w:p>
    <w:p w14:paraId="1F4059AD" w14:textId="77777777" w:rsidR="00000000" w:rsidRDefault="009F4636">
      <w:pPr>
        <w:pStyle w:val="a"/>
        <w:rPr>
          <w:rFonts w:hint="cs"/>
          <w:caps/>
          <w:rtl/>
        </w:rPr>
      </w:pPr>
      <w:r>
        <w:rPr>
          <w:rFonts w:hint="cs"/>
          <w:caps/>
          <w:rtl/>
        </w:rPr>
        <w:t xml:space="preserve">אבל גם במלחמה בטרור צריך להפעיל שכל, שכל ישר, ולא תגובות עצביות ספונטניות בלתי נשלטות. יש כאן אחריות. אין אחד שלא ידע שאחרי הניסיון לחסל את רנתיסי יבוא פיגוע בירושלים, חבר הכנסת סער. </w:t>
      </w:r>
    </w:p>
    <w:p w14:paraId="02BCF879" w14:textId="77777777" w:rsidR="00000000" w:rsidRDefault="009F4636">
      <w:pPr>
        <w:pStyle w:val="a"/>
        <w:ind w:firstLine="0"/>
        <w:rPr>
          <w:rFonts w:hint="cs"/>
          <w:caps/>
          <w:rtl/>
        </w:rPr>
      </w:pPr>
    </w:p>
    <w:p w14:paraId="2694FD65" w14:textId="77777777" w:rsidR="00000000" w:rsidRDefault="009F4636">
      <w:pPr>
        <w:pStyle w:val="ac"/>
        <w:rPr>
          <w:b w:val="0"/>
          <w:bCs w:val="0"/>
          <w:caps/>
          <w:u w:val="none"/>
          <w:rtl/>
        </w:rPr>
      </w:pPr>
      <w:r>
        <w:rPr>
          <w:rFonts w:hint="eastAsia"/>
          <w:b w:val="0"/>
          <w:bCs w:val="0"/>
          <w:caps/>
          <w:u w:val="none"/>
          <w:rtl/>
        </w:rPr>
        <w:t>אהוד</w:t>
      </w:r>
      <w:r>
        <w:rPr>
          <w:b w:val="0"/>
          <w:bCs w:val="0"/>
          <w:caps/>
          <w:u w:val="none"/>
          <w:rtl/>
        </w:rPr>
        <w:t xml:space="preserve"> יתום (הליכוד):</w:t>
      </w:r>
    </w:p>
    <w:p w14:paraId="3CC9D174" w14:textId="77777777" w:rsidR="00000000" w:rsidRDefault="009F4636">
      <w:pPr>
        <w:pStyle w:val="a"/>
        <w:rPr>
          <w:rFonts w:hint="cs"/>
          <w:caps/>
          <w:rtl/>
        </w:rPr>
      </w:pPr>
    </w:p>
    <w:p w14:paraId="25751DBE" w14:textId="77777777" w:rsidR="00000000" w:rsidRDefault="009F4636">
      <w:pPr>
        <w:pStyle w:val="a"/>
        <w:rPr>
          <w:rFonts w:hint="cs"/>
          <w:caps/>
          <w:rtl/>
        </w:rPr>
      </w:pPr>
      <w:r>
        <w:rPr>
          <w:rFonts w:hint="cs"/>
          <w:caps/>
          <w:rtl/>
        </w:rPr>
        <w:t>הוא לא הגיע קוד</w:t>
      </w:r>
      <w:r>
        <w:rPr>
          <w:rFonts w:hint="cs"/>
          <w:caps/>
          <w:rtl/>
        </w:rPr>
        <w:t>ם?</w:t>
      </w:r>
    </w:p>
    <w:p w14:paraId="1902CA42" w14:textId="77777777" w:rsidR="00000000" w:rsidRDefault="009F4636">
      <w:pPr>
        <w:pStyle w:val="a"/>
        <w:ind w:firstLine="0"/>
        <w:rPr>
          <w:rFonts w:hint="cs"/>
          <w:caps/>
          <w:rtl/>
        </w:rPr>
      </w:pPr>
    </w:p>
    <w:p w14:paraId="1B15FD5A" w14:textId="77777777" w:rsidR="00000000" w:rsidRDefault="009F4636">
      <w:pPr>
        <w:pStyle w:val="SpeakerCon"/>
        <w:rPr>
          <w:b w:val="0"/>
          <w:bCs w:val="0"/>
          <w:caps/>
          <w:u w:val="none"/>
          <w:rtl/>
        </w:rPr>
      </w:pPr>
      <w:bookmarkStart w:id="328" w:name="FS000000455T18_06_2003_15_29_01C"/>
      <w:bookmarkEnd w:id="328"/>
      <w:r>
        <w:rPr>
          <w:b w:val="0"/>
          <w:bCs w:val="0"/>
          <w:caps/>
          <w:u w:val="none"/>
          <w:rtl/>
        </w:rPr>
        <w:t>אופיר פינס-פז (העבודה-מימד):</w:t>
      </w:r>
    </w:p>
    <w:p w14:paraId="35A52217" w14:textId="77777777" w:rsidR="00000000" w:rsidRDefault="009F4636">
      <w:pPr>
        <w:pStyle w:val="a"/>
        <w:rPr>
          <w:caps/>
          <w:rtl/>
        </w:rPr>
      </w:pPr>
    </w:p>
    <w:p w14:paraId="1B198F45" w14:textId="77777777" w:rsidR="00000000" w:rsidRDefault="009F4636">
      <w:pPr>
        <w:pStyle w:val="a"/>
        <w:rPr>
          <w:rFonts w:hint="cs"/>
          <w:caps/>
          <w:rtl/>
        </w:rPr>
      </w:pPr>
      <w:r>
        <w:rPr>
          <w:rFonts w:hint="cs"/>
          <w:caps/>
          <w:rtl/>
        </w:rPr>
        <w:t xml:space="preserve">עובדה שהוא לא הגיע קודם.  </w:t>
      </w:r>
    </w:p>
    <w:p w14:paraId="3E9A0569" w14:textId="77777777" w:rsidR="00000000" w:rsidRDefault="009F4636">
      <w:pPr>
        <w:pStyle w:val="a"/>
        <w:ind w:firstLine="0"/>
        <w:rPr>
          <w:rFonts w:hint="cs"/>
          <w:caps/>
          <w:rtl/>
        </w:rPr>
      </w:pPr>
    </w:p>
    <w:p w14:paraId="35CE6197" w14:textId="77777777" w:rsidR="00000000" w:rsidRDefault="009F4636">
      <w:pPr>
        <w:pStyle w:val="ac"/>
        <w:rPr>
          <w:b w:val="0"/>
          <w:bCs w:val="0"/>
          <w:caps/>
          <w:u w:val="none"/>
          <w:rtl/>
        </w:rPr>
      </w:pPr>
      <w:r>
        <w:rPr>
          <w:rFonts w:hint="eastAsia"/>
          <w:b w:val="0"/>
          <w:bCs w:val="0"/>
          <w:caps/>
          <w:u w:val="none"/>
          <w:rtl/>
        </w:rPr>
        <w:t>אהוד</w:t>
      </w:r>
      <w:r>
        <w:rPr>
          <w:b w:val="0"/>
          <w:bCs w:val="0"/>
          <w:caps/>
          <w:u w:val="none"/>
          <w:rtl/>
        </w:rPr>
        <w:t xml:space="preserve"> יתום (הליכוד):</w:t>
      </w:r>
    </w:p>
    <w:p w14:paraId="4982AC88" w14:textId="77777777" w:rsidR="00000000" w:rsidRDefault="009F4636">
      <w:pPr>
        <w:pStyle w:val="a"/>
        <w:rPr>
          <w:rFonts w:hint="cs"/>
          <w:caps/>
          <w:rtl/>
        </w:rPr>
      </w:pPr>
    </w:p>
    <w:p w14:paraId="3521AC9B" w14:textId="77777777" w:rsidR="00000000" w:rsidRDefault="009F4636">
      <w:pPr>
        <w:pStyle w:val="a"/>
        <w:rPr>
          <w:rFonts w:hint="cs"/>
          <w:caps/>
          <w:rtl/>
        </w:rPr>
      </w:pPr>
      <w:r>
        <w:rPr>
          <w:rFonts w:hint="cs"/>
          <w:caps/>
          <w:rtl/>
        </w:rPr>
        <w:t xml:space="preserve">- - - </w:t>
      </w:r>
    </w:p>
    <w:p w14:paraId="67E78FEC" w14:textId="77777777" w:rsidR="00000000" w:rsidRDefault="009F4636">
      <w:pPr>
        <w:pStyle w:val="a"/>
        <w:ind w:firstLine="0"/>
        <w:rPr>
          <w:rFonts w:hint="cs"/>
          <w:caps/>
          <w:rtl/>
        </w:rPr>
      </w:pPr>
    </w:p>
    <w:p w14:paraId="398933DD" w14:textId="77777777" w:rsidR="00000000" w:rsidRDefault="009F4636">
      <w:pPr>
        <w:pStyle w:val="SpeakerCon"/>
        <w:rPr>
          <w:b w:val="0"/>
          <w:bCs w:val="0"/>
          <w:caps/>
          <w:u w:val="none"/>
          <w:rtl/>
        </w:rPr>
      </w:pPr>
      <w:bookmarkStart w:id="329" w:name="FS000000455T18_06_2003_15_29_18C"/>
      <w:bookmarkEnd w:id="329"/>
      <w:r>
        <w:rPr>
          <w:b w:val="0"/>
          <w:bCs w:val="0"/>
          <w:caps/>
          <w:u w:val="none"/>
          <w:rtl/>
        </w:rPr>
        <w:t>אופיר פינס-פז (העבודה-מימד):</w:t>
      </w:r>
    </w:p>
    <w:p w14:paraId="5F978B09" w14:textId="77777777" w:rsidR="00000000" w:rsidRDefault="009F4636">
      <w:pPr>
        <w:pStyle w:val="a"/>
        <w:rPr>
          <w:caps/>
          <w:rtl/>
        </w:rPr>
      </w:pPr>
    </w:p>
    <w:p w14:paraId="53BDCBBC" w14:textId="77777777" w:rsidR="00000000" w:rsidRDefault="009F4636">
      <w:pPr>
        <w:pStyle w:val="a"/>
        <w:rPr>
          <w:rFonts w:hint="cs"/>
          <w:caps/>
          <w:rtl/>
        </w:rPr>
      </w:pPr>
      <w:r>
        <w:rPr>
          <w:rFonts w:hint="cs"/>
          <w:caps/>
          <w:rtl/>
        </w:rPr>
        <w:t xml:space="preserve">שמעת מה אמרה המשפחה בערבה? שמעת אותה או שאתה אוטם את אוזניך?  שמעת מה אמרה אחותה של הבחורה הזאת או לא שמעת? </w:t>
      </w:r>
    </w:p>
    <w:p w14:paraId="333DC19E" w14:textId="77777777" w:rsidR="00000000" w:rsidRDefault="009F4636">
      <w:pPr>
        <w:pStyle w:val="a"/>
        <w:ind w:firstLine="0"/>
        <w:rPr>
          <w:rFonts w:hint="cs"/>
          <w:caps/>
          <w:rtl/>
        </w:rPr>
      </w:pPr>
    </w:p>
    <w:p w14:paraId="63398777"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310EBB7F" w14:textId="77777777" w:rsidR="00000000" w:rsidRDefault="009F4636">
      <w:pPr>
        <w:pStyle w:val="a"/>
        <w:rPr>
          <w:rFonts w:hint="cs"/>
          <w:caps/>
          <w:rtl/>
        </w:rPr>
      </w:pPr>
    </w:p>
    <w:p w14:paraId="1D3BB3C2" w14:textId="77777777" w:rsidR="00000000" w:rsidRDefault="009F4636">
      <w:pPr>
        <w:pStyle w:val="a"/>
        <w:rPr>
          <w:rFonts w:hint="cs"/>
          <w:caps/>
          <w:rtl/>
        </w:rPr>
      </w:pPr>
      <w:r>
        <w:rPr>
          <w:rFonts w:hint="cs"/>
          <w:caps/>
          <w:rtl/>
        </w:rPr>
        <w:t>מה ש</w:t>
      </w:r>
      <w:r>
        <w:rPr>
          <w:rFonts w:hint="cs"/>
          <w:caps/>
          <w:rtl/>
        </w:rPr>
        <w:t xml:space="preserve">היא אמרה בסערת רוחה אתה אומר פה? תתבייש. </w:t>
      </w:r>
    </w:p>
    <w:p w14:paraId="166BCAEF" w14:textId="77777777" w:rsidR="00000000" w:rsidRDefault="009F4636">
      <w:pPr>
        <w:pStyle w:val="a"/>
        <w:ind w:firstLine="0"/>
        <w:rPr>
          <w:rFonts w:hint="cs"/>
          <w:caps/>
          <w:rtl/>
        </w:rPr>
      </w:pPr>
    </w:p>
    <w:p w14:paraId="4054E1CE" w14:textId="77777777" w:rsidR="00000000" w:rsidRDefault="009F4636">
      <w:pPr>
        <w:pStyle w:val="SpeakerCon"/>
        <w:rPr>
          <w:b w:val="0"/>
          <w:bCs w:val="0"/>
          <w:caps/>
          <w:u w:val="none"/>
          <w:rtl/>
        </w:rPr>
      </w:pPr>
      <w:bookmarkStart w:id="330" w:name="FS000000455T18_06_2003_15_30_03C"/>
      <w:bookmarkEnd w:id="330"/>
      <w:r>
        <w:rPr>
          <w:b w:val="0"/>
          <w:bCs w:val="0"/>
          <w:caps/>
          <w:u w:val="none"/>
          <w:rtl/>
        </w:rPr>
        <w:t>אופיר פינס-פז (העבודה-מימד):</w:t>
      </w:r>
    </w:p>
    <w:p w14:paraId="13677168" w14:textId="77777777" w:rsidR="00000000" w:rsidRDefault="009F4636">
      <w:pPr>
        <w:pStyle w:val="a"/>
        <w:rPr>
          <w:caps/>
          <w:rtl/>
        </w:rPr>
      </w:pPr>
    </w:p>
    <w:p w14:paraId="027666E5" w14:textId="77777777" w:rsidR="00000000" w:rsidRDefault="009F4636">
      <w:pPr>
        <w:pStyle w:val="a"/>
        <w:rPr>
          <w:rFonts w:hint="cs"/>
          <w:caps/>
          <w:rtl/>
        </w:rPr>
      </w:pPr>
      <w:r>
        <w:rPr>
          <w:rFonts w:hint="cs"/>
          <w:caps/>
          <w:rtl/>
        </w:rPr>
        <w:t>אולי תתחילו גם לשמוע ולא רק להשמיע? תשמעו את האנשים.</w:t>
      </w:r>
    </w:p>
    <w:p w14:paraId="135616F1" w14:textId="77777777" w:rsidR="00000000" w:rsidRDefault="009F4636">
      <w:pPr>
        <w:pStyle w:val="a"/>
        <w:rPr>
          <w:rFonts w:hint="cs"/>
          <w:caps/>
          <w:rtl/>
        </w:rPr>
      </w:pPr>
    </w:p>
    <w:p w14:paraId="68BAD46C"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62741EE8" w14:textId="77777777" w:rsidR="00000000" w:rsidRDefault="009F4636">
      <w:pPr>
        <w:pStyle w:val="a"/>
        <w:rPr>
          <w:rFonts w:hint="cs"/>
          <w:caps/>
          <w:rtl/>
        </w:rPr>
      </w:pPr>
    </w:p>
    <w:p w14:paraId="1BD284CC" w14:textId="77777777" w:rsidR="00000000" w:rsidRDefault="009F4636">
      <w:pPr>
        <w:pStyle w:val="a"/>
        <w:rPr>
          <w:rFonts w:hint="cs"/>
          <w:caps/>
          <w:rtl/>
        </w:rPr>
      </w:pPr>
      <w:r>
        <w:rPr>
          <w:rFonts w:hint="cs"/>
          <w:caps/>
          <w:rtl/>
        </w:rPr>
        <w:t xml:space="preserve">אתה רוקד על הדם. </w:t>
      </w:r>
    </w:p>
    <w:p w14:paraId="763D49C4" w14:textId="77777777" w:rsidR="00000000" w:rsidRDefault="009F4636">
      <w:pPr>
        <w:pStyle w:val="a"/>
        <w:ind w:firstLine="0"/>
        <w:rPr>
          <w:rFonts w:hint="cs"/>
          <w:caps/>
          <w:rtl/>
        </w:rPr>
      </w:pPr>
    </w:p>
    <w:p w14:paraId="2843E53B" w14:textId="77777777" w:rsidR="00000000" w:rsidRDefault="009F4636">
      <w:pPr>
        <w:pStyle w:val="SpeakerCon"/>
        <w:rPr>
          <w:b w:val="0"/>
          <w:bCs w:val="0"/>
          <w:caps/>
          <w:u w:val="none"/>
          <w:rtl/>
        </w:rPr>
      </w:pPr>
      <w:bookmarkStart w:id="331" w:name="FS000000455T18_06_2003_15_30_21C"/>
      <w:bookmarkEnd w:id="331"/>
      <w:r>
        <w:rPr>
          <w:b w:val="0"/>
          <w:bCs w:val="0"/>
          <w:caps/>
          <w:u w:val="none"/>
          <w:rtl/>
        </w:rPr>
        <w:t>אופיר פינס-פז (העבודה-מימד):</w:t>
      </w:r>
    </w:p>
    <w:p w14:paraId="4FBDDA2E" w14:textId="77777777" w:rsidR="00000000" w:rsidRDefault="009F4636">
      <w:pPr>
        <w:pStyle w:val="a"/>
        <w:rPr>
          <w:caps/>
          <w:rtl/>
        </w:rPr>
      </w:pPr>
    </w:p>
    <w:p w14:paraId="4167F712" w14:textId="77777777" w:rsidR="00000000" w:rsidRDefault="009F4636">
      <w:pPr>
        <w:pStyle w:val="a"/>
        <w:rPr>
          <w:rFonts w:hint="cs"/>
          <w:caps/>
          <w:rtl/>
        </w:rPr>
      </w:pPr>
      <w:r>
        <w:rPr>
          <w:rFonts w:hint="cs"/>
          <w:caps/>
          <w:rtl/>
        </w:rPr>
        <w:t>חס וחלילה.</w:t>
      </w:r>
    </w:p>
    <w:p w14:paraId="4C7E37A5" w14:textId="77777777" w:rsidR="00000000" w:rsidRDefault="009F4636">
      <w:pPr>
        <w:pStyle w:val="a"/>
        <w:ind w:firstLine="0"/>
        <w:rPr>
          <w:rFonts w:hint="cs"/>
          <w:caps/>
          <w:rtl/>
        </w:rPr>
      </w:pPr>
    </w:p>
    <w:p w14:paraId="21298112"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504957FE" w14:textId="77777777" w:rsidR="00000000" w:rsidRDefault="009F4636">
      <w:pPr>
        <w:pStyle w:val="a"/>
        <w:rPr>
          <w:rFonts w:hint="cs"/>
          <w:caps/>
          <w:rtl/>
        </w:rPr>
      </w:pPr>
    </w:p>
    <w:p w14:paraId="28C19DEA" w14:textId="77777777" w:rsidR="00000000" w:rsidRDefault="009F4636">
      <w:pPr>
        <w:pStyle w:val="a"/>
        <w:rPr>
          <w:rFonts w:hint="cs"/>
          <w:caps/>
          <w:rtl/>
        </w:rPr>
      </w:pPr>
      <w:r>
        <w:rPr>
          <w:rFonts w:hint="cs"/>
          <w:caps/>
          <w:rtl/>
        </w:rPr>
        <w:t xml:space="preserve">לא בפעם הראשונה. </w:t>
      </w:r>
    </w:p>
    <w:p w14:paraId="26D3F067" w14:textId="77777777" w:rsidR="00000000" w:rsidRDefault="009F4636">
      <w:pPr>
        <w:pStyle w:val="a"/>
        <w:ind w:firstLine="0"/>
        <w:rPr>
          <w:rFonts w:hint="cs"/>
          <w:caps/>
          <w:rtl/>
        </w:rPr>
      </w:pPr>
    </w:p>
    <w:p w14:paraId="2BBA6374" w14:textId="77777777" w:rsidR="00000000" w:rsidRDefault="009F4636">
      <w:pPr>
        <w:pStyle w:val="SpeakerCon"/>
        <w:rPr>
          <w:b w:val="0"/>
          <w:bCs w:val="0"/>
          <w:caps/>
          <w:u w:val="none"/>
          <w:rtl/>
        </w:rPr>
      </w:pPr>
      <w:bookmarkStart w:id="332" w:name="FS000000455T18_06_2003_15_30_30C"/>
      <w:bookmarkEnd w:id="332"/>
      <w:r>
        <w:rPr>
          <w:b w:val="0"/>
          <w:bCs w:val="0"/>
          <w:caps/>
          <w:u w:val="none"/>
          <w:rtl/>
        </w:rPr>
        <w:t>אופיר פ</w:t>
      </w:r>
      <w:r>
        <w:rPr>
          <w:b w:val="0"/>
          <w:bCs w:val="0"/>
          <w:caps/>
          <w:u w:val="none"/>
          <w:rtl/>
        </w:rPr>
        <w:t>ינס-פז (העבודה-מימד):</w:t>
      </w:r>
    </w:p>
    <w:p w14:paraId="28863049" w14:textId="77777777" w:rsidR="00000000" w:rsidRDefault="009F4636">
      <w:pPr>
        <w:pStyle w:val="a"/>
        <w:rPr>
          <w:caps/>
          <w:rtl/>
        </w:rPr>
      </w:pPr>
    </w:p>
    <w:p w14:paraId="3EF71D83" w14:textId="77777777" w:rsidR="00000000" w:rsidRDefault="009F4636">
      <w:pPr>
        <w:pStyle w:val="a"/>
        <w:rPr>
          <w:rFonts w:hint="cs"/>
          <w:caps/>
          <w:rtl/>
        </w:rPr>
      </w:pPr>
      <w:r>
        <w:rPr>
          <w:rFonts w:hint="cs"/>
          <w:caps/>
          <w:rtl/>
        </w:rPr>
        <w:t>חס וחלילה. אני רוצה שתפתחו את האוזניים ותשמעו.</w:t>
      </w:r>
    </w:p>
    <w:p w14:paraId="2933FEE3" w14:textId="77777777" w:rsidR="00000000" w:rsidRDefault="009F4636">
      <w:pPr>
        <w:pStyle w:val="a"/>
        <w:ind w:firstLine="0"/>
        <w:rPr>
          <w:rFonts w:hint="cs"/>
          <w:caps/>
          <w:rtl/>
        </w:rPr>
      </w:pPr>
    </w:p>
    <w:p w14:paraId="4AC60B34" w14:textId="77777777" w:rsidR="00000000" w:rsidRDefault="009F4636">
      <w:pPr>
        <w:pStyle w:val="ac"/>
        <w:rPr>
          <w:b w:val="0"/>
          <w:bCs w:val="0"/>
          <w:caps/>
          <w:u w:val="none"/>
          <w:rtl/>
        </w:rPr>
      </w:pPr>
      <w:r>
        <w:rPr>
          <w:rFonts w:hint="eastAsia"/>
          <w:b w:val="0"/>
          <w:bCs w:val="0"/>
          <w:caps/>
          <w:u w:val="none"/>
          <w:rtl/>
        </w:rPr>
        <w:t>אהוד</w:t>
      </w:r>
      <w:r>
        <w:rPr>
          <w:b w:val="0"/>
          <w:bCs w:val="0"/>
          <w:caps/>
          <w:u w:val="none"/>
          <w:rtl/>
        </w:rPr>
        <w:t xml:space="preserve"> יתום (הליכוד):</w:t>
      </w:r>
    </w:p>
    <w:p w14:paraId="2AA8A155" w14:textId="77777777" w:rsidR="00000000" w:rsidRDefault="009F4636">
      <w:pPr>
        <w:pStyle w:val="a"/>
        <w:rPr>
          <w:rFonts w:hint="cs"/>
          <w:caps/>
          <w:rtl/>
        </w:rPr>
      </w:pPr>
    </w:p>
    <w:p w14:paraId="224212BF" w14:textId="77777777" w:rsidR="00000000" w:rsidRDefault="009F4636">
      <w:pPr>
        <w:pStyle w:val="a"/>
        <w:rPr>
          <w:rFonts w:hint="cs"/>
          <w:caps/>
          <w:rtl/>
        </w:rPr>
      </w:pPr>
      <w:r>
        <w:rPr>
          <w:rFonts w:hint="cs"/>
          <w:caps/>
          <w:rtl/>
        </w:rPr>
        <w:t>לא דנים אותה בכאבה.</w:t>
      </w:r>
    </w:p>
    <w:p w14:paraId="5BD5ED32" w14:textId="77777777" w:rsidR="00000000" w:rsidRDefault="009F4636">
      <w:pPr>
        <w:pStyle w:val="a"/>
        <w:ind w:firstLine="0"/>
        <w:rPr>
          <w:rFonts w:hint="cs"/>
          <w:caps/>
          <w:rtl/>
        </w:rPr>
      </w:pPr>
    </w:p>
    <w:p w14:paraId="38F97FC4" w14:textId="77777777" w:rsidR="00000000" w:rsidRDefault="009F4636">
      <w:pPr>
        <w:pStyle w:val="SpeakerCon"/>
        <w:rPr>
          <w:b w:val="0"/>
          <w:bCs w:val="0"/>
          <w:caps/>
          <w:u w:val="none"/>
          <w:rtl/>
        </w:rPr>
      </w:pPr>
      <w:bookmarkStart w:id="333" w:name="FS000000455T18_06_2003_15_31_00C"/>
      <w:bookmarkEnd w:id="333"/>
      <w:r>
        <w:rPr>
          <w:b w:val="0"/>
          <w:bCs w:val="0"/>
          <w:caps/>
          <w:u w:val="none"/>
          <w:rtl/>
        </w:rPr>
        <w:t>אופיר פינס-פז (העבודה-מימד):</w:t>
      </w:r>
    </w:p>
    <w:p w14:paraId="56A74B8F" w14:textId="77777777" w:rsidR="00000000" w:rsidRDefault="009F4636">
      <w:pPr>
        <w:pStyle w:val="a"/>
        <w:rPr>
          <w:caps/>
          <w:rtl/>
        </w:rPr>
      </w:pPr>
    </w:p>
    <w:p w14:paraId="6B0A801E" w14:textId="77777777" w:rsidR="00000000" w:rsidRDefault="009F4636">
      <w:pPr>
        <w:pStyle w:val="a"/>
        <w:rPr>
          <w:rFonts w:hint="cs"/>
          <w:caps/>
          <w:rtl/>
        </w:rPr>
      </w:pPr>
      <w:r>
        <w:rPr>
          <w:rFonts w:hint="cs"/>
          <w:caps/>
          <w:rtl/>
        </w:rPr>
        <w:t>אני רוצה לדון אותך בכאבנו.</w:t>
      </w:r>
    </w:p>
    <w:p w14:paraId="0CE1F091" w14:textId="77777777" w:rsidR="00000000" w:rsidRDefault="009F4636">
      <w:pPr>
        <w:pStyle w:val="a"/>
        <w:ind w:firstLine="0"/>
        <w:rPr>
          <w:rFonts w:hint="cs"/>
          <w:caps/>
          <w:rtl/>
        </w:rPr>
      </w:pPr>
    </w:p>
    <w:p w14:paraId="52D6B348" w14:textId="77777777" w:rsidR="00000000" w:rsidRDefault="009F4636">
      <w:pPr>
        <w:pStyle w:val="ac"/>
        <w:rPr>
          <w:b w:val="0"/>
          <w:bCs w:val="0"/>
          <w:caps/>
          <w:u w:val="none"/>
          <w:rtl/>
        </w:rPr>
      </w:pPr>
      <w:r>
        <w:rPr>
          <w:rFonts w:hint="eastAsia"/>
          <w:b w:val="0"/>
          <w:bCs w:val="0"/>
          <w:caps/>
          <w:u w:val="none"/>
          <w:rtl/>
        </w:rPr>
        <w:t>אהוד</w:t>
      </w:r>
      <w:r>
        <w:rPr>
          <w:b w:val="0"/>
          <w:bCs w:val="0"/>
          <w:caps/>
          <w:u w:val="none"/>
          <w:rtl/>
        </w:rPr>
        <w:t xml:space="preserve"> יתום (הליכוד):</w:t>
      </w:r>
    </w:p>
    <w:p w14:paraId="11A8AB60" w14:textId="77777777" w:rsidR="00000000" w:rsidRDefault="009F4636">
      <w:pPr>
        <w:pStyle w:val="a"/>
        <w:rPr>
          <w:rFonts w:hint="cs"/>
          <w:caps/>
          <w:rtl/>
        </w:rPr>
      </w:pPr>
    </w:p>
    <w:p w14:paraId="0EC329AA" w14:textId="77777777" w:rsidR="00000000" w:rsidRDefault="009F4636">
      <w:pPr>
        <w:pStyle w:val="a"/>
        <w:rPr>
          <w:rFonts w:hint="cs"/>
          <w:caps/>
          <w:rtl/>
        </w:rPr>
      </w:pPr>
      <w:r>
        <w:rPr>
          <w:rFonts w:hint="cs"/>
          <w:caps/>
          <w:rtl/>
        </w:rPr>
        <w:t xml:space="preserve">מה זה קשור לרנתיסי? </w:t>
      </w:r>
    </w:p>
    <w:p w14:paraId="7022238A" w14:textId="77777777" w:rsidR="00000000" w:rsidRDefault="009F4636">
      <w:pPr>
        <w:pStyle w:val="a"/>
        <w:ind w:firstLine="0"/>
        <w:rPr>
          <w:rFonts w:hint="cs"/>
          <w:caps/>
          <w:rtl/>
        </w:rPr>
      </w:pPr>
    </w:p>
    <w:p w14:paraId="68BA5B98" w14:textId="77777777" w:rsidR="00000000" w:rsidRDefault="009F4636">
      <w:pPr>
        <w:pStyle w:val="SpeakerCon"/>
        <w:rPr>
          <w:b w:val="0"/>
          <w:bCs w:val="0"/>
          <w:caps/>
          <w:u w:val="none"/>
          <w:rtl/>
        </w:rPr>
      </w:pPr>
      <w:bookmarkStart w:id="334" w:name="FS000000455T18_06_2003_15_31_27C"/>
      <w:bookmarkEnd w:id="334"/>
      <w:r>
        <w:rPr>
          <w:b w:val="0"/>
          <w:bCs w:val="0"/>
          <w:caps/>
          <w:u w:val="none"/>
          <w:rtl/>
        </w:rPr>
        <w:t>אופיר פינס-פז (העבודה-מימד):</w:t>
      </w:r>
    </w:p>
    <w:p w14:paraId="5058B6CD" w14:textId="77777777" w:rsidR="00000000" w:rsidRDefault="009F4636">
      <w:pPr>
        <w:pStyle w:val="a"/>
        <w:rPr>
          <w:caps/>
          <w:rtl/>
        </w:rPr>
      </w:pPr>
    </w:p>
    <w:p w14:paraId="7669B57B" w14:textId="77777777" w:rsidR="00000000" w:rsidRDefault="009F4636">
      <w:pPr>
        <w:pStyle w:val="a"/>
        <w:rPr>
          <w:rFonts w:hint="cs"/>
          <w:caps/>
          <w:rtl/>
        </w:rPr>
      </w:pPr>
      <w:r>
        <w:rPr>
          <w:rFonts w:hint="cs"/>
          <w:caps/>
          <w:rtl/>
        </w:rPr>
        <w:t>לא ידעתם לבנ</w:t>
      </w:r>
      <w:r>
        <w:rPr>
          <w:rFonts w:hint="cs"/>
          <w:caps/>
          <w:rtl/>
        </w:rPr>
        <w:t xml:space="preserve">ות את הגדר בירושלים בזמן כמו בני-אדם. </w:t>
      </w:r>
    </w:p>
    <w:p w14:paraId="506415CF" w14:textId="77777777" w:rsidR="00000000" w:rsidRDefault="009F4636">
      <w:pPr>
        <w:pStyle w:val="a"/>
        <w:ind w:firstLine="0"/>
        <w:rPr>
          <w:rFonts w:hint="cs"/>
          <w:caps/>
          <w:rtl/>
        </w:rPr>
      </w:pPr>
    </w:p>
    <w:p w14:paraId="2AA59638"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2D80AB07" w14:textId="77777777" w:rsidR="00000000" w:rsidRDefault="009F4636">
      <w:pPr>
        <w:pStyle w:val="a"/>
        <w:rPr>
          <w:rFonts w:hint="cs"/>
          <w:caps/>
          <w:rtl/>
        </w:rPr>
      </w:pPr>
    </w:p>
    <w:p w14:paraId="3C2DE65D" w14:textId="77777777" w:rsidR="00000000" w:rsidRDefault="009F4636">
      <w:pPr>
        <w:pStyle w:val="a"/>
        <w:rPr>
          <w:rFonts w:hint="cs"/>
          <w:caps/>
          <w:rtl/>
        </w:rPr>
      </w:pPr>
      <w:r>
        <w:rPr>
          <w:rFonts w:hint="cs"/>
          <w:caps/>
          <w:rtl/>
        </w:rPr>
        <w:t>אתם הבאתם את הכנופיות האלה.</w:t>
      </w:r>
    </w:p>
    <w:p w14:paraId="47EB47D0" w14:textId="77777777" w:rsidR="00000000" w:rsidRDefault="009F4636">
      <w:pPr>
        <w:pStyle w:val="a"/>
        <w:rPr>
          <w:rFonts w:hint="cs"/>
          <w:caps/>
          <w:rtl/>
        </w:rPr>
      </w:pPr>
    </w:p>
    <w:p w14:paraId="282EE216" w14:textId="77777777" w:rsidR="00000000" w:rsidRDefault="009F4636">
      <w:pPr>
        <w:pStyle w:val="SpeakerCon"/>
        <w:rPr>
          <w:b w:val="0"/>
          <w:bCs w:val="0"/>
          <w:caps/>
          <w:u w:val="none"/>
          <w:rtl/>
        </w:rPr>
      </w:pPr>
      <w:bookmarkStart w:id="335" w:name="FS000000455T18_06_2003_15_32_02C"/>
      <w:bookmarkEnd w:id="335"/>
    </w:p>
    <w:p w14:paraId="29A43292" w14:textId="77777777" w:rsidR="00000000" w:rsidRDefault="009F4636">
      <w:pPr>
        <w:pStyle w:val="SpeakerCon"/>
        <w:rPr>
          <w:b w:val="0"/>
          <w:bCs w:val="0"/>
          <w:caps/>
          <w:u w:val="none"/>
          <w:rtl/>
        </w:rPr>
      </w:pPr>
      <w:r>
        <w:rPr>
          <w:b w:val="0"/>
          <w:bCs w:val="0"/>
          <w:caps/>
          <w:u w:val="none"/>
          <w:rtl/>
        </w:rPr>
        <w:t>אופיר פינס-פז (העבודה-מימד):</w:t>
      </w:r>
    </w:p>
    <w:p w14:paraId="1B34D6F2" w14:textId="77777777" w:rsidR="00000000" w:rsidRDefault="009F4636">
      <w:pPr>
        <w:pStyle w:val="a"/>
        <w:rPr>
          <w:caps/>
          <w:rtl/>
        </w:rPr>
      </w:pPr>
    </w:p>
    <w:p w14:paraId="5526B577" w14:textId="77777777" w:rsidR="00000000" w:rsidRDefault="009F4636">
      <w:pPr>
        <w:pStyle w:val="a"/>
        <w:rPr>
          <w:rFonts w:hint="cs"/>
          <w:caps/>
          <w:rtl/>
        </w:rPr>
      </w:pPr>
      <w:r>
        <w:rPr>
          <w:rFonts w:hint="cs"/>
          <w:caps/>
          <w:rtl/>
        </w:rPr>
        <w:t>שנה אתם לא יודעים לבנות גדר בעוטף-ירושלים. לבנות 20 קילומטר במשך שנה. חבורה שלא יודעת לעשות שום דבר. שנה. 20 קילומטר בעוטף-ירושלים. ברב</w:t>
      </w:r>
      <w:r>
        <w:rPr>
          <w:rFonts w:hint="cs"/>
          <w:caps/>
          <w:rtl/>
        </w:rPr>
        <w:t xml:space="preserve">רתם את הגדר, החלטתם עליה רק באוגוסט 2002. </w:t>
      </w:r>
    </w:p>
    <w:p w14:paraId="490C6EDF" w14:textId="77777777" w:rsidR="00000000" w:rsidRDefault="009F4636">
      <w:pPr>
        <w:pStyle w:val="a"/>
        <w:ind w:firstLine="0"/>
        <w:rPr>
          <w:rFonts w:hint="cs"/>
          <w:caps/>
          <w:rtl/>
        </w:rPr>
      </w:pPr>
    </w:p>
    <w:p w14:paraId="7D063647" w14:textId="77777777" w:rsidR="00000000" w:rsidRDefault="009F4636">
      <w:pPr>
        <w:pStyle w:val="ac"/>
        <w:rPr>
          <w:b w:val="0"/>
          <w:bCs w:val="0"/>
          <w:caps/>
          <w:u w:val="none"/>
          <w:rtl/>
        </w:rPr>
      </w:pPr>
      <w:r>
        <w:rPr>
          <w:rFonts w:hint="eastAsia"/>
          <w:b w:val="0"/>
          <w:bCs w:val="0"/>
          <w:caps/>
          <w:u w:val="none"/>
          <w:rtl/>
        </w:rPr>
        <w:t>אהוד</w:t>
      </w:r>
      <w:r>
        <w:rPr>
          <w:b w:val="0"/>
          <w:bCs w:val="0"/>
          <w:caps/>
          <w:u w:val="none"/>
          <w:rtl/>
        </w:rPr>
        <w:t xml:space="preserve"> יתום (הליכוד):</w:t>
      </w:r>
    </w:p>
    <w:p w14:paraId="725D36C1" w14:textId="77777777" w:rsidR="00000000" w:rsidRDefault="009F4636">
      <w:pPr>
        <w:pStyle w:val="a"/>
        <w:rPr>
          <w:rFonts w:hint="cs"/>
          <w:caps/>
          <w:rtl/>
        </w:rPr>
      </w:pPr>
    </w:p>
    <w:p w14:paraId="7D0A78C7" w14:textId="77777777" w:rsidR="00000000" w:rsidRDefault="009F4636">
      <w:pPr>
        <w:pStyle w:val="a"/>
        <w:rPr>
          <w:rFonts w:hint="cs"/>
          <w:caps/>
          <w:rtl/>
        </w:rPr>
      </w:pPr>
      <w:r>
        <w:rPr>
          <w:rFonts w:hint="cs"/>
          <w:caps/>
          <w:rtl/>
        </w:rPr>
        <w:t xml:space="preserve">- - - </w:t>
      </w:r>
    </w:p>
    <w:p w14:paraId="15C87570" w14:textId="77777777" w:rsidR="00000000" w:rsidRDefault="009F4636">
      <w:pPr>
        <w:pStyle w:val="a"/>
        <w:ind w:firstLine="0"/>
        <w:rPr>
          <w:rFonts w:hint="cs"/>
          <w:caps/>
          <w:rtl/>
        </w:rPr>
      </w:pPr>
    </w:p>
    <w:p w14:paraId="464E0900"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3ABC317F" w14:textId="77777777" w:rsidR="00000000" w:rsidRDefault="009F4636">
      <w:pPr>
        <w:pStyle w:val="a"/>
        <w:rPr>
          <w:rFonts w:hint="cs"/>
          <w:caps/>
          <w:rtl/>
        </w:rPr>
      </w:pPr>
    </w:p>
    <w:p w14:paraId="60C3AF93" w14:textId="77777777" w:rsidR="00000000" w:rsidRDefault="009F4636">
      <w:pPr>
        <w:pStyle w:val="a"/>
        <w:rPr>
          <w:rFonts w:hint="cs"/>
          <w:caps/>
          <w:rtl/>
        </w:rPr>
      </w:pPr>
      <w:r>
        <w:rPr>
          <w:rFonts w:hint="cs"/>
          <w:caps/>
          <w:rtl/>
        </w:rPr>
        <w:t>תרקוד על הדם.</w:t>
      </w:r>
    </w:p>
    <w:p w14:paraId="4E337D75" w14:textId="77777777" w:rsidR="00000000" w:rsidRDefault="009F4636">
      <w:pPr>
        <w:pStyle w:val="a"/>
        <w:ind w:firstLine="0"/>
        <w:rPr>
          <w:rFonts w:hint="cs"/>
          <w:caps/>
          <w:rtl/>
        </w:rPr>
      </w:pPr>
    </w:p>
    <w:p w14:paraId="2860D04A" w14:textId="77777777" w:rsidR="00000000" w:rsidRDefault="009F4636">
      <w:pPr>
        <w:pStyle w:val="SpeakerCon"/>
        <w:rPr>
          <w:b w:val="0"/>
          <w:bCs w:val="0"/>
          <w:caps/>
          <w:u w:val="none"/>
          <w:rtl/>
        </w:rPr>
      </w:pPr>
      <w:bookmarkStart w:id="336" w:name="FS000000455T18_06_2003_15_33_17C"/>
      <w:bookmarkEnd w:id="336"/>
      <w:r>
        <w:rPr>
          <w:b w:val="0"/>
          <w:bCs w:val="0"/>
          <w:caps/>
          <w:u w:val="none"/>
          <w:rtl/>
        </w:rPr>
        <w:t>אופיר פינס-פז (העבודה-מימד):</w:t>
      </w:r>
    </w:p>
    <w:p w14:paraId="2523781B" w14:textId="77777777" w:rsidR="00000000" w:rsidRDefault="009F4636">
      <w:pPr>
        <w:pStyle w:val="a"/>
        <w:rPr>
          <w:caps/>
          <w:rtl/>
        </w:rPr>
      </w:pPr>
    </w:p>
    <w:p w14:paraId="5CC379C0" w14:textId="77777777" w:rsidR="00000000" w:rsidRDefault="009F4636">
      <w:pPr>
        <w:pStyle w:val="a"/>
        <w:rPr>
          <w:rFonts w:hint="cs"/>
          <w:caps/>
          <w:rtl/>
        </w:rPr>
      </w:pPr>
      <w:r>
        <w:rPr>
          <w:rFonts w:hint="cs"/>
          <w:caps/>
          <w:rtl/>
        </w:rPr>
        <w:t>אני לא רוצה לרקוד על שום דבר. אני רוצה רק דבר אחד: אם הממשלה החליטה ללכת למהלך היסטורי, לבצע את מפת הדרכים, יש לזה מש</w:t>
      </w:r>
      <w:r>
        <w:rPr>
          <w:rFonts w:hint="cs"/>
          <w:caps/>
          <w:rtl/>
        </w:rPr>
        <w:t xml:space="preserve">מעויות. </w:t>
      </w:r>
    </w:p>
    <w:p w14:paraId="5222A1B3" w14:textId="77777777" w:rsidR="00000000" w:rsidRDefault="009F4636">
      <w:pPr>
        <w:pStyle w:val="a"/>
        <w:ind w:firstLine="0"/>
        <w:rPr>
          <w:rFonts w:hint="cs"/>
          <w:caps/>
          <w:rtl/>
        </w:rPr>
      </w:pPr>
    </w:p>
    <w:p w14:paraId="15A23FE6" w14:textId="77777777" w:rsidR="00000000" w:rsidRDefault="009F4636">
      <w:pPr>
        <w:pStyle w:val="ac"/>
        <w:rPr>
          <w:b w:val="0"/>
          <w:bCs w:val="0"/>
          <w:caps/>
          <w:u w:val="none"/>
          <w:rtl/>
        </w:rPr>
      </w:pPr>
      <w:r>
        <w:rPr>
          <w:rFonts w:hint="eastAsia"/>
          <w:b w:val="0"/>
          <w:bCs w:val="0"/>
          <w:caps/>
          <w:u w:val="none"/>
          <w:rtl/>
        </w:rPr>
        <w:t>אהוד</w:t>
      </w:r>
      <w:r>
        <w:rPr>
          <w:b w:val="0"/>
          <w:bCs w:val="0"/>
          <w:caps/>
          <w:u w:val="none"/>
          <w:rtl/>
        </w:rPr>
        <w:t xml:space="preserve"> יתום (הליכוד):</w:t>
      </w:r>
    </w:p>
    <w:p w14:paraId="0C7A154D" w14:textId="77777777" w:rsidR="00000000" w:rsidRDefault="009F4636">
      <w:pPr>
        <w:pStyle w:val="a"/>
        <w:rPr>
          <w:rFonts w:hint="cs"/>
          <w:caps/>
          <w:rtl/>
        </w:rPr>
      </w:pPr>
    </w:p>
    <w:p w14:paraId="428FEE09" w14:textId="77777777" w:rsidR="00000000" w:rsidRDefault="009F4636">
      <w:pPr>
        <w:pStyle w:val="a"/>
        <w:rPr>
          <w:rFonts w:hint="cs"/>
          <w:caps/>
          <w:rtl/>
        </w:rPr>
      </w:pPr>
      <w:r>
        <w:rPr>
          <w:rFonts w:hint="cs"/>
          <w:caps/>
          <w:rtl/>
        </w:rPr>
        <w:t>זה בתנאי אחד: בלי טרור.</w:t>
      </w:r>
    </w:p>
    <w:p w14:paraId="26AB988D" w14:textId="77777777" w:rsidR="00000000" w:rsidRDefault="009F4636">
      <w:pPr>
        <w:pStyle w:val="a"/>
        <w:ind w:firstLine="0"/>
        <w:rPr>
          <w:rFonts w:hint="cs"/>
          <w:caps/>
          <w:rtl/>
        </w:rPr>
      </w:pPr>
    </w:p>
    <w:p w14:paraId="2008256D" w14:textId="77777777" w:rsidR="00000000" w:rsidRDefault="009F4636">
      <w:pPr>
        <w:pStyle w:val="SpeakerCon"/>
        <w:rPr>
          <w:b w:val="0"/>
          <w:bCs w:val="0"/>
          <w:caps/>
          <w:u w:val="none"/>
          <w:rtl/>
        </w:rPr>
      </w:pPr>
      <w:bookmarkStart w:id="337" w:name="FS000000455T18_06_2003_15_33_43C"/>
      <w:bookmarkEnd w:id="337"/>
      <w:r>
        <w:rPr>
          <w:b w:val="0"/>
          <w:bCs w:val="0"/>
          <w:caps/>
          <w:u w:val="none"/>
          <w:rtl/>
        </w:rPr>
        <w:t>אופיר פינס-פז (העבודה-מימד):</w:t>
      </w:r>
    </w:p>
    <w:p w14:paraId="73909605" w14:textId="77777777" w:rsidR="00000000" w:rsidRDefault="009F4636">
      <w:pPr>
        <w:pStyle w:val="a"/>
        <w:rPr>
          <w:caps/>
          <w:rtl/>
        </w:rPr>
      </w:pPr>
    </w:p>
    <w:p w14:paraId="0CD82C57" w14:textId="77777777" w:rsidR="00000000" w:rsidRDefault="009F4636">
      <w:pPr>
        <w:pStyle w:val="a"/>
        <w:rPr>
          <w:rFonts w:hint="cs"/>
          <w:caps/>
          <w:rtl/>
        </w:rPr>
      </w:pPr>
      <w:r>
        <w:rPr>
          <w:rFonts w:hint="cs"/>
          <w:caps/>
          <w:rtl/>
        </w:rPr>
        <w:t>מאה אחוז. התנאי נגד טרור הוא תנאי קיומי, הכרחי, חד-משמעי. אין חילוקי דעות עליו. אבל גם את המלחמה בטרור צריך לדעת לנהל. יש לה עיתוי, יש לה דרך, יש לה מטרות. יש דרך לטפל בה</w:t>
      </w:r>
      <w:r>
        <w:rPr>
          <w:rFonts w:hint="cs"/>
          <w:caps/>
          <w:rtl/>
        </w:rPr>
        <w:t xml:space="preserve">. מה שאנחנו רוצים להגיע אליו זה שיתוף פעולה ישראלי-פלסטיני נגד הטרור. מי שעשה פיגוע נגד רנתיסי, בעצם גם עשה חצי פיגוע נגד אבו-מאזן. </w:t>
      </w:r>
    </w:p>
    <w:p w14:paraId="5C29B615" w14:textId="77777777" w:rsidR="00000000" w:rsidRDefault="009F4636">
      <w:pPr>
        <w:pStyle w:val="a"/>
        <w:ind w:firstLine="0"/>
        <w:rPr>
          <w:rFonts w:hint="cs"/>
          <w:caps/>
          <w:rtl/>
        </w:rPr>
      </w:pPr>
    </w:p>
    <w:p w14:paraId="473B3179" w14:textId="77777777" w:rsidR="00000000" w:rsidRDefault="009F4636">
      <w:pPr>
        <w:pStyle w:val="ac"/>
        <w:rPr>
          <w:b w:val="0"/>
          <w:bCs w:val="0"/>
          <w:caps/>
          <w:u w:val="none"/>
          <w:rtl/>
        </w:rPr>
      </w:pPr>
      <w:r>
        <w:rPr>
          <w:rFonts w:hint="eastAsia"/>
          <w:b w:val="0"/>
          <w:bCs w:val="0"/>
          <w:caps/>
          <w:u w:val="none"/>
          <w:rtl/>
        </w:rPr>
        <w:t>רוחמה</w:t>
      </w:r>
      <w:r>
        <w:rPr>
          <w:b w:val="0"/>
          <w:bCs w:val="0"/>
          <w:caps/>
          <w:u w:val="none"/>
          <w:rtl/>
        </w:rPr>
        <w:t xml:space="preserve"> אברהם (הליכוד):</w:t>
      </w:r>
    </w:p>
    <w:p w14:paraId="44E5D3BC" w14:textId="77777777" w:rsidR="00000000" w:rsidRDefault="009F4636">
      <w:pPr>
        <w:pStyle w:val="a"/>
        <w:rPr>
          <w:rFonts w:hint="cs"/>
          <w:caps/>
          <w:rtl/>
        </w:rPr>
      </w:pPr>
    </w:p>
    <w:p w14:paraId="3FF8B8E6" w14:textId="77777777" w:rsidR="00000000" w:rsidRDefault="009F4636">
      <w:pPr>
        <w:pStyle w:val="a"/>
        <w:rPr>
          <w:rFonts w:hint="cs"/>
          <w:caps/>
          <w:rtl/>
        </w:rPr>
      </w:pPr>
      <w:r>
        <w:rPr>
          <w:rFonts w:hint="cs"/>
          <w:caps/>
          <w:rtl/>
        </w:rPr>
        <w:t>כמה התרעות נרשמו היום?</w:t>
      </w:r>
    </w:p>
    <w:p w14:paraId="43DA3515" w14:textId="77777777" w:rsidR="00000000" w:rsidRDefault="009F4636">
      <w:pPr>
        <w:pStyle w:val="a"/>
        <w:ind w:firstLine="0"/>
        <w:rPr>
          <w:rFonts w:hint="cs"/>
          <w:caps/>
          <w:rtl/>
        </w:rPr>
      </w:pPr>
    </w:p>
    <w:p w14:paraId="25334531" w14:textId="77777777" w:rsidR="00000000" w:rsidRDefault="009F4636">
      <w:pPr>
        <w:pStyle w:val="ac"/>
        <w:rPr>
          <w:b w:val="0"/>
          <w:bCs w:val="0"/>
          <w:caps/>
          <w:u w:val="none"/>
          <w:rtl/>
        </w:rPr>
      </w:pPr>
      <w:r>
        <w:rPr>
          <w:rFonts w:hint="eastAsia"/>
          <w:b w:val="0"/>
          <w:bCs w:val="0"/>
          <w:caps/>
          <w:u w:val="none"/>
          <w:rtl/>
        </w:rPr>
        <w:t>אהוד</w:t>
      </w:r>
      <w:r>
        <w:rPr>
          <w:b w:val="0"/>
          <w:bCs w:val="0"/>
          <w:caps/>
          <w:u w:val="none"/>
          <w:rtl/>
        </w:rPr>
        <w:t xml:space="preserve"> יתום (הליכוד):</w:t>
      </w:r>
    </w:p>
    <w:p w14:paraId="3AF2251E" w14:textId="77777777" w:rsidR="00000000" w:rsidRDefault="009F4636">
      <w:pPr>
        <w:pStyle w:val="a"/>
        <w:rPr>
          <w:rFonts w:hint="cs"/>
          <w:caps/>
          <w:rtl/>
        </w:rPr>
      </w:pPr>
    </w:p>
    <w:p w14:paraId="7686D234" w14:textId="77777777" w:rsidR="00000000" w:rsidRDefault="009F4636">
      <w:pPr>
        <w:pStyle w:val="a"/>
        <w:rPr>
          <w:rFonts w:hint="cs"/>
          <w:caps/>
          <w:rtl/>
        </w:rPr>
      </w:pPr>
      <w:r>
        <w:rPr>
          <w:rFonts w:hint="cs"/>
          <w:caps/>
          <w:rtl/>
        </w:rPr>
        <w:t xml:space="preserve">אילולא הניסיון הזה, שלצערי  כשל, רנתיסי היה שולח עוד  </w:t>
      </w:r>
      <w:r>
        <w:rPr>
          <w:rFonts w:hint="cs"/>
          <w:caps/>
          <w:rtl/>
        </w:rPr>
        <w:t>מחבלים.</w:t>
      </w:r>
    </w:p>
    <w:p w14:paraId="2D3AFAB8" w14:textId="77777777" w:rsidR="00000000" w:rsidRDefault="009F4636">
      <w:pPr>
        <w:pStyle w:val="a"/>
        <w:ind w:firstLine="0"/>
        <w:rPr>
          <w:rFonts w:hint="cs"/>
          <w:caps/>
          <w:rtl/>
        </w:rPr>
      </w:pPr>
    </w:p>
    <w:p w14:paraId="4AB138FD" w14:textId="77777777" w:rsidR="00000000" w:rsidRDefault="009F4636">
      <w:pPr>
        <w:pStyle w:val="ac"/>
        <w:rPr>
          <w:b w:val="0"/>
          <w:bCs w:val="0"/>
          <w:caps/>
          <w:u w:val="none"/>
          <w:rtl/>
        </w:rPr>
      </w:pPr>
    </w:p>
    <w:p w14:paraId="0BE41B14" w14:textId="77777777" w:rsidR="00000000" w:rsidRDefault="009F4636">
      <w:pPr>
        <w:pStyle w:val="ac"/>
        <w:rPr>
          <w:b w:val="0"/>
          <w:bCs w:val="0"/>
          <w:caps/>
          <w:u w:val="none"/>
          <w:rtl/>
        </w:rPr>
      </w:pPr>
      <w:r>
        <w:rPr>
          <w:rFonts w:hint="eastAsia"/>
          <w:b w:val="0"/>
          <w:bCs w:val="0"/>
          <w:caps/>
          <w:u w:val="none"/>
          <w:rtl/>
        </w:rPr>
        <w:t>רוחמה</w:t>
      </w:r>
      <w:r>
        <w:rPr>
          <w:b w:val="0"/>
          <w:bCs w:val="0"/>
          <w:caps/>
          <w:u w:val="none"/>
          <w:rtl/>
        </w:rPr>
        <w:t xml:space="preserve"> אברהם (הליכוד):</w:t>
      </w:r>
    </w:p>
    <w:p w14:paraId="48EF8796" w14:textId="77777777" w:rsidR="00000000" w:rsidRDefault="009F4636">
      <w:pPr>
        <w:pStyle w:val="a"/>
        <w:rPr>
          <w:rFonts w:hint="cs"/>
          <w:caps/>
          <w:rtl/>
        </w:rPr>
      </w:pPr>
    </w:p>
    <w:p w14:paraId="28315D9C" w14:textId="77777777" w:rsidR="00000000" w:rsidRDefault="009F4636">
      <w:pPr>
        <w:pStyle w:val="a"/>
        <w:rPr>
          <w:rFonts w:hint="cs"/>
          <w:caps/>
          <w:rtl/>
        </w:rPr>
      </w:pPr>
      <w:r>
        <w:rPr>
          <w:rFonts w:hint="cs"/>
          <w:caps/>
          <w:rtl/>
        </w:rPr>
        <w:t xml:space="preserve">- - - </w:t>
      </w:r>
    </w:p>
    <w:p w14:paraId="08E0F487" w14:textId="77777777" w:rsidR="00000000" w:rsidRDefault="009F4636">
      <w:pPr>
        <w:pStyle w:val="a"/>
        <w:ind w:firstLine="0"/>
        <w:rPr>
          <w:rFonts w:hint="cs"/>
          <w:caps/>
          <w:rtl/>
        </w:rPr>
      </w:pPr>
    </w:p>
    <w:p w14:paraId="3911A421" w14:textId="77777777" w:rsidR="00000000" w:rsidRDefault="009F4636">
      <w:pPr>
        <w:pStyle w:val="SpeakerCon"/>
        <w:rPr>
          <w:b w:val="0"/>
          <w:bCs w:val="0"/>
          <w:caps/>
          <w:u w:val="none"/>
          <w:rtl/>
        </w:rPr>
      </w:pPr>
      <w:bookmarkStart w:id="338" w:name="FS000000455T18_06_2003_15_35_27C"/>
      <w:bookmarkEnd w:id="338"/>
      <w:r>
        <w:rPr>
          <w:b w:val="0"/>
          <w:bCs w:val="0"/>
          <w:caps/>
          <w:u w:val="none"/>
          <w:rtl/>
        </w:rPr>
        <w:t>אופיר פינס-פז (העבודה-מימד):</w:t>
      </w:r>
    </w:p>
    <w:p w14:paraId="74D24B98" w14:textId="77777777" w:rsidR="00000000" w:rsidRDefault="009F4636">
      <w:pPr>
        <w:pStyle w:val="a"/>
        <w:rPr>
          <w:caps/>
          <w:rtl/>
        </w:rPr>
      </w:pPr>
    </w:p>
    <w:p w14:paraId="42AAFC9B" w14:textId="77777777" w:rsidR="00000000" w:rsidRDefault="009F4636">
      <w:pPr>
        <w:pStyle w:val="a"/>
        <w:rPr>
          <w:rFonts w:hint="cs"/>
          <w:caps/>
          <w:rtl/>
        </w:rPr>
      </w:pPr>
      <w:r>
        <w:rPr>
          <w:rFonts w:hint="cs"/>
          <w:caps/>
          <w:rtl/>
        </w:rPr>
        <w:t xml:space="preserve">קודם כול, מותר להודות בטעויות. חברת הכנסת אברהם, מותר. תודו בטעות. עשיתם טעות, ניסיתם לחסל את רנתיסי, שהוא באמת בן-מוות, בצורה שלומיאלית. </w:t>
      </w:r>
    </w:p>
    <w:p w14:paraId="34A99FD9" w14:textId="77777777" w:rsidR="00000000" w:rsidRDefault="009F4636">
      <w:pPr>
        <w:pStyle w:val="a"/>
        <w:ind w:firstLine="0"/>
        <w:rPr>
          <w:rFonts w:hint="cs"/>
          <w:caps/>
          <w:rtl/>
        </w:rPr>
      </w:pPr>
    </w:p>
    <w:p w14:paraId="6A6623FE"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6B7FB125" w14:textId="77777777" w:rsidR="00000000" w:rsidRDefault="009F4636">
      <w:pPr>
        <w:pStyle w:val="a"/>
        <w:rPr>
          <w:rFonts w:hint="cs"/>
          <w:caps/>
          <w:rtl/>
        </w:rPr>
      </w:pPr>
    </w:p>
    <w:p w14:paraId="1CBBCB89" w14:textId="77777777" w:rsidR="00000000" w:rsidRDefault="009F4636">
      <w:pPr>
        <w:pStyle w:val="a"/>
        <w:rPr>
          <w:rFonts w:hint="cs"/>
          <w:caps/>
          <w:rtl/>
        </w:rPr>
      </w:pPr>
      <w:r>
        <w:rPr>
          <w:rFonts w:hint="cs"/>
          <w:caps/>
          <w:rtl/>
        </w:rPr>
        <w:t>תודֶה בטעות של אוסלו. עש</w:t>
      </w:r>
      <w:r>
        <w:rPr>
          <w:rFonts w:hint="cs"/>
          <w:caps/>
          <w:rtl/>
        </w:rPr>
        <w:t>ר שנים. עשר שנים לאוסלו. הגיע הזמן שתתנצלו.</w:t>
      </w:r>
    </w:p>
    <w:p w14:paraId="6B7BFA3E" w14:textId="77777777" w:rsidR="00000000" w:rsidRDefault="009F4636">
      <w:pPr>
        <w:pStyle w:val="a"/>
        <w:ind w:firstLine="0"/>
        <w:rPr>
          <w:rFonts w:hint="cs"/>
          <w:caps/>
          <w:rtl/>
        </w:rPr>
      </w:pPr>
    </w:p>
    <w:p w14:paraId="0E3C1490" w14:textId="77777777" w:rsidR="00000000" w:rsidRDefault="009F4636">
      <w:pPr>
        <w:pStyle w:val="SpeakerCon"/>
        <w:rPr>
          <w:b w:val="0"/>
          <w:bCs w:val="0"/>
          <w:caps/>
          <w:u w:val="none"/>
          <w:rtl/>
        </w:rPr>
      </w:pPr>
      <w:bookmarkStart w:id="339" w:name="FS000000455T18_06_2003_15_36_31C"/>
      <w:bookmarkEnd w:id="339"/>
      <w:r>
        <w:rPr>
          <w:b w:val="0"/>
          <w:bCs w:val="0"/>
          <w:caps/>
          <w:u w:val="none"/>
          <w:rtl/>
        </w:rPr>
        <w:t>אופיר פינס-פז (העבודה-מימד):</w:t>
      </w:r>
    </w:p>
    <w:p w14:paraId="31ED8B7D" w14:textId="77777777" w:rsidR="00000000" w:rsidRDefault="009F4636">
      <w:pPr>
        <w:pStyle w:val="a"/>
        <w:rPr>
          <w:caps/>
          <w:rtl/>
        </w:rPr>
      </w:pPr>
    </w:p>
    <w:p w14:paraId="010D1693" w14:textId="77777777" w:rsidR="00000000" w:rsidRDefault="009F4636">
      <w:pPr>
        <w:pStyle w:val="a"/>
        <w:rPr>
          <w:rFonts w:hint="cs"/>
          <w:caps/>
          <w:rtl/>
        </w:rPr>
      </w:pPr>
      <w:r>
        <w:rPr>
          <w:rFonts w:hint="cs"/>
          <w:caps/>
          <w:rtl/>
        </w:rPr>
        <w:t>אתם עושים עכשיו מפת דרכים שהסכם אוסלו לידה, גם מנקודת המבט שלנו, הוא גן-עדן. בחייך, על מה אתה מדבר? אתה עושה את מפת הדרכים. אני תומך, אבל אתה עושה. אל תשכח. את אוסלו אתה לא יכול יות</w:t>
      </w:r>
      <w:r>
        <w:rPr>
          <w:rFonts w:hint="cs"/>
          <w:caps/>
          <w:rtl/>
        </w:rPr>
        <w:t xml:space="preserve">ר להעלות על דל שפתיך, כי אתה יושב-ראש הקואליציה, שעושה את מפת הדרכים. </w:t>
      </w:r>
    </w:p>
    <w:p w14:paraId="6E27C8E9" w14:textId="77777777" w:rsidR="00000000" w:rsidRDefault="009F4636">
      <w:pPr>
        <w:pStyle w:val="a"/>
        <w:rPr>
          <w:rFonts w:hint="cs"/>
          <w:caps/>
          <w:rtl/>
        </w:rPr>
      </w:pPr>
    </w:p>
    <w:p w14:paraId="075385BD" w14:textId="77777777" w:rsidR="00000000" w:rsidRDefault="009F4636">
      <w:pPr>
        <w:pStyle w:val="a"/>
        <w:rPr>
          <w:rFonts w:hint="cs"/>
          <w:caps/>
          <w:rtl/>
        </w:rPr>
      </w:pPr>
      <w:r>
        <w:rPr>
          <w:rFonts w:hint="cs"/>
          <w:caps/>
          <w:rtl/>
        </w:rPr>
        <w:t>אם החלטתם לעשות, כל הכבוד, אני מסיר את הכובע, אתם גדולים, אבל תהיו עקביים. אי-אפשר להחליט לקיים את מפת הדרכים, ואחר כך לעשות את ההיפך. תעשו את זה.</w:t>
      </w:r>
    </w:p>
    <w:p w14:paraId="2A3E62AD" w14:textId="77777777" w:rsidR="00000000" w:rsidRDefault="009F4636">
      <w:pPr>
        <w:pStyle w:val="a"/>
        <w:ind w:firstLine="0"/>
        <w:rPr>
          <w:rFonts w:hint="cs"/>
          <w:caps/>
          <w:rtl/>
        </w:rPr>
      </w:pPr>
    </w:p>
    <w:p w14:paraId="365C5779"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0F948185" w14:textId="77777777" w:rsidR="00000000" w:rsidRDefault="009F4636">
      <w:pPr>
        <w:pStyle w:val="a"/>
        <w:rPr>
          <w:rFonts w:hint="cs"/>
          <w:caps/>
          <w:rtl/>
        </w:rPr>
      </w:pPr>
    </w:p>
    <w:p w14:paraId="4F398682" w14:textId="77777777" w:rsidR="00000000" w:rsidRDefault="009F4636">
      <w:pPr>
        <w:pStyle w:val="a"/>
        <w:rPr>
          <w:rFonts w:hint="cs"/>
          <w:caps/>
          <w:rtl/>
        </w:rPr>
      </w:pPr>
      <w:r>
        <w:rPr>
          <w:rFonts w:hint="cs"/>
          <w:caps/>
          <w:rtl/>
        </w:rPr>
        <w:t xml:space="preserve">אני רוצה להגיד </w:t>
      </w:r>
      <w:r>
        <w:rPr>
          <w:rFonts w:hint="cs"/>
          <w:caps/>
          <w:rtl/>
        </w:rPr>
        <w:t>לך שהסמכויות של יושב-ראש הקואליציה לא השתנו מאז כיהנת בתפקיד זה, וזאת למרבה הצער.</w:t>
      </w:r>
    </w:p>
    <w:p w14:paraId="6CEA1618" w14:textId="77777777" w:rsidR="00000000" w:rsidRDefault="009F4636">
      <w:pPr>
        <w:pStyle w:val="a"/>
        <w:ind w:firstLine="0"/>
        <w:rPr>
          <w:rFonts w:hint="cs"/>
          <w:caps/>
          <w:rtl/>
        </w:rPr>
      </w:pPr>
    </w:p>
    <w:p w14:paraId="6B5E93FF" w14:textId="77777777" w:rsidR="00000000" w:rsidRDefault="009F4636">
      <w:pPr>
        <w:pStyle w:val="ac"/>
        <w:rPr>
          <w:b w:val="0"/>
          <w:bCs w:val="0"/>
          <w:caps/>
          <w:u w:val="none"/>
          <w:rtl/>
        </w:rPr>
      </w:pPr>
      <w:r>
        <w:rPr>
          <w:rFonts w:hint="eastAsia"/>
          <w:b w:val="0"/>
          <w:bCs w:val="0"/>
          <w:caps/>
          <w:u w:val="none"/>
          <w:rtl/>
        </w:rPr>
        <w:t>רוחמה</w:t>
      </w:r>
      <w:r>
        <w:rPr>
          <w:b w:val="0"/>
          <w:bCs w:val="0"/>
          <w:caps/>
          <w:u w:val="none"/>
          <w:rtl/>
        </w:rPr>
        <w:t xml:space="preserve"> אברהם (הליכוד):</w:t>
      </w:r>
    </w:p>
    <w:p w14:paraId="26609274" w14:textId="77777777" w:rsidR="00000000" w:rsidRDefault="009F4636">
      <w:pPr>
        <w:pStyle w:val="a"/>
        <w:rPr>
          <w:rFonts w:hint="cs"/>
          <w:caps/>
          <w:rtl/>
        </w:rPr>
      </w:pPr>
    </w:p>
    <w:p w14:paraId="61DF2682" w14:textId="77777777" w:rsidR="00000000" w:rsidRDefault="009F4636">
      <w:pPr>
        <w:pStyle w:val="a"/>
        <w:rPr>
          <w:rFonts w:hint="cs"/>
          <w:caps/>
          <w:rtl/>
        </w:rPr>
      </w:pPr>
      <w:r>
        <w:rPr>
          <w:rFonts w:hint="cs"/>
          <w:caps/>
          <w:rtl/>
        </w:rPr>
        <w:t>- - -</w:t>
      </w:r>
    </w:p>
    <w:p w14:paraId="48D5362C" w14:textId="77777777" w:rsidR="00000000" w:rsidRDefault="009F4636">
      <w:pPr>
        <w:pStyle w:val="a"/>
        <w:ind w:firstLine="0"/>
        <w:rPr>
          <w:rFonts w:hint="cs"/>
          <w:caps/>
          <w:rtl/>
        </w:rPr>
      </w:pPr>
    </w:p>
    <w:p w14:paraId="368C13DF" w14:textId="77777777" w:rsidR="00000000" w:rsidRDefault="009F4636">
      <w:pPr>
        <w:pStyle w:val="Speaker"/>
        <w:rPr>
          <w:b w:val="0"/>
          <w:bCs w:val="0"/>
          <w:caps/>
          <w:u w:val="none"/>
          <w:rtl/>
        </w:rPr>
      </w:pPr>
      <w:bookmarkStart w:id="340" w:name="FS000000455T18_06_2003_15_18_50"/>
      <w:bookmarkStart w:id="341" w:name="_Toc45451413"/>
      <w:bookmarkStart w:id="342" w:name="_Toc45970136"/>
      <w:bookmarkEnd w:id="340"/>
      <w:r>
        <w:rPr>
          <w:rFonts w:hint="eastAsia"/>
          <w:b w:val="0"/>
          <w:bCs w:val="0"/>
          <w:caps/>
          <w:u w:val="none"/>
          <w:rtl/>
        </w:rPr>
        <w:t>אופיר</w:t>
      </w:r>
      <w:r>
        <w:rPr>
          <w:b w:val="0"/>
          <w:bCs w:val="0"/>
          <w:caps/>
          <w:u w:val="none"/>
          <w:rtl/>
        </w:rPr>
        <w:t xml:space="preserve"> פינס-פז (העבודה-מימד):</w:t>
      </w:r>
      <w:bookmarkEnd w:id="341"/>
      <w:bookmarkEnd w:id="342"/>
    </w:p>
    <w:p w14:paraId="36E31C57" w14:textId="77777777" w:rsidR="00000000" w:rsidRDefault="009F4636">
      <w:pPr>
        <w:pStyle w:val="a"/>
        <w:rPr>
          <w:rFonts w:hint="cs"/>
          <w:caps/>
          <w:rtl/>
        </w:rPr>
      </w:pPr>
    </w:p>
    <w:p w14:paraId="41C316A3" w14:textId="77777777" w:rsidR="00000000" w:rsidRDefault="009F4636">
      <w:pPr>
        <w:pStyle w:val="a"/>
        <w:rPr>
          <w:rFonts w:hint="cs"/>
          <w:caps/>
          <w:rtl/>
        </w:rPr>
      </w:pPr>
      <w:r>
        <w:rPr>
          <w:rFonts w:hint="cs"/>
          <w:caps/>
          <w:rtl/>
        </w:rPr>
        <w:t xml:space="preserve">זה נכון, אם כי אתה מממש אותן בצורה אופטימלית. </w:t>
      </w:r>
    </w:p>
    <w:p w14:paraId="74484DAB" w14:textId="77777777" w:rsidR="00000000" w:rsidRDefault="009F4636">
      <w:pPr>
        <w:pStyle w:val="a"/>
        <w:ind w:firstLine="0"/>
        <w:rPr>
          <w:rFonts w:hint="cs"/>
          <w:caps/>
          <w:rtl/>
        </w:rPr>
      </w:pPr>
    </w:p>
    <w:p w14:paraId="14D88CE3" w14:textId="77777777" w:rsidR="00000000" w:rsidRDefault="009F4636">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52A1AC5E" w14:textId="77777777" w:rsidR="00000000" w:rsidRDefault="009F4636">
      <w:pPr>
        <w:pStyle w:val="a"/>
        <w:rPr>
          <w:rFonts w:hint="cs"/>
          <w:caps/>
          <w:rtl/>
        </w:rPr>
      </w:pPr>
    </w:p>
    <w:p w14:paraId="1F5E6C11" w14:textId="77777777" w:rsidR="00000000" w:rsidRDefault="009F4636">
      <w:pPr>
        <w:pStyle w:val="a"/>
        <w:rPr>
          <w:rFonts w:hint="cs"/>
          <w:caps/>
          <w:rtl/>
        </w:rPr>
      </w:pPr>
      <w:r>
        <w:rPr>
          <w:rFonts w:hint="cs"/>
          <w:caps/>
          <w:rtl/>
        </w:rPr>
        <w:t>חשבתי שאתה יותר מוכשר.</w:t>
      </w:r>
    </w:p>
    <w:p w14:paraId="04647A75" w14:textId="77777777" w:rsidR="00000000" w:rsidRDefault="009F4636">
      <w:pPr>
        <w:pStyle w:val="a"/>
        <w:ind w:firstLine="0"/>
        <w:rPr>
          <w:rFonts w:hint="cs"/>
          <w:caps/>
          <w:rtl/>
        </w:rPr>
      </w:pPr>
    </w:p>
    <w:p w14:paraId="1DBA8969" w14:textId="77777777" w:rsidR="00000000" w:rsidRDefault="009F4636">
      <w:pPr>
        <w:pStyle w:val="ac"/>
        <w:rPr>
          <w:b w:val="0"/>
          <w:bCs w:val="0"/>
          <w:caps/>
          <w:u w:val="none"/>
          <w:rtl/>
        </w:rPr>
      </w:pPr>
      <w:r>
        <w:rPr>
          <w:rFonts w:hint="eastAsia"/>
          <w:b w:val="0"/>
          <w:bCs w:val="0"/>
          <w:caps/>
          <w:u w:val="none"/>
          <w:rtl/>
        </w:rPr>
        <w:t>גדעון</w:t>
      </w:r>
      <w:r>
        <w:rPr>
          <w:b w:val="0"/>
          <w:bCs w:val="0"/>
          <w:caps/>
          <w:u w:val="none"/>
          <w:rtl/>
        </w:rPr>
        <w:t xml:space="preserve"> סער (הליכוד):</w:t>
      </w:r>
    </w:p>
    <w:p w14:paraId="18364FBF" w14:textId="77777777" w:rsidR="00000000" w:rsidRDefault="009F4636">
      <w:pPr>
        <w:pStyle w:val="a"/>
        <w:rPr>
          <w:rFonts w:hint="cs"/>
          <w:caps/>
          <w:rtl/>
        </w:rPr>
      </w:pPr>
    </w:p>
    <w:p w14:paraId="769E1A9D" w14:textId="77777777" w:rsidR="00000000" w:rsidRDefault="009F4636">
      <w:pPr>
        <w:pStyle w:val="a"/>
        <w:rPr>
          <w:rFonts w:hint="cs"/>
          <w:caps/>
          <w:rtl/>
        </w:rPr>
      </w:pPr>
      <w:r>
        <w:rPr>
          <w:rFonts w:hint="cs"/>
          <w:caps/>
          <w:rtl/>
        </w:rPr>
        <w:t>הסמכויות אותן סמכויות.</w:t>
      </w:r>
    </w:p>
    <w:p w14:paraId="2A6FFD23" w14:textId="77777777" w:rsidR="00000000" w:rsidRDefault="009F4636">
      <w:pPr>
        <w:pStyle w:val="a"/>
        <w:ind w:firstLine="0"/>
        <w:rPr>
          <w:rFonts w:hint="cs"/>
          <w:caps/>
          <w:rtl/>
        </w:rPr>
      </w:pPr>
    </w:p>
    <w:p w14:paraId="254EE42F" w14:textId="77777777" w:rsidR="00000000" w:rsidRDefault="009F4636">
      <w:pPr>
        <w:pStyle w:val="SpeakerCon"/>
        <w:rPr>
          <w:b w:val="0"/>
          <w:bCs w:val="0"/>
          <w:caps/>
          <w:u w:val="none"/>
          <w:rtl/>
        </w:rPr>
      </w:pPr>
      <w:bookmarkStart w:id="343" w:name="FS000000455T18_06_2003_15_19_50C"/>
      <w:bookmarkEnd w:id="343"/>
      <w:r>
        <w:rPr>
          <w:b w:val="0"/>
          <w:bCs w:val="0"/>
          <w:caps/>
          <w:u w:val="none"/>
          <w:rtl/>
        </w:rPr>
        <w:t>אופיר פינס-פז (העבודה-מימד):</w:t>
      </w:r>
    </w:p>
    <w:p w14:paraId="5E94A8F4" w14:textId="77777777" w:rsidR="00000000" w:rsidRDefault="009F4636">
      <w:pPr>
        <w:pStyle w:val="a"/>
        <w:rPr>
          <w:caps/>
          <w:rtl/>
        </w:rPr>
      </w:pPr>
    </w:p>
    <w:p w14:paraId="0822763B" w14:textId="77777777" w:rsidR="00000000" w:rsidRDefault="009F4636">
      <w:pPr>
        <w:pStyle w:val="a"/>
        <w:rPr>
          <w:rFonts w:hint="cs"/>
          <w:caps/>
          <w:rtl/>
        </w:rPr>
      </w:pPr>
      <w:r>
        <w:rPr>
          <w:rFonts w:hint="cs"/>
          <w:caps/>
          <w:rtl/>
        </w:rPr>
        <w:t>אין כאן שאלה של מוכשר. אני רוצה לאחל לכולנו, שלא נדע עוד פיגועי טרור כמו הפיגוע בירושלים. נקווה שהוא האחרון.</w:t>
      </w:r>
    </w:p>
    <w:p w14:paraId="2D1E63E4" w14:textId="77777777" w:rsidR="00000000" w:rsidRDefault="009F4636">
      <w:pPr>
        <w:pStyle w:val="a"/>
        <w:ind w:firstLine="0"/>
        <w:rPr>
          <w:rFonts w:hint="cs"/>
          <w:caps/>
          <w:rtl/>
        </w:rPr>
      </w:pPr>
    </w:p>
    <w:p w14:paraId="01EAECFC" w14:textId="77777777" w:rsidR="00000000" w:rsidRDefault="009F4636">
      <w:pPr>
        <w:pStyle w:val="ad"/>
        <w:rPr>
          <w:b w:val="0"/>
          <w:bCs w:val="0"/>
          <w:caps/>
          <w:u w:val="none"/>
          <w:rtl/>
        </w:rPr>
      </w:pPr>
      <w:r>
        <w:rPr>
          <w:b w:val="0"/>
          <w:bCs w:val="0"/>
          <w:caps/>
          <w:u w:val="none"/>
          <w:rtl/>
        </w:rPr>
        <w:t>היו"ר מיכאל נודלמן:</w:t>
      </w:r>
    </w:p>
    <w:p w14:paraId="2C923A24" w14:textId="77777777" w:rsidR="00000000" w:rsidRDefault="009F4636">
      <w:pPr>
        <w:pStyle w:val="a"/>
        <w:rPr>
          <w:caps/>
          <w:rtl/>
        </w:rPr>
      </w:pPr>
    </w:p>
    <w:p w14:paraId="00CD5292" w14:textId="77777777" w:rsidR="00000000" w:rsidRDefault="009F4636">
      <w:pPr>
        <w:pStyle w:val="a"/>
        <w:rPr>
          <w:rFonts w:hint="cs"/>
          <w:caps/>
          <w:rtl/>
        </w:rPr>
      </w:pPr>
      <w:r>
        <w:rPr>
          <w:rFonts w:hint="cs"/>
          <w:caps/>
          <w:rtl/>
        </w:rPr>
        <w:t xml:space="preserve">תודה רבה. חבר הכנסת מאיר פרוש, ואחריו </w:t>
      </w:r>
      <w:r>
        <w:rPr>
          <w:caps/>
          <w:rtl/>
        </w:rPr>
        <w:t>–</w:t>
      </w:r>
      <w:r>
        <w:rPr>
          <w:rFonts w:hint="cs"/>
          <w:caps/>
          <w:rtl/>
        </w:rPr>
        <w:t xml:space="preserve"> חבר הכנסת </w:t>
      </w:r>
      <w:r>
        <w:rPr>
          <w:rFonts w:hint="cs"/>
          <w:caps/>
          <w:rtl/>
        </w:rPr>
        <w:t>נסים זאב.</w:t>
      </w:r>
    </w:p>
    <w:p w14:paraId="5FE56D33" w14:textId="77777777" w:rsidR="00000000" w:rsidRDefault="009F4636">
      <w:pPr>
        <w:pStyle w:val="a"/>
        <w:ind w:firstLine="0"/>
        <w:rPr>
          <w:rFonts w:hint="cs"/>
          <w:caps/>
          <w:rtl/>
        </w:rPr>
      </w:pPr>
    </w:p>
    <w:p w14:paraId="7F9B2646" w14:textId="77777777" w:rsidR="00000000" w:rsidRDefault="009F4636">
      <w:pPr>
        <w:pStyle w:val="Speaker"/>
        <w:rPr>
          <w:b w:val="0"/>
          <w:bCs w:val="0"/>
          <w:caps/>
          <w:u w:val="none"/>
          <w:rtl/>
        </w:rPr>
      </w:pPr>
      <w:bookmarkStart w:id="344" w:name="FS000000563T18_06_2003_15_21_13"/>
      <w:bookmarkStart w:id="345" w:name="_Toc45451414"/>
      <w:bookmarkStart w:id="346" w:name="_Toc45970137"/>
      <w:bookmarkEnd w:id="344"/>
      <w:r>
        <w:rPr>
          <w:rFonts w:hint="eastAsia"/>
          <w:b w:val="0"/>
          <w:bCs w:val="0"/>
          <w:caps/>
          <w:u w:val="none"/>
          <w:rtl/>
        </w:rPr>
        <w:t>מאיר</w:t>
      </w:r>
      <w:r>
        <w:rPr>
          <w:b w:val="0"/>
          <w:bCs w:val="0"/>
          <w:caps/>
          <w:u w:val="none"/>
          <w:rtl/>
        </w:rPr>
        <w:t xml:space="preserve"> פרוש (יהדות התורה):</w:t>
      </w:r>
      <w:bookmarkEnd w:id="345"/>
      <w:bookmarkEnd w:id="346"/>
    </w:p>
    <w:p w14:paraId="7E18548C" w14:textId="77777777" w:rsidR="00000000" w:rsidRDefault="009F4636">
      <w:pPr>
        <w:pStyle w:val="a"/>
        <w:rPr>
          <w:rFonts w:hint="cs"/>
          <w:caps/>
          <w:rtl/>
        </w:rPr>
      </w:pPr>
    </w:p>
    <w:p w14:paraId="0670684A" w14:textId="77777777" w:rsidR="00000000" w:rsidRDefault="009F4636">
      <w:pPr>
        <w:pStyle w:val="a"/>
        <w:rPr>
          <w:rFonts w:hint="cs"/>
          <w:caps/>
          <w:rtl/>
        </w:rPr>
      </w:pPr>
      <w:r>
        <w:rPr>
          <w:rFonts w:hint="cs"/>
          <w:caps/>
          <w:rtl/>
        </w:rPr>
        <w:t xml:space="preserve">נסים זאב בסוף, במקומי.  </w:t>
      </w:r>
    </w:p>
    <w:p w14:paraId="215D81E0" w14:textId="77777777" w:rsidR="00000000" w:rsidRDefault="009F4636">
      <w:pPr>
        <w:pStyle w:val="a"/>
        <w:rPr>
          <w:rFonts w:hint="cs"/>
          <w:caps/>
          <w:rtl/>
        </w:rPr>
      </w:pPr>
    </w:p>
    <w:p w14:paraId="1B4C418C" w14:textId="77777777" w:rsidR="00000000" w:rsidRDefault="009F4636">
      <w:pPr>
        <w:pStyle w:val="a"/>
        <w:rPr>
          <w:rFonts w:hint="cs"/>
          <w:caps/>
          <w:rtl/>
        </w:rPr>
      </w:pPr>
      <w:r>
        <w:rPr>
          <w:rFonts w:hint="cs"/>
          <w:caps/>
          <w:rtl/>
        </w:rPr>
        <w:t>אדוני היושב-ראש, חברי הכנסת, ביקשתי לדון על ביטול הסכם עקבה בעקבות הפיגוע הרצחני בירושלים, ואני רוצה לומר לחברי הכנסת, שהחלטת הממשלה על אימוץ מפת הדרכים, שאתה הלכו לעקבה, נעשתה ללא כל סמכות. אנ</w:t>
      </w:r>
      <w:r>
        <w:rPr>
          <w:rFonts w:hint="cs"/>
          <w:caps/>
          <w:rtl/>
        </w:rPr>
        <w:t>י רוצה לומר לך זאת, אדוני יושב-ראש הקואליציה. אני שמח על כך שהשר אפי איתם, המייצג את הממשלה, יקבל כל מלה שאומר בהמשך דברי.</w:t>
      </w:r>
    </w:p>
    <w:p w14:paraId="577B6329" w14:textId="77777777" w:rsidR="00000000" w:rsidRDefault="009F4636">
      <w:pPr>
        <w:pStyle w:val="a"/>
        <w:rPr>
          <w:rFonts w:hint="cs"/>
          <w:caps/>
          <w:rtl/>
        </w:rPr>
      </w:pPr>
    </w:p>
    <w:p w14:paraId="33980ACA" w14:textId="77777777" w:rsidR="00000000" w:rsidRDefault="009F4636">
      <w:pPr>
        <w:pStyle w:val="a"/>
        <w:rPr>
          <w:rFonts w:hint="cs"/>
          <w:caps/>
          <w:rtl/>
        </w:rPr>
      </w:pPr>
      <w:r>
        <w:rPr>
          <w:rFonts w:hint="cs"/>
          <w:caps/>
          <w:rtl/>
        </w:rPr>
        <w:t xml:space="preserve">לממשלה לא היתה כל סמכות לאמץ את מפת הדרכים - כי הכוונה היא למסור חלקים מארץ-ישראל - לא לשרים ולא לראש הממשלה, לא אלה ולא הוא הבעלים </w:t>
      </w:r>
      <w:r>
        <w:rPr>
          <w:rFonts w:hint="cs"/>
          <w:caps/>
          <w:rtl/>
        </w:rPr>
        <w:t xml:space="preserve">על ארץ-ישראל, כי הארץ היא נחלת העם שבורא העולם הנחיל לנו לאחוזת עולם. כתוב בתורה, יושב-ראש הקואליציה, כי הארץ לא תימכר לצמיתות, כי לי כל הארץ. כי לי כל הארץ. </w:t>
      </w:r>
    </w:p>
    <w:p w14:paraId="6AE2BAA0" w14:textId="77777777" w:rsidR="00000000" w:rsidRDefault="009F4636">
      <w:pPr>
        <w:pStyle w:val="a"/>
        <w:rPr>
          <w:rFonts w:hint="cs"/>
          <w:caps/>
          <w:rtl/>
        </w:rPr>
      </w:pPr>
    </w:p>
    <w:p w14:paraId="171E84C3" w14:textId="77777777" w:rsidR="00000000" w:rsidRDefault="009F4636">
      <w:pPr>
        <w:pStyle w:val="a"/>
        <w:rPr>
          <w:rFonts w:hint="cs"/>
          <w:caps/>
          <w:rtl/>
        </w:rPr>
      </w:pPr>
      <w:r>
        <w:rPr>
          <w:rFonts w:hint="cs"/>
          <w:caps/>
          <w:rtl/>
        </w:rPr>
        <w:t>על אחת כמה וכמה - אדוני יושב-ראש הקואליציה, תקשיב - שאין לממשלה רשות למסור, לחתוך חלק מארץ-ישראל</w:t>
      </w:r>
      <w:r>
        <w:rPr>
          <w:rFonts w:hint="cs"/>
          <w:caps/>
          <w:rtl/>
        </w:rPr>
        <w:t xml:space="preserve"> ולמסור לאויבים, לטרוריסטים, ובפועל החלטה זו גם מסכנת את ארץ-ישראל כולה. ראינו אמש את הרצח בכביש-6, בצומת אייל, ליד קלקיליה.  חבל שהשר אפי איתם, שמייצג את הממשלה, לא שומע מה שאני אומר.</w:t>
      </w:r>
    </w:p>
    <w:p w14:paraId="08D7F167" w14:textId="77777777" w:rsidR="00000000" w:rsidRDefault="009F4636">
      <w:pPr>
        <w:pStyle w:val="a"/>
        <w:rPr>
          <w:rFonts w:hint="cs"/>
          <w:caps/>
          <w:rtl/>
        </w:rPr>
      </w:pPr>
    </w:p>
    <w:p w14:paraId="5F54B79C" w14:textId="77777777" w:rsidR="00000000" w:rsidRDefault="009F4636">
      <w:pPr>
        <w:pStyle w:val="a"/>
        <w:rPr>
          <w:rFonts w:hint="cs"/>
          <w:caps/>
          <w:rtl/>
        </w:rPr>
      </w:pPr>
      <w:r>
        <w:rPr>
          <w:rFonts w:hint="cs"/>
          <w:caps/>
          <w:rtl/>
        </w:rPr>
        <w:t>גם אם הפלסטינים יבטיחו שימגרו את הטרור ויהרסו את תשתיות הטרור, זו  הרי</w:t>
      </w:r>
      <w:r>
        <w:rPr>
          <w:rFonts w:hint="cs"/>
          <w:caps/>
          <w:rtl/>
        </w:rPr>
        <w:t xml:space="preserve"> בסך הכול הבטחה טקטית, כי בכל רגע ורגע הם יכולים להפר את התחייבויותיהם - אם יתחייבו. הרי התוכנית של הפלסטינים ברורה: אבו-מאזן, שמנסה להרגיע ולהשקיט את הטרור, כביכול, גם הוא יודע שכאשר תהיה לו מדינה עם נשק משלה, עם טילים משלה, הטרוריסטים יוכלו לפגוע בכל עיר</w:t>
      </w:r>
      <w:r>
        <w:rPr>
          <w:rFonts w:hint="cs"/>
          <w:caps/>
          <w:rtl/>
        </w:rPr>
        <w:t xml:space="preserve"> ומושב שבארץ-ישראל. לא ירחק אחר כך היום, והם יבקשו גם את המשולש, ולבסוף חלילה יבקשו שנעזוב את הארץ.</w:t>
      </w:r>
    </w:p>
    <w:p w14:paraId="5014C88B" w14:textId="77777777" w:rsidR="00000000" w:rsidRDefault="009F4636">
      <w:pPr>
        <w:pStyle w:val="a"/>
        <w:rPr>
          <w:rFonts w:hint="cs"/>
          <w:caps/>
          <w:rtl/>
        </w:rPr>
      </w:pPr>
    </w:p>
    <w:p w14:paraId="485E536A" w14:textId="77777777" w:rsidR="00000000" w:rsidRDefault="009F4636">
      <w:pPr>
        <w:pStyle w:val="a"/>
        <w:rPr>
          <w:rFonts w:hint="cs"/>
          <w:caps/>
          <w:rtl/>
        </w:rPr>
      </w:pPr>
      <w:r>
        <w:rPr>
          <w:rFonts w:hint="cs"/>
          <w:caps/>
          <w:rtl/>
        </w:rPr>
        <w:t>רציתי שהכנסת תדון על ביטול הסכם עקבה, מכיוון שראש הממשלה הולך לצעדים מוזרים וחמורים, חבר הכנסת מר גדעון סער, כדוגמת עקירת היישובים בימית. ארץ-ישראל, חבר הכ</w:t>
      </w:r>
      <w:r>
        <w:rPr>
          <w:rFonts w:hint="cs"/>
          <w:caps/>
          <w:rtl/>
        </w:rPr>
        <w:t>נסת אריאל, ארץ-ישראל, ששמחה על כל יהודי שבא להתיישב וכמובן גם לקיים את מצוות התורה, היהודים בכלל והמתיישבים בפרט,  נאלצת להיכנס היום לשיטת התגוננות מפני מבצע של רדיפת המתיישבים, מבצע שקרוי "גבעה חשופה".</w:t>
      </w:r>
    </w:p>
    <w:p w14:paraId="65B2D7F5" w14:textId="77777777" w:rsidR="00000000" w:rsidRDefault="009F4636">
      <w:pPr>
        <w:pStyle w:val="a"/>
        <w:rPr>
          <w:rFonts w:hint="cs"/>
          <w:caps/>
          <w:rtl/>
        </w:rPr>
      </w:pPr>
    </w:p>
    <w:p w14:paraId="1913B2AA" w14:textId="77777777" w:rsidR="00000000" w:rsidRDefault="009F4636">
      <w:pPr>
        <w:pStyle w:val="a"/>
        <w:rPr>
          <w:rFonts w:hint="cs"/>
          <w:caps/>
          <w:rtl/>
        </w:rPr>
      </w:pPr>
      <w:r>
        <w:rPr>
          <w:rFonts w:hint="cs"/>
          <w:caps/>
          <w:rtl/>
        </w:rPr>
        <w:t>ראש הממשלה מידרדר לתהום. הידרדרותו החלה בפגיעה בלומד</w:t>
      </w:r>
      <w:r>
        <w:rPr>
          <w:rFonts w:hint="cs"/>
          <w:caps/>
          <w:rtl/>
        </w:rPr>
        <w:t>י התורה, במוסדות התורה, במאמיני ונאמני התורה, והוא במצב של עבירה גוררת עבירה. ממשלתו מתכוונת להתיר נישואים אזרחיים, על כך חתם גדעון סער, ממשלתו נותנת אזרחות לגויים, כמו שהצהיר פה היום שר הפנים פורז.</w:t>
      </w:r>
    </w:p>
    <w:p w14:paraId="23B9E360" w14:textId="77777777" w:rsidR="00000000" w:rsidRDefault="009F4636">
      <w:pPr>
        <w:pStyle w:val="a"/>
        <w:rPr>
          <w:rFonts w:hint="cs"/>
          <w:caps/>
          <w:rtl/>
        </w:rPr>
      </w:pPr>
    </w:p>
    <w:p w14:paraId="2D549585" w14:textId="77777777" w:rsidR="00000000" w:rsidRDefault="009F4636">
      <w:pPr>
        <w:pStyle w:val="a"/>
        <w:rPr>
          <w:rFonts w:hint="cs"/>
          <w:caps/>
          <w:rtl/>
        </w:rPr>
      </w:pPr>
      <w:r>
        <w:rPr>
          <w:rFonts w:hint="cs"/>
          <w:caps/>
          <w:rtl/>
        </w:rPr>
        <w:t>ולסיום, אדוני היושב-ראש, שמעתי שמכנים את ראש הממשלה בכינ</w:t>
      </w:r>
      <w:r>
        <w:rPr>
          <w:rFonts w:hint="cs"/>
          <w:caps/>
          <w:rtl/>
        </w:rPr>
        <w:t>וי דומה לזה של גנרל פטן, שהיה גיבור לאומי בצרפת במלחמת העולם הראשונה, ובמלחמת העולם השנייה, כאשר הגרמנים כבשו את צרפת, הוא הקים ממשלה בחסותם, ואחר כך העמידוהו לדין כבוגד. ראש הממשלה נתפרסם כגיבור. בימי מלחמת יום הכיפורים הוא הוכיח גבורה, והיום הוא המקים של</w:t>
      </w:r>
      <w:r>
        <w:rPr>
          <w:rFonts w:hint="cs"/>
          <w:caps/>
          <w:rtl/>
        </w:rPr>
        <w:t xml:space="preserve"> המדינה הפלסטינית. הוא זה שמוסר חלקים מארץ-ישראל ומסכן את כל יושביה. אני לא בא לכאן היום כדי להכריז חס וחלילה על ראש הממשלה שהוא בוגד, אבל הוא יותר גרוע מהגנרל פטן בצרפת, כי פטן שיתף פעולה עם הנאצים, משום שחשב להקל בכך על העם הצרפתי, ואילו שרון צריך לדעת ש</w:t>
      </w:r>
      <w:r>
        <w:rPr>
          <w:rFonts w:hint="cs"/>
          <w:caps/>
          <w:rtl/>
        </w:rPr>
        <w:t>מסירת השטחים כשלעצמם, כאשר אין לו סמכות לכך, ממיטה עלינו אסון, כי היא מסכנת את כל העם השוכן בציון.</w:t>
      </w:r>
    </w:p>
    <w:p w14:paraId="20F8D946" w14:textId="77777777" w:rsidR="00000000" w:rsidRDefault="009F4636">
      <w:pPr>
        <w:pStyle w:val="a"/>
        <w:rPr>
          <w:rFonts w:hint="cs"/>
          <w:caps/>
          <w:rtl/>
        </w:rPr>
      </w:pPr>
    </w:p>
    <w:p w14:paraId="05B410A0" w14:textId="77777777" w:rsidR="00000000" w:rsidRDefault="009F4636">
      <w:pPr>
        <w:pStyle w:val="a"/>
        <w:rPr>
          <w:rFonts w:hint="cs"/>
          <w:caps/>
          <w:rtl/>
        </w:rPr>
      </w:pPr>
      <w:r>
        <w:rPr>
          <w:rFonts w:hint="cs"/>
          <w:caps/>
          <w:rtl/>
        </w:rPr>
        <w:t>אנחנו מאמינים, שאם נתחזק בשמירת התורה והמצוות, יקוים בנו הפסוק "וישבתם לבטח בארצכם", וניפטר גם מן הממשלה הרעה הזאת. תודה.</w:t>
      </w:r>
    </w:p>
    <w:p w14:paraId="67EE7475" w14:textId="77777777" w:rsidR="00000000" w:rsidRDefault="009F4636">
      <w:pPr>
        <w:pStyle w:val="a"/>
        <w:ind w:firstLine="0"/>
        <w:rPr>
          <w:rFonts w:hint="cs"/>
          <w:caps/>
          <w:rtl/>
        </w:rPr>
      </w:pPr>
    </w:p>
    <w:p w14:paraId="41F69E65" w14:textId="77777777" w:rsidR="00000000" w:rsidRDefault="009F4636">
      <w:pPr>
        <w:pStyle w:val="ad"/>
        <w:rPr>
          <w:b w:val="0"/>
          <w:bCs w:val="0"/>
          <w:caps/>
          <w:u w:val="none"/>
          <w:rtl/>
        </w:rPr>
      </w:pPr>
      <w:r>
        <w:rPr>
          <w:b w:val="0"/>
          <w:bCs w:val="0"/>
          <w:caps/>
          <w:u w:val="none"/>
          <w:rtl/>
        </w:rPr>
        <w:t>היו"ר מיכאל נודלמן:</w:t>
      </w:r>
    </w:p>
    <w:p w14:paraId="2D276621" w14:textId="77777777" w:rsidR="00000000" w:rsidRDefault="009F4636">
      <w:pPr>
        <w:pStyle w:val="a"/>
        <w:rPr>
          <w:caps/>
          <w:rtl/>
        </w:rPr>
      </w:pPr>
    </w:p>
    <w:p w14:paraId="5B85C6DE" w14:textId="77777777" w:rsidR="00000000" w:rsidRDefault="009F4636">
      <w:pPr>
        <w:pStyle w:val="a"/>
        <w:rPr>
          <w:rFonts w:hint="cs"/>
          <w:caps/>
          <w:rtl/>
        </w:rPr>
      </w:pPr>
      <w:r>
        <w:rPr>
          <w:rFonts w:hint="cs"/>
          <w:caps/>
          <w:rtl/>
        </w:rPr>
        <w:t>תודה רבה. חב</w:t>
      </w:r>
      <w:r>
        <w:rPr>
          <w:rFonts w:hint="cs"/>
          <w:caps/>
          <w:rtl/>
        </w:rPr>
        <w:t>ר הכנסת נסים זאב.</w:t>
      </w:r>
    </w:p>
    <w:p w14:paraId="362B2C68" w14:textId="77777777" w:rsidR="00000000" w:rsidRDefault="009F4636">
      <w:pPr>
        <w:pStyle w:val="a"/>
        <w:ind w:firstLine="0"/>
        <w:rPr>
          <w:rFonts w:hint="cs"/>
          <w:caps/>
          <w:rtl/>
        </w:rPr>
      </w:pPr>
    </w:p>
    <w:p w14:paraId="315371FE" w14:textId="77777777" w:rsidR="00000000" w:rsidRDefault="009F4636">
      <w:pPr>
        <w:pStyle w:val="Speaker"/>
        <w:rPr>
          <w:b w:val="0"/>
          <w:bCs w:val="0"/>
          <w:caps/>
          <w:u w:val="none"/>
          <w:rtl/>
        </w:rPr>
      </w:pPr>
      <w:bookmarkStart w:id="347" w:name="FS000000505T18_06_2003_15_32_17"/>
      <w:bookmarkStart w:id="348" w:name="_Toc45451415"/>
      <w:bookmarkStart w:id="349" w:name="_Toc45970138"/>
      <w:bookmarkEnd w:id="347"/>
      <w:r>
        <w:rPr>
          <w:rFonts w:hint="eastAsia"/>
          <w:b w:val="0"/>
          <w:bCs w:val="0"/>
          <w:caps/>
          <w:u w:val="none"/>
          <w:rtl/>
        </w:rPr>
        <w:t>אבשלום</w:t>
      </w:r>
      <w:r>
        <w:rPr>
          <w:b w:val="0"/>
          <w:bCs w:val="0"/>
          <w:caps/>
          <w:u w:val="none"/>
          <w:rtl/>
        </w:rPr>
        <w:t xml:space="preserve"> וילן (מרצ):</w:t>
      </w:r>
      <w:bookmarkEnd w:id="348"/>
      <w:bookmarkEnd w:id="349"/>
    </w:p>
    <w:p w14:paraId="6948D970" w14:textId="77777777" w:rsidR="00000000" w:rsidRDefault="009F4636">
      <w:pPr>
        <w:pStyle w:val="a"/>
        <w:rPr>
          <w:rFonts w:hint="cs"/>
          <w:caps/>
          <w:rtl/>
        </w:rPr>
      </w:pPr>
    </w:p>
    <w:p w14:paraId="2ACA986C" w14:textId="77777777" w:rsidR="00000000" w:rsidRDefault="009F4636">
      <w:pPr>
        <w:pStyle w:val="a"/>
        <w:rPr>
          <w:rFonts w:hint="cs"/>
          <w:caps/>
          <w:rtl/>
        </w:rPr>
      </w:pPr>
      <w:r>
        <w:rPr>
          <w:rFonts w:hint="cs"/>
          <w:caps/>
          <w:rtl/>
        </w:rPr>
        <w:t>מה קורה כאן? הרי חבר הכנסת פרוש אמר שדיבר במקום חבר הכנסת נסים זאב. אדוני היושב-ראש, יש לי ישיבה בשעה  15:00 אצל ראש הממשלה, ואני שומע שחבר הכנסת זאב מוכן לוותר לי על רשות הדיבור.</w:t>
      </w:r>
    </w:p>
    <w:p w14:paraId="39462EF1" w14:textId="77777777" w:rsidR="00000000" w:rsidRDefault="009F4636">
      <w:pPr>
        <w:pStyle w:val="a"/>
        <w:ind w:firstLine="0"/>
        <w:rPr>
          <w:rFonts w:hint="cs"/>
          <w:caps/>
          <w:rtl/>
        </w:rPr>
      </w:pPr>
    </w:p>
    <w:p w14:paraId="5483A6DF" w14:textId="77777777" w:rsidR="00000000" w:rsidRDefault="009F4636">
      <w:pPr>
        <w:pStyle w:val="ad"/>
        <w:rPr>
          <w:b w:val="0"/>
          <w:bCs w:val="0"/>
          <w:caps/>
          <w:u w:val="none"/>
          <w:rtl/>
        </w:rPr>
      </w:pPr>
      <w:r>
        <w:rPr>
          <w:b w:val="0"/>
          <w:bCs w:val="0"/>
          <w:caps/>
          <w:u w:val="none"/>
          <w:rtl/>
        </w:rPr>
        <w:t>היו"ר מיכאל נודלמן:</w:t>
      </w:r>
    </w:p>
    <w:p w14:paraId="59A59240" w14:textId="77777777" w:rsidR="00000000" w:rsidRDefault="009F4636">
      <w:pPr>
        <w:pStyle w:val="a"/>
        <w:rPr>
          <w:caps/>
          <w:rtl/>
        </w:rPr>
      </w:pPr>
    </w:p>
    <w:p w14:paraId="3FE887E7" w14:textId="77777777" w:rsidR="00000000" w:rsidRDefault="009F4636">
      <w:pPr>
        <w:pStyle w:val="a"/>
        <w:rPr>
          <w:rFonts w:hint="cs"/>
          <w:caps/>
          <w:rtl/>
        </w:rPr>
      </w:pPr>
      <w:r>
        <w:rPr>
          <w:rFonts w:hint="cs"/>
          <w:caps/>
          <w:rtl/>
        </w:rPr>
        <w:t xml:space="preserve">אני הולך על-פי </w:t>
      </w:r>
      <w:r>
        <w:rPr>
          <w:rFonts w:hint="cs"/>
          <w:caps/>
          <w:rtl/>
        </w:rPr>
        <w:t>הרשימה שיש אצלי.</w:t>
      </w:r>
    </w:p>
    <w:p w14:paraId="56B27CE9" w14:textId="77777777" w:rsidR="00000000" w:rsidRDefault="009F4636">
      <w:pPr>
        <w:pStyle w:val="a"/>
        <w:rPr>
          <w:rFonts w:hint="cs"/>
          <w:caps/>
          <w:rtl/>
        </w:rPr>
      </w:pPr>
    </w:p>
    <w:p w14:paraId="186EE83D" w14:textId="77777777" w:rsidR="00000000" w:rsidRDefault="009F4636">
      <w:pPr>
        <w:pStyle w:val="ac"/>
        <w:rPr>
          <w:b w:val="0"/>
          <w:bCs w:val="0"/>
          <w:caps/>
          <w:u w:val="none"/>
          <w:rtl/>
        </w:rPr>
      </w:pPr>
      <w:r>
        <w:rPr>
          <w:rFonts w:hint="eastAsia"/>
          <w:b w:val="0"/>
          <w:bCs w:val="0"/>
          <w:caps/>
          <w:u w:val="none"/>
          <w:rtl/>
        </w:rPr>
        <w:t>נסים</w:t>
      </w:r>
      <w:r>
        <w:rPr>
          <w:b w:val="0"/>
          <w:bCs w:val="0"/>
          <w:caps/>
          <w:u w:val="none"/>
          <w:rtl/>
        </w:rPr>
        <w:t xml:space="preserve"> זאב (ש"ס):</w:t>
      </w:r>
    </w:p>
    <w:p w14:paraId="71D02DB8" w14:textId="77777777" w:rsidR="00000000" w:rsidRDefault="009F4636">
      <w:pPr>
        <w:pStyle w:val="a"/>
        <w:rPr>
          <w:rFonts w:hint="cs"/>
          <w:caps/>
          <w:rtl/>
        </w:rPr>
      </w:pPr>
    </w:p>
    <w:p w14:paraId="5A76E992" w14:textId="77777777" w:rsidR="00000000" w:rsidRDefault="009F4636">
      <w:pPr>
        <w:pStyle w:val="a"/>
        <w:rPr>
          <w:rFonts w:hint="cs"/>
          <w:caps/>
          <w:rtl/>
        </w:rPr>
      </w:pPr>
      <w:r>
        <w:rPr>
          <w:rFonts w:hint="cs"/>
          <w:caps/>
          <w:rtl/>
        </w:rPr>
        <w:t>שאבו וילן יעלה.</w:t>
      </w:r>
    </w:p>
    <w:p w14:paraId="1EEB7E73" w14:textId="77777777" w:rsidR="00000000" w:rsidRDefault="009F4636">
      <w:pPr>
        <w:pStyle w:val="ad"/>
        <w:rPr>
          <w:rFonts w:hint="cs"/>
          <w:b w:val="0"/>
          <w:bCs w:val="0"/>
          <w:caps/>
          <w:u w:val="none"/>
          <w:rtl/>
        </w:rPr>
      </w:pPr>
    </w:p>
    <w:p w14:paraId="4B5ED7A5" w14:textId="77777777" w:rsidR="00000000" w:rsidRDefault="009F4636">
      <w:pPr>
        <w:pStyle w:val="ad"/>
        <w:rPr>
          <w:b w:val="0"/>
          <w:bCs w:val="0"/>
          <w:caps/>
          <w:u w:val="none"/>
          <w:rtl/>
        </w:rPr>
      </w:pPr>
      <w:r>
        <w:rPr>
          <w:b w:val="0"/>
          <w:bCs w:val="0"/>
          <w:caps/>
          <w:u w:val="none"/>
          <w:rtl/>
        </w:rPr>
        <w:t>היו"ר מיכאל נודלמן:</w:t>
      </w:r>
    </w:p>
    <w:p w14:paraId="1083B4EE" w14:textId="77777777" w:rsidR="00000000" w:rsidRDefault="009F4636">
      <w:pPr>
        <w:pStyle w:val="a"/>
        <w:rPr>
          <w:caps/>
          <w:rtl/>
        </w:rPr>
      </w:pPr>
    </w:p>
    <w:p w14:paraId="27C0B5BA" w14:textId="77777777" w:rsidR="00000000" w:rsidRDefault="009F4636">
      <w:pPr>
        <w:pStyle w:val="a"/>
        <w:rPr>
          <w:rFonts w:hint="cs"/>
          <w:caps/>
          <w:rtl/>
        </w:rPr>
      </w:pPr>
      <w:r>
        <w:rPr>
          <w:rFonts w:hint="cs"/>
          <w:caps/>
          <w:rtl/>
        </w:rPr>
        <w:t>בבקשה. חבר הכנסת אבו וילן.</w:t>
      </w:r>
    </w:p>
    <w:p w14:paraId="27085AF1" w14:textId="77777777" w:rsidR="00000000" w:rsidRDefault="009F4636">
      <w:pPr>
        <w:pStyle w:val="a"/>
        <w:ind w:firstLine="0"/>
        <w:rPr>
          <w:rFonts w:hint="cs"/>
          <w:caps/>
          <w:rtl/>
        </w:rPr>
      </w:pPr>
    </w:p>
    <w:p w14:paraId="06959623" w14:textId="77777777" w:rsidR="00000000" w:rsidRDefault="009F4636">
      <w:pPr>
        <w:pStyle w:val="SpeakerCon"/>
        <w:rPr>
          <w:b w:val="0"/>
          <w:bCs w:val="0"/>
          <w:caps/>
          <w:u w:val="none"/>
          <w:rtl/>
        </w:rPr>
      </w:pPr>
      <w:bookmarkStart w:id="350" w:name="FS000000505T18_06_2003_15_34_43C"/>
      <w:bookmarkEnd w:id="350"/>
      <w:r>
        <w:rPr>
          <w:b w:val="0"/>
          <w:bCs w:val="0"/>
          <w:caps/>
          <w:u w:val="none"/>
          <w:rtl/>
        </w:rPr>
        <w:t>אבשלום וילן (מרצ):</w:t>
      </w:r>
    </w:p>
    <w:p w14:paraId="33AD743D" w14:textId="77777777" w:rsidR="00000000" w:rsidRDefault="009F4636">
      <w:pPr>
        <w:pStyle w:val="a"/>
        <w:rPr>
          <w:caps/>
          <w:rtl/>
        </w:rPr>
      </w:pPr>
    </w:p>
    <w:p w14:paraId="2051127E" w14:textId="77777777" w:rsidR="00000000" w:rsidRDefault="009F4636">
      <w:pPr>
        <w:pStyle w:val="a"/>
        <w:rPr>
          <w:rFonts w:hint="cs"/>
          <w:caps/>
          <w:rtl/>
        </w:rPr>
      </w:pPr>
      <w:r>
        <w:rPr>
          <w:rFonts w:hint="cs"/>
          <w:caps/>
          <w:rtl/>
        </w:rPr>
        <w:t xml:space="preserve">כבוד היושב-ראש, רבותי חברי הכנסת, קודם כול, תודה לחברי שנתן לי להקדימו בתור. </w:t>
      </w:r>
    </w:p>
    <w:p w14:paraId="613F2671" w14:textId="77777777" w:rsidR="00000000" w:rsidRDefault="009F4636">
      <w:pPr>
        <w:pStyle w:val="a"/>
        <w:rPr>
          <w:rFonts w:hint="cs"/>
          <w:caps/>
          <w:rtl/>
        </w:rPr>
      </w:pPr>
    </w:p>
    <w:p w14:paraId="4EB29F82" w14:textId="77777777" w:rsidR="00000000" w:rsidRDefault="009F4636">
      <w:pPr>
        <w:pStyle w:val="a"/>
        <w:rPr>
          <w:rFonts w:hint="cs"/>
          <w:caps/>
          <w:rtl/>
        </w:rPr>
      </w:pPr>
      <w:r>
        <w:rPr>
          <w:rFonts w:hint="cs"/>
          <w:caps/>
          <w:rtl/>
        </w:rPr>
        <w:t>אני חושב שמעבר לכל מחלוקת פוליטית, הבית הזה כולו מאוחד ב</w:t>
      </w:r>
      <w:r>
        <w:rPr>
          <w:rFonts w:hint="cs"/>
          <w:caps/>
          <w:rtl/>
        </w:rPr>
        <w:t>גינוי של פעולת טרור נפשעת, כמו זו שהיתה לפני שבוע בירושלים. זה פשוט בלתי נסבל, הנורמה הזאת של ארגוני הטרור הפלסטיניים, של החברה הפלסטינית, שמוכנה לקבל סוג כזה של טרור כאמצעי לגיטימי במאבק. לצערי, היתה לנו הלילה תזכורת נוספת.</w:t>
      </w:r>
    </w:p>
    <w:p w14:paraId="359E0BA1" w14:textId="77777777" w:rsidR="00000000" w:rsidRDefault="009F4636">
      <w:pPr>
        <w:pStyle w:val="a"/>
        <w:ind w:firstLine="0"/>
        <w:rPr>
          <w:rFonts w:hint="cs"/>
          <w:caps/>
          <w:rtl/>
        </w:rPr>
      </w:pPr>
    </w:p>
    <w:p w14:paraId="0B30EB52"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כץ (הליכוד):</w:t>
      </w:r>
    </w:p>
    <w:p w14:paraId="6EC0555E" w14:textId="77777777" w:rsidR="00000000" w:rsidRDefault="009F4636">
      <w:pPr>
        <w:pStyle w:val="a"/>
        <w:rPr>
          <w:rFonts w:hint="cs"/>
          <w:caps/>
          <w:rtl/>
        </w:rPr>
      </w:pPr>
    </w:p>
    <w:p w14:paraId="6397FA45" w14:textId="77777777" w:rsidR="00000000" w:rsidRDefault="009F4636">
      <w:pPr>
        <w:pStyle w:val="a"/>
        <w:rPr>
          <w:rFonts w:hint="cs"/>
          <w:caps/>
          <w:rtl/>
        </w:rPr>
      </w:pPr>
      <w:r>
        <w:rPr>
          <w:rFonts w:hint="cs"/>
          <w:caps/>
          <w:rtl/>
        </w:rPr>
        <w:t xml:space="preserve">אתה משוכנע </w:t>
      </w:r>
      <w:r>
        <w:rPr>
          <w:rFonts w:hint="cs"/>
          <w:caps/>
          <w:rtl/>
        </w:rPr>
        <w:t>שכל חברי הבית מאוחדים בגינוי? אתה חושב או מקווה שכך הדבר?</w:t>
      </w:r>
    </w:p>
    <w:p w14:paraId="58692479" w14:textId="77777777" w:rsidR="00000000" w:rsidRDefault="009F4636">
      <w:pPr>
        <w:pStyle w:val="a"/>
        <w:ind w:firstLine="0"/>
        <w:rPr>
          <w:rFonts w:hint="cs"/>
          <w:caps/>
          <w:rtl/>
        </w:rPr>
      </w:pPr>
    </w:p>
    <w:p w14:paraId="54A91604" w14:textId="77777777" w:rsidR="00000000" w:rsidRDefault="009F4636">
      <w:pPr>
        <w:pStyle w:val="SpeakerCon"/>
        <w:rPr>
          <w:b w:val="0"/>
          <w:bCs w:val="0"/>
          <w:caps/>
          <w:u w:val="none"/>
          <w:rtl/>
        </w:rPr>
      </w:pPr>
      <w:bookmarkStart w:id="351" w:name="FS000000505T18_06_2003_15_37_11C"/>
      <w:bookmarkEnd w:id="351"/>
      <w:r>
        <w:rPr>
          <w:b w:val="0"/>
          <w:bCs w:val="0"/>
          <w:caps/>
          <w:u w:val="none"/>
          <w:rtl/>
        </w:rPr>
        <w:t>אבשלום וילן (מרצ):</w:t>
      </w:r>
    </w:p>
    <w:p w14:paraId="75BE6C0B" w14:textId="77777777" w:rsidR="00000000" w:rsidRDefault="009F4636">
      <w:pPr>
        <w:pStyle w:val="a"/>
        <w:rPr>
          <w:caps/>
          <w:rtl/>
        </w:rPr>
      </w:pPr>
    </w:p>
    <w:p w14:paraId="2543E4F9" w14:textId="77777777" w:rsidR="00000000" w:rsidRDefault="009F4636">
      <w:pPr>
        <w:pStyle w:val="a"/>
        <w:rPr>
          <w:rFonts w:hint="cs"/>
          <w:caps/>
          <w:rtl/>
        </w:rPr>
      </w:pPr>
      <w:r>
        <w:rPr>
          <w:rFonts w:hint="cs"/>
          <w:caps/>
          <w:rtl/>
        </w:rPr>
        <w:t>אני חושב שגם מה שקרה הלילה, כאשר ילדה בת שבע נרצחה ביריות ואחותה נפצעה קשה על כביש חוצה-ישראל, בתוך "הקו הירוק", הוא דבר בלתי נסבל.</w:t>
      </w:r>
    </w:p>
    <w:p w14:paraId="38B3EB6A" w14:textId="77777777" w:rsidR="00000000" w:rsidRDefault="009F4636">
      <w:pPr>
        <w:pStyle w:val="a"/>
        <w:rPr>
          <w:rFonts w:hint="cs"/>
          <w:caps/>
          <w:rtl/>
        </w:rPr>
      </w:pPr>
    </w:p>
    <w:p w14:paraId="695B1BDE" w14:textId="77777777" w:rsidR="00000000" w:rsidRDefault="009F4636">
      <w:pPr>
        <w:pStyle w:val="a"/>
        <w:rPr>
          <w:rFonts w:hint="cs"/>
          <w:caps/>
          <w:rtl/>
        </w:rPr>
      </w:pPr>
      <w:r>
        <w:rPr>
          <w:rFonts w:hint="cs"/>
          <w:caps/>
          <w:rtl/>
        </w:rPr>
        <w:t>עם זאת, אני חושב שאנחנו נמצאים במעין תקופת מ</w:t>
      </w:r>
      <w:r>
        <w:rPr>
          <w:rFonts w:hint="cs"/>
          <w:caps/>
          <w:rtl/>
        </w:rPr>
        <w:t>עבר; אני אומר זאת לצערי. בעצם שנתיים מאוחר מדי הבינה הממשלה, כי בסופו של דבר אנחנו מתחילים לנוע לעבר תהליך מדיני, לעבר מפת דרכים, ואנחנו עושים את זה גם תחת אש, מה לעשות. למה אני אומר "מאוחר מדי"? כי כאשר אריאל שרון עלה לשלטון והבטיח שלום וביטחון, היו 70 הר</w:t>
      </w:r>
      <w:r>
        <w:rPr>
          <w:rFonts w:hint="cs"/>
          <w:caps/>
          <w:rtl/>
        </w:rPr>
        <w:t>וגים, היום יש קרוב ל-810 הרוגים ישראלים, ובעצם חזרנו לנקודת המוצא.</w:t>
      </w:r>
    </w:p>
    <w:p w14:paraId="67491619" w14:textId="77777777" w:rsidR="00000000" w:rsidRDefault="009F4636">
      <w:pPr>
        <w:pStyle w:val="a"/>
        <w:rPr>
          <w:rFonts w:hint="cs"/>
          <w:caps/>
          <w:rtl/>
        </w:rPr>
      </w:pPr>
    </w:p>
    <w:p w14:paraId="79E19FFC" w14:textId="77777777" w:rsidR="00000000" w:rsidRDefault="009F4636">
      <w:pPr>
        <w:pStyle w:val="a"/>
        <w:rPr>
          <w:rFonts w:hint="cs"/>
          <w:caps/>
          <w:rtl/>
        </w:rPr>
      </w:pPr>
      <w:r>
        <w:rPr>
          <w:rFonts w:hint="cs"/>
          <w:caps/>
          <w:rtl/>
        </w:rPr>
        <w:t>חבר הכנסת יהלום עמד והציע פה, בואו נילחם בטרור עד חורמה, נגרש כל מי שמרים רובה. הכול טוב ויפה, אבל אנחנו רואים שלמרות העליונות הצבאית הברורה שלנו, מבחינת המלחמה בטרור כבר "הורדנו" שלושה-אר</w:t>
      </w:r>
      <w:r>
        <w:rPr>
          <w:rFonts w:hint="cs"/>
          <w:caps/>
          <w:rtl/>
        </w:rPr>
        <w:t>בעה דגלים בשנתיים האחרונות, ובכל זאת זרם המתאבדים נמשך.</w:t>
      </w:r>
    </w:p>
    <w:p w14:paraId="5FC37DC2" w14:textId="77777777" w:rsidR="00000000" w:rsidRDefault="009F4636">
      <w:pPr>
        <w:pStyle w:val="a"/>
        <w:ind w:firstLine="0"/>
        <w:rPr>
          <w:rFonts w:hint="cs"/>
          <w:caps/>
          <w:rtl/>
        </w:rPr>
      </w:pPr>
    </w:p>
    <w:p w14:paraId="69BC5503" w14:textId="77777777" w:rsidR="00000000" w:rsidRDefault="009F4636">
      <w:pPr>
        <w:pStyle w:val="ac"/>
        <w:rPr>
          <w:b w:val="0"/>
          <w:bCs w:val="0"/>
          <w:caps/>
          <w:u w:val="none"/>
          <w:rtl/>
        </w:rPr>
      </w:pPr>
      <w:r>
        <w:rPr>
          <w:rFonts w:hint="eastAsia"/>
          <w:b w:val="0"/>
          <w:bCs w:val="0"/>
          <w:caps/>
          <w:u w:val="none"/>
          <w:rtl/>
        </w:rPr>
        <w:t>אליעזר</w:t>
      </w:r>
      <w:r>
        <w:rPr>
          <w:b w:val="0"/>
          <w:bCs w:val="0"/>
          <w:caps/>
          <w:u w:val="none"/>
          <w:rtl/>
        </w:rPr>
        <w:t xml:space="preserve"> כהן (האיחוד הלאומי - ישראל ביתנו):</w:t>
      </w:r>
    </w:p>
    <w:p w14:paraId="7916569D" w14:textId="77777777" w:rsidR="00000000" w:rsidRDefault="009F4636">
      <w:pPr>
        <w:pStyle w:val="a"/>
        <w:rPr>
          <w:rFonts w:hint="cs"/>
          <w:caps/>
          <w:rtl/>
        </w:rPr>
      </w:pPr>
    </w:p>
    <w:p w14:paraId="6905AEE8" w14:textId="77777777" w:rsidR="00000000" w:rsidRDefault="009F4636">
      <w:pPr>
        <w:pStyle w:val="a"/>
        <w:rPr>
          <w:rFonts w:hint="cs"/>
          <w:caps/>
          <w:rtl/>
        </w:rPr>
      </w:pPr>
      <w:r>
        <w:rPr>
          <w:rFonts w:hint="cs"/>
          <w:caps/>
          <w:rtl/>
        </w:rPr>
        <w:t>כי אנחנו לא משתמשים בעליונות שלנו לצורך הכרעה.</w:t>
      </w:r>
    </w:p>
    <w:p w14:paraId="1A13ED73" w14:textId="77777777" w:rsidR="00000000" w:rsidRDefault="009F4636">
      <w:pPr>
        <w:pStyle w:val="a"/>
        <w:ind w:firstLine="0"/>
        <w:rPr>
          <w:rFonts w:hint="cs"/>
          <w:caps/>
          <w:rtl/>
        </w:rPr>
      </w:pPr>
    </w:p>
    <w:p w14:paraId="09890F3A" w14:textId="77777777" w:rsidR="00000000" w:rsidRDefault="009F4636">
      <w:pPr>
        <w:pStyle w:val="SpeakerCon"/>
        <w:rPr>
          <w:b w:val="0"/>
          <w:bCs w:val="0"/>
          <w:caps/>
          <w:u w:val="none"/>
          <w:rtl/>
        </w:rPr>
      </w:pPr>
      <w:bookmarkStart w:id="352" w:name="FS000000505T18_06_2003_15_40_41C"/>
      <w:bookmarkEnd w:id="352"/>
      <w:r>
        <w:rPr>
          <w:b w:val="0"/>
          <w:bCs w:val="0"/>
          <w:caps/>
          <w:u w:val="none"/>
          <w:rtl/>
        </w:rPr>
        <w:t>אבשלום וילן (מרצ):</w:t>
      </w:r>
    </w:p>
    <w:p w14:paraId="6A19CB41" w14:textId="77777777" w:rsidR="00000000" w:rsidRDefault="009F4636">
      <w:pPr>
        <w:pStyle w:val="a"/>
        <w:rPr>
          <w:caps/>
          <w:rtl/>
        </w:rPr>
      </w:pPr>
    </w:p>
    <w:p w14:paraId="7A977CBD" w14:textId="77777777" w:rsidR="00000000" w:rsidRDefault="009F4636">
      <w:pPr>
        <w:pStyle w:val="a"/>
        <w:rPr>
          <w:rFonts w:hint="cs"/>
          <w:caps/>
          <w:rtl/>
        </w:rPr>
      </w:pPr>
      <w:r>
        <w:rPr>
          <w:rFonts w:hint="cs"/>
          <w:caps/>
          <w:rtl/>
        </w:rPr>
        <w:t>טעות בידך, צ'יטה. תלמד מההיסטוריה. בשום מקום אין הכרעה צבאית מול טרור, כאשר יש לך קונפלי</w:t>
      </w:r>
      <w:r>
        <w:rPr>
          <w:rFonts w:hint="cs"/>
          <w:caps/>
          <w:rtl/>
        </w:rPr>
        <w:t xml:space="preserve">קט לאומי. טרור הוא הנשק של החלש - הוא נשק נבזי. אני חושב שהפלסטינים - אמרתי זאת בכל הזדמנות - עושים פה שימוש מגונה. אני לא שואל כרגע מה האינטרס הפלסטיני, אני שואל מהו האינטרס הישראלי. </w:t>
      </w:r>
    </w:p>
    <w:p w14:paraId="20994FBB" w14:textId="77777777" w:rsidR="00000000" w:rsidRDefault="009F4636">
      <w:pPr>
        <w:pStyle w:val="a"/>
        <w:rPr>
          <w:rFonts w:hint="cs"/>
          <w:caps/>
          <w:rtl/>
        </w:rPr>
      </w:pPr>
    </w:p>
    <w:p w14:paraId="34947028" w14:textId="77777777" w:rsidR="00000000" w:rsidRDefault="009F4636">
      <w:pPr>
        <w:pStyle w:val="a"/>
        <w:rPr>
          <w:rFonts w:hint="cs"/>
          <w:caps/>
          <w:rtl/>
        </w:rPr>
      </w:pPr>
      <w:r>
        <w:rPr>
          <w:rFonts w:hint="cs"/>
          <w:caps/>
          <w:rtl/>
        </w:rPr>
        <w:t xml:space="preserve">האשליה הזאת, כאילו בכוח הזרוע והחרב נוכל להחזיק בשטחים לאורך זמן, היא </w:t>
      </w:r>
      <w:r>
        <w:rPr>
          <w:rFonts w:hint="cs"/>
          <w:caps/>
          <w:rtl/>
        </w:rPr>
        <w:t>אשליה שיותר ויותר אנשים מתפכחים ממנה, וגם ראש הממשלה - כך אני מקווה - התחיל לבצע את השינוי הדרוש.</w:t>
      </w:r>
    </w:p>
    <w:p w14:paraId="3D9F835A" w14:textId="77777777" w:rsidR="00000000" w:rsidRDefault="009F4636">
      <w:pPr>
        <w:pStyle w:val="a"/>
        <w:ind w:firstLine="0"/>
        <w:rPr>
          <w:rFonts w:hint="cs"/>
          <w:caps/>
          <w:rtl/>
        </w:rPr>
      </w:pPr>
    </w:p>
    <w:p w14:paraId="2B7EDEDA" w14:textId="77777777" w:rsidR="00000000" w:rsidRDefault="009F4636">
      <w:pPr>
        <w:pStyle w:val="a"/>
        <w:rPr>
          <w:rFonts w:hint="cs"/>
          <w:caps/>
          <w:rtl/>
        </w:rPr>
      </w:pPr>
      <w:r>
        <w:rPr>
          <w:rFonts w:hint="cs"/>
          <w:caps/>
          <w:rtl/>
        </w:rPr>
        <w:t>שמעתי את כל התיאוריות לגבי הלחץ על ה"חמאס" והמעורבות האמריקנית. נו, והאמריקנים שוכנעו והאמריקנים לוחצים. השאלה הגדולה באמת היא אם בבורג ההכרעה אכן באמת ממשלת</w:t>
      </w:r>
      <w:r>
        <w:rPr>
          <w:rFonts w:hint="cs"/>
          <w:caps/>
          <w:rtl/>
        </w:rPr>
        <w:t xml:space="preserve"> ישראל תתחיל לזוז, שנדע אנחנו כולנו שאת הצד שלנו בפתרון אנחנו  ממלאים. </w:t>
      </w:r>
    </w:p>
    <w:p w14:paraId="3D380BCA" w14:textId="77777777" w:rsidR="00000000" w:rsidRDefault="009F4636">
      <w:pPr>
        <w:pStyle w:val="a"/>
        <w:rPr>
          <w:rFonts w:hint="cs"/>
          <w:caps/>
          <w:rtl/>
        </w:rPr>
      </w:pPr>
    </w:p>
    <w:p w14:paraId="2A291FDF" w14:textId="77777777" w:rsidR="00000000" w:rsidRDefault="009F4636">
      <w:pPr>
        <w:pStyle w:val="a"/>
        <w:rPr>
          <w:rFonts w:hint="cs"/>
          <w:caps/>
          <w:rtl/>
        </w:rPr>
      </w:pPr>
      <w:r>
        <w:rPr>
          <w:rFonts w:hint="cs"/>
          <w:caps/>
          <w:rtl/>
        </w:rPr>
        <w:t>אם אתמול יושב ראש הממשלה עם מנהיגי המתנחלים, אדוני היושב-ראש, ואומר להם: תראו, עלי שומרים עכשיו יותר בגלל האיומים - ראיתי בטלוויזיה, קראתי בעיתונים, יצאו מנהיגי המתנחלים וזעקו זעקת שב</w:t>
      </w:r>
      <w:r>
        <w:rPr>
          <w:rFonts w:hint="cs"/>
          <w:caps/>
          <w:rtl/>
        </w:rPr>
        <w:t>ר, קרעו קריעה. האם מישהו מהם אמר: בואו נבדוק לפחות את העובדה שאם השב"כ אומר - לא מה שהוא אומר על ה"חמאס", לא בשביל מה שדיכטר נסע לוושינגטון - שיש התרעות ברורות שגברו האיומים על ראש הממשלה; האם מישהו ממנהיגי המתנחלים עשה  חושבים, העביר מסרים, ניסה להשתלט על</w:t>
      </w:r>
      <w:r>
        <w:rPr>
          <w:rFonts w:hint="cs"/>
          <w:caps/>
          <w:rtl/>
        </w:rPr>
        <w:t xml:space="preserve"> השטח? </w:t>
      </w:r>
    </w:p>
    <w:p w14:paraId="06B87F8A" w14:textId="77777777" w:rsidR="00000000" w:rsidRDefault="009F4636">
      <w:pPr>
        <w:pStyle w:val="a"/>
        <w:rPr>
          <w:rFonts w:hint="cs"/>
          <w:caps/>
          <w:rtl/>
        </w:rPr>
      </w:pPr>
    </w:p>
    <w:p w14:paraId="6F017638" w14:textId="77777777" w:rsidR="00000000" w:rsidRDefault="009F4636">
      <w:pPr>
        <w:pStyle w:val="a"/>
        <w:rPr>
          <w:rFonts w:hint="cs"/>
          <w:caps/>
          <w:rtl/>
        </w:rPr>
      </w:pPr>
      <w:r>
        <w:rPr>
          <w:rFonts w:hint="cs"/>
          <w:caps/>
          <w:rtl/>
        </w:rPr>
        <w:t>מאיימים עלינו היום בשני עמודים ב"מעריב" - א פאקאקטע בונקר - ייסלח לי על הביטוי הלא- פרלמנטרי, אדוני היושב-ראש. שמים שם קרשים ואומרים מנהיגי התנחלות יצהר: פה אנחנו נדליק תבערה, פה נחסום את משאיות הצבא.  לא שמעתי שמישהו מהאיחוד הלאומי קם לגנות את זה</w:t>
      </w:r>
      <w:r>
        <w:rPr>
          <w:rFonts w:hint="cs"/>
          <w:caps/>
          <w:rtl/>
        </w:rPr>
        <w:t xml:space="preserve">. לא שמעתי מישהו שמתנגד לעמדתי - מנהיגי הימין יושבים כאן - אומר: ניאבק מאבק דמוקרטי, לא נפגע בחייל אחד, לא נדליק אש, לא נאיים על ראש הממשלה. אתם משחקים באש. אתם יודעים מצוין - - - </w:t>
      </w:r>
    </w:p>
    <w:p w14:paraId="26213F2D" w14:textId="77777777" w:rsidR="00000000" w:rsidRDefault="009F4636">
      <w:pPr>
        <w:pStyle w:val="a"/>
        <w:rPr>
          <w:rFonts w:hint="cs"/>
          <w:caps/>
          <w:rtl/>
        </w:rPr>
      </w:pPr>
    </w:p>
    <w:p w14:paraId="64816C80" w14:textId="77777777" w:rsidR="00000000" w:rsidRDefault="009F4636">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 ישראל ביתנו):</w:t>
      </w:r>
    </w:p>
    <w:p w14:paraId="542C4B75" w14:textId="77777777" w:rsidR="00000000" w:rsidRDefault="009F4636">
      <w:pPr>
        <w:pStyle w:val="a"/>
        <w:rPr>
          <w:rFonts w:hint="cs"/>
          <w:caps/>
          <w:rtl/>
        </w:rPr>
      </w:pPr>
    </w:p>
    <w:p w14:paraId="4257A2FE" w14:textId="77777777" w:rsidR="00000000" w:rsidRDefault="009F4636">
      <w:pPr>
        <w:pStyle w:val="a"/>
        <w:rPr>
          <w:rFonts w:hint="cs"/>
          <w:caps/>
          <w:rtl/>
        </w:rPr>
      </w:pPr>
      <w:r>
        <w:rPr>
          <w:rFonts w:hint="cs"/>
          <w:caps/>
          <w:rtl/>
        </w:rPr>
        <w:t>למה ביקשת לעלות לדבר? כדי</w:t>
      </w:r>
      <w:r>
        <w:rPr>
          <w:rFonts w:hint="cs"/>
          <w:caps/>
          <w:rtl/>
        </w:rPr>
        <w:t xml:space="preserve"> להסית נגד - - -  אין לך על מה לדבר, רק להסית?</w:t>
      </w:r>
    </w:p>
    <w:p w14:paraId="3714BBCC" w14:textId="77777777" w:rsidR="00000000" w:rsidRDefault="009F4636">
      <w:pPr>
        <w:pStyle w:val="a"/>
        <w:rPr>
          <w:rFonts w:hint="cs"/>
          <w:caps/>
          <w:rtl/>
        </w:rPr>
      </w:pPr>
    </w:p>
    <w:p w14:paraId="31754C90" w14:textId="77777777" w:rsidR="00000000" w:rsidRDefault="009F4636">
      <w:pPr>
        <w:pStyle w:val="SpeakerCon"/>
        <w:rPr>
          <w:b w:val="0"/>
          <w:bCs w:val="0"/>
          <w:caps/>
          <w:u w:val="none"/>
          <w:rtl/>
        </w:rPr>
      </w:pPr>
      <w:bookmarkStart w:id="353" w:name="FS000000505T18_06_2003_15_34_25"/>
      <w:bookmarkStart w:id="354" w:name="FS000000505T18_06_2003_15_34_33C"/>
      <w:bookmarkEnd w:id="353"/>
      <w:bookmarkEnd w:id="354"/>
      <w:r>
        <w:rPr>
          <w:b w:val="0"/>
          <w:bCs w:val="0"/>
          <w:caps/>
          <w:u w:val="none"/>
          <w:rtl/>
        </w:rPr>
        <w:t>אבשלום וילן (מרצ):</w:t>
      </w:r>
    </w:p>
    <w:p w14:paraId="7C0706C7" w14:textId="77777777" w:rsidR="00000000" w:rsidRDefault="009F4636">
      <w:pPr>
        <w:pStyle w:val="a"/>
        <w:rPr>
          <w:caps/>
          <w:rtl/>
        </w:rPr>
      </w:pPr>
    </w:p>
    <w:p w14:paraId="349BF1A9" w14:textId="77777777" w:rsidR="00000000" w:rsidRDefault="009F4636">
      <w:pPr>
        <w:pStyle w:val="a"/>
        <w:rPr>
          <w:rFonts w:hint="cs"/>
          <w:caps/>
          <w:rtl/>
        </w:rPr>
      </w:pPr>
      <w:r>
        <w:rPr>
          <w:rFonts w:hint="cs"/>
          <w:caps/>
          <w:rtl/>
        </w:rPr>
        <w:t>אם הקשבת היטב לנאומי, שני-שלישים מדברי היו מכוונים כנגד הטרור הפלסטיני. השליש האחרון היה מכוון כנגד אחי בימין שלא לוקחים אחריות. במקום לתקוף אותי אישית, תענה לי פעם אחת עניינית: האם אתם בא</w:t>
      </w:r>
      <w:r>
        <w:rPr>
          <w:rFonts w:hint="cs"/>
          <w:caps/>
          <w:rtl/>
        </w:rPr>
        <w:t xml:space="preserve">מת, במציאות הזאת שנוצרה, כאשר אתם מיעוט, עושים הכול כדי למנוע את התבערה הזאת? שאלתי אתכם על דבר אחד - - </w:t>
      </w:r>
    </w:p>
    <w:p w14:paraId="5D92B37D" w14:textId="77777777" w:rsidR="00000000" w:rsidRDefault="009F4636">
      <w:pPr>
        <w:pStyle w:val="a"/>
        <w:rPr>
          <w:rFonts w:hint="cs"/>
          <w:caps/>
          <w:rtl/>
        </w:rPr>
      </w:pPr>
    </w:p>
    <w:p w14:paraId="5FFCAD1B" w14:textId="77777777" w:rsidR="00000000" w:rsidRDefault="009F4636">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 ישראל ביתנו):</w:t>
      </w:r>
    </w:p>
    <w:p w14:paraId="7B89D7D2" w14:textId="77777777" w:rsidR="00000000" w:rsidRDefault="009F4636">
      <w:pPr>
        <w:pStyle w:val="a"/>
        <w:rPr>
          <w:rFonts w:hint="cs"/>
          <w:caps/>
          <w:rtl/>
        </w:rPr>
      </w:pPr>
    </w:p>
    <w:p w14:paraId="72298C85" w14:textId="77777777" w:rsidR="00000000" w:rsidRDefault="009F4636">
      <w:pPr>
        <w:pStyle w:val="a"/>
        <w:rPr>
          <w:rFonts w:hint="cs"/>
          <w:caps/>
          <w:rtl/>
        </w:rPr>
      </w:pPr>
      <w:r>
        <w:rPr>
          <w:rFonts w:hint="cs"/>
          <w:caps/>
          <w:rtl/>
        </w:rPr>
        <w:t xml:space="preserve">המסית הלאומי. </w:t>
      </w:r>
    </w:p>
    <w:p w14:paraId="3F00C69F" w14:textId="77777777" w:rsidR="00000000" w:rsidRDefault="009F4636">
      <w:pPr>
        <w:pStyle w:val="a"/>
        <w:rPr>
          <w:rFonts w:hint="cs"/>
          <w:caps/>
          <w:rtl/>
        </w:rPr>
      </w:pPr>
    </w:p>
    <w:p w14:paraId="1BD0A8CA" w14:textId="77777777" w:rsidR="00000000" w:rsidRDefault="009F4636">
      <w:pPr>
        <w:pStyle w:val="SpeakerCon"/>
        <w:rPr>
          <w:b w:val="0"/>
          <w:bCs w:val="0"/>
          <w:caps/>
          <w:u w:val="none"/>
          <w:rtl/>
        </w:rPr>
      </w:pPr>
      <w:bookmarkStart w:id="355" w:name="FS000000505T18_06_2003_15_36_22C"/>
      <w:bookmarkEnd w:id="355"/>
      <w:r>
        <w:rPr>
          <w:b w:val="0"/>
          <w:bCs w:val="0"/>
          <w:caps/>
          <w:u w:val="none"/>
          <w:rtl/>
        </w:rPr>
        <w:t>אבשלום וילן (מרצ):</w:t>
      </w:r>
    </w:p>
    <w:p w14:paraId="2EE81DDB" w14:textId="77777777" w:rsidR="00000000" w:rsidRDefault="009F4636">
      <w:pPr>
        <w:pStyle w:val="a"/>
        <w:rPr>
          <w:caps/>
          <w:rtl/>
        </w:rPr>
      </w:pPr>
    </w:p>
    <w:p w14:paraId="19CE378C" w14:textId="77777777" w:rsidR="00000000" w:rsidRDefault="009F4636">
      <w:pPr>
        <w:pStyle w:val="a"/>
        <w:rPr>
          <w:rFonts w:hint="cs"/>
          <w:caps/>
          <w:rtl/>
        </w:rPr>
      </w:pPr>
      <w:r>
        <w:rPr>
          <w:rFonts w:hint="cs"/>
          <w:caps/>
          <w:rtl/>
        </w:rPr>
        <w:t xml:space="preserve">- - ההסתה כלפי צה"ל וכלפי ראש הממשלה. תענה לי על בסיס ענייני. </w:t>
      </w:r>
    </w:p>
    <w:p w14:paraId="1735B94C" w14:textId="77777777" w:rsidR="00000000" w:rsidRDefault="009F4636">
      <w:pPr>
        <w:pStyle w:val="a"/>
        <w:rPr>
          <w:caps/>
          <w:rtl/>
        </w:rPr>
      </w:pPr>
    </w:p>
    <w:p w14:paraId="03125E5F" w14:textId="77777777" w:rsidR="00000000" w:rsidRDefault="009F4636">
      <w:pPr>
        <w:pStyle w:val="a"/>
        <w:rPr>
          <w:rFonts w:hint="cs"/>
          <w:caps/>
          <w:rtl/>
        </w:rPr>
      </w:pPr>
    </w:p>
    <w:p w14:paraId="72BB1A1B" w14:textId="77777777" w:rsidR="00000000" w:rsidRDefault="009F4636">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 ישראל ביתנו):</w:t>
      </w:r>
    </w:p>
    <w:p w14:paraId="0EE5757A" w14:textId="77777777" w:rsidR="00000000" w:rsidRDefault="009F4636">
      <w:pPr>
        <w:pStyle w:val="a"/>
        <w:rPr>
          <w:rFonts w:hint="cs"/>
          <w:caps/>
          <w:rtl/>
        </w:rPr>
      </w:pPr>
    </w:p>
    <w:p w14:paraId="13D87083" w14:textId="77777777" w:rsidR="00000000" w:rsidRDefault="009F4636">
      <w:pPr>
        <w:pStyle w:val="a"/>
        <w:rPr>
          <w:rFonts w:hint="cs"/>
          <w:caps/>
          <w:rtl/>
        </w:rPr>
      </w:pPr>
      <w:r>
        <w:rPr>
          <w:rFonts w:hint="cs"/>
          <w:caps/>
          <w:rtl/>
        </w:rPr>
        <w:t xml:space="preserve">אתה חושב שתיבנה מהסתה - - - </w:t>
      </w:r>
    </w:p>
    <w:p w14:paraId="716104FD" w14:textId="77777777" w:rsidR="00000000" w:rsidRDefault="009F4636">
      <w:pPr>
        <w:pStyle w:val="a"/>
        <w:rPr>
          <w:rFonts w:hint="cs"/>
          <w:caps/>
          <w:rtl/>
        </w:rPr>
      </w:pPr>
    </w:p>
    <w:p w14:paraId="32094EFA" w14:textId="77777777" w:rsidR="00000000" w:rsidRDefault="009F4636">
      <w:pPr>
        <w:pStyle w:val="ac"/>
        <w:rPr>
          <w:b w:val="0"/>
          <w:bCs w:val="0"/>
          <w:caps/>
          <w:u w:val="none"/>
          <w:rtl/>
        </w:rPr>
      </w:pPr>
      <w:r>
        <w:rPr>
          <w:rFonts w:hint="eastAsia"/>
          <w:b w:val="0"/>
          <w:bCs w:val="0"/>
          <w:caps/>
          <w:u w:val="none"/>
          <w:rtl/>
        </w:rPr>
        <w:t>אליעזר</w:t>
      </w:r>
      <w:r>
        <w:rPr>
          <w:b w:val="0"/>
          <w:bCs w:val="0"/>
          <w:caps/>
          <w:u w:val="none"/>
          <w:rtl/>
        </w:rPr>
        <w:t xml:space="preserve"> כהן (האיחוד הלאומי - ישראל ביתנו):</w:t>
      </w:r>
    </w:p>
    <w:p w14:paraId="2A27AA68" w14:textId="77777777" w:rsidR="00000000" w:rsidRDefault="009F4636">
      <w:pPr>
        <w:pStyle w:val="a"/>
        <w:rPr>
          <w:rFonts w:hint="cs"/>
          <w:caps/>
          <w:rtl/>
        </w:rPr>
      </w:pPr>
    </w:p>
    <w:p w14:paraId="4EC12C99" w14:textId="77777777" w:rsidR="00000000" w:rsidRDefault="009F4636">
      <w:pPr>
        <w:pStyle w:val="a"/>
        <w:rPr>
          <w:rFonts w:hint="cs"/>
          <w:caps/>
          <w:rtl/>
        </w:rPr>
      </w:pPr>
      <w:r>
        <w:rPr>
          <w:rFonts w:hint="cs"/>
          <w:caps/>
          <w:rtl/>
        </w:rPr>
        <w:t xml:space="preserve">- - - </w:t>
      </w:r>
    </w:p>
    <w:p w14:paraId="63D8DB19" w14:textId="77777777" w:rsidR="00000000" w:rsidRDefault="009F4636">
      <w:pPr>
        <w:pStyle w:val="a"/>
        <w:rPr>
          <w:rFonts w:hint="cs"/>
          <w:caps/>
          <w:rtl/>
        </w:rPr>
      </w:pPr>
    </w:p>
    <w:p w14:paraId="115A2F0B" w14:textId="77777777" w:rsidR="00000000" w:rsidRDefault="009F4636">
      <w:pPr>
        <w:pStyle w:val="SpeakerCon"/>
        <w:rPr>
          <w:b w:val="0"/>
          <w:bCs w:val="0"/>
          <w:caps/>
          <w:u w:val="none"/>
          <w:rtl/>
        </w:rPr>
      </w:pPr>
      <w:bookmarkStart w:id="356" w:name="FS000000505T18_06_2003_15_37_39C"/>
      <w:bookmarkEnd w:id="356"/>
      <w:r>
        <w:rPr>
          <w:b w:val="0"/>
          <w:bCs w:val="0"/>
          <w:caps/>
          <w:u w:val="none"/>
          <w:rtl/>
        </w:rPr>
        <w:t>אבשלום וילן (מרצ):</w:t>
      </w:r>
    </w:p>
    <w:p w14:paraId="4BCB6E1F" w14:textId="77777777" w:rsidR="00000000" w:rsidRDefault="009F4636">
      <w:pPr>
        <w:pStyle w:val="a"/>
        <w:rPr>
          <w:caps/>
          <w:rtl/>
        </w:rPr>
      </w:pPr>
    </w:p>
    <w:p w14:paraId="564C6CC8" w14:textId="77777777" w:rsidR="00000000" w:rsidRDefault="009F4636">
      <w:pPr>
        <w:pStyle w:val="a"/>
        <w:rPr>
          <w:rFonts w:hint="cs"/>
          <w:caps/>
          <w:rtl/>
        </w:rPr>
      </w:pPr>
      <w:r>
        <w:rPr>
          <w:rFonts w:hint="cs"/>
          <w:caps/>
          <w:rtl/>
        </w:rPr>
        <w:t>הדבר האחרון שאני נבניתי ממנו בימי חיי הוא הסתה כלשהי. לצערי, כבר נמשכתי בלשון להגיד לך שאין שום סימטריה. ה</w:t>
      </w:r>
      <w:r>
        <w:rPr>
          <w:rFonts w:hint="cs"/>
          <w:caps/>
          <w:rtl/>
        </w:rPr>
        <w:t xml:space="preserve">סימטריה בהסתה ובמעשים היא ברורה מאוד - היא הלכה תמיד מימין לשמאל, ולא להיפך. ראה את כל התוצאות ב-20 השנה האחרונות. בינתיים - אני אומר לך את זה במשפט קצת ציני - אני פיניתי מפגינים הרוגים ולא אתה. אז פעם נעשה את החשבון עד הסוף. </w:t>
      </w:r>
    </w:p>
    <w:p w14:paraId="4CF62679" w14:textId="77777777" w:rsidR="00000000" w:rsidRDefault="009F4636">
      <w:pPr>
        <w:pStyle w:val="a"/>
        <w:rPr>
          <w:rFonts w:hint="cs"/>
          <w:caps/>
          <w:rtl/>
        </w:rPr>
      </w:pPr>
    </w:p>
    <w:p w14:paraId="1A2EC66D" w14:textId="77777777" w:rsidR="00000000" w:rsidRDefault="009F4636">
      <w:pPr>
        <w:pStyle w:val="a"/>
        <w:rPr>
          <w:rFonts w:hint="cs"/>
          <w:caps/>
          <w:rtl/>
        </w:rPr>
      </w:pPr>
      <w:r>
        <w:rPr>
          <w:rFonts w:hint="cs"/>
          <w:caps/>
          <w:rtl/>
        </w:rPr>
        <w:t>אני עוד לא ראיתי פעם אחת שאת</w:t>
      </w:r>
      <w:r>
        <w:rPr>
          <w:rFonts w:hint="cs"/>
          <w:caps/>
          <w:rtl/>
        </w:rPr>
        <w:t>ם באמת נלחמתם עם העשבים השוטים שלכם עד הסוף. אני לא ראיתי אותך פעם אחת, חבר הכנסת אורי אריאל, עוצר אנשים שנלחמים מול לובשי מדים, גם בדעה פוליטית שונה. אני ראיתי אותי מתווכח עם סרבנים, לוחם נגדם בכל הדברים. את הצד הזה שלכם  במפה מעולם לא ראיתי. האחריות נמצא</w:t>
      </w:r>
      <w:r>
        <w:rPr>
          <w:rFonts w:hint="cs"/>
          <w:caps/>
          <w:rtl/>
        </w:rPr>
        <w:t xml:space="preserve">ת תמיד בשמאל. לימין מותר הכול, לרבות לגיטימציה לאלימות, גם כשאתם עושים כאילו גבולות. אז פעם נעשה את החשבון עד הסוף. תודה, אדוני. </w:t>
      </w:r>
    </w:p>
    <w:p w14:paraId="0F7F0E9B" w14:textId="77777777" w:rsidR="00000000" w:rsidRDefault="009F4636">
      <w:pPr>
        <w:pStyle w:val="a"/>
        <w:rPr>
          <w:rFonts w:hint="cs"/>
          <w:caps/>
          <w:rtl/>
        </w:rPr>
      </w:pPr>
    </w:p>
    <w:p w14:paraId="185FFCF8" w14:textId="77777777" w:rsidR="00000000" w:rsidRDefault="009F4636">
      <w:pPr>
        <w:pStyle w:val="ad"/>
        <w:rPr>
          <w:b w:val="0"/>
          <w:bCs w:val="0"/>
          <w:caps/>
          <w:u w:val="none"/>
          <w:rtl/>
        </w:rPr>
      </w:pPr>
      <w:r>
        <w:rPr>
          <w:b w:val="0"/>
          <w:bCs w:val="0"/>
          <w:caps/>
          <w:u w:val="none"/>
          <w:rtl/>
        </w:rPr>
        <w:t>היו"ר מיכאל נודלמן:</w:t>
      </w:r>
    </w:p>
    <w:p w14:paraId="35787376" w14:textId="77777777" w:rsidR="00000000" w:rsidRDefault="009F4636">
      <w:pPr>
        <w:pStyle w:val="a"/>
        <w:rPr>
          <w:caps/>
          <w:rtl/>
        </w:rPr>
      </w:pPr>
    </w:p>
    <w:p w14:paraId="68F246A3" w14:textId="77777777" w:rsidR="00000000" w:rsidRDefault="009F4636">
      <w:pPr>
        <w:pStyle w:val="a"/>
        <w:rPr>
          <w:rFonts w:hint="cs"/>
          <w:caps/>
          <w:rtl/>
        </w:rPr>
      </w:pPr>
      <w:r>
        <w:rPr>
          <w:rFonts w:hint="cs"/>
          <w:caps/>
          <w:rtl/>
        </w:rPr>
        <w:t xml:space="preserve">תודה רבה. </w:t>
      </w:r>
    </w:p>
    <w:p w14:paraId="318CD413" w14:textId="77777777" w:rsidR="00000000" w:rsidRDefault="009F4636">
      <w:pPr>
        <w:pStyle w:val="a"/>
        <w:rPr>
          <w:rFonts w:hint="cs"/>
          <w:caps/>
          <w:rtl/>
        </w:rPr>
      </w:pPr>
    </w:p>
    <w:p w14:paraId="02B0B639" w14:textId="77777777" w:rsidR="00000000" w:rsidRDefault="009F4636">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504B499A" w14:textId="77777777" w:rsidR="00000000" w:rsidRDefault="009F4636">
      <w:pPr>
        <w:pStyle w:val="a"/>
        <w:rPr>
          <w:rFonts w:hint="cs"/>
          <w:caps/>
          <w:rtl/>
        </w:rPr>
      </w:pPr>
    </w:p>
    <w:p w14:paraId="735368D2" w14:textId="77777777" w:rsidR="00000000" w:rsidRDefault="009F4636">
      <w:pPr>
        <w:pStyle w:val="a"/>
        <w:rPr>
          <w:rFonts w:hint="cs"/>
          <w:caps/>
          <w:rtl/>
        </w:rPr>
      </w:pPr>
      <w:r>
        <w:rPr>
          <w:rFonts w:hint="cs"/>
          <w:caps/>
          <w:rtl/>
        </w:rPr>
        <w:t xml:space="preserve">אבו, אני נלחמתי נגד עשבים שוטים בכנסת. </w:t>
      </w:r>
    </w:p>
    <w:p w14:paraId="61E922E5" w14:textId="77777777" w:rsidR="00000000" w:rsidRDefault="009F4636">
      <w:pPr>
        <w:pStyle w:val="a"/>
        <w:rPr>
          <w:rFonts w:hint="cs"/>
          <w:caps/>
          <w:rtl/>
        </w:rPr>
      </w:pPr>
    </w:p>
    <w:p w14:paraId="47EC8687" w14:textId="77777777" w:rsidR="00000000" w:rsidRDefault="009F4636">
      <w:pPr>
        <w:pStyle w:val="ac"/>
        <w:rPr>
          <w:b w:val="0"/>
          <w:bCs w:val="0"/>
          <w:caps/>
          <w:u w:val="none"/>
          <w:rtl/>
        </w:rPr>
      </w:pPr>
      <w:r>
        <w:rPr>
          <w:rFonts w:hint="eastAsia"/>
          <w:b w:val="0"/>
          <w:bCs w:val="0"/>
          <w:caps/>
          <w:u w:val="none"/>
          <w:rtl/>
        </w:rPr>
        <w:t>אליעזר</w:t>
      </w:r>
      <w:r>
        <w:rPr>
          <w:b w:val="0"/>
          <w:bCs w:val="0"/>
          <w:caps/>
          <w:u w:val="none"/>
          <w:rtl/>
        </w:rPr>
        <w:t xml:space="preserve"> כהן (האיחוד הלאומ</w:t>
      </w:r>
      <w:r>
        <w:rPr>
          <w:b w:val="0"/>
          <w:bCs w:val="0"/>
          <w:caps/>
          <w:u w:val="none"/>
          <w:rtl/>
        </w:rPr>
        <w:t>י - ישראל ביתנו):</w:t>
      </w:r>
    </w:p>
    <w:p w14:paraId="57F1D2FE" w14:textId="77777777" w:rsidR="00000000" w:rsidRDefault="009F4636">
      <w:pPr>
        <w:pStyle w:val="a"/>
        <w:rPr>
          <w:rFonts w:hint="cs"/>
          <w:caps/>
          <w:rtl/>
        </w:rPr>
      </w:pPr>
    </w:p>
    <w:p w14:paraId="73382DF7" w14:textId="77777777" w:rsidR="00000000" w:rsidRDefault="009F4636">
      <w:pPr>
        <w:pStyle w:val="a"/>
        <w:rPr>
          <w:rFonts w:hint="cs"/>
          <w:caps/>
          <w:rtl/>
        </w:rPr>
      </w:pPr>
      <w:r>
        <w:rPr>
          <w:rFonts w:hint="cs"/>
          <w:caps/>
          <w:rtl/>
        </w:rPr>
        <w:t xml:space="preserve">מי שפינה את ימית זה אריק שרון ולא אתה. לא שאני גאה בזה, אבל מי שפינה את ימית זה היה אריק שרון. אני לא גאה בזה, זה פצע פתוח בגופה של האומה. </w:t>
      </w:r>
    </w:p>
    <w:p w14:paraId="4D4858D0" w14:textId="77777777" w:rsidR="00000000" w:rsidRDefault="009F4636">
      <w:pPr>
        <w:pStyle w:val="a"/>
        <w:rPr>
          <w:rFonts w:hint="cs"/>
          <w:caps/>
          <w:rtl/>
        </w:rPr>
      </w:pPr>
    </w:p>
    <w:p w14:paraId="6B83F59B" w14:textId="77777777" w:rsidR="00000000" w:rsidRDefault="009F4636">
      <w:pPr>
        <w:pStyle w:val="ad"/>
        <w:rPr>
          <w:b w:val="0"/>
          <w:bCs w:val="0"/>
          <w:caps/>
          <w:u w:val="none"/>
          <w:rtl/>
        </w:rPr>
      </w:pPr>
      <w:r>
        <w:rPr>
          <w:b w:val="0"/>
          <w:bCs w:val="0"/>
          <w:caps/>
          <w:u w:val="none"/>
          <w:rtl/>
        </w:rPr>
        <w:t>היו"ר מיכאל נודלמן:</w:t>
      </w:r>
    </w:p>
    <w:p w14:paraId="4072378A" w14:textId="77777777" w:rsidR="00000000" w:rsidRDefault="009F4636">
      <w:pPr>
        <w:pStyle w:val="a"/>
        <w:rPr>
          <w:caps/>
          <w:rtl/>
        </w:rPr>
      </w:pPr>
    </w:p>
    <w:p w14:paraId="78C98943" w14:textId="77777777" w:rsidR="00000000" w:rsidRDefault="009F4636">
      <w:pPr>
        <w:pStyle w:val="a"/>
        <w:rPr>
          <w:rFonts w:hint="cs"/>
          <w:caps/>
          <w:rtl/>
        </w:rPr>
      </w:pPr>
      <w:r>
        <w:rPr>
          <w:rFonts w:hint="cs"/>
          <w:caps/>
          <w:rtl/>
        </w:rPr>
        <w:t xml:space="preserve">חבר הכנסת אהוד יתום. אחריו - חבר הכנסת אליעזר כהן. </w:t>
      </w:r>
    </w:p>
    <w:p w14:paraId="66A3D143" w14:textId="77777777" w:rsidR="00000000" w:rsidRDefault="009F4636">
      <w:pPr>
        <w:pStyle w:val="a"/>
        <w:rPr>
          <w:caps/>
          <w:rtl/>
        </w:rPr>
      </w:pPr>
    </w:p>
    <w:p w14:paraId="359FF658" w14:textId="77777777" w:rsidR="00000000" w:rsidRDefault="009F4636">
      <w:pPr>
        <w:pStyle w:val="a"/>
        <w:rPr>
          <w:rFonts w:hint="cs"/>
          <w:caps/>
          <w:rtl/>
        </w:rPr>
      </w:pPr>
    </w:p>
    <w:p w14:paraId="54BA633C" w14:textId="77777777" w:rsidR="00000000" w:rsidRDefault="009F4636">
      <w:pPr>
        <w:pStyle w:val="ac"/>
        <w:rPr>
          <w:b w:val="0"/>
          <w:bCs w:val="0"/>
          <w:caps/>
          <w:u w:val="none"/>
          <w:rtl/>
        </w:rPr>
      </w:pPr>
      <w:r>
        <w:rPr>
          <w:rFonts w:hint="eastAsia"/>
          <w:b w:val="0"/>
          <w:bCs w:val="0"/>
          <w:caps/>
          <w:u w:val="none"/>
          <w:rtl/>
        </w:rPr>
        <w:t>אליעזר</w:t>
      </w:r>
      <w:r>
        <w:rPr>
          <w:b w:val="0"/>
          <w:bCs w:val="0"/>
          <w:caps/>
          <w:u w:val="none"/>
          <w:rtl/>
        </w:rPr>
        <w:t xml:space="preserve"> כהן (האיחוד הל</w:t>
      </w:r>
      <w:r>
        <w:rPr>
          <w:b w:val="0"/>
          <w:bCs w:val="0"/>
          <w:caps/>
          <w:u w:val="none"/>
          <w:rtl/>
        </w:rPr>
        <w:t>אומי - ישראל ביתנו):</w:t>
      </w:r>
    </w:p>
    <w:p w14:paraId="0D7DE9C3" w14:textId="77777777" w:rsidR="00000000" w:rsidRDefault="009F4636">
      <w:pPr>
        <w:pStyle w:val="a"/>
        <w:rPr>
          <w:rFonts w:hint="cs"/>
          <w:caps/>
          <w:rtl/>
        </w:rPr>
      </w:pPr>
    </w:p>
    <w:p w14:paraId="327DA612" w14:textId="77777777" w:rsidR="00000000" w:rsidRDefault="009F4636">
      <w:pPr>
        <w:pStyle w:val="a"/>
        <w:rPr>
          <w:rFonts w:hint="cs"/>
          <w:caps/>
          <w:rtl/>
        </w:rPr>
      </w:pPr>
      <w:r>
        <w:rPr>
          <w:rFonts w:hint="cs"/>
          <w:caps/>
          <w:rtl/>
        </w:rPr>
        <w:t>אתם פשוט לא רואים ולא שומעים.</w:t>
      </w:r>
    </w:p>
    <w:p w14:paraId="1958DE47" w14:textId="77777777" w:rsidR="00000000" w:rsidRDefault="009F4636">
      <w:pPr>
        <w:pStyle w:val="a"/>
        <w:rPr>
          <w:rFonts w:hint="cs"/>
          <w:caps/>
          <w:rtl/>
        </w:rPr>
      </w:pPr>
    </w:p>
    <w:p w14:paraId="01540630" w14:textId="77777777" w:rsidR="00000000" w:rsidRDefault="009F4636">
      <w:pPr>
        <w:pStyle w:val="ac"/>
        <w:rPr>
          <w:b w:val="0"/>
          <w:bCs w:val="0"/>
          <w:caps/>
          <w:u w:val="none"/>
          <w:rtl/>
        </w:rPr>
      </w:pPr>
      <w:r>
        <w:rPr>
          <w:rFonts w:hint="eastAsia"/>
          <w:b w:val="0"/>
          <w:bCs w:val="0"/>
          <w:caps/>
          <w:u w:val="none"/>
          <w:rtl/>
        </w:rPr>
        <w:t>יעקב</w:t>
      </w:r>
      <w:r>
        <w:rPr>
          <w:b w:val="0"/>
          <w:bCs w:val="0"/>
          <w:caps/>
          <w:u w:val="none"/>
          <w:rtl/>
        </w:rPr>
        <w:t xml:space="preserve"> ליצמן (יהדות התורה):</w:t>
      </w:r>
    </w:p>
    <w:p w14:paraId="0F7E225A" w14:textId="77777777" w:rsidR="00000000" w:rsidRDefault="009F4636">
      <w:pPr>
        <w:pStyle w:val="a"/>
        <w:rPr>
          <w:rFonts w:hint="cs"/>
          <w:caps/>
          <w:rtl/>
        </w:rPr>
      </w:pPr>
    </w:p>
    <w:p w14:paraId="74F89209" w14:textId="77777777" w:rsidR="00000000" w:rsidRDefault="009F4636">
      <w:pPr>
        <w:pStyle w:val="a"/>
        <w:rPr>
          <w:rFonts w:hint="cs"/>
          <w:caps/>
          <w:rtl/>
        </w:rPr>
      </w:pPr>
      <w:r>
        <w:rPr>
          <w:rFonts w:hint="cs"/>
          <w:caps/>
          <w:rtl/>
        </w:rPr>
        <w:t>מה שלא רואים מכאן - איך הוא אומר?</w:t>
      </w:r>
    </w:p>
    <w:p w14:paraId="7F076993" w14:textId="77777777" w:rsidR="00000000" w:rsidRDefault="009F4636">
      <w:pPr>
        <w:pStyle w:val="a"/>
        <w:rPr>
          <w:rFonts w:hint="cs"/>
          <w:caps/>
          <w:rtl/>
        </w:rPr>
      </w:pPr>
    </w:p>
    <w:p w14:paraId="5A6A3033" w14:textId="77777777" w:rsidR="00000000" w:rsidRDefault="009F4636">
      <w:pPr>
        <w:pStyle w:val="Speaker"/>
        <w:rPr>
          <w:b w:val="0"/>
          <w:bCs w:val="0"/>
          <w:caps/>
          <w:u w:val="none"/>
          <w:rtl/>
        </w:rPr>
      </w:pPr>
      <w:bookmarkStart w:id="357" w:name="FS000001032T18_06_2003_15_44_23"/>
      <w:bookmarkStart w:id="358" w:name="_Toc45451416"/>
      <w:bookmarkStart w:id="359" w:name="_Toc45970139"/>
      <w:bookmarkEnd w:id="357"/>
      <w:r>
        <w:rPr>
          <w:rFonts w:hint="eastAsia"/>
          <w:b w:val="0"/>
          <w:bCs w:val="0"/>
          <w:caps/>
          <w:u w:val="none"/>
          <w:rtl/>
        </w:rPr>
        <w:t>אהוד</w:t>
      </w:r>
      <w:r>
        <w:rPr>
          <w:b w:val="0"/>
          <w:bCs w:val="0"/>
          <w:caps/>
          <w:u w:val="none"/>
          <w:rtl/>
        </w:rPr>
        <w:t xml:space="preserve"> יתום (הליכוד):</w:t>
      </w:r>
      <w:bookmarkEnd w:id="358"/>
      <w:bookmarkEnd w:id="359"/>
    </w:p>
    <w:p w14:paraId="36C801D9" w14:textId="77777777" w:rsidR="00000000" w:rsidRDefault="009F4636">
      <w:pPr>
        <w:pStyle w:val="a"/>
        <w:rPr>
          <w:rFonts w:hint="cs"/>
          <w:caps/>
          <w:rtl/>
        </w:rPr>
      </w:pPr>
    </w:p>
    <w:p w14:paraId="31FBBC32" w14:textId="77777777" w:rsidR="00000000" w:rsidRDefault="009F4636">
      <w:pPr>
        <w:pStyle w:val="a"/>
        <w:rPr>
          <w:rFonts w:hint="cs"/>
          <w:caps/>
          <w:rtl/>
        </w:rPr>
      </w:pPr>
      <w:r>
        <w:rPr>
          <w:rFonts w:hint="cs"/>
          <w:caps/>
          <w:rtl/>
        </w:rPr>
        <w:t>אדוני היושב-ראש, חברי חברי הכנסת, אני חושב שכולנו כאן, כל יושבי הבית, משתתפים באבלה של משפחת ליבוביץ. כאשר אתמול חזרה המ</w:t>
      </w:r>
      <w:r>
        <w:rPr>
          <w:rFonts w:hint="cs"/>
          <w:caps/>
          <w:rtl/>
        </w:rPr>
        <w:t xml:space="preserve">שפחה משמחה ונסעה בכביש הרגוע, מחבל בן-עוולה הצליח בשיטתו לעבור את חומת האבן ואת הגדר, גדר שהיא בוויכוח כאן בארץ שלנו, ולהרוג את הילדה הקטנה - ייקום השם דמה. </w:t>
      </w:r>
    </w:p>
    <w:p w14:paraId="216FA641" w14:textId="77777777" w:rsidR="00000000" w:rsidRDefault="009F4636">
      <w:pPr>
        <w:pStyle w:val="a"/>
        <w:rPr>
          <w:rFonts w:hint="cs"/>
          <w:caps/>
          <w:rtl/>
        </w:rPr>
      </w:pPr>
    </w:p>
    <w:p w14:paraId="5349C828" w14:textId="77777777" w:rsidR="00000000" w:rsidRDefault="009F4636">
      <w:pPr>
        <w:pStyle w:val="ac"/>
        <w:rPr>
          <w:b w:val="0"/>
          <w:bCs w:val="0"/>
          <w:caps/>
          <w:u w:val="none"/>
          <w:rtl/>
        </w:rPr>
      </w:pPr>
      <w:r>
        <w:rPr>
          <w:rFonts w:hint="eastAsia"/>
          <w:b w:val="0"/>
          <w:bCs w:val="0"/>
          <w:caps/>
          <w:u w:val="none"/>
          <w:rtl/>
        </w:rPr>
        <w:t>אריה</w:t>
      </w:r>
      <w:r>
        <w:rPr>
          <w:b w:val="0"/>
          <w:bCs w:val="0"/>
          <w:caps/>
          <w:u w:val="none"/>
          <w:rtl/>
        </w:rPr>
        <w:t xml:space="preserve"> אלדד (האיחוד הלאומי - ישראל ביתנו):</w:t>
      </w:r>
    </w:p>
    <w:p w14:paraId="50907761" w14:textId="77777777" w:rsidR="00000000" w:rsidRDefault="009F4636">
      <w:pPr>
        <w:pStyle w:val="a"/>
        <w:rPr>
          <w:rFonts w:hint="cs"/>
          <w:caps/>
          <w:rtl/>
        </w:rPr>
      </w:pPr>
    </w:p>
    <w:p w14:paraId="51409DB4" w14:textId="77777777" w:rsidR="00000000" w:rsidRDefault="009F4636">
      <w:pPr>
        <w:pStyle w:val="a"/>
        <w:rPr>
          <w:rFonts w:hint="cs"/>
          <w:caps/>
          <w:rtl/>
        </w:rPr>
      </w:pPr>
      <w:r>
        <w:rPr>
          <w:rFonts w:hint="cs"/>
          <w:caps/>
          <w:rtl/>
        </w:rPr>
        <w:t xml:space="preserve">גם צה"ל ייקום דמה. </w:t>
      </w:r>
    </w:p>
    <w:p w14:paraId="36EED796" w14:textId="77777777" w:rsidR="00000000" w:rsidRDefault="009F4636">
      <w:pPr>
        <w:pStyle w:val="a"/>
        <w:rPr>
          <w:rFonts w:hint="cs"/>
          <w:caps/>
          <w:rtl/>
        </w:rPr>
      </w:pPr>
    </w:p>
    <w:p w14:paraId="03D15D21" w14:textId="77777777" w:rsidR="00000000" w:rsidRDefault="009F4636">
      <w:pPr>
        <w:pStyle w:val="SpeakerCon"/>
        <w:rPr>
          <w:b w:val="0"/>
          <w:bCs w:val="0"/>
          <w:caps/>
          <w:u w:val="none"/>
          <w:rtl/>
        </w:rPr>
      </w:pPr>
      <w:bookmarkStart w:id="360" w:name="FS000001032T18_06_2003_15_54_03C"/>
      <w:bookmarkEnd w:id="360"/>
      <w:r>
        <w:rPr>
          <w:b w:val="0"/>
          <w:bCs w:val="0"/>
          <w:caps/>
          <w:u w:val="none"/>
          <w:rtl/>
        </w:rPr>
        <w:t>אהוד יתום (הליכוד):</w:t>
      </w:r>
    </w:p>
    <w:p w14:paraId="11EE60FB" w14:textId="77777777" w:rsidR="00000000" w:rsidRDefault="009F4636">
      <w:pPr>
        <w:pStyle w:val="a"/>
        <w:rPr>
          <w:caps/>
          <w:rtl/>
        </w:rPr>
      </w:pPr>
    </w:p>
    <w:p w14:paraId="010B342F" w14:textId="77777777" w:rsidR="00000000" w:rsidRDefault="009F4636">
      <w:pPr>
        <w:pStyle w:val="a"/>
        <w:ind w:firstLine="720"/>
        <w:rPr>
          <w:rFonts w:hint="cs"/>
          <w:caps/>
          <w:rtl/>
        </w:rPr>
      </w:pPr>
      <w:r>
        <w:rPr>
          <w:rFonts w:hint="cs"/>
          <w:caps/>
          <w:rtl/>
        </w:rPr>
        <w:t>כאשר ביקשתי ל</w:t>
      </w:r>
      <w:r>
        <w:rPr>
          <w:rFonts w:hint="cs"/>
          <w:caps/>
          <w:rtl/>
        </w:rPr>
        <w:t>דבר על הפיגוע בירושלים קיוויתי, התפללתי, שאני לא אצטרך להזכיר כאן, מעל בימת הכנסת, פיגוע נוסף. לדאבוני ולצערי המחבל הזה, יוצא חלציה של קלקיליה, עיר שיצאו ממנה הרבה מאוד מרצחים, הצליח במזימתו זו. צר לי לומר, חברי חברי הכנסת, אדוני היושב-ראש, שלא הצלחנו לשמו</w:t>
      </w:r>
      <w:r>
        <w:rPr>
          <w:rFonts w:hint="cs"/>
          <w:caps/>
          <w:rtl/>
        </w:rPr>
        <w:t xml:space="preserve">ר על חומת המגן. לא הצלחנו. לא יעזור שום דבר. ומי ישמור על השומרים? ומי ישמור על הגדר? ובשביל מה הגדר שדורשים אותה אנשי השמאל יום-יום ושעה-שעה, רק פוקחים את עיניהם? היא תמזער את הנזק, אבל היא לא תפתור את בעיית הטרור. </w:t>
      </w:r>
    </w:p>
    <w:p w14:paraId="25DDAEFD" w14:textId="77777777" w:rsidR="00000000" w:rsidRDefault="009F4636">
      <w:pPr>
        <w:pStyle w:val="a"/>
        <w:ind w:firstLine="720"/>
        <w:rPr>
          <w:rFonts w:hint="cs"/>
          <w:caps/>
          <w:rtl/>
        </w:rPr>
      </w:pPr>
    </w:p>
    <w:p w14:paraId="448EF76D" w14:textId="77777777" w:rsidR="00000000" w:rsidRDefault="009F4636">
      <w:pPr>
        <w:pStyle w:val="a"/>
        <w:ind w:firstLine="720"/>
        <w:rPr>
          <w:rFonts w:hint="cs"/>
          <w:caps/>
          <w:rtl/>
        </w:rPr>
      </w:pPr>
      <w:r>
        <w:rPr>
          <w:rFonts w:hint="cs"/>
          <w:caps/>
          <w:rtl/>
        </w:rPr>
        <w:t>יתירה מכך, עמד ראש הממשלה באומץ ותחת ב</w:t>
      </w:r>
      <w:r>
        <w:rPr>
          <w:rFonts w:hint="cs"/>
          <w:caps/>
          <w:rtl/>
        </w:rPr>
        <w:t>יקורת וויכוח בעקבה ואמר את דברו. והנשיא בוש קרע את לבנו בקריאתו לחלק את ארץ הקודש. והנה, יומיים לאחר מכן, חיילים שלנו במגן-12 מגינים על פועלים פלסטינים שבאים להרוויח את לחמם, אבל הם ביצעו רצח נורא של ארבעה מלוחמינו. זוג נאהבים נרצח קודם לכן בהרי ירושלים. ב</w:t>
      </w:r>
      <w:r>
        <w:rPr>
          <w:rFonts w:hint="cs"/>
          <w:caps/>
          <w:rtl/>
        </w:rPr>
        <w:t>חברון נפל חייל, ובג'נין גם כן. על כן, קריאתי מכאן אומרת: לא "הודנה" ולא רכישה של כלי נשק על-ידי דחלאן במחירים מופקעים. אלה לא הפתרונות. הפתרונות הם "חומת מגן" בעזה. אין שום דרך אחרת לעצור את הטרור הנורא. יש להגן על השמים שדרכם עושות פצצות ה"קסאם" את דרכן ל</w:t>
      </w:r>
      <w:r>
        <w:rPr>
          <w:rFonts w:hint="cs"/>
          <w:caps/>
          <w:rtl/>
        </w:rPr>
        <w:t xml:space="preserve">מועצה האזורית אשכול ולשדרות. </w:t>
      </w:r>
    </w:p>
    <w:p w14:paraId="3BB6FBEF" w14:textId="77777777" w:rsidR="00000000" w:rsidRDefault="009F4636">
      <w:pPr>
        <w:pStyle w:val="a"/>
        <w:ind w:firstLine="720"/>
        <w:rPr>
          <w:rFonts w:hint="cs"/>
          <w:caps/>
          <w:rtl/>
        </w:rPr>
      </w:pPr>
    </w:p>
    <w:p w14:paraId="75EBCE32" w14:textId="77777777" w:rsidR="00000000" w:rsidRDefault="009F4636">
      <w:pPr>
        <w:pStyle w:val="a"/>
        <w:ind w:firstLine="720"/>
        <w:rPr>
          <w:rFonts w:hint="cs"/>
          <w:caps/>
          <w:rtl/>
        </w:rPr>
      </w:pPr>
      <w:r>
        <w:rPr>
          <w:rFonts w:hint="cs"/>
          <w:caps/>
          <w:rtl/>
        </w:rPr>
        <w:t>על כן, כל זמן שהטרור ממשיך, הרגל המדינית אסור לה שתקום, בשום פנים ואופן לא. אני מקווה מאוד שיגיע  הזמן שדחלאן ואבו-מאזן - שמכאן אני מוכן לומר שאני נותן להם קרדיט - יצליחו לנער ולהתנער מיאסין, רנתיסי, א-זהאר, חסיין א-שיח', ערפ</w:t>
      </w:r>
      <w:r>
        <w:rPr>
          <w:rFonts w:hint="cs"/>
          <w:caps/>
          <w:rtl/>
        </w:rPr>
        <w:t>את ושותפיהם לרצח הנורא והאיום ויצליחו באמת ובתמים לפעול להריסת התשתיות של ארגוני הסירוב - כפי שהם נקראו בעבר ואני קורא להם כך גם היום. אין הבדל בין "תנזים" לחזיתות השונות, ל"ג'יהאד", ל"חמאס" ולחבריהם. כולם תוצאה ותולדה של "האחים המוסלמים", שחרתו על דגלם שמ</w:t>
      </w:r>
      <w:r>
        <w:rPr>
          <w:rFonts w:hint="cs"/>
          <w:caps/>
          <w:rtl/>
        </w:rPr>
        <w:t xml:space="preserve">דינת ישראל היא מדינה בת-חלוף. </w:t>
      </w:r>
    </w:p>
    <w:p w14:paraId="72525437" w14:textId="77777777" w:rsidR="00000000" w:rsidRDefault="009F4636">
      <w:pPr>
        <w:pStyle w:val="a"/>
        <w:ind w:firstLine="720"/>
        <w:rPr>
          <w:rFonts w:hint="cs"/>
          <w:caps/>
          <w:rtl/>
        </w:rPr>
      </w:pPr>
    </w:p>
    <w:p w14:paraId="5B75AC27" w14:textId="77777777" w:rsidR="00000000" w:rsidRDefault="009F4636">
      <w:pPr>
        <w:pStyle w:val="a"/>
        <w:ind w:firstLine="720"/>
        <w:rPr>
          <w:rFonts w:hint="cs"/>
          <w:caps/>
          <w:rtl/>
        </w:rPr>
      </w:pPr>
      <w:r>
        <w:rPr>
          <w:rFonts w:hint="cs"/>
          <w:caps/>
          <w:rtl/>
        </w:rPr>
        <w:t>כולנו כאן צריכים לזכור, שאנחנו עם שהגיע לכאן ב-1948 כתוצאה משואה נוראית שפקדה אותנו באירופה, וזה המקום היחיד עלי אדמות שבו אנחנו יכולים לחיות את חיינו בתנאי החיים שיהודים בארצם היהודית יכולים לחיות. תודה רבה לך, אדוני היושב-</w:t>
      </w:r>
      <w:r>
        <w:rPr>
          <w:rFonts w:hint="cs"/>
          <w:caps/>
          <w:rtl/>
        </w:rPr>
        <w:t xml:space="preserve">ראש. </w:t>
      </w:r>
    </w:p>
    <w:p w14:paraId="4C5A3CD8" w14:textId="77777777" w:rsidR="00000000" w:rsidRDefault="009F4636">
      <w:pPr>
        <w:pStyle w:val="a"/>
        <w:ind w:firstLine="720"/>
        <w:rPr>
          <w:rFonts w:hint="cs"/>
          <w:caps/>
          <w:rtl/>
        </w:rPr>
      </w:pPr>
    </w:p>
    <w:p w14:paraId="3CDCFACB" w14:textId="77777777" w:rsidR="00000000" w:rsidRDefault="009F4636">
      <w:pPr>
        <w:pStyle w:val="ad"/>
        <w:rPr>
          <w:b w:val="0"/>
          <w:bCs w:val="0"/>
          <w:caps/>
          <w:u w:val="none"/>
          <w:rtl/>
        </w:rPr>
      </w:pPr>
      <w:r>
        <w:rPr>
          <w:b w:val="0"/>
          <w:bCs w:val="0"/>
          <w:caps/>
          <w:u w:val="none"/>
          <w:rtl/>
        </w:rPr>
        <w:t>היו"ר מיכאל נודלמן:</w:t>
      </w:r>
    </w:p>
    <w:p w14:paraId="048E0CCD" w14:textId="77777777" w:rsidR="00000000" w:rsidRDefault="009F4636">
      <w:pPr>
        <w:pStyle w:val="a"/>
        <w:rPr>
          <w:caps/>
          <w:rtl/>
        </w:rPr>
      </w:pPr>
    </w:p>
    <w:p w14:paraId="588DB9C9" w14:textId="77777777" w:rsidR="00000000" w:rsidRDefault="009F4636">
      <w:pPr>
        <w:pStyle w:val="a"/>
        <w:rPr>
          <w:rFonts w:hint="cs"/>
          <w:caps/>
          <w:rtl/>
        </w:rPr>
      </w:pPr>
      <w:r>
        <w:rPr>
          <w:rFonts w:hint="cs"/>
          <w:caps/>
          <w:rtl/>
        </w:rPr>
        <w:t xml:space="preserve">תודה. חבר הכנסת אליעזר כהן, בבקשה. אחריו - חבר הכנסת נסים זאב. אם חבר הכנסת טיבי ירצה, הוא יהיה האחרון. </w:t>
      </w:r>
    </w:p>
    <w:p w14:paraId="501D3F64" w14:textId="77777777" w:rsidR="00000000" w:rsidRDefault="009F4636">
      <w:pPr>
        <w:pStyle w:val="a"/>
        <w:rPr>
          <w:rFonts w:hint="cs"/>
          <w:caps/>
          <w:rtl/>
        </w:rPr>
      </w:pPr>
    </w:p>
    <w:p w14:paraId="0D15C456" w14:textId="77777777" w:rsidR="00000000" w:rsidRDefault="009F4636">
      <w:pPr>
        <w:pStyle w:val="Speaker"/>
        <w:rPr>
          <w:b w:val="0"/>
          <w:bCs w:val="0"/>
          <w:caps/>
          <w:u w:val="none"/>
          <w:rtl/>
        </w:rPr>
      </w:pPr>
      <w:bookmarkStart w:id="361" w:name="FS000000421T18_06_2003_16_18_05"/>
      <w:bookmarkStart w:id="362" w:name="_Toc45451417"/>
      <w:bookmarkStart w:id="363" w:name="_Toc45970140"/>
      <w:bookmarkEnd w:id="361"/>
      <w:r>
        <w:rPr>
          <w:rFonts w:hint="eastAsia"/>
          <w:b w:val="0"/>
          <w:bCs w:val="0"/>
          <w:caps/>
          <w:u w:val="none"/>
          <w:rtl/>
        </w:rPr>
        <w:t>אליעזר</w:t>
      </w:r>
      <w:r>
        <w:rPr>
          <w:b w:val="0"/>
          <w:bCs w:val="0"/>
          <w:caps/>
          <w:u w:val="none"/>
          <w:rtl/>
        </w:rPr>
        <w:t xml:space="preserve"> כהן (האיחוד הלאומי - ישראל ביתנו):</w:t>
      </w:r>
      <w:bookmarkEnd w:id="362"/>
      <w:bookmarkEnd w:id="363"/>
    </w:p>
    <w:p w14:paraId="1719C507" w14:textId="77777777" w:rsidR="00000000" w:rsidRDefault="009F4636">
      <w:pPr>
        <w:pStyle w:val="a"/>
        <w:rPr>
          <w:rFonts w:hint="cs"/>
          <w:caps/>
          <w:rtl/>
        </w:rPr>
      </w:pPr>
    </w:p>
    <w:p w14:paraId="52A85058" w14:textId="77777777" w:rsidR="00000000" w:rsidRDefault="009F4636">
      <w:pPr>
        <w:pStyle w:val="a"/>
        <w:rPr>
          <w:rFonts w:hint="cs"/>
          <w:caps/>
          <w:rtl/>
        </w:rPr>
      </w:pPr>
      <w:r>
        <w:rPr>
          <w:rFonts w:hint="cs"/>
          <w:caps/>
          <w:rtl/>
        </w:rPr>
        <w:t xml:space="preserve">אדוני היושב-ראש, כנסת נכבדה, בשעות האלה כל עם ישראל אבל. בשעות האלה מובילים את </w:t>
      </w:r>
      <w:r>
        <w:rPr>
          <w:rFonts w:hint="cs"/>
          <w:caps/>
          <w:rtl/>
        </w:rPr>
        <w:t xml:space="preserve">נועם ליבוביץ בת השבע לקבורה. נועם ליבוביץ  בת השבע לא נפגעה אתמול בלילה לבדה. פגעו גם באחיה, פגעו גם באחותה, פגעו גם בסבא שלה. זה כשיום-יום, שעה-שעה, מתנהלת מלחמה - - - </w:t>
      </w:r>
    </w:p>
    <w:p w14:paraId="1E1F1FA8" w14:textId="77777777" w:rsidR="00000000" w:rsidRDefault="009F4636">
      <w:pPr>
        <w:pStyle w:val="a"/>
        <w:rPr>
          <w:rFonts w:hint="cs"/>
          <w:caps/>
          <w:rtl/>
        </w:rPr>
      </w:pPr>
    </w:p>
    <w:p w14:paraId="2B0E21C9" w14:textId="77777777" w:rsidR="00000000" w:rsidRDefault="009F4636">
      <w:pPr>
        <w:pStyle w:val="ad"/>
        <w:rPr>
          <w:b w:val="0"/>
          <w:bCs w:val="0"/>
          <w:caps/>
          <w:u w:val="none"/>
          <w:rtl/>
        </w:rPr>
      </w:pPr>
      <w:r>
        <w:rPr>
          <w:b w:val="0"/>
          <w:bCs w:val="0"/>
          <w:caps/>
          <w:u w:val="none"/>
          <w:rtl/>
        </w:rPr>
        <w:t>היו"ר מיכאל נודלמן:</w:t>
      </w:r>
    </w:p>
    <w:p w14:paraId="5832E6DF" w14:textId="77777777" w:rsidR="00000000" w:rsidRDefault="009F4636">
      <w:pPr>
        <w:pStyle w:val="a"/>
        <w:rPr>
          <w:caps/>
          <w:rtl/>
        </w:rPr>
      </w:pPr>
    </w:p>
    <w:p w14:paraId="33CFE476" w14:textId="77777777" w:rsidR="00000000" w:rsidRDefault="009F4636">
      <w:pPr>
        <w:pStyle w:val="a"/>
        <w:rPr>
          <w:rFonts w:hint="cs"/>
          <w:caps/>
          <w:rtl/>
        </w:rPr>
      </w:pPr>
      <w:r>
        <w:rPr>
          <w:rFonts w:hint="cs"/>
          <w:caps/>
          <w:rtl/>
        </w:rPr>
        <w:t xml:space="preserve">חבר הכנסת כץ, בבקשה. חבר הכנסת כץ, מדברים בחוץ בטלפון. </w:t>
      </w:r>
    </w:p>
    <w:p w14:paraId="497C487A" w14:textId="77777777" w:rsidR="00000000" w:rsidRDefault="009F4636">
      <w:pPr>
        <w:pStyle w:val="a"/>
        <w:rPr>
          <w:rFonts w:hint="cs"/>
          <w:caps/>
          <w:rtl/>
        </w:rPr>
      </w:pPr>
    </w:p>
    <w:p w14:paraId="3FF54058" w14:textId="77777777" w:rsidR="00000000" w:rsidRDefault="009F4636">
      <w:pPr>
        <w:pStyle w:val="SpeakerCon"/>
        <w:rPr>
          <w:b w:val="0"/>
          <w:bCs w:val="0"/>
          <w:caps/>
          <w:u w:val="none"/>
          <w:rtl/>
        </w:rPr>
      </w:pPr>
      <w:bookmarkStart w:id="364" w:name="FS000000421T18_06_2003_15_31_22C"/>
      <w:bookmarkEnd w:id="364"/>
      <w:r>
        <w:rPr>
          <w:b w:val="0"/>
          <w:bCs w:val="0"/>
          <w:caps/>
          <w:u w:val="none"/>
          <w:rtl/>
        </w:rPr>
        <w:t xml:space="preserve">אליעזר </w:t>
      </w:r>
      <w:r>
        <w:rPr>
          <w:b w:val="0"/>
          <w:bCs w:val="0"/>
          <w:caps/>
          <w:u w:val="none"/>
          <w:rtl/>
        </w:rPr>
        <w:t>כהן (האיחוד הלאומי - ישראל ביתנו):</w:t>
      </w:r>
    </w:p>
    <w:p w14:paraId="3EB24982" w14:textId="77777777" w:rsidR="00000000" w:rsidRDefault="009F4636">
      <w:pPr>
        <w:pStyle w:val="a"/>
        <w:rPr>
          <w:caps/>
          <w:rtl/>
        </w:rPr>
      </w:pPr>
    </w:p>
    <w:p w14:paraId="58BADC63" w14:textId="77777777" w:rsidR="00000000" w:rsidRDefault="009F4636">
      <w:pPr>
        <w:pStyle w:val="a"/>
        <w:rPr>
          <w:rFonts w:hint="cs"/>
          <w:caps/>
          <w:rtl/>
        </w:rPr>
      </w:pPr>
      <w:r>
        <w:rPr>
          <w:rFonts w:hint="cs"/>
          <w:caps/>
          <w:rtl/>
        </w:rPr>
        <w:t xml:space="preserve">בשעות האלה קוברים את נועם ליבוביץ בת השבע, שנרצחה אתמול בלילה. אחיה נפגע אתה, אחותה נפגעה אתה, הסבא שלה נפגע אתה. האבא והאמא פינו משפחה שלמה בפיגוע של אתמול בלילה. </w:t>
      </w:r>
    </w:p>
    <w:p w14:paraId="13A5ABD7" w14:textId="77777777" w:rsidR="00000000" w:rsidRDefault="009F4636">
      <w:pPr>
        <w:pStyle w:val="a"/>
        <w:rPr>
          <w:rFonts w:hint="cs"/>
          <w:caps/>
          <w:rtl/>
        </w:rPr>
      </w:pPr>
    </w:p>
    <w:p w14:paraId="55BE23D5" w14:textId="77777777" w:rsidR="00000000" w:rsidRDefault="009F4636">
      <w:pPr>
        <w:pStyle w:val="a"/>
        <w:rPr>
          <w:rFonts w:hint="cs"/>
          <w:caps/>
          <w:rtl/>
        </w:rPr>
      </w:pPr>
      <w:r>
        <w:rPr>
          <w:rFonts w:hint="cs"/>
          <w:caps/>
          <w:rtl/>
        </w:rPr>
        <w:t xml:space="preserve">שעה-שעה, בכל מקום, יש מלחמה בישראל. המלחמה הזאת נמשכת </w:t>
      </w:r>
      <w:r>
        <w:rPr>
          <w:rFonts w:hint="cs"/>
          <w:caps/>
          <w:rtl/>
        </w:rPr>
        <w:t xml:space="preserve">ללא הפסקה. זו מלחמה. זה לא פיגוע מקרי, זה לא פיגוע מזדמן. בשבוע שעבר התפוצץ בלבה של ירושלים אוטובוס מלא נשים וילדים ואזרחים. </w:t>
      </w:r>
    </w:p>
    <w:p w14:paraId="7A717C37" w14:textId="77777777" w:rsidR="00000000" w:rsidRDefault="009F4636">
      <w:pPr>
        <w:pStyle w:val="a"/>
        <w:rPr>
          <w:rFonts w:hint="cs"/>
          <w:caps/>
          <w:rtl/>
        </w:rPr>
      </w:pPr>
    </w:p>
    <w:p w14:paraId="6EB74203" w14:textId="77777777" w:rsidR="00000000" w:rsidRDefault="009F4636">
      <w:pPr>
        <w:pStyle w:val="a"/>
        <w:rPr>
          <w:rFonts w:hint="cs"/>
          <w:caps/>
          <w:rtl/>
        </w:rPr>
      </w:pPr>
      <w:r>
        <w:rPr>
          <w:rFonts w:hint="cs"/>
          <w:caps/>
          <w:rtl/>
        </w:rPr>
        <w:t>רק חבר כנסת כמו אבו וילן יכול לעשות חשבונות אם זה בתוך  "הקו הירוק" או בתוך "הקו הכתום" או בתוך "הקו הלבן". קשקושי סרק של השמאל ב</w:t>
      </w:r>
      <w:r>
        <w:rPr>
          <w:rFonts w:hint="cs"/>
          <w:caps/>
          <w:rtl/>
        </w:rPr>
        <w:t xml:space="preserve">ישראל שקרס. </w:t>
      </w:r>
    </w:p>
    <w:p w14:paraId="076C6CFF" w14:textId="77777777" w:rsidR="00000000" w:rsidRDefault="009F4636">
      <w:pPr>
        <w:pStyle w:val="a"/>
        <w:rPr>
          <w:rFonts w:hint="cs"/>
          <w:caps/>
          <w:rtl/>
        </w:rPr>
      </w:pPr>
    </w:p>
    <w:p w14:paraId="659E2882" w14:textId="77777777" w:rsidR="00000000" w:rsidRDefault="009F4636">
      <w:pPr>
        <w:pStyle w:val="a"/>
        <w:rPr>
          <w:rFonts w:hint="cs"/>
          <w:caps/>
          <w:rtl/>
        </w:rPr>
      </w:pPr>
      <w:r>
        <w:rPr>
          <w:rFonts w:hint="cs"/>
          <w:caps/>
          <w:rtl/>
        </w:rPr>
        <w:t>ועל מה מדברים, אדוני תת-אלוף אפי איתם? על מה מדברים קציני צה"ל הבכירים בתקשורת ובטלוויזיה בימים האלה?  - איזה סוג פיגועים אנחנו עושים ובאיזה סוג חימוש אנחנו משתמשים כשאנחנו הולכים לפגע ברב-מרצחים כמו רנתיסי. ירדנו כבר מפצצות של טונה לטיל מדוי</w:t>
      </w:r>
      <w:r>
        <w:rPr>
          <w:rFonts w:hint="cs"/>
          <w:caps/>
          <w:rtl/>
        </w:rPr>
        <w:t xml:space="preserve">ק; ירדנו מראש נפץ מתנפץ לראש נפץ חודר שריון בלבד. כל הזמן הולכים ומקטינים את עוצמת כלי הנשק שמשתמשים בהם נגד רבי-מרצחים. </w:t>
      </w:r>
    </w:p>
    <w:p w14:paraId="7F84F411" w14:textId="77777777" w:rsidR="00000000" w:rsidRDefault="009F4636">
      <w:pPr>
        <w:pStyle w:val="a"/>
        <w:rPr>
          <w:rFonts w:hint="cs"/>
          <w:caps/>
          <w:rtl/>
        </w:rPr>
      </w:pPr>
    </w:p>
    <w:p w14:paraId="2A941F25" w14:textId="77777777" w:rsidR="00000000" w:rsidRDefault="009F4636">
      <w:pPr>
        <w:pStyle w:val="ac"/>
        <w:rPr>
          <w:b w:val="0"/>
          <w:bCs w:val="0"/>
          <w:caps/>
          <w:u w:val="none"/>
          <w:rtl/>
        </w:rPr>
      </w:pPr>
      <w:r>
        <w:rPr>
          <w:rFonts w:hint="eastAsia"/>
          <w:b w:val="0"/>
          <w:bCs w:val="0"/>
          <w:caps/>
          <w:u w:val="none"/>
          <w:rtl/>
        </w:rPr>
        <w:t>שר</w:t>
      </w:r>
      <w:r>
        <w:rPr>
          <w:b w:val="0"/>
          <w:bCs w:val="0"/>
          <w:caps/>
          <w:u w:val="none"/>
          <w:rtl/>
        </w:rPr>
        <w:t xml:space="preserve"> הבינוי והשיכון אפי איתם:</w:t>
      </w:r>
    </w:p>
    <w:p w14:paraId="0F7BA8BC" w14:textId="77777777" w:rsidR="00000000" w:rsidRDefault="009F4636">
      <w:pPr>
        <w:pStyle w:val="a"/>
        <w:rPr>
          <w:rFonts w:hint="cs"/>
          <w:caps/>
          <w:rtl/>
        </w:rPr>
      </w:pPr>
    </w:p>
    <w:p w14:paraId="1604E30E" w14:textId="77777777" w:rsidR="00000000" w:rsidRDefault="009F4636">
      <w:pPr>
        <w:pStyle w:val="a"/>
        <w:rPr>
          <w:rFonts w:hint="cs"/>
          <w:caps/>
          <w:rtl/>
        </w:rPr>
      </w:pPr>
      <w:r>
        <w:rPr>
          <w:rFonts w:hint="cs"/>
          <w:caps/>
          <w:rtl/>
        </w:rPr>
        <w:t>יותר ממוקד.</w:t>
      </w:r>
    </w:p>
    <w:p w14:paraId="548750C0" w14:textId="77777777" w:rsidR="00000000" w:rsidRDefault="009F4636">
      <w:pPr>
        <w:pStyle w:val="a"/>
        <w:rPr>
          <w:rFonts w:hint="cs"/>
          <w:caps/>
          <w:rtl/>
        </w:rPr>
      </w:pPr>
    </w:p>
    <w:p w14:paraId="6631A639" w14:textId="77777777" w:rsidR="00000000" w:rsidRDefault="009F4636">
      <w:pPr>
        <w:pStyle w:val="SpeakerCon"/>
        <w:rPr>
          <w:b w:val="0"/>
          <w:bCs w:val="0"/>
          <w:caps/>
          <w:u w:val="none"/>
          <w:rtl/>
        </w:rPr>
      </w:pPr>
      <w:bookmarkStart w:id="365" w:name="FS000000421T18_06_2003_15_39_38C"/>
      <w:bookmarkEnd w:id="365"/>
      <w:r>
        <w:rPr>
          <w:b w:val="0"/>
          <w:bCs w:val="0"/>
          <w:caps/>
          <w:u w:val="none"/>
          <w:rtl/>
        </w:rPr>
        <w:t>אליעזר כהן (האיחוד הלאומי - ישראל ביתנו):</w:t>
      </w:r>
    </w:p>
    <w:p w14:paraId="19C2B5B2" w14:textId="77777777" w:rsidR="00000000" w:rsidRDefault="009F4636">
      <w:pPr>
        <w:pStyle w:val="a"/>
        <w:rPr>
          <w:caps/>
          <w:rtl/>
        </w:rPr>
      </w:pPr>
    </w:p>
    <w:p w14:paraId="5DC13119" w14:textId="77777777" w:rsidR="00000000" w:rsidRDefault="009F4636">
      <w:pPr>
        <w:pStyle w:val="a"/>
        <w:rPr>
          <w:rFonts w:hint="cs"/>
          <w:caps/>
          <w:rtl/>
        </w:rPr>
      </w:pPr>
      <w:r>
        <w:rPr>
          <w:rFonts w:hint="cs"/>
          <w:caps/>
          <w:rtl/>
        </w:rPr>
        <w:t xml:space="preserve">עוד מעט יירו בסיכה נגד רב-מרצחים שאחראי לפגיעתם </w:t>
      </w:r>
      <w:r>
        <w:rPr>
          <w:rFonts w:hint="cs"/>
          <w:caps/>
          <w:rtl/>
        </w:rPr>
        <w:t>ולמותם של עשרות אנשים. ה"מומחלוגים" שלנו, קצינים בכירים בצה"ל, יושבים באולפני הטלוויזיה שלנו, ודנים איך לא לפגוע באויב.</w:t>
      </w:r>
    </w:p>
    <w:p w14:paraId="57857834" w14:textId="77777777" w:rsidR="00000000" w:rsidRDefault="009F4636">
      <w:pPr>
        <w:pStyle w:val="a"/>
        <w:rPr>
          <w:rFonts w:hint="cs"/>
          <w:caps/>
          <w:rtl/>
        </w:rPr>
      </w:pPr>
    </w:p>
    <w:p w14:paraId="366140DA" w14:textId="77777777" w:rsidR="00000000" w:rsidRDefault="009F4636">
      <w:pPr>
        <w:pStyle w:val="a"/>
        <w:rPr>
          <w:rFonts w:hint="cs"/>
          <w:caps/>
          <w:rtl/>
        </w:rPr>
      </w:pPr>
      <w:r>
        <w:rPr>
          <w:rFonts w:hint="cs"/>
          <w:caps/>
          <w:rtl/>
        </w:rPr>
        <w:t>את האויב צריך לחסל. האיחוד הלאומי פגש את ראש הממשלה כמה פעמים, גם בכנסת הקודמת, ואמר לו: כל עוד אתה לא עושה מלחמת חורמה בטרור, כל עוד ל</w:t>
      </w:r>
      <w:r>
        <w:rPr>
          <w:rFonts w:hint="cs"/>
          <w:caps/>
          <w:rtl/>
        </w:rPr>
        <w:t xml:space="preserve">א תנצח ניצחון מוחץ כל טרוריסט וטרוריסט, עם כל כלי נשק, לא תצליח לא בשארם-א-שיח', לא בעקבה, בוודאי ובוודאי לא באוסלו; בשום מקום לא תצליח. צריך קודם להשיג הכרעה צבאית נגד הטרור, ורק אחרי זה להתחיל להידבר. זו הדרך. תודה רבה. </w:t>
      </w:r>
    </w:p>
    <w:p w14:paraId="4C01BC7E" w14:textId="77777777" w:rsidR="00000000" w:rsidRDefault="009F4636">
      <w:pPr>
        <w:pStyle w:val="a"/>
        <w:rPr>
          <w:caps/>
          <w:rtl/>
        </w:rPr>
      </w:pPr>
    </w:p>
    <w:p w14:paraId="79A90AAE" w14:textId="77777777" w:rsidR="00000000" w:rsidRDefault="009F4636">
      <w:pPr>
        <w:pStyle w:val="a"/>
        <w:rPr>
          <w:rFonts w:hint="cs"/>
          <w:caps/>
          <w:rtl/>
        </w:rPr>
      </w:pPr>
    </w:p>
    <w:p w14:paraId="650BBE67" w14:textId="77777777" w:rsidR="00000000" w:rsidRDefault="009F4636">
      <w:pPr>
        <w:pStyle w:val="ad"/>
        <w:rPr>
          <w:b w:val="0"/>
          <w:bCs w:val="0"/>
          <w:caps/>
          <w:u w:val="none"/>
          <w:rtl/>
        </w:rPr>
      </w:pPr>
      <w:r>
        <w:rPr>
          <w:b w:val="0"/>
          <w:bCs w:val="0"/>
          <w:caps/>
          <w:u w:val="none"/>
          <w:rtl/>
        </w:rPr>
        <w:t>היו"ר מיכאל נודלמן:</w:t>
      </w:r>
    </w:p>
    <w:p w14:paraId="0E9465BD" w14:textId="77777777" w:rsidR="00000000" w:rsidRDefault="009F4636">
      <w:pPr>
        <w:pStyle w:val="a"/>
        <w:rPr>
          <w:caps/>
          <w:rtl/>
        </w:rPr>
      </w:pPr>
    </w:p>
    <w:p w14:paraId="6E0FC1D9" w14:textId="77777777" w:rsidR="00000000" w:rsidRDefault="009F4636">
      <w:pPr>
        <w:pStyle w:val="a"/>
        <w:rPr>
          <w:rFonts w:hint="cs"/>
          <w:caps/>
          <w:rtl/>
        </w:rPr>
      </w:pPr>
      <w:r>
        <w:rPr>
          <w:rFonts w:hint="cs"/>
          <w:caps/>
          <w:rtl/>
        </w:rPr>
        <w:t xml:space="preserve">תודה רבה, </w:t>
      </w:r>
      <w:r>
        <w:rPr>
          <w:rFonts w:hint="cs"/>
          <w:caps/>
          <w:rtl/>
        </w:rPr>
        <w:t xml:space="preserve">חבר הכנסת צ'יטה כהן. חבר הכנסת נסים זאב, ואחריו </w:t>
      </w:r>
      <w:r>
        <w:rPr>
          <w:caps/>
          <w:rtl/>
        </w:rPr>
        <w:t>–</w:t>
      </w:r>
      <w:r>
        <w:rPr>
          <w:rFonts w:hint="cs"/>
          <w:caps/>
          <w:rtl/>
        </w:rPr>
        <w:t xml:space="preserve"> חבר הכנסת אחמד טיבי.</w:t>
      </w:r>
    </w:p>
    <w:p w14:paraId="6D8C98E4" w14:textId="77777777" w:rsidR="00000000" w:rsidRDefault="009F4636">
      <w:pPr>
        <w:pStyle w:val="a"/>
        <w:rPr>
          <w:rFonts w:hint="cs"/>
          <w:caps/>
          <w:rtl/>
        </w:rPr>
      </w:pPr>
    </w:p>
    <w:p w14:paraId="45D254CB" w14:textId="77777777" w:rsidR="00000000" w:rsidRDefault="009F4636">
      <w:pPr>
        <w:pStyle w:val="Speaker"/>
        <w:rPr>
          <w:b w:val="0"/>
          <w:bCs w:val="0"/>
          <w:caps/>
          <w:u w:val="none"/>
          <w:rtl/>
        </w:rPr>
      </w:pPr>
      <w:bookmarkStart w:id="366" w:name="FS000000490T18_06_2003_15_43_24"/>
      <w:bookmarkStart w:id="367" w:name="_Toc45451418"/>
      <w:bookmarkStart w:id="368" w:name="_Toc45970141"/>
      <w:bookmarkEnd w:id="366"/>
      <w:r>
        <w:rPr>
          <w:rFonts w:hint="eastAsia"/>
          <w:b w:val="0"/>
          <w:bCs w:val="0"/>
          <w:caps/>
          <w:u w:val="none"/>
          <w:rtl/>
        </w:rPr>
        <w:t>נסים</w:t>
      </w:r>
      <w:r>
        <w:rPr>
          <w:b w:val="0"/>
          <w:bCs w:val="0"/>
          <w:caps/>
          <w:u w:val="none"/>
          <w:rtl/>
        </w:rPr>
        <w:t xml:space="preserve"> זאב (ש"ס):</w:t>
      </w:r>
      <w:bookmarkEnd w:id="367"/>
      <w:bookmarkEnd w:id="368"/>
    </w:p>
    <w:p w14:paraId="310BD43A" w14:textId="77777777" w:rsidR="00000000" w:rsidRDefault="009F4636">
      <w:pPr>
        <w:pStyle w:val="a"/>
        <w:rPr>
          <w:rFonts w:hint="cs"/>
          <w:caps/>
          <w:rtl/>
        </w:rPr>
      </w:pPr>
    </w:p>
    <w:p w14:paraId="2DD97ECD" w14:textId="77777777" w:rsidR="00000000" w:rsidRDefault="009F4636">
      <w:pPr>
        <w:pStyle w:val="a"/>
        <w:rPr>
          <w:rFonts w:hint="cs"/>
          <w:caps/>
          <w:rtl/>
        </w:rPr>
      </w:pPr>
      <w:r>
        <w:rPr>
          <w:rFonts w:hint="cs"/>
          <w:caps/>
          <w:rtl/>
        </w:rPr>
        <w:t>אדוני היושב-ראש, כנסת נכבדה, מתקפת הדמים ממשיכה ביתר שאת בצל אשליית השלום. מאז ועידת עקבה נרצחו על-ידי צמאי-דם ברברים עשרות ישראלים ונפצעו למעלה מ-150, החל מזוג הישראל</w:t>
      </w:r>
      <w:r>
        <w:rPr>
          <w:rFonts w:hint="cs"/>
          <w:caps/>
          <w:rtl/>
        </w:rPr>
        <w:t>ים שנרצחו במכות גרזן, באכזריות נוראה, באבן-ספיר בירושלים. ארבעה חיילים נהרגו בחדירת מחבלים למוצב, בהסוואה של פועלים מסכנים המחפשים מקום עבודה; חייל נהרג בקסבה של חברון; בפיגוע הנורא והאכזרי ביותר באוטובוס בקו 14, במרכז ירושלים, 17 הרוגים ועוד 135 פצועים. ו</w:t>
      </w:r>
      <w:r>
        <w:rPr>
          <w:rFonts w:hint="cs"/>
          <w:caps/>
          <w:rtl/>
        </w:rPr>
        <w:t>אם יש לנו ספקות כלשהם לגבי כוונת ארגוני הטרור, הבוקר נרצחה הילדה נועם ליבוביץ, בת שבע, ואחותה הילה בת השלוש נפצעה קשה בכביש חוצה-ישראל, ליד קיבוץ אייל, וזה בדיוק לאחר פגישת מוחמד דחלאן ואלוף עמוס גלעד, שבאו לדבר ולבדוק איך אפשר לעבוד בשיתוף פעולה.</w:t>
      </w:r>
    </w:p>
    <w:p w14:paraId="0BE24E20" w14:textId="77777777" w:rsidR="00000000" w:rsidRDefault="009F4636">
      <w:pPr>
        <w:pStyle w:val="a"/>
        <w:rPr>
          <w:rFonts w:hint="cs"/>
          <w:caps/>
          <w:rtl/>
        </w:rPr>
      </w:pPr>
    </w:p>
    <w:p w14:paraId="03DBD854" w14:textId="77777777" w:rsidR="00000000" w:rsidRDefault="009F4636">
      <w:pPr>
        <w:pStyle w:val="a"/>
        <w:rPr>
          <w:rFonts w:hint="cs"/>
          <w:caps/>
          <w:rtl/>
        </w:rPr>
      </w:pPr>
      <w:r>
        <w:rPr>
          <w:rFonts w:hint="cs"/>
          <w:caps/>
          <w:rtl/>
        </w:rPr>
        <w:t xml:space="preserve">אני לא </w:t>
      </w:r>
      <w:r>
        <w:rPr>
          <w:rFonts w:hint="cs"/>
          <w:caps/>
          <w:rtl/>
        </w:rPr>
        <w:t>רוצה לדבר על מעשי הטרור שצה"ל והשב"כ הצליחו לסכל, ועל המרגמות שנוחתות כמעט מדי יום על שדרות, ועל המחבלים שנתפסו בדרך לבצע פיגועים, אם מדובר במבוקש בכיר של ה"חמאס" שהתחבא בתוך אמבולנס ואם מדובר במחבל שנתפס עם קלצ'ניקוב ורימונים בציר כיסופים. אנחנו ממשיכים ל</w:t>
      </w:r>
      <w:r>
        <w:rPr>
          <w:rFonts w:hint="cs"/>
          <w:caps/>
          <w:rtl/>
        </w:rPr>
        <w:t xml:space="preserve">חיות בשגרת טרור. שום דבר לא השתנה, והעולם צריך לדעת זאת. </w:t>
      </w:r>
    </w:p>
    <w:p w14:paraId="2406B28F" w14:textId="77777777" w:rsidR="00000000" w:rsidRDefault="009F4636">
      <w:pPr>
        <w:pStyle w:val="a"/>
        <w:rPr>
          <w:rFonts w:hint="cs"/>
          <w:caps/>
          <w:rtl/>
        </w:rPr>
      </w:pPr>
    </w:p>
    <w:p w14:paraId="2FFCD996" w14:textId="77777777" w:rsidR="00000000" w:rsidRDefault="009F4636">
      <w:pPr>
        <w:pStyle w:val="a"/>
        <w:rPr>
          <w:rFonts w:hint="cs"/>
          <w:caps/>
          <w:rtl/>
        </w:rPr>
      </w:pPr>
      <w:r>
        <w:rPr>
          <w:rFonts w:hint="cs"/>
          <w:caps/>
          <w:rtl/>
        </w:rPr>
        <w:t>אדוני היושב-ראש, צריך לומר את האמת, ראש הממשלה חזר בו ממה שהצהיר במשך שנים: אנחנו לא מנהלים משא-ומתן תחת אש ותחת טרור. בפועל הטרור היה, הוא ממשיך להתקיים וימשיך להתקיים. ראש הממשלה מפנה מאחזים כאשר</w:t>
      </w:r>
      <w:r>
        <w:rPr>
          <w:rFonts w:hint="cs"/>
          <w:caps/>
          <w:rtl/>
        </w:rPr>
        <w:t xml:space="preserve"> הטרור ממשיך להכות בנו ביתר שאת. ראש הממשלה צריך לזכור שהוא לא קיבל שום הבטחה לגבי הסתייגויותיו ב-14 נקודות הכוללות את זכות השיבה. בעצם אנחנו מתקפלים, ושוב מתקפלים. אבו-מאזן ממשיך בדרכו של ערפאת: להצהיר הצהרות, אבל לא לשאת באחריות. </w:t>
      </w:r>
    </w:p>
    <w:p w14:paraId="12342DD4" w14:textId="77777777" w:rsidR="00000000" w:rsidRDefault="009F4636">
      <w:pPr>
        <w:pStyle w:val="a"/>
        <w:rPr>
          <w:rFonts w:hint="cs"/>
          <w:caps/>
          <w:rtl/>
        </w:rPr>
      </w:pPr>
    </w:p>
    <w:p w14:paraId="76CEEBCA" w14:textId="77777777" w:rsidR="00000000" w:rsidRDefault="009F4636">
      <w:pPr>
        <w:pStyle w:val="a"/>
        <w:rPr>
          <w:rFonts w:hint="cs"/>
          <w:caps/>
          <w:rtl/>
        </w:rPr>
      </w:pPr>
      <w:r>
        <w:rPr>
          <w:rFonts w:hint="cs"/>
          <w:caps/>
          <w:rtl/>
        </w:rPr>
        <w:t>ראש הממשלה טען שלאבו-מ</w:t>
      </w:r>
      <w:r>
        <w:rPr>
          <w:rFonts w:hint="cs"/>
          <w:caps/>
          <w:rtl/>
        </w:rPr>
        <w:t>אזן כנראה לא צמחו עדיין כנפיים, לא צמחו עדיין נוצות בכנפיו. אני רוצה להבין, מה ראש הממשלה באמת חשב, שיש לאבו-מאזן כוח עמידה? הלוא אנחנו מבינים שמי ששולט היום ברחוב הפלסטיני זה לא אבו-מאזן, אלא הטרור, ולכן כל עוד הטרור קיים, ראש הממשלה צריך לבוא ולומר פה את</w:t>
      </w:r>
      <w:r>
        <w:rPr>
          <w:rFonts w:hint="cs"/>
          <w:caps/>
          <w:rtl/>
        </w:rPr>
        <w:t xml:space="preserve"> הדברים שכולנו מצפים לשמוע מפיו, ולא כפי שהתחמק השבוע מהדיונים בכנסת, כאשר חשבנו שיש לו איזה מסר להעביר לעם ישראל, והוא בעצם התחמק ולא אמר את הדברים שכולנו ציפינו לשמוע.</w:t>
      </w:r>
    </w:p>
    <w:p w14:paraId="7B38930C" w14:textId="77777777" w:rsidR="00000000" w:rsidRDefault="009F4636">
      <w:pPr>
        <w:pStyle w:val="a"/>
        <w:rPr>
          <w:rFonts w:hint="cs"/>
          <w:caps/>
          <w:rtl/>
        </w:rPr>
      </w:pPr>
    </w:p>
    <w:p w14:paraId="446E3E80" w14:textId="77777777" w:rsidR="00000000" w:rsidRDefault="009F4636">
      <w:pPr>
        <w:pStyle w:val="a"/>
        <w:rPr>
          <w:rFonts w:hint="cs"/>
          <w:caps/>
          <w:rtl/>
        </w:rPr>
      </w:pPr>
      <w:r>
        <w:rPr>
          <w:rFonts w:hint="cs"/>
          <w:caps/>
          <w:rtl/>
        </w:rPr>
        <w:t xml:space="preserve">ולכן, אדוני היושב-ראש, אנחנו צריכים לצאת בכנסת בהחלטה, שכל ההצהרות שהיו בוועידת עקבה </w:t>
      </w:r>
      <w:r>
        <w:rPr>
          <w:rFonts w:hint="cs"/>
          <w:caps/>
          <w:rtl/>
        </w:rPr>
        <w:t xml:space="preserve">אינן שרירות ואינן קיימות. אין מקום להיפגש עם ראשי ארגוני הטרור, שהם הרשות הפלסטינית, כל עוד הטרור הזה קיים וכל עוד בנינו ובנותינו נטבחים פה, על אדמתנו. </w:t>
      </w:r>
    </w:p>
    <w:p w14:paraId="54609A2D" w14:textId="77777777" w:rsidR="00000000" w:rsidRDefault="009F4636">
      <w:pPr>
        <w:pStyle w:val="a"/>
        <w:rPr>
          <w:rFonts w:hint="cs"/>
          <w:caps/>
          <w:rtl/>
        </w:rPr>
      </w:pPr>
    </w:p>
    <w:p w14:paraId="19079CD9" w14:textId="77777777" w:rsidR="00000000" w:rsidRDefault="009F4636">
      <w:pPr>
        <w:pStyle w:val="ad"/>
        <w:rPr>
          <w:b w:val="0"/>
          <w:bCs w:val="0"/>
          <w:caps/>
          <w:u w:val="none"/>
          <w:rtl/>
        </w:rPr>
      </w:pPr>
      <w:r>
        <w:rPr>
          <w:b w:val="0"/>
          <w:bCs w:val="0"/>
          <w:caps/>
          <w:u w:val="none"/>
          <w:rtl/>
        </w:rPr>
        <w:t>היו"ר מיכאל נודלמן:</w:t>
      </w:r>
    </w:p>
    <w:p w14:paraId="5418E4E8" w14:textId="77777777" w:rsidR="00000000" w:rsidRDefault="009F4636">
      <w:pPr>
        <w:pStyle w:val="a"/>
        <w:rPr>
          <w:caps/>
          <w:rtl/>
        </w:rPr>
      </w:pPr>
    </w:p>
    <w:p w14:paraId="5A127B56" w14:textId="77777777" w:rsidR="00000000" w:rsidRDefault="009F4636">
      <w:pPr>
        <w:pStyle w:val="a"/>
        <w:rPr>
          <w:rFonts w:hint="cs"/>
          <w:caps/>
          <w:rtl/>
        </w:rPr>
      </w:pPr>
      <w:r>
        <w:rPr>
          <w:rFonts w:hint="cs"/>
          <w:caps/>
          <w:rtl/>
        </w:rPr>
        <w:t>תודה. חבר הכנסת אחמד טיבי, בבקשה. אתה הדובר האחרון בנושא זה, ואחר כך ישיב השר לבי</w:t>
      </w:r>
      <w:r>
        <w:rPr>
          <w:rFonts w:hint="cs"/>
          <w:caps/>
          <w:rtl/>
        </w:rPr>
        <w:t>טחון פנים צחי הנגבי.</w:t>
      </w:r>
    </w:p>
    <w:p w14:paraId="12127108" w14:textId="77777777" w:rsidR="00000000" w:rsidRDefault="009F4636">
      <w:pPr>
        <w:pStyle w:val="a"/>
        <w:rPr>
          <w:rFonts w:hint="cs"/>
          <w:caps/>
          <w:rtl/>
        </w:rPr>
      </w:pPr>
    </w:p>
    <w:p w14:paraId="6886EAC3" w14:textId="77777777" w:rsidR="00000000" w:rsidRDefault="009F4636">
      <w:pPr>
        <w:pStyle w:val="Speaker"/>
        <w:rPr>
          <w:b w:val="0"/>
          <w:bCs w:val="0"/>
          <w:caps/>
          <w:u w:val="none"/>
          <w:rtl/>
        </w:rPr>
      </w:pPr>
      <w:bookmarkStart w:id="369" w:name="FS000000560T18_06_2003_16_09_45"/>
      <w:bookmarkStart w:id="370" w:name="_Toc45451419"/>
      <w:bookmarkStart w:id="371" w:name="_Toc45970142"/>
      <w:bookmarkEnd w:id="369"/>
      <w:r>
        <w:rPr>
          <w:rFonts w:hint="eastAsia"/>
          <w:b w:val="0"/>
          <w:bCs w:val="0"/>
          <w:caps/>
          <w:u w:val="none"/>
          <w:rtl/>
        </w:rPr>
        <w:t>אחמד</w:t>
      </w:r>
      <w:r>
        <w:rPr>
          <w:b w:val="0"/>
          <w:bCs w:val="0"/>
          <w:caps/>
          <w:u w:val="none"/>
          <w:rtl/>
        </w:rPr>
        <w:t xml:space="preserve"> טיבי (חד"ש-תע"ל):</w:t>
      </w:r>
      <w:bookmarkEnd w:id="370"/>
      <w:bookmarkEnd w:id="371"/>
    </w:p>
    <w:p w14:paraId="1AE93726" w14:textId="77777777" w:rsidR="00000000" w:rsidRDefault="009F4636">
      <w:pPr>
        <w:pStyle w:val="a"/>
        <w:rPr>
          <w:rFonts w:hint="cs"/>
          <w:caps/>
          <w:rtl/>
        </w:rPr>
      </w:pPr>
    </w:p>
    <w:p w14:paraId="7FF56D64" w14:textId="77777777" w:rsidR="00000000" w:rsidRDefault="009F4636">
      <w:pPr>
        <w:pStyle w:val="a"/>
        <w:rPr>
          <w:rFonts w:hint="cs"/>
          <w:caps/>
          <w:rtl/>
        </w:rPr>
      </w:pPr>
      <w:r>
        <w:rPr>
          <w:rFonts w:hint="cs"/>
          <w:caps/>
          <w:rtl/>
        </w:rPr>
        <w:t>אדוני היושב-ראש, רבותי חברי הכנסת, הידיעה על הפיגוע ותוצאותיו העגומות היתה ידיעה קשה. היא קשה כאשר אזרח נהרג; היא קשה שבעתיים כאשר ילד נהרג. ולכן, המעשה הזה ראוי לכל לשון של הוקעה.</w:t>
      </w:r>
    </w:p>
    <w:p w14:paraId="05728533" w14:textId="77777777" w:rsidR="00000000" w:rsidRDefault="009F4636">
      <w:pPr>
        <w:pStyle w:val="a"/>
        <w:rPr>
          <w:rFonts w:hint="cs"/>
          <w:caps/>
          <w:rtl/>
        </w:rPr>
      </w:pPr>
    </w:p>
    <w:p w14:paraId="156CB059" w14:textId="77777777" w:rsidR="00000000" w:rsidRDefault="009F4636">
      <w:pPr>
        <w:pStyle w:val="a"/>
        <w:rPr>
          <w:rFonts w:hint="cs"/>
          <w:caps/>
          <w:rtl/>
        </w:rPr>
      </w:pPr>
      <w:r>
        <w:rPr>
          <w:rFonts w:hint="cs"/>
          <w:caps/>
          <w:rtl/>
        </w:rPr>
        <w:t>אני משתתף בצערה של משפחת ליב</w:t>
      </w:r>
      <w:r>
        <w:rPr>
          <w:rFonts w:hint="cs"/>
          <w:caps/>
          <w:rtl/>
        </w:rPr>
        <w:t xml:space="preserve">וביץ ומאחל החלמה מהירה לנפגעים -  בלי "אבל". אני מציב כאן נקודה. </w:t>
      </w:r>
    </w:p>
    <w:p w14:paraId="05B6105D" w14:textId="77777777" w:rsidR="00000000" w:rsidRDefault="009F4636">
      <w:pPr>
        <w:pStyle w:val="a"/>
        <w:rPr>
          <w:rFonts w:hint="cs"/>
          <w:caps/>
          <w:rtl/>
        </w:rPr>
      </w:pPr>
    </w:p>
    <w:p w14:paraId="349E84F2" w14:textId="77777777" w:rsidR="00000000" w:rsidRDefault="009F4636">
      <w:pPr>
        <w:pStyle w:val="a"/>
        <w:rPr>
          <w:rFonts w:hint="cs"/>
          <w:caps/>
          <w:rtl/>
        </w:rPr>
      </w:pPr>
      <w:r>
        <w:rPr>
          <w:rFonts w:hint="cs"/>
          <w:caps/>
          <w:rtl/>
        </w:rPr>
        <w:t>אדוני היושב-ראש, אין ספק שמפת הדרכים היא תוכנית מורכבת. היא לא פסגת חלומותיו של אף צד, לא של הצד הישראלי ולא של הצד הפלסטיני. אולי בשל כך, כדרך ביניים של הרצונות של שני הצדדים, כפו האמריקני</w:t>
      </w:r>
      <w:r>
        <w:rPr>
          <w:rFonts w:hint="cs"/>
          <w:caps/>
          <w:rtl/>
        </w:rPr>
        <w:t xml:space="preserve">ם את התוכנית הזאת גם על ממשלת ישראל וגם על הממשלה הפלסטינית. </w:t>
      </w:r>
    </w:p>
    <w:p w14:paraId="405F047E" w14:textId="77777777" w:rsidR="00000000" w:rsidRDefault="009F4636">
      <w:pPr>
        <w:pStyle w:val="a"/>
        <w:rPr>
          <w:rFonts w:hint="cs"/>
          <w:caps/>
          <w:rtl/>
        </w:rPr>
      </w:pPr>
    </w:p>
    <w:p w14:paraId="183C21AE" w14:textId="77777777" w:rsidR="00000000" w:rsidRDefault="009F4636">
      <w:pPr>
        <w:pStyle w:val="a"/>
        <w:rPr>
          <w:rFonts w:hint="cs"/>
          <w:caps/>
          <w:rtl/>
        </w:rPr>
      </w:pPr>
      <w:r>
        <w:rPr>
          <w:rFonts w:hint="cs"/>
          <w:caps/>
          <w:rtl/>
        </w:rPr>
        <w:t>לצערי, כבר מן ההתחלה, בשלב הראשון, אף שאבו-מאזן עמד בהתחייבות שלו לקרוא הצהרה שנצמדה לניסוח המופיע במפת הדרכים, ראש הממשלה שרון התחמק, לפחות בשלוש נקודות, מהניסוח המקורי.</w:t>
      </w:r>
    </w:p>
    <w:p w14:paraId="55E4C3C3" w14:textId="77777777" w:rsidR="00000000" w:rsidRDefault="009F4636">
      <w:pPr>
        <w:pStyle w:val="a"/>
        <w:rPr>
          <w:rFonts w:hint="cs"/>
          <w:caps/>
          <w:rtl/>
        </w:rPr>
      </w:pPr>
    </w:p>
    <w:p w14:paraId="4436E87B" w14:textId="77777777" w:rsidR="00000000" w:rsidRDefault="009F4636">
      <w:pPr>
        <w:pStyle w:val="a"/>
        <w:rPr>
          <w:rFonts w:hint="cs"/>
          <w:caps/>
          <w:rtl/>
        </w:rPr>
      </w:pPr>
      <w:r>
        <w:rPr>
          <w:rFonts w:hint="cs"/>
          <w:caps/>
          <w:rtl/>
        </w:rPr>
        <w:t>הוא אמר מדינה פלסטיני</w:t>
      </w:r>
      <w:r>
        <w:rPr>
          <w:rFonts w:hint="cs"/>
          <w:caps/>
          <w:rtl/>
        </w:rPr>
        <w:t>ת, ולא הוסיף את המלים עצמאית וריבונית, בת-קיימא, אף שזה מופיע במפת הדרכים, ויש לזה משמעות. הוא לא אמר שהוא מורה על הפסקת האלימות נגד פלסטינים בכל מקום, כמו שכתוב בשלב הראשון של מפת הדרכים. והוא לא אמר שהוא יורה למוסדות הישראליים להפסיק את ההסתה נגד פלסטיני</w:t>
      </w:r>
      <w:r>
        <w:rPr>
          <w:rFonts w:hint="cs"/>
          <w:caps/>
          <w:rtl/>
        </w:rPr>
        <w:t>ם, כפי שכתוב במפת הדרכים, כי בנקודות האלה התיימרה מפת הדרכים התיימרה לעשות סימטריה בין שני הצדדים. הרי כל צד חושב שהוא צודק יותר. בהתנגשות הזאת באו האמריקנים ואמרו: נעשה סימטריה. כבר במבחן הראשון, בפסגת עקבה, נכשל ראש הממשלה; הוא לא נכשל, הוא התכוון ולא מי</w:t>
      </w:r>
      <w:r>
        <w:rPr>
          <w:rFonts w:hint="cs"/>
          <w:caps/>
          <w:rtl/>
        </w:rPr>
        <w:t xml:space="preserve">לא אחר ההתחייבויות.   </w:t>
      </w:r>
    </w:p>
    <w:p w14:paraId="09818BF5" w14:textId="77777777" w:rsidR="00000000" w:rsidRDefault="009F4636">
      <w:pPr>
        <w:pStyle w:val="a"/>
        <w:rPr>
          <w:rFonts w:hint="cs"/>
          <w:caps/>
          <w:rtl/>
        </w:rPr>
      </w:pPr>
    </w:p>
    <w:p w14:paraId="49E2DE3D" w14:textId="77777777" w:rsidR="00000000" w:rsidRDefault="009F4636">
      <w:pPr>
        <w:pStyle w:val="a"/>
        <w:rPr>
          <w:rFonts w:hint="cs"/>
          <w:caps/>
          <w:rtl/>
        </w:rPr>
      </w:pPr>
      <w:r>
        <w:rPr>
          <w:rFonts w:hint="cs"/>
          <w:caps/>
          <w:rtl/>
        </w:rPr>
        <w:t xml:space="preserve">שעות מספר לאחר מכן, אדוני היושב-ראש, הרג צה"ל שני פלסטינים בכפר עתיל. שוכחים ומתחילים לספור את ההפרות אחרי עקבה מהפיגוע שהיה בארז, ואין הדבר כך. </w:t>
      </w:r>
    </w:p>
    <w:p w14:paraId="1F74B8C2" w14:textId="77777777" w:rsidR="00000000" w:rsidRDefault="009F4636">
      <w:pPr>
        <w:pStyle w:val="a"/>
        <w:rPr>
          <w:rFonts w:hint="cs"/>
          <w:caps/>
          <w:rtl/>
        </w:rPr>
      </w:pPr>
    </w:p>
    <w:p w14:paraId="5BE0A1D9" w14:textId="77777777" w:rsidR="00000000" w:rsidRDefault="009F4636">
      <w:pPr>
        <w:pStyle w:val="a"/>
        <w:ind w:firstLine="720"/>
        <w:rPr>
          <w:rFonts w:hint="cs"/>
          <w:caps/>
          <w:rtl/>
        </w:rPr>
      </w:pPr>
      <w:r>
        <w:rPr>
          <w:rFonts w:hint="cs"/>
          <w:caps/>
          <w:rtl/>
        </w:rPr>
        <w:t>הפלסטינים יקרים לעם הפלסטיני, כפי שהנפגעים הישראלים יקרים לציבור הישראלי ולעם בישראל.</w:t>
      </w:r>
      <w:r>
        <w:rPr>
          <w:rFonts w:hint="cs"/>
          <w:caps/>
          <w:rtl/>
        </w:rPr>
        <w:t xml:space="preserve"> לכן, הכחשת האחר או כאבו היא יסוד חשוב בקונפליקט הזה. </w:t>
      </w:r>
    </w:p>
    <w:p w14:paraId="53ADE496" w14:textId="77777777" w:rsidR="00000000" w:rsidRDefault="009F4636">
      <w:pPr>
        <w:pStyle w:val="a"/>
        <w:ind w:firstLine="720"/>
        <w:rPr>
          <w:rFonts w:hint="cs"/>
          <w:caps/>
          <w:rtl/>
        </w:rPr>
      </w:pPr>
    </w:p>
    <w:p w14:paraId="512737C4" w14:textId="77777777" w:rsidR="00000000" w:rsidRDefault="009F4636">
      <w:pPr>
        <w:pStyle w:val="a"/>
        <w:ind w:firstLine="720"/>
        <w:rPr>
          <w:rFonts w:hint="cs"/>
          <w:caps/>
          <w:rtl/>
        </w:rPr>
      </w:pPr>
      <w:r>
        <w:rPr>
          <w:rFonts w:hint="cs"/>
          <w:caps/>
          <w:rtl/>
        </w:rPr>
        <w:t xml:space="preserve">המנהיגים צריכים לקבל החלטות קשות. יש סערת רגשות גם בציבור הפלסטיני, שיש לו דעת קהל מאוד תוססת, אגב. בישראל חושבים שדעת קהל יש רק בישראל. דעת קהל יש בצד הפלסטיני, דעת קהל יש בעולם הערבי. אגב, אני אומר </w:t>
      </w:r>
      <w:r>
        <w:rPr>
          <w:rFonts w:hint="cs"/>
          <w:caps/>
          <w:rtl/>
        </w:rPr>
        <w:t xml:space="preserve">תמיד כביקורת פנימית שארצות-הברית ואולי גם ישראל לא מתחשבות בדעת הקהל בעולם הערבי; אומנם זו טעות, אבל הטעות נובעת מעצם העובדה שהמשטרים הדיקטטוריים בעולם הערבי הם הם שלא מתחשבים בדעת הקהל של האזרחים הערבים, לא בלוב, לא בדמשק ולא בעירק. </w:t>
      </w:r>
    </w:p>
    <w:p w14:paraId="68933BE8" w14:textId="77777777" w:rsidR="00000000" w:rsidRDefault="009F4636">
      <w:pPr>
        <w:pStyle w:val="a"/>
        <w:ind w:firstLine="720"/>
        <w:rPr>
          <w:rFonts w:hint="cs"/>
          <w:caps/>
          <w:rtl/>
        </w:rPr>
      </w:pPr>
    </w:p>
    <w:p w14:paraId="736E2E16" w14:textId="77777777" w:rsidR="00000000" w:rsidRDefault="009F4636">
      <w:pPr>
        <w:pStyle w:val="a"/>
        <w:ind w:firstLine="720"/>
        <w:rPr>
          <w:rFonts w:hint="cs"/>
          <w:caps/>
          <w:rtl/>
        </w:rPr>
      </w:pPr>
      <w:r>
        <w:rPr>
          <w:rFonts w:hint="cs"/>
          <w:caps/>
          <w:rtl/>
        </w:rPr>
        <w:t>אגב, דיקטטורות נופלו</w:t>
      </w:r>
      <w:r>
        <w:rPr>
          <w:rFonts w:hint="cs"/>
          <w:caps/>
          <w:rtl/>
        </w:rPr>
        <w:t xml:space="preserve">ת, והעם לא יוצא מכליו כדי להגן על הדיקטטור. הדוגמה היתה בגדד. תראה מה ההבדל בין העם הפלסטיני שיוצא מכליו כדי לשחרר את אדמתו ולהתנגד ובין מה שהתרחש בעירק כאשר דיקטטור השתמש בכוחות הביטחון שלו כמגן השלטון ולא מגן המולדת. </w:t>
      </w:r>
    </w:p>
    <w:p w14:paraId="64EAF707" w14:textId="77777777" w:rsidR="00000000" w:rsidRDefault="009F4636">
      <w:pPr>
        <w:pStyle w:val="a"/>
        <w:ind w:firstLine="720"/>
        <w:rPr>
          <w:rFonts w:hint="cs"/>
          <w:caps/>
          <w:rtl/>
        </w:rPr>
      </w:pPr>
    </w:p>
    <w:p w14:paraId="2513BD42" w14:textId="77777777" w:rsidR="00000000" w:rsidRDefault="009F4636">
      <w:pPr>
        <w:pStyle w:val="ad"/>
        <w:rPr>
          <w:b w:val="0"/>
          <w:bCs w:val="0"/>
          <w:caps/>
          <w:u w:val="none"/>
          <w:rtl/>
        </w:rPr>
      </w:pPr>
      <w:r>
        <w:rPr>
          <w:b w:val="0"/>
          <w:bCs w:val="0"/>
          <w:caps/>
          <w:u w:val="none"/>
          <w:rtl/>
        </w:rPr>
        <w:t>היו"ר מיכאל נודלמן:</w:t>
      </w:r>
    </w:p>
    <w:p w14:paraId="01504E2B" w14:textId="77777777" w:rsidR="00000000" w:rsidRDefault="009F4636">
      <w:pPr>
        <w:pStyle w:val="a"/>
        <w:rPr>
          <w:caps/>
          <w:rtl/>
        </w:rPr>
      </w:pPr>
    </w:p>
    <w:p w14:paraId="00D37C26" w14:textId="77777777" w:rsidR="00000000" w:rsidRDefault="009F4636">
      <w:pPr>
        <w:pStyle w:val="a"/>
        <w:rPr>
          <w:rFonts w:hint="cs"/>
          <w:caps/>
          <w:rtl/>
        </w:rPr>
      </w:pPr>
      <w:r>
        <w:rPr>
          <w:rFonts w:hint="cs"/>
          <w:caps/>
          <w:rtl/>
        </w:rPr>
        <w:t>תסיים, בבקשה.</w:t>
      </w:r>
    </w:p>
    <w:p w14:paraId="4C4E7DF2" w14:textId="77777777" w:rsidR="00000000" w:rsidRDefault="009F4636">
      <w:pPr>
        <w:pStyle w:val="a"/>
        <w:rPr>
          <w:rFonts w:hint="cs"/>
          <w:caps/>
          <w:rtl/>
        </w:rPr>
      </w:pPr>
    </w:p>
    <w:p w14:paraId="7A427E78" w14:textId="77777777" w:rsidR="00000000" w:rsidRDefault="009F4636">
      <w:pPr>
        <w:pStyle w:val="SpeakerCon"/>
        <w:rPr>
          <w:b w:val="0"/>
          <w:bCs w:val="0"/>
          <w:caps/>
          <w:u w:val="none"/>
          <w:rtl/>
        </w:rPr>
      </w:pPr>
      <w:bookmarkStart w:id="372" w:name="FS000000560T18_06_2003_15_47_39"/>
      <w:bookmarkStart w:id="373" w:name="FS000000560T18_06_2003_15_47_46C"/>
      <w:bookmarkEnd w:id="372"/>
      <w:bookmarkEnd w:id="373"/>
      <w:r>
        <w:rPr>
          <w:b w:val="0"/>
          <w:bCs w:val="0"/>
          <w:caps/>
          <w:u w:val="none"/>
          <w:rtl/>
        </w:rPr>
        <w:t>אחמד טיבי (חד"ש-תע"ל):</w:t>
      </w:r>
    </w:p>
    <w:p w14:paraId="63FAB31C" w14:textId="77777777" w:rsidR="00000000" w:rsidRDefault="009F4636">
      <w:pPr>
        <w:pStyle w:val="a"/>
        <w:rPr>
          <w:caps/>
          <w:rtl/>
        </w:rPr>
      </w:pPr>
    </w:p>
    <w:p w14:paraId="23B61A35" w14:textId="77777777" w:rsidR="00000000" w:rsidRDefault="009F4636">
      <w:pPr>
        <w:pStyle w:val="a"/>
        <w:rPr>
          <w:rFonts w:hint="cs"/>
          <w:caps/>
          <w:rtl/>
        </w:rPr>
      </w:pPr>
      <w:r>
        <w:rPr>
          <w:rFonts w:hint="cs"/>
          <w:caps/>
          <w:rtl/>
        </w:rPr>
        <w:t>בסדר, אדוני.</w:t>
      </w:r>
    </w:p>
    <w:p w14:paraId="1C181F59" w14:textId="77777777" w:rsidR="00000000" w:rsidRDefault="009F4636">
      <w:pPr>
        <w:pStyle w:val="a"/>
        <w:rPr>
          <w:rFonts w:hint="cs"/>
          <w:caps/>
          <w:rtl/>
        </w:rPr>
      </w:pPr>
    </w:p>
    <w:p w14:paraId="647766BB" w14:textId="77777777" w:rsidR="00000000" w:rsidRDefault="009F4636">
      <w:pPr>
        <w:pStyle w:val="ac"/>
        <w:rPr>
          <w:b w:val="0"/>
          <w:bCs w:val="0"/>
          <w:caps/>
          <w:u w:val="none"/>
          <w:rtl/>
        </w:rPr>
      </w:pPr>
      <w:r>
        <w:rPr>
          <w:b w:val="0"/>
          <w:bCs w:val="0"/>
          <w:caps/>
          <w:u w:val="none"/>
          <w:rtl/>
        </w:rPr>
        <w:t>חיים כץ (הליכוד):</w:t>
      </w:r>
    </w:p>
    <w:p w14:paraId="53AD0620" w14:textId="77777777" w:rsidR="00000000" w:rsidRDefault="009F4636">
      <w:pPr>
        <w:pStyle w:val="a"/>
        <w:rPr>
          <w:caps/>
          <w:rtl/>
        </w:rPr>
      </w:pPr>
    </w:p>
    <w:p w14:paraId="2FD0CC92" w14:textId="77777777" w:rsidR="00000000" w:rsidRDefault="009F4636">
      <w:pPr>
        <w:pStyle w:val="a"/>
        <w:rPr>
          <w:rFonts w:hint="cs"/>
          <w:caps/>
          <w:rtl/>
        </w:rPr>
      </w:pPr>
      <w:r>
        <w:rPr>
          <w:rFonts w:hint="cs"/>
          <w:caps/>
          <w:rtl/>
        </w:rPr>
        <w:t>ראית באיזו אדיבות הוא ביקש ממך לסיים?</w:t>
      </w:r>
    </w:p>
    <w:p w14:paraId="7844D9CC" w14:textId="77777777" w:rsidR="00000000" w:rsidRDefault="009F4636">
      <w:pPr>
        <w:pStyle w:val="a"/>
        <w:rPr>
          <w:rFonts w:hint="cs"/>
          <w:caps/>
          <w:rtl/>
        </w:rPr>
      </w:pPr>
    </w:p>
    <w:p w14:paraId="0464625F" w14:textId="77777777" w:rsidR="00000000" w:rsidRDefault="009F4636">
      <w:pPr>
        <w:pStyle w:val="SpeakerCon"/>
        <w:rPr>
          <w:b w:val="0"/>
          <w:bCs w:val="0"/>
          <w:caps/>
          <w:u w:val="none"/>
          <w:rtl/>
        </w:rPr>
      </w:pPr>
      <w:bookmarkStart w:id="374" w:name="FS000000560T18_06_2003_15_49_41C"/>
      <w:bookmarkEnd w:id="374"/>
      <w:r>
        <w:rPr>
          <w:b w:val="0"/>
          <w:bCs w:val="0"/>
          <w:caps/>
          <w:u w:val="none"/>
          <w:rtl/>
        </w:rPr>
        <w:t>אחמד טיבי (חד"ש-תע"ל):</w:t>
      </w:r>
    </w:p>
    <w:p w14:paraId="1A1E8259" w14:textId="77777777" w:rsidR="00000000" w:rsidRDefault="009F4636">
      <w:pPr>
        <w:pStyle w:val="a"/>
        <w:rPr>
          <w:caps/>
          <w:rtl/>
        </w:rPr>
      </w:pPr>
    </w:p>
    <w:p w14:paraId="1F7B4DC7" w14:textId="77777777" w:rsidR="00000000" w:rsidRDefault="009F4636">
      <w:pPr>
        <w:pStyle w:val="a"/>
        <w:rPr>
          <w:rFonts w:hint="cs"/>
          <w:caps/>
          <w:rtl/>
        </w:rPr>
      </w:pPr>
      <w:r>
        <w:rPr>
          <w:rFonts w:hint="cs"/>
          <w:caps/>
          <w:rtl/>
        </w:rPr>
        <w:t xml:space="preserve">הוא כנראה אוהב את מה שאני אומר. </w:t>
      </w:r>
    </w:p>
    <w:p w14:paraId="58637CAB" w14:textId="77777777" w:rsidR="00000000" w:rsidRDefault="009F4636">
      <w:pPr>
        <w:pStyle w:val="a"/>
        <w:rPr>
          <w:rFonts w:hint="cs"/>
          <w:caps/>
          <w:rtl/>
        </w:rPr>
      </w:pPr>
    </w:p>
    <w:p w14:paraId="7BB2A0DB" w14:textId="77777777" w:rsidR="00000000" w:rsidRDefault="009F4636">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0ED1F19D" w14:textId="77777777" w:rsidR="00000000" w:rsidRDefault="009F4636">
      <w:pPr>
        <w:pStyle w:val="a"/>
        <w:rPr>
          <w:rFonts w:hint="cs"/>
          <w:caps/>
          <w:rtl/>
        </w:rPr>
      </w:pPr>
    </w:p>
    <w:p w14:paraId="272ED7D9" w14:textId="77777777" w:rsidR="00000000" w:rsidRDefault="009F4636">
      <w:pPr>
        <w:pStyle w:val="a"/>
        <w:rPr>
          <w:rFonts w:hint="cs"/>
          <w:caps/>
          <w:rtl/>
        </w:rPr>
      </w:pPr>
      <w:r>
        <w:rPr>
          <w:rFonts w:hint="cs"/>
          <w:caps/>
          <w:rtl/>
        </w:rPr>
        <w:t xml:space="preserve">זה החינוך שהוא קיבל בברית-המועצות. </w:t>
      </w:r>
    </w:p>
    <w:p w14:paraId="4B1B6211" w14:textId="77777777" w:rsidR="00000000" w:rsidRDefault="009F4636">
      <w:pPr>
        <w:pStyle w:val="a"/>
        <w:rPr>
          <w:rFonts w:hint="cs"/>
          <w:caps/>
          <w:rtl/>
        </w:rPr>
      </w:pPr>
    </w:p>
    <w:p w14:paraId="748E15E4" w14:textId="77777777" w:rsidR="00000000" w:rsidRDefault="009F4636">
      <w:pPr>
        <w:pStyle w:val="SpeakerCon"/>
        <w:rPr>
          <w:b w:val="0"/>
          <w:bCs w:val="0"/>
          <w:caps/>
          <w:u w:val="none"/>
          <w:rtl/>
        </w:rPr>
      </w:pPr>
      <w:bookmarkStart w:id="375" w:name="FS000000560T18_06_2003_15_50_33C"/>
      <w:bookmarkEnd w:id="375"/>
      <w:r>
        <w:rPr>
          <w:b w:val="0"/>
          <w:bCs w:val="0"/>
          <w:caps/>
          <w:u w:val="none"/>
          <w:rtl/>
        </w:rPr>
        <w:t>אחמד טיבי (חד"ש-תע"ל):</w:t>
      </w:r>
    </w:p>
    <w:p w14:paraId="09EAC55E" w14:textId="77777777" w:rsidR="00000000" w:rsidRDefault="009F4636">
      <w:pPr>
        <w:pStyle w:val="a"/>
        <w:rPr>
          <w:caps/>
          <w:rtl/>
        </w:rPr>
      </w:pPr>
    </w:p>
    <w:p w14:paraId="0EA24C3E" w14:textId="77777777" w:rsidR="00000000" w:rsidRDefault="009F4636">
      <w:pPr>
        <w:pStyle w:val="a"/>
        <w:rPr>
          <w:caps/>
          <w:rtl/>
        </w:rPr>
      </w:pPr>
      <w:r>
        <w:rPr>
          <w:rFonts w:hint="cs"/>
          <w:caps/>
          <w:rtl/>
        </w:rPr>
        <w:t xml:space="preserve">חשבתי שזה </w:t>
      </w:r>
      <w:r>
        <w:rPr>
          <w:rFonts w:hint="cs"/>
          <w:caps/>
          <w:rtl/>
        </w:rPr>
        <w:t xml:space="preserve">קשור גם בי. </w:t>
      </w:r>
    </w:p>
    <w:p w14:paraId="035396A2" w14:textId="77777777" w:rsidR="00000000" w:rsidRDefault="009F4636">
      <w:pPr>
        <w:pStyle w:val="a"/>
        <w:rPr>
          <w:rFonts w:hint="cs"/>
          <w:caps/>
          <w:rtl/>
        </w:rPr>
      </w:pPr>
    </w:p>
    <w:p w14:paraId="38C6697E"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כץ (הליכוד):</w:t>
      </w:r>
    </w:p>
    <w:p w14:paraId="2EC9D9CC" w14:textId="77777777" w:rsidR="00000000" w:rsidRDefault="009F4636">
      <w:pPr>
        <w:pStyle w:val="a"/>
        <w:rPr>
          <w:rFonts w:hint="cs"/>
          <w:caps/>
          <w:rtl/>
        </w:rPr>
      </w:pPr>
    </w:p>
    <w:p w14:paraId="10B53B7B" w14:textId="77777777" w:rsidR="00000000" w:rsidRDefault="009F4636">
      <w:pPr>
        <w:pStyle w:val="a"/>
        <w:rPr>
          <w:rFonts w:hint="cs"/>
          <w:caps/>
          <w:rtl/>
        </w:rPr>
      </w:pPr>
      <w:r>
        <w:rPr>
          <w:rFonts w:hint="cs"/>
          <w:caps/>
          <w:rtl/>
        </w:rPr>
        <w:t>באיזה חן, באיזה נועם.</w:t>
      </w:r>
    </w:p>
    <w:p w14:paraId="13B7A565" w14:textId="77777777" w:rsidR="00000000" w:rsidRDefault="009F4636">
      <w:pPr>
        <w:pStyle w:val="a"/>
        <w:rPr>
          <w:rFonts w:hint="cs"/>
          <w:caps/>
          <w:rtl/>
        </w:rPr>
      </w:pPr>
    </w:p>
    <w:p w14:paraId="0750C0A7" w14:textId="77777777" w:rsidR="00000000" w:rsidRDefault="009F4636">
      <w:pPr>
        <w:pStyle w:val="SpeakerCon"/>
        <w:rPr>
          <w:b w:val="0"/>
          <w:bCs w:val="0"/>
          <w:caps/>
          <w:u w:val="none"/>
          <w:rtl/>
        </w:rPr>
      </w:pPr>
      <w:bookmarkStart w:id="376" w:name="FS000000560T18_06_2003_15_51_06C"/>
      <w:bookmarkEnd w:id="376"/>
      <w:r>
        <w:rPr>
          <w:b w:val="0"/>
          <w:bCs w:val="0"/>
          <w:caps/>
          <w:u w:val="none"/>
          <w:rtl/>
        </w:rPr>
        <w:t>אחמד טיבי (חד"ש-תע"ל):</w:t>
      </w:r>
    </w:p>
    <w:p w14:paraId="3FFB798B" w14:textId="77777777" w:rsidR="00000000" w:rsidRDefault="009F4636">
      <w:pPr>
        <w:pStyle w:val="a"/>
        <w:rPr>
          <w:caps/>
          <w:rtl/>
        </w:rPr>
      </w:pPr>
    </w:p>
    <w:p w14:paraId="2D72B026" w14:textId="77777777" w:rsidR="00000000" w:rsidRDefault="009F4636">
      <w:pPr>
        <w:pStyle w:val="a"/>
        <w:rPr>
          <w:rFonts w:hint="cs"/>
          <w:caps/>
          <w:rtl/>
        </w:rPr>
      </w:pPr>
      <w:r>
        <w:rPr>
          <w:rFonts w:hint="cs"/>
          <w:caps/>
          <w:rtl/>
        </w:rPr>
        <w:t>לכן עניתי לו, בסדר, אדוני.</w:t>
      </w:r>
    </w:p>
    <w:p w14:paraId="23DC75CD" w14:textId="77777777" w:rsidR="00000000" w:rsidRDefault="009F4636">
      <w:pPr>
        <w:pStyle w:val="a"/>
        <w:rPr>
          <w:rFonts w:hint="cs"/>
          <w:caps/>
          <w:rtl/>
        </w:rPr>
      </w:pPr>
    </w:p>
    <w:p w14:paraId="5BA004B3"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כץ (הליכוד):</w:t>
      </w:r>
    </w:p>
    <w:p w14:paraId="24E12EF4" w14:textId="77777777" w:rsidR="00000000" w:rsidRDefault="009F4636">
      <w:pPr>
        <w:pStyle w:val="a"/>
        <w:rPr>
          <w:rFonts w:hint="cs"/>
          <w:caps/>
          <w:rtl/>
        </w:rPr>
      </w:pPr>
    </w:p>
    <w:p w14:paraId="6DD31E01" w14:textId="77777777" w:rsidR="00000000" w:rsidRDefault="009F4636">
      <w:pPr>
        <w:pStyle w:val="a"/>
        <w:rPr>
          <w:rFonts w:hint="cs"/>
          <w:caps/>
          <w:rtl/>
        </w:rPr>
      </w:pPr>
      <w:r>
        <w:rPr>
          <w:rFonts w:hint="cs"/>
          <w:caps/>
          <w:rtl/>
        </w:rPr>
        <w:t xml:space="preserve">תקבל את הרמז ותאמר לו: אתה צודק, משפט אחרון וזהו. </w:t>
      </w:r>
    </w:p>
    <w:p w14:paraId="5733049F" w14:textId="77777777" w:rsidR="00000000" w:rsidRDefault="009F4636">
      <w:pPr>
        <w:pStyle w:val="a"/>
        <w:rPr>
          <w:rFonts w:hint="cs"/>
          <w:caps/>
          <w:rtl/>
        </w:rPr>
      </w:pPr>
    </w:p>
    <w:p w14:paraId="5B453621" w14:textId="77777777" w:rsidR="00000000" w:rsidRDefault="009F4636">
      <w:pPr>
        <w:pStyle w:val="SpeakerCon"/>
        <w:rPr>
          <w:b w:val="0"/>
          <w:bCs w:val="0"/>
          <w:caps/>
          <w:u w:val="none"/>
          <w:rtl/>
        </w:rPr>
      </w:pPr>
      <w:bookmarkStart w:id="377" w:name="FS000000560T18_06_2003_15_51_48C"/>
      <w:bookmarkEnd w:id="377"/>
      <w:r>
        <w:rPr>
          <w:b w:val="0"/>
          <w:bCs w:val="0"/>
          <w:caps/>
          <w:u w:val="none"/>
          <w:rtl/>
        </w:rPr>
        <w:t>אחמד טיבי (חד"ש-תע"ל):</w:t>
      </w:r>
    </w:p>
    <w:p w14:paraId="093A7F2F" w14:textId="77777777" w:rsidR="00000000" w:rsidRDefault="009F4636">
      <w:pPr>
        <w:pStyle w:val="a"/>
        <w:rPr>
          <w:caps/>
          <w:rtl/>
        </w:rPr>
      </w:pPr>
    </w:p>
    <w:p w14:paraId="242DF6D5" w14:textId="77777777" w:rsidR="00000000" w:rsidRDefault="009F4636">
      <w:pPr>
        <w:pStyle w:val="a"/>
        <w:rPr>
          <w:rFonts w:hint="cs"/>
          <w:caps/>
          <w:rtl/>
        </w:rPr>
      </w:pPr>
      <w:r>
        <w:rPr>
          <w:rFonts w:hint="cs"/>
          <w:caps/>
          <w:rtl/>
        </w:rPr>
        <w:t xml:space="preserve">בכל זאת אני מודה לכם על ההארה או על ההערה. </w:t>
      </w:r>
    </w:p>
    <w:p w14:paraId="12630B2B" w14:textId="77777777" w:rsidR="00000000" w:rsidRDefault="009F4636">
      <w:pPr>
        <w:pStyle w:val="a"/>
        <w:rPr>
          <w:rFonts w:hint="cs"/>
          <w:caps/>
          <w:rtl/>
        </w:rPr>
      </w:pPr>
    </w:p>
    <w:p w14:paraId="7CB03687" w14:textId="77777777" w:rsidR="00000000" w:rsidRDefault="009F4636">
      <w:pPr>
        <w:pStyle w:val="ac"/>
        <w:rPr>
          <w:b w:val="0"/>
          <w:bCs w:val="0"/>
          <w:caps/>
          <w:u w:val="none"/>
          <w:rtl/>
        </w:rPr>
      </w:pPr>
      <w:r>
        <w:rPr>
          <w:rFonts w:hint="eastAsia"/>
          <w:b w:val="0"/>
          <w:bCs w:val="0"/>
          <w:caps/>
          <w:u w:val="none"/>
          <w:rtl/>
        </w:rPr>
        <w:t>נסים</w:t>
      </w:r>
      <w:r>
        <w:rPr>
          <w:b w:val="0"/>
          <w:bCs w:val="0"/>
          <w:caps/>
          <w:u w:val="none"/>
          <w:rtl/>
        </w:rPr>
        <w:t xml:space="preserve"> זאב</w:t>
      </w:r>
      <w:r>
        <w:rPr>
          <w:b w:val="0"/>
          <w:bCs w:val="0"/>
          <w:caps/>
          <w:u w:val="none"/>
          <w:rtl/>
        </w:rPr>
        <w:t xml:space="preserve"> (ש"ס):</w:t>
      </w:r>
    </w:p>
    <w:p w14:paraId="0F28C4F1" w14:textId="77777777" w:rsidR="00000000" w:rsidRDefault="009F4636">
      <w:pPr>
        <w:pStyle w:val="a"/>
        <w:rPr>
          <w:rFonts w:hint="cs"/>
          <w:caps/>
          <w:rtl/>
        </w:rPr>
      </w:pPr>
    </w:p>
    <w:p w14:paraId="2A181A9C" w14:textId="77777777" w:rsidR="00000000" w:rsidRDefault="009F4636">
      <w:pPr>
        <w:pStyle w:val="a"/>
        <w:rPr>
          <w:rFonts w:hint="cs"/>
          <w:caps/>
          <w:rtl/>
        </w:rPr>
      </w:pPr>
      <w:r>
        <w:rPr>
          <w:rFonts w:hint="cs"/>
          <w:caps/>
          <w:rtl/>
        </w:rPr>
        <w:t>תגיד לי, איך הצלחת להתחבק עם אבו-מאזן וערפאת בשבוע שעבר?</w:t>
      </w:r>
    </w:p>
    <w:p w14:paraId="79C189F7" w14:textId="77777777" w:rsidR="00000000" w:rsidRDefault="009F4636">
      <w:pPr>
        <w:pStyle w:val="a"/>
        <w:rPr>
          <w:rFonts w:hint="cs"/>
          <w:caps/>
          <w:rtl/>
        </w:rPr>
      </w:pPr>
    </w:p>
    <w:p w14:paraId="10D6CAE2" w14:textId="77777777" w:rsidR="00000000" w:rsidRDefault="009F4636">
      <w:pPr>
        <w:pStyle w:val="SpeakerCon"/>
        <w:rPr>
          <w:b w:val="0"/>
          <w:bCs w:val="0"/>
          <w:caps/>
          <w:u w:val="none"/>
          <w:rtl/>
        </w:rPr>
      </w:pPr>
      <w:bookmarkStart w:id="378" w:name="FS000000560T18_06_2003_15_52_41C"/>
      <w:bookmarkEnd w:id="378"/>
      <w:r>
        <w:rPr>
          <w:b w:val="0"/>
          <w:bCs w:val="0"/>
          <w:caps/>
          <w:u w:val="none"/>
          <w:rtl/>
        </w:rPr>
        <w:t>אחמד טיבי (חד"ש-תע"ל):</w:t>
      </w:r>
    </w:p>
    <w:p w14:paraId="1B320736" w14:textId="77777777" w:rsidR="00000000" w:rsidRDefault="009F4636">
      <w:pPr>
        <w:pStyle w:val="a"/>
        <w:rPr>
          <w:caps/>
          <w:rtl/>
        </w:rPr>
      </w:pPr>
    </w:p>
    <w:p w14:paraId="694B648D" w14:textId="77777777" w:rsidR="00000000" w:rsidRDefault="009F4636">
      <w:pPr>
        <w:pStyle w:val="a"/>
        <w:rPr>
          <w:rFonts w:hint="cs"/>
          <w:caps/>
          <w:rtl/>
        </w:rPr>
      </w:pPr>
      <w:r>
        <w:rPr>
          <w:rFonts w:hint="cs"/>
          <w:caps/>
          <w:rtl/>
        </w:rPr>
        <w:t xml:space="preserve">אני לא רוצה לפגוע בך, אבל זו הערה פשטנית, והתקשורת הישראלית מנסה תמיד לצייר שני מחנות - - -  </w:t>
      </w:r>
    </w:p>
    <w:p w14:paraId="0C5D6F6F" w14:textId="77777777" w:rsidR="00000000" w:rsidRDefault="009F4636">
      <w:pPr>
        <w:pStyle w:val="a"/>
        <w:rPr>
          <w:rFonts w:hint="cs"/>
          <w:caps/>
          <w:rtl/>
        </w:rPr>
      </w:pPr>
    </w:p>
    <w:p w14:paraId="7788B29D" w14:textId="77777777" w:rsidR="00000000" w:rsidRDefault="009F4636">
      <w:pPr>
        <w:pStyle w:val="ac"/>
        <w:rPr>
          <w:b w:val="0"/>
          <w:bCs w:val="0"/>
          <w:caps/>
          <w:u w:val="none"/>
          <w:rtl/>
        </w:rPr>
      </w:pPr>
      <w:r>
        <w:rPr>
          <w:rFonts w:hint="eastAsia"/>
          <w:b w:val="0"/>
          <w:bCs w:val="0"/>
          <w:caps/>
          <w:u w:val="none"/>
          <w:rtl/>
        </w:rPr>
        <w:t>צבי</w:t>
      </w:r>
      <w:r>
        <w:rPr>
          <w:b w:val="0"/>
          <w:bCs w:val="0"/>
          <w:caps/>
          <w:u w:val="none"/>
          <w:rtl/>
        </w:rPr>
        <w:t xml:space="preserve"> הנדל (האיחוד הלאומי - ישראל ביתנו):</w:t>
      </w:r>
    </w:p>
    <w:p w14:paraId="52392134" w14:textId="77777777" w:rsidR="00000000" w:rsidRDefault="009F4636">
      <w:pPr>
        <w:pStyle w:val="a"/>
        <w:rPr>
          <w:rFonts w:hint="cs"/>
          <w:caps/>
          <w:rtl/>
        </w:rPr>
      </w:pPr>
    </w:p>
    <w:p w14:paraId="74BB9E94" w14:textId="77777777" w:rsidR="00000000" w:rsidRDefault="009F4636">
      <w:pPr>
        <w:pStyle w:val="a"/>
        <w:rPr>
          <w:rFonts w:hint="cs"/>
          <w:caps/>
          <w:rtl/>
        </w:rPr>
      </w:pPr>
      <w:r>
        <w:rPr>
          <w:rFonts w:hint="cs"/>
          <w:caps/>
          <w:rtl/>
        </w:rPr>
        <w:t>אתה יקיר שלהם. הם לא פותחים א</w:t>
      </w:r>
      <w:r>
        <w:rPr>
          <w:rFonts w:hint="cs"/>
          <w:caps/>
          <w:rtl/>
        </w:rPr>
        <w:t>ת החדשות בלעדיך.</w:t>
      </w:r>
    </w:p>
    <w:p w14:paraId="5CBF9A09" w14:textId="77777777" w:rsidR="00000000" w:rsidRDefault="009F4636">
      <w:pPr>
        <w:pStyle w:val="a"/>
        <w:rPr>
          <w:rFonts w:hint="cs"/>
          <w:caps/>
          <w:rtl/>
        </w:rPr>
      </w:pPr>
    </w:p>
    <w:p w14:paraId="3D85384A" w14:textId="77777777" w:rsidR="00000000" w:rsidRDefault="009F4636">
      <w:pPr>
        <w:pStyle w:val="SpeakerCon"/>
        <w:rPr>
          <w:b w:val="0"/>
          <w:bCs w:val="0"/>
          <w:caps/>
          <w:u w:val="none"/>
          <w:rtl/>
        </w:rPr>
      </w:pPr>
      <w:bookmarkStart w:id="379" w:name="FS000000560T18_06_2003_15_55_26C"/>
      <w:bookmarkEnd w:id="379"/>
      <w:r>
        <w:rPr>
          <w:b w:val="0"/>
          <w:bCs w:val="0"/>
          <w:caps/>
          <w:u w:val="none"/>
          <w:rtl/>
        </w:rPr>
        <w:t>אחמד טיבי (חד"ש-תע"ל):</w:t>
      </w:r>
    </w:p>
    <w:p w14:paraId="3ACD53BD" w14:textId="77777777" w:rsidR="00000000" w:rsidRDefault="009F4636">
      <w:pPr>
        <w:pStyle w:val="a"/>
        <w:rPr>
          <w:caps/>
          <w:rtl/>
        </w:rPr>
      </w:pPr>
    </w:p>
    <w:p w14:paraId="72123FDE" w14:textId="77777777" w:rsidR="00000000" w:rsidRDefault="009F4636">
      <w:pPr>
        <w:pStyle w:val="a"/>
        <w:rPr>
          <w:rFonts w:hint="cs"/>
          <w:caps/>
          <w:rtl/>
        </w:rPr>
      </w:pPr>
      <w:r>
        <w:rPr>
          <w:rFonts w:hint="cs"/>
          <w:caps/>
          <w:rtl/>
        </w:rPr>
        <w:t>אני אוהב את שניהם. אני אומר: אין מחנה ערפאת, מחנה אבו-מאזן. נכון, אין הרמוניה בין שני האישים תמיד, יש חילוקי דעות; אגב, בניגוד להרמוניה המופלאה שיש בין ראש הממשלה שרון לבין בנימין נתניהו - שם יש הסכמה על כל דבר, אי</w:t>
      </w:r>
      <w:r>
        <w:rPr>
          <w:rFonts w:hint="cs"/>
          <w:caps/>
          <w:rtl/>
        </w:rPr>
        <w:t>ן חילוקי דעות, אהבה עוטפת אותם, איזו סימפתיה, איזו אמפתיה, אילו רגשות, "תנאים של חיבה". הסרט נעשה עליהם בכלל.</w:t>
      </w:r>
    </w:p>
    <w:p w14:paraId="4129090E" w14:textId="77777777" w:rsidR="00000000" w:rsidRDefault="009F4636">
      <w:pPr>
        <w:pStyle w:val="a"/>
        <w:rPr>
          <w:rFonts w:hint="cs"/>
          <w:caps/>
          <w:rtl/>
        </w:rPr>
      </w:pPr>
    </w:p>
    <w:p w14:paraId="5E4D3D05" w14:textId="77777777" w:rsidR="00000000" w:rsidRDefault="009F4636">
      <w:pPr>
        <w:pStyle w:val="a"/>
        <w:rPr>
          <w:rFonts w:hint="cs"/>
          <w:caps/>
          <w:rtl/>
        </w:rPr>
      </w:pPr>
      <w:r>
        <w:rPr>
          <w:rFonts w:hint="cs"/>
          <w:caps/>
          <w:rtl/>
        </w:rPr>
        <w:t>יש שם חילוקי דעות - וטוב שיש חילוקי דעות - בין שני האישים. אני גאה שאני חבר של שניהם. יש אנשים שמנסים ליצור באופן מלאכותי קרע בין שני הצדדים ולהצ</w:t>
      </w:r>
      <w:r>
        <w:rPr>
          <w:rFonts w:hint="cs"/>
          <w:caps/>
          <w:rtl/>
        </w:rPr>
        <w:t>מיח קרע כזה. אגב, לא רק בישראל, אלא גם בעולם הערבי ובדעת הקהל הערבית או בתקשורת הערבית. אני שייך לאלה שבזים לניסיונות האלה, ואני דווקא מנסה לצמצם פערים ככל שאני יכול, כי אני חושב שזה חשוב לחברה הפלסטינית וזה חשוב לעקרונות שאני מאמין בהם.  תודה רבה.</w:t>
      </w:r>
    </w:p>
    <w:p w14:paraId="542AC7F9" w14:textId="77777777" w:rsidR="00000000" w:rsidRDefault="009F4636">
      <w:pPr>
        <w:pStyle w:val="a"/>
        <w:rPr>
          <w:rFonts w:hint="cs"/>
          <w:caps/>
          <w:rtl/>
        </w:rPr>
      </w:pPr>
    </w:p>
    <w:p w14:paraId="08468F86"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 xml:space="preserve">"ר </w:t>
      </w:r>
      <w:r>
        <w:rPr>
          <w:b w:val="0"/>
          <w:bCs w:val="0"/>
          <w:caps/>
          <w:u w:val="none"/>
          <w:rtl/>
        </w:rPr>
        <w:t>מיכאל נודלמן:</w:t>
      </w:r>
    </w:p>
    <w:p w14:paraId="15FCC905" w14:textId="77777777" w:rsidR="00000000" w:rsidRDefault="009F4636">
      <w:pPr>
        <w:pStyle w:val="a"/>
        <w:rPr>
          <w:rFonts w:hint="cs"/>
          <w:caps/>
          <w:rtl/>
        </w:rPr>
      </w:pPr>
    </w:p>
    <w:p w14:paraId="1DB88748" w14:textId="77777777" w:rsidR="00000000" w:rsidRDefault="009F4636">
      <w:pPr>
        <w:pStyle w:val="a"/>
        <w:rPr>
          <w:rFonts w:hint="cs"/>
          <w:caps/>
          <w:rtl/>
        </w:rPr>
      </w:pPr>
      <w:r>
        <w:rPr>
          <w:rFonts w:hint="cs"/>
          <w:caps/>
          <w:rtl/>
        </w:rPr>
        <w:t>תודה רבה. השר לביטחון הפנים, בבקשה.</w:t>
      </w:r>
    </w:p>
    <w:p w14:paraId="4B2A8D0D" w14:textId="77777777" w:rsidR="00000000" w:rsidRDefault="009F4636">
      <w:pPr>
        <w:pStyle w:val="a"/>
        <w:rPr>
          <w:rFonts w:hint="cs"/>
          <w:caps/>
          <w:rtl/>
        </w:rPr>
      </w:pPr>
    </w:p>
    <w:p w14:paraId="3A7218E5" w14:textId="77777777" w:rsidR="00000000" w:rsidRDefault="009F4636">
      <w:pPr>
        <w:pStyle w:val="Speaker"/>
        <w:rPr>
          <w:b w:val="0"/>
          <w:bCs w:val="0"/>
          <w:caps/>
          <w:u w:val="none"/>
          <w:rtl/>
        </w:rPr>
      </w:pPr>
      <w:bookmarkStart w:id="380" w:name="FS000000467T18_06_2003_15_59_38"/>
      <w:bookmarkStart w:id="381" w:name="_Toc45451420"/>
      <w:bookmarkStart w:id="382" w:name="_Toc45970143"/>
      <w:bookmarkEnd w:id="380"/>
      <w:r>
        <w:rPr>
          <w:rFonts w:hint="eastAsia"/>
          <w:b w:val="0"/>
          <w:bCs w:val="0"/>
          <w:caps/>
          <w:u w:val="none"/>
          <w:rtl/>
        </w:rPr>
        <w:t>השר</w:t>
      </w:r>
      <w:r>
        <w:rPr>
          <w:b w:val="0"/>
          <w:bCs w:val="0"/>
          <w:caps/>
          <w:u w:val="none"/>
          <w:rtl/>
        </w:rPr>
        <w:t xml:space="preserve"> לביטחון פנים צחי הנגבי:</w:t>
      </w:r>
      <w:bookmarkEnd w:id="381"/>
      <w:bookmarkEnd w:id="382"/>
    </w:p>
    <w:p w14:paraId="4631D59E" w14:textId="77777777" w:rsidR="00000000" w:rsidRDefault="009F4636">
      <w:pPr>
        <w:pStyle w:val="a"/>
        <w:rPr>
          <w:rFonts w:hint="cs"/>
          <w:caps/>
          <w:rtl/>
        </w:rPr>
      </w:pPr>
    </w:p>
    <w:p w14:paraId="00DCF2BB" w14:textId="77777777" w:rsidR="00000000" w:rsidRDefault="009F4636">
      <w:pPr>
        <w:pStyle w:val="a"/>
        <w:rPr>
          <w:rFonts w:hint="cs"/>
          <w:caps/>
          <w:rtl/>
        </w:rPr>
      </w:pPr>
      <w:r>
        <w:rPr>
          <w:rFonts w:hint="cs"/>
          <w:caps/>
          <w:rtl/>
        </w:rPr>
        <w:t>אדוני היושב-ראש, רבותי חברי הכנסת מציעי ההצעות, רצח רודף רצח, מפת הדרכים הופכת למפת הנרצחים והדם זורם מהיער, הרי ירושלים, בית-שמש, אל מחסום ארז, אל עיבורה של שכונת הגבעה-הצרפת</w:t>
      </w:r>
      <w:r>
        <w:rPr>
          <w:rFonts w:hint="cs"/>
          <w:caps/>
          <w:rtl/>
        </w:rPr>
        <w:t>ית בירושלים, אתמול אל קיבוץ אייל. ויש גם דם ערבי שנשפך. יש דמם של רוצחים ומתאבדים שמשלמים את מחיר הפנאטיות שלהם, לצערנו גם דמם של חפים מפשע, לעתים ילדים ערבים שמשלמים גם הם את המחיר הבלתי-נמנע של קריאת תיגר על עצם קיומה של מדינת ישראל. אבל גם כשנשפך דמם של</w:t>
      </w:r>
      <w:r>
        <w:rPr>
          <w:rFonts w:hint="cs"/>
          <w:caps/>
          <w:rtl/>
        </w:rPr>
        <w:t xml:space="preserve"> חפים מפשע ערבים, מייד באה לידי ביטוי תחושת הכאב והסבל שלנו, של הישראלים שמביעים צער, שמנסים לאתר איפה היתה הטעות, שמתמודדים בביקורת עצמית עם שפך הדם הזה. </w:t>
      </w:r>
    </w:p>
    <w:p w14:paraId="3758ABBA" w14:textId="77777777" w:rsidR="00000000" w:rsidRDefault="009F4636">
      <w:pPr>
        <w:pStyle w:val="a"/>
        <w:ind w:firstLine="720"/>
        <w:rPr>
          <w:rFonts w:hint="cs"/>
          <w:caps/>
          <w:rtl/>
        </w:rPr>
      </w:pPr>
      <w:r>
        <w:rPr>
          <w:rFonts w:hint="cs"/>
          <w:caps/>
          <w:rtl/>
        </w:rPr>
        <w:t xml:space="preserve">      </w:t>
      </w:r>
    </w:p>
    <w:p w14:paraId="5FC0D676" w14:textId="77777777" w:rsidR="00000000" w:rsidRDefault="009F4636">
      <w:pPr>
        <w:pStyle w:val="a"/>
        <w:rPr>
          <w:rFonts w:hint="cs"/>
          <w:caps/>
          <w:rtl/>
        </w:rPr>
      </w:pPr>
      <w:r>
        <w:rPr>
          <w:rFonts w:hint="cs"/>
          <w:caps/>
          <w:rtl/>
        </w:rPr>
        <w:t>זה לא מה שקורה, חבר הכנסת אחמד טיבי, בחברה הפלסטינית. אתה, בנאומך, ניסית להבדיל, להבחין את הח</w:t>
      </w:r>
      <w:r>
        <w:rPr>
          <w:rFonts w:hint="cs"/>
          <w:caps/>
          <w:rtl/>
        </w:rPr>
        <w:t>ברה הפלסטינית מחברות ערביות אחרות, טוטליטריות. ציינת שזו חברה תוססת, שיש לה דעת קהל, אבל זו דעת קהל לא פלורליסטית, מאוד-מאוד ממוקדת בהשקפה אחת, וכל עוד היא לא תהיה תוססת במובן הזה שיש לה גם ויכוח פנימי, אז יהיה קשה לנו, לציבור הישראלי, לראות בה דעת קהל הרא</w:t>
      </w:r>
      <w:r>
        <w:rPr>
          <w:rFonts w:hint="cs"/>
          <w:caps/>
          <w:rtl/>
        </w:rPr>
        <w:t>ויה להערכה.</w:t>
      </w:r>
    </w:p>
    <w:p w14:paraId="03F054A6" w14:textId="77777777" w:rsidR="00000000" w:rsidRDefault="009F4636">
      <w:pPr>
        <w:pStyle w:val="a"/>
        <w:rPr>
          <w:rFonts w:hint="cs"/>
          <w:caps/>
          <w:rtl/>
        </w:rPr>
      </w:pPr>
    </w:p>
    <w:p w14:paraId="35EC075F" w14:textId="77777777" w:rsidR="00000000" w:rsidRDefault="009F4636">
      <w:pPr>
        <w:pStyle w:val="a"/>
        <w:rPr>
          <w:rFonts w:hint="cs"/>
          <w:caps/>
          <w:rtl/>
        </w:rPr>
      </w:pPr>
      <w:r>
        <w:rPr>
          <w:rFonts w:hint="cs"/>
          <w:caps/>
          <w:rtl/>
        </w:rPr>
        <w:t>אני לא ראיתי בשנתיים וחצי האחרונות ויכוח בחברה הפלסטינית על סוגיית המתאבדים. אני לא ראיתי ביקורת על כך שאמא גאה בבנה השהיד או קוראת לכל ילדיה ללכת בדרכו. לא ראיתי ביקורת על כך שרוב רובן של פעולות ההקרבה כביכול שנעשו ביישובים ישראליים, ביהודה ו</w:t>
      </w:r>
      <w:r>
        <w:rPr>
          <w:rFonts w:hint="cs"/>
          <w:caps/>
          <w:rtl/>
        </w:rPr>
        <w:t>שומרון, היו מכוונות לקטל של ילדים במזיד, לא כתקלה, לא כטעות, כרשלנות, אולי סתם לעתים יכולה להיות גם אטימות, אלא בכוונת מכוון, כדבר שבשגרה. להיכנס לחדר, לחפש כמו ציידים את הגרים בו, בדרך כלל רובם המכריע באופן טבעי פעוטות, ילדים, ולקטול אותם במיטותיהם. דבר מ</w:t>
      </w:r>
      <w:r>
        <w:rPr>
          <w:rFonts w:hint="cs"/>
          <w:caps/>
          <w:rtl/>
        </w:rPr>
        <w:t xml:space="preserve">פלצתי, דבר מטורף, דבר שמעיב על כל שמץ של קורטוב של מוסריות, אם קיימת כזאת, במאבק ההרואי הפלסטיני לעצמאות.         </w:t>
      </w:r>
    </w:p>
    <w:p w14:paraId="3AE3A1A7" w14:textId="77777777" w:rsidR="00000000" w:rsidRDefault="009F4636">
      <w:pPr>
        <w:pStyle w:val="a"/>
        <w:rPr>
          <w:rFonts w:hint="cs"/>
          <w:caps/>
          <w:rtl/>
        </w:rPr>
      </w:pPr>
    </w:p>
    <w:p w14:paraId="49BD4AD9" w14:textId="77777777" w:rsidR="00000000" w:rsidRDefault="009F4636">
      <w:pPr>
        <w:pStyle w:val="a"/>
        <w:rPr>
          <w:rFonts w:hint="cs"/>
          <w:caps/>
          <w:rtl/>
        </w:rPr>
      </w:pPr>
      <w:r>
        <w:rPr>
          <w:rFonts w:hint="cs"/>
          <w:caps/>
          <w:rtl/>
        </w:rPr>
        <w:t xml:space="preserve">אין ויכוח בחברה הפלסטינית. זה לא בגלל העוני, בגלל הכיבוש, בגלל הכובש, אלא מפני שעדיין לא הצליחו להשתחרר מראיית האויב היהודי, הציוני, בממדים </w:t>
      </w:r>
      <w:r>
        <w:rPr>
          <w:rFonts w:hint="cs"/>
          <w:caps/>
          <w:rtl/>
        </w:rPr>
        <w:t>של שטן. זה לא דבר חדש, זה דבר שמלווה את הראייה החד-ממדית הזאת של ההנהגה הערבית, ובעקבותיה גם של האוכלוסייה הערבית, את היהודים למעלה ממאה שנה. אבל לא חלה התפתחות, רבגוניות, מורכבות של ראיית היהודים, הבנה לשום צורך מצרכינו, רגישות לאיזה נושא שאיננו ייהרג ובל</w:t>
      </w:r>
      <w:r>
        <w:rPr>
          <w:rFonts w:hint="cs"/>
          <w:caps/>
          <w:rtl/>
        </w:rPr>
        <w:t xml:space="preserve"> יעבור, וכתוצאה מכך גם אנחנו לא מסוגלים להתייחס לוויכוח בזירה הערבית כלוויכוח עמוק. זה ויכוח פשטני, זה ויכוח טקטי, ויכוח אינטרסנטי.</w:t>
      </w:r>
    </w:p>
    <w:p w14:paraId="7DED5619" w14:textId="77777777" w:rsidR="00000000" w:rsidRDefault="009F4636">
      <w:pPr>
        <w:pStyle w:val="a"/>
        <w:ind w:firstLine="0"/>
        <w:rPr>
          <w:rFonts w:hint="cs"/>
          <w:caps/>
          <w:rtl/>
        </w:rPr>
      </w:pPr>
    </w:p>
    <w:p w14:paraId="150CF32C" w14:textId="77777777" w:rsidR="00000000" w:rsidRDefault="009F4636">
      <w:pPr>
        <w:pStyle w:val="a"/>
        <w:ind w:firstLine="720"/>
        <w:rPr>
          <w:rFonts w:hint="cs"/>
          <w:caps/>
          <w:rtl/>
        </w:rPr>
      </w:pPr>
      <w:r>
        <w:rPr>
          <w:rFonts w:hint="cs"/>
          <w:caps/>
          <w:rtl/>
        </w:rPr>
        <w:t xml:space="preserve">כשאתה קורא את הנימוקים של אבו-מאזן - קראתי חלק גדול מאוד מההתבטאויות שלו כפי שפורסמו בגלוי, בפומבי, בשנתיים וחצי האחרונות. </w:t>
      </w:r>
      <w:r>
        <w:rPr>
          <w:rFonts w:hint="cs"/>
          <w:caps/>
          <w:rtl/>
        </w:rPr>
        <w:t xml:space="preserve">הוא באמת מגלה אומץ, הוא מתייצב ואומר: בואו נפסיק את המאבק האלים. לא כיוון  שהוא מנתח אותו בממד ערכי וקובע, שערכית, להרוג יהודים סתם זה דבר חולני, אלא שהוא אומר, זה פוגע באינטרסים שלנו, אנחנו נפגעים מזה, אנחנו מתמודדים עם הישראלים במקום שהם חזקים בו, בזירה </w:t>
      </w:r>
      <w:r>
        <w:rPr>
          <w:rFonts w:hint="cs"/>
          <w:caps/>
          <w:rtl/>
        </w:rPr>
        <w:t>הצבאית, בואו נכה אותם במקום שהם חלשים. ניתוח שכל כולו ציניות ואופורטוניזם. יכול להיות שהוא נכון מבחינת האינטרסים הפלסטיניים, אבל הוא לא נוגע, הוא אפילו לא מנסה לגעת בהיבטים של אנושיות. ולכן הוא גם לא מדבר אל הלב שלנו. אנחנו שמחים כשהוא מנתח את האינטרסים של</w:t>
      </w:r>
      <w:r>
        <w:rPr>
          <w:rFonts w:hint="cs"/>
          <w:caps/>
          <w:rtl/>
        </w:rPr>
        <w:t xml:space="preserve">ו בצורה שמתאימה אולי גם לאינטרסים שלנו. </w:t>
      </w:r>
    </w:p>
    <w:p w14:paraId="2CD99CA7" w14:textId="77777777" w:rsidR="00000000" w:rsidRDefault="009F4636">
      <w:pPr>
        <w:pStyle w:val="a"/>
        <w:ind w:firstLine="0"/>
        <w:rPr>
          <w:rFonts w:hint="cs"/>
          <w:caps/>
          <w:rtl/>
        </w:rPr>
      </w:pPr>
    </w:p>
    <w:p w14:paraId="335B78F4" w14:textId="77777777" w:rsidR="00000000" w:rsidRDefault="009F4636">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573BEAA7" w14:textId="77777777" w:rsidR="00000000" w:rsidRDefault="009F4636">
      <w:pPr>
        <w:pStyle w:val="a"/>
        <w:rPr>
          <w:rFonts w:hint="cs"/>
          <w:caps/>
          <w:rtl/>
        </w:rPr>
      </w:pPr>
    </w:p>
    <w:p w14:paraId="30A5E37B" w14:textId="77777777" w:rsidR="00000000" w:rsidRDefault="009F4636">
      <w:pPr>
        <w:pStyle w:val="a"/>
        <w:rPr>
          <w:rFonts w:hint="cs"/>
          <w:caps/>
          <w:rtl/>
        </w:rPr>
      </w:pPr>
      <w:r>
        <w:rPr>
          <w:rFonts w:hint="cs"/>
          <w:caps/>
          <w:rtl/>
        </w:rPr>
        <w:t xml:space="preserve">העמדה שהוא מפגין לא כל כך חשובה, הוא צריך לשכנע את בני עמו. </w:t>
      </w:r>
    </w:p>
    <w:p w14:paraId="6714C537" w14:textId="77777777" w:rsidR="00000000" w:rsidRDefault="009F4636">
      <w:pPr>
        <w:pStyle w:val="a"/>
        <w:ind w:firstLine="0"/>
        <w:rPr>
          <w:rFonts w:hint="cs"/>
          <w:caps/>
          <w:rtl/>
        </w:rPr>
      </w:pPr>
    </w:p>
    <w:p w14:paraId="22DEBF86" w14:textId="77777777" w:rsidR="00000000" w:rsidRDefault="009F4636">
      <w:pPr>
        <w:pStyle w:val="ac"/>
        <w:rPr>
          <w:b w:val="0"/>
          <w:bCs w:val="0"/>
          <w:caps/>
          <w:u w:val="none"/>
          <w:rtl/>
        </w:rPr>
      </w:pPr>
      <w:r>
        <w:rPr>
          <w:rFonts w:hint="eastAsia"/>
          <w:b w:val="0"/>
          <w:bCs w:val="0"/>
          <w:caps/>
          <w:u w:val="none"/>
          <w:rtl/>
        </w:rPr>
        <w:t>יולי</w:t>
      </w:r>
      <w:r>
        <w:rPr>
          <w:b w:val="0"/>
          <w:bCs w:val="0"/>
          <w:caps/>
          <w:u w:val="none"/>
          <w:rtl/>
        </w:rPr>
        <w:t>-יואל אדלשטיין (הליכוד):</w:t>
      </w:r>
    </w:p>
    <w:p w14:paraId="56664AC6" w14:textId="77777777" w:rsidR="00000000" w:rsidRDefault="009F4636">
      <w:pPr>
        <w:pStyle w:val="a"/>
        <w:rPr>
          <w:rFonts w:hint="cs"/>
          <w:caps/>
          <w:rtl/>
        </w:rPr>
      </w:pPr>
    </w:p>
    <w:p w14:paraId="2D4F78A1" w14:textId="77777777" w:rsidR="00000000" w:rsidRDefault="009F4636">
      <w:pPr>
        <w:pStyle w:val="a"/>
        <w:rPr>
          <w:rFonts w:hint="cs"/>
          <w:caps/>
          <w:rtl/>
        </w:rPr>
      </w:pPr>
      <w:r>
        <w:rPr>
          <w:rFonts w:hint="cs"/>
          <w:caps/>
          <w:rtl/>
        </w:rPr>
        <w:t xml:space="preserve">הוא אומר: אחי מן ה"חמאס". </w:t>
      </w:r>
    </w:p>
    <w:p w14:paraId="5CD38523" w14:textId="77777777" w:rsidR="00000000" w:rsidRDefault="009F4636">
      <w:pPr>
        <w:pStyle w:val="a"/>
        <w:ind w:firstLine="0"/>
        <w:rPr>
          <w:rFonts w:hint="cs"/>
          <w:caps/>
          <w:rtl/>
        </w:rPr>
      </w:pPr>
    </w:p>
    <w:p w14:paraId="39A788F3" w14:textId="77777777" w:rsidR="00000000" w:rsidRDefault="009F4636">
      <w:pPr>
        <w:pStyle w:val="SpeakerCon"/>
        <w:rPr>
          <w:b w:val="0"/>
          <w:bCs w:val="0"/>
          <w:caps/>
          <w:u w:val="none"/>
          <w:rtl/>
        </w:rPr>
      </w:pPr>
      <w:bookmarkStart w:id="383" w:name="FS000000467T18_06_2003_16_14_08C"/>
      <w:bookmarkEnd w:id="383"/>
      <w:r>
        <w:rPr>
          <w:b w:val="0"/>
          <w:bCs w:val="0"/>
          <w:caps/>
          <w:u w:val="none"/>
          <w:rtl/>
        </w:rPr>
        <w:t>השר לביטחון פנים צחי הנגבי:</w:t>
      </w:r>
    </w:p>
    <w:p w14:paraId="6B3DA811" w14:textId="77777777" w:rsidR="00000000" w:rsidRDefault="009F4636">
      <w:pPr>
        <w:pStyle w:val="a"/>
        <w:rPr>
          <w:caps/>
          <w:rtl/>
        </w:rPr>
      </w:pPr>
    </w:p>
    <w:p w14:paraId="3765938E" w14:textId="77777777" w:rsidR="00000000" w:rsidRDefault="009F4636">
      <w:pPr>
        <w:pStyle w:val="a"/>
        <w:rPr>
          <w:rFonts w:hint="cs"/>
          <w:caps/>
          <w:rtl/>
        </w:rPr>
      </w:pPr>
      <w:r>
        <w:rPr>
          <w:rFonts w:hint="cs"/>
          <w:caps/>
          <w:rtl/>
        </w:rPr>
        <w:t>אני לא אבו-מאזנולוג, שאני יכול להבין את הפסיכ</w:t>
      </w:r>
      <w:r>
        <w:rPr>
          <w:rFonts w:hint="cs"/>
          <w:caps/>
          <w:rtl/>
        </w:rPr>
        <w:t xml:space="preserve">ולוגיה שמובילה לטיעון. אני רק אומר, כשמנהיג מתייצב בפני האנשים שלו, בסדר, אני שמח שהוא מנסה לשכנע אותם להפסיק עם הפיגועים, זה משרת את האינטרסים של כל אחד מאתנו. ואם התוצאה תהיה חיובית, מתוך שלא לשמה יבוא לשמה. אבל אני מדבר מעבר לזה, על הממד שבסופו של דבר  </w:t>
      </w:r>
      <w:r>
        <w:rPr>
          <w:rFonts w:hint="cs"/>
          <w:caps/>
          <w:rtl/>
        </w:rPr>
        <w:t xml:space="preserve">גם משליך כנראה על היחסים ואז הוא גם משליך על האינטרסים. אני מדבר על הממד של אמון בין חברות ובין עמים. אני חושב, שאתם, כמי שחיים מלידתכם בחברה הישראלית, אתם מספיק כנים להכיר וגם להודות בכך, שהוויכוחים הפנימיים בחברה הישראלית באופן מכריע דנים בסוגיות ערכיות </w:t>
      </w:r>
      <w:r>
        <w:rPr>
          <w:rFonts w:hint="cs"/>
          <w:caps/>
          <w:rtl/>
        </w:rPr>
        <w:t xml:space="preserve">ומוסריות. זה המהפך או המטמורפוזה שהיינו חפצים שיתרחשו בחברה הפלסטינית, כי מייד, אם זה יקרה, זה משרת את האינטרסים של הפלסטינים פי-מאה מכל טקטיקה אחרת. </w:t>
      </w:r>
    </w:p>
    <w:p w14:paraId="4EDA8055" w14:textId="77777777" w:rsidR="00000000" w:rsidRDefault="009F4636">
      <w:pPr>
        <w:pStyle w:val="a"/>
        <w:ind w:firstLine="0"/>
        <w:rPr>
          <w:rFonts w:hint="cs"/>
          <w:caps/>
          <w:rtl/>
        </w:rPr>
      </w:pPr>
    </w:p>
    <w:p w14:paraId="2F7A1D3D" w14:textId="77777777" w:rsidR="00000000" w:rsidRDefault="009F4636">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7AC07743" w14:textId="77777777" w:rsidR="00000000" w:rsidRDefault="009F4636">
      <w:pPr>
        <w:pStyle w:val="a"/>
        <w:rPr>
          <w:rFonts w:hint="cs"/>
          <w:caps/>
          <w:rtl/>
        </w:rPr>
      </w:pPr>
    </w:p>
    <w:p w14:paraId="44AC37D5" w14:textId="77777777" w:rsidR="00000000" w:rsidRDefault="009F4636">
      <w:pPr>
        <w:pStyle w:val="a"/>
        <w:rPr>
          <w:rFonts w:hint="cs"/>
          <w:caps/>
          <w:rtl/>
        </w:rPr>
      </w:pPr>
      <w:r>
        <w:rPr>
          <w:rFonts w:hint="cs"/>
          <w:caps/>
          <w:rtl/>
        </w:rPr>
        <w:t>אדוני כבוד השר, אתה לא רואה שיש ויכוח עמוק מאוד בין אבו-מאזן לבין תנועת ה"חמאס" ו"הג</w:t>
      </w:r>
      <w:r>
        <w:rPr>
          <w:rFonts w:hint="cs"/>
          <w:caps/>
          <w:rtl/>
        </w:rPr>
        <w:t xml:space="preserve">י'האד האסלאמי", ארגונים שלכל אחד יש עמדות - - - </w:t>
      </w:r>
    </w:p>
    <w:p w14:paraId="1DE6AED6" w14:textId="77777777" w:rsidR="00000000" w:rsidRDefault="009F4636">
      <w:pPr>
        <w:pStyle w:val="a"/>
        <w:ind w:firstLine="0"/>
        <w:rPr>
          <w:caps/>
          <w:rtl/>
        </w:rPr>
      </w:pPr>
    </w:p>
    <w:p w14:paraId="35CE1405" w14:textId="77777777" w:rsidR="00000000" w:rsidRDefault="009F4636">
      <w:pPr>
        <w:pStyle w:val="a"/>
        <w:ind w:firstLine="0"/>
        <w:rPr>
          <w:rFonts w:hint="cs"/>
          <w:caps/>
          <w:rtl/>
        </w:rPr>
      </w:pPr>
    </w:p>
    <w:p w14:paraId="3DE2DA36" w14:textId="77777777" w:rsidR="00000000" w:rsidRDefault="009F4636">
      <w:pPr>
        <w:pStyle w:val="SpeakerCon"/>
        <w:rPr>
          <w:b w:val="0"/>
          <w:bCs w:val="0"/>
          <w:caps/>
          <w:u w:val="none"/>
          <w:rtl/>
        </w:rPr>
      </w:pPr>
      <w:bookmarkStart w:id="384" w:name="FS000000467T18_06_2003_16_19_11C"/>
      <w:bookmarkEnd w:id="384"/>
      <w:r>
        <w:rPr>
          <w:b w:val="0"/>
          <w:bCs w:val="0"/>
          <w:caps/>
          <w:u w:val="none"/>
          <w:rtl/>
        </w:rPr>
        <w:t>השר לביטחון פנים צחי הנגבי:</w:t>
      </w:r>
    </w:p>
    <w:p w14:paraId="42DA0DA7" w14:textId="77777777" w:rsidR="00000000" w:rsidRDefault="009F4636">
      <w:pPr>
        <w:pStyle w:val="a"/>
        <w:rPr>
          <w:caps/>
          <w:rtl/>
        </w:rPr>
      </w:pPr>
    </w:p>
    <w:p w14:paraId="424A96CF" w14:textId="77777777" w:rsidR="00000000" w:rsidRDefault="009F4636">
      <w:pPr>
        <w:pStyle w:val="a"/>
        <w:rPr>
          <w:rFonts w:hint="cs"/>
          <w:caps/>
          <w:rtl/>
        </w:rPr>
      </w:pPr>
      <w:r>
        <w:rPr>
          <w:rFonts w:hint="cs"/>
          <w:caps/>
          <w:rtl/>
        </w:rPr>
        <w:t xml:space="preserve">אני לא חושב שזה ויכוח עמוק, אני חושב שהוא ויכוח שטחי. הוא עמוק כשמדובר בטקטיקה, אני לא רואה אותו עמוק בהיבטים שחבר הכנסת טיבי התייחס אליהם, הרבדים של הנשמה של החברה. </w:t>
      </w:r>
    </w:p>
    <w:p w14:paraId="4288668E" w14:textId="77777777" w:rsidR="00000000" w:rsidRDefault="009F4636">
      <w:pPr>
        <w:pStyle w:val="a"/>
        <w:ind w:firstLine="0"/>
        <w:rPr>
          <w:rFonts w:hint="cs"/>
          <w:caps/>
          <w:rtl/>
        </w:rPr>
      </w:pPr>
    </w:p>
    <w:p w14:paraId="05D329E2" w14:textId="77777777" w:rsidR="00000000" w:rsidRDefault="009F4636">
      <w:pPr>
        <w:pStyle w:val="ac"/>
        <w:rPr>
          <w:b w:val="0"/>
          <w:bCs w:val="0"/>
          <w:caps/>
          <w:u w:val="none"/>
          <w:rtl/>
        </w:rPr>
      </w:pPr>
      <w:r>
        <w:rPr>
          <w:rFonts w:hint="eastAsia"/>
          <w:b w:val="0"/>
          <w:bCs w:val="0"/>
          <w:caps/>
          <w:u w:val="none"/>
          <w:rtl/>
        </w:rPr>
        <w:t>אחמד</w:t>
      </w:r>
      <w:r>
        <w:rPr>
          <w:b w:val="0"/>
          <w:bCs w:val="0"/>
          <w:caps/>
          <w:u w:val="none"/>
          <w:rtl/>
        </w:rPr>
        <w:t xml:space="preserve"> טיב</w:t>
      </w:r>
      <w:r>
        <w:rPr>
          <w:b w:val="0"/>
          <w:bCs w:val="0"/>
          <w:caps/>
          <w:u w:val="none"/>
          <w:rtl/>
        </w:rPr>
        <w:t>י (חד"ש-תע"ל):</w:t>
      </w:r>
    </w:p>
    <w:p w14:paraId="10FA83D8" w14:textId="77777777" w:rsidR="00000000" w:rsidRDefault="009F4636">
      <w:pPr>
        <w:pStyle w:val="a"/>
        <w:rPr>
          <w:rFonts w:hint="cs"/>
          <w:caps/>
          <w:rtl/>
        </w:rPr>
      </w:pPr>
    </w:p>
    <w:p w14:paraId="75A0A68B" w14:textId="77777777" w:rsidR="00000000" w:rsidRDefault="009F4636">
      <w:pPr>
        <w:pStyle w:val="a"/>
        <w:rPr>
          <w:rFonts w:hint="cs"/>
          <w:caps/>
          <w:rtl/>
        </w:rPr>
      </w:pPr>
      <w:r>
        <w:rPr>
          <w:rFonts w:hint="cs"/>
          <w:caps/>
          <w:rtl/>
        </w:rPr>
        <w:t>האם אתה יכול להבין שיש הבדל בין חברה כובשת לבין חברה קשה, שנמצאת תחת כיבוש, שהרצון  לחיות ולהשתחרר מהכיבוש הזה - - -</w:t>
      </w:r>
    </w:p>
    <w:p w14:paraId="2F2221BA" w14:textId="77777777" w:rsidR="00000000" w:rsidRDefault="009F4636">
      <w:pPr>
        <w:pStyle w:val="a"/>
        <w:ind w:firstLine="0"/>
        <w:rPr>
          <w:rFonts w:hint="cs"/>
          <w:caps/>
          <w:rtl/>
        </w:rPr>
      </w:pPr>
    </w:p>
    <w:p w14:paraId="4B74A088" w14:textId="77777777" w:rsidR="00000000" w:rsidRDefault="009F4636">
      <w:pPr>
        <w:pStyle w:val="SpeakerCon"/>
        <w:rPr>
          <w:b w:val="0"/>
          <w:bCs w:val="0"/>
          <w:caps/>
          <w:u w:val="none"/>
          <w:rtl/>
        </w:rPr>
      </w:pPr>
      <w:bookmarkStart w:id="385" w:name="FS000000467T18_06_2003_16_22_18C"/>
      <w:bookmarkEnd w:id="385"/>
      <w:r>
        <w:rPr>
          <w:rFonts w:hint="eastAsia"/>
          <w:b w:val="0"/>
          <w:bCs w:val="0"/>
          <w:caps/>
          <w:u w:val="none"/>
          <w:rtl/>
        </w:rPr>
        <w:t>השר</w:t>
      </w:r>
      <w:r>
        <w:rPr>
          <w:b w:val="0"/>
          <w:bCs w:val="0"/>
          <w:caps/>
          <w:u w:val="none"/>
          <w:rtl/>
        </w:rPr>
        <w:t xml:space="preserve"> לביטחון פנים צחי הנגבי:</w:t>
      </w:r>
    </w:p>
    <w:p w14:paraId="543F5194" w14:textId="77777777" w:rsidR="00000000" w:rsidRDefault="009F4636">
      <w:pPr>
        <w:pStyle w:val="a"/>
        <w:rPr>
          <w:rFonts w:hint="cs"/>
          <w:caps/>
          <w:rtl/>
        </w:rPr>
      </w:pPr>
    </w:p>
    <w:p w14:paraId="1C29823E" w14:textId="77777777" w:rsidR="00000000" w:rsidRDefault="009F4636">
      <w:pPr>
        <w:pStyle w:val="a"/>
        <w:rPr>
          <w:rFonts w:hint="cs"/>
          <w:caps/>
          <w:rtl/>
        </w:rPr>
      </w:pPr>
      <w:r>
        <w:rPr>
          <w:rFonts w:hint="cs"/>
          <w:caps/>
          <w:rtl/>
        </w:rPr>
        <w:t>אני יכול להבין את זה, אבל אני חושב שהחברה הישראלית מרגישה את עצמה לא פחות מאוימת מאשר החברה ה</w:t>
      </w:r>
      <w:r>
        <w:rPr>
          <w:rFonts w:hint="cs"/>
          <w:caps/>
          <w:rtl/>
        </w:rPr>
        <w:t>פלסטינית. בממד הצר, אין לנו היום צבא פלסטיני שמסייר ברחובות תל-אביב, אבל בממד הלא-צר אלא הרחב, בפרספקטיבה שרוב הישראלים חיים בתוכה זה עשרות שנים, אנחנו גם רואים את עצמנו, ויש לנו שפע של הוכחות לראייה הזאת, כאי מוקף אוקיינוס של משטמה, עם יכולות אדירות, אם פ</w:t>
      </w:r>
      <w:r>
        <w:rPr>
          <w:rFonts w:hint="cs"/>
          <w:caps/>
          <w:rtl/>
        </w:rPr>
        <w:t xml:space="preserve">וטנציאל צבאי ואם פוטנציאל דמוגרפי, ובעיקר הכוונות, כוונות של השמדה. </w:t>
      </w:r>
    </w:p>
    <w:p w14:paraId="7F765871" w14:textId="77777777" w:rsidR="00000000" w:rsidRDefault="009F4636">
      <w:pPr>
        <w:pStyle w:val="a"/>
        <w:rPr>
          <w:rFonts w:hint="cs"/>
          <w:caps/>
          <w:rtl/>
        </w:rPr>
      </w:pPr>
    </w:p>
    <w:p w14:paraId="7A2BD1AC" w14:textId="77777777" w:rsidR="00000000" w:rsidRDefault="009F4636">
      <w:pPr>
        <w:pStyle w:val="a"/>
        <w:rPr>
          <w:rFonts w:hint="cs"/>
          <w:caps/>
          <w:rtl/>
        </w:rPr>
      </w:pPr>
      <w:r>
        <w:rPr>
          <w:rFonts w:hint="cs"/>
          <w:caps/>
          <w:rtl/>
        </w:rPr>
        <w:t>הפלסטינים יודעים, שלא משנה מה יקרה, אנחנו לעולם לא נפעל להשמדתם. אנחנו מקסימום - ואני מקווה שנעשה את זה ככל שאנחנו יכולים - נהרוג, נעצור או נסכל פעילותם של מחבלים. אין לנו עניין לפגוע, ל</w:t>
      </w:r>
      <w:r>
        <w:rPr>
          <w:rFonts w:hint="cs"/>
          <w:caps/>
          <w:rtl/>
        </w:rPr>
        <w:t>א באשה, לא בגבר, לא בזקן ולא בילד. זה לא רק שאין עניין, אנחנו אחרים. אולי יש בתוכנו קומץ שקוראים "מוות לערבים", אבל רוב רובם של הישראלים רואים את הערבים כבני-אדם. כתוצאה מהסכסוך קשה שלא לתרגם את הראייה הזאת אולי לחיי המעשה, כשאתה עומד במחסום ואומר: "ג'יב ה</w:t>
      </w:r>
      <w:r>
        <w:rPr>
          <w:rFonts w:hint="cs"/>
          <w:caps/>
          <w:rtl/>
        </w:rPr>
        <w:t>וויאכ". אבל, בסך הכול, כל ישראלי רואה את הערבי כשווה לו.</w:t>
      </w:r>
    </w:p>
    <w:p w14:paraId="7E179F9A" w14:textId="77777777" w:rsidR="00000000" w:rsidRDefault="009F4636">
      <w:pPr>
        <w:pStyle w:val="a"/>
        <w:rPr>
          <w:rFonts w:hint="cs"/>
          <w:caps/>
          <w:rtl/>
        </w:rPr>
      </w:pPr>
    </w:p>
    <w:p w14:paraId="6B52DB57" w14:textId="77777777" w:rsidR="00000000" w:rsidRDefault="009F4636">
      <w:pPr>
        <w:pStyle w:val="a"/>
        <w:rPr>
          <w:rFonts w:hint="cs"/>
          <w:caps/>
          <w:rtl/>
        </w:rPr>
      </w:pPr>
      <w:r>
        <w:rPr>
          <w:rFonts w:hint="cs"/>
          <w:caps/>
          <w:rtl/>
        </w:rPr>
        <w:t xml:space="preserve"> לעומת זאת, מדינת ישראל, מלידתה, רואה עצמה במאבק קיומי על עצם החיים שלנו כאן מול מדינות עם עוצמות אדירות, שהולכות ומרחיבות אותן. אנחנו שומעים גם את ההוויה הרטורית של חלק עצום מהחברה הפלסטינית, שמדבר</w:t>
      </w:r>
      <w:r>
        <w:rPr>
          <w:rFonts w:hint="cs"/>
          <w:caps/>
          <w:rtl/>
        </w:rPr>
        <w:t>ים באותה לשון. "הג'יהאד האסלאמי" וה"חמאס" וחלק עצום מה"תנזים" וה"פתח" מדברים על השמדת ישראל כדבר שהוא יעד, שבעיניהם הוא יעד. אי-אפשר להשיג אותו היום, אז נשיג אותו מחר, אבל הם יהיו כמו הצלבנים - הם ייעלמו. איך אמר רנתיסי ממיטת פציעתו? - יחזרו למקומות שמהם ה</w:t>
      </w:r>
      <w:r>
        <w:rPr>
          <w:rFonts w:hint="cs"/>
          <w:caps/>
          <w:rtl/>
        </w:rPr>
        <w:t xml:space="preserve">ם באו. זה לא איזו הצעה קיצונית בעיני רוב הפלסטינים, זו הצהרה טבעית, זה מה שהיו רוצים, על זה היו חולמים. </w:t>
      </w:r>
    </w:p>
    <w:p w14:paraId="64B5974F" w14:textId="77777777" w:rsidR="00000000" w:rsidRDefault="009F4636">
      <w:pPr>
        <w:pStyle w:val="a"/>
        <w:ind w:firstLine="0"/>
        <w:rPr>
          <w:rFonts w:hint="cs"/>
          <w:caps/>
          <w:rtl/>
        </w:rPr>
      </w:pPr>
    </w:p>
    <w:p w14:paraId="257A9189" w14:textId="77777777" w:rsidR="00000000" w:rsidRDefault="009F4636">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6A2DF475" w14:textId="77777777" w:rsidR="00000000" w:rsidRDefault="009F4636">
      <w:pPr>
        <w:pStyle w:val="a"/>
        <w:rPr>
          <w:rFonts w:hint="cs"/>
          <w:caps/>
          <w:rtl/>
        </w:rPr>
      </w:pPr>
    </w:p>
    <w:p w14:paraId="0008157C" w14:textId="77777777" w:rsidR="00000000" w:rsidRDefault="009F4636">
      <w:pPr>
        <w:pStyle w:val="a"/>
        <w:rPr>
          <w:rFonts w:hint="cs"/>
          <w:caps/>
          <w:rtl/>
        </w:rPr>
      </w:pPr>
      <w:r>
        <w:rPr>
          <w:rFonts w:hint="cs"/>
          <w:caps/>
          <w:rtl/>
        </w:rPr>
        <w:t xml:space="preserve">היא מייצגת את מיעוט הערבים. </w:t>
      </w:r>
    </w:p>
    <w:p w14:paraId="512CD584" w14:textId="77777777" w:rsidR="00000000" w:rsidRDefault="009F4636">
      <w:pPr>
        <w:pStyle w:val="a"/>
        <w:ind w:firstLine="0"/>
        <w:rPr>
          <w:rFonts w:hint="cs"/>
          <w:caps/>
          <w:rtl/>
        </w:rPr>
      </w:pPr>
    </w:p>
    <w:p w14:paraId="40080DE2" w14:textId="77777777" w:rsidR="00000000" w:rsidRDefault="009F4636">
      <w:pPr>
        <w:pStyle w:val="SpeakerCon"/>
        <w:rPr>
          <w:b w:val="0"/>
          <w:bCs w:val="0"/>
          <w:caps/>
          <w:u w:val="none"/>
          <w:rtl/>
        </w:rPr>
      </w:pPr>
      <w:bookmarkStart w:id="386" w:name="FS000000467T18_06_2003_16_28_49C"/>
      <w:bookmarkEnd w:id="386"/>
      <w:r>
        <w:rPr>
          <w:b w:val="0"/>
          <w:bCs w:val="0"/>
          <w:caps/>
          <w:u w:val="none"/>
          <w:rtl/>
        </w:rPr>
        <w:t>השר לביטחון פנים צחי הנגבי:</w:t>
      </w:r>
    </w:p>
    <w:p w14:paraId="100971EB" w14:textId="77777777" w:rsidR="00000000" w:rsidRDefault="009F4636">
      <w:pPr>
        <w:pStyle w:val="a"/>
        <w:rPr>
          <w:caps/>
          <w:rtl/>
        </w:rPr>
      </w:pPr>
    </w:p>
    <w:p w14:paraId="5563FD8A" w14:textId="77777777" w:rsidR="00000000" w:rsidRDefault="009F4636">
      <w:pPr>
        <w:pStyle w:val="a"/>
        <w:rPr>
          <w:rFonts w:hint="cs"/>
          <w:caps/>
          <w:rtl/>
        </w:rPr>
      </w:pPr>
      <w:r>
        <w:rPr>
          <w:rFonts w:hint="cs"/>
          <w:caps/>
          <w:rtl/>
        </w:rPr>
        <w:t xml:space="preserve">אני לא בטוח. אני חושב שרוב - - - </w:t>
      </w:r>
    </w:p>
    <w:p w14:paraId="780287AC" w14:textId="77777777" w:rsidR="00000000" w:rsidRDefault="009F4636">
      <w:pPr>
        <w:pStyle w:val="a"/>
        <w:ind w:firstLine="0"/>
        <w:rPr>
          <w:rFonts w:hint="cs"/>
          <w:caps/>
          <w:rtl/>
        </w:rPr>
      </w:pPr>
    </w:p>
    <w:p w14:paraId="141BCAF2" w14:textId="77777777" w:rsidR="00000000" w:rsidRDefault="009F4636">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09456A54" w14:textId="77777777" w:rsidR="00000000" w:rsidRDefault="009F4636">
      <w:pPr>
        <w:pStyle w:val="a"/>
        <w:rPr>
          <w:caps/>
          <w:rtl/>
        </w:rPr>
      </w:pPr>
    </w:p>
    <w:p w14:paraId="470CC5C6" w14:textId="77777777" w:rsidR="00000000" w:rsidRDefault="009F4636">
      <w:pPr>
        <w:pStyle w:val="a"/>
        <w:rPr>
          <w:rFonts w:hint="cs"/>
          <w:caps/>
          <w:rtl/>
        </w:rPr>
      </w:pPr>
      <w:r>
        <w:rPr>
          <w:rFonts w:hint="cs"/>
          <w:caps/>
          <w:rtl/>
        </w:rPr>
        <w:t>גם בציבו</w:t>
      </w:r>
      <w:r>
        <w:rPr>
          <w:rFonts w:hint="cs"/>
          <w:caps/>
          <w:rtl/>
        </w:rPr>
        <w:t>ר הישראלי, ה"מיינסטרים" - - -</w:t>
      </w:r>
    </w:p>
    <w:p w14:paraId="500C0BAE" w14:textId="77777777" w:rsidR="00000000" w:rsidRDefault="009F4636">
      <w:pPr>
        <w:pStyle w:val="a"/>
        <w:ind w:firstLine="0"/>
        <w:rPr>
          <w:caps/>
          <w:rtl/>
        </w:rPr>
      </w:pPr>
    </w:p>
    <w:p w14:paraId="7928E860" w14:textId="77777777" w:rsidR="00000000" w:rsidRDefault="009F4636">
      <w:pPr>
        <w:pStyle w:val="SpeakerCon"/>
        <w:rPr>
          <w:b w:val="0"/>
          <w:bCs w:val="0"/>
          <w:caps/>
          <w:u w:val="none"/>
          <w:rtl/>
        </w:rPr>
      </w:pPr>
      <w:bookmarkStart w:id="387" w:name="FS000000467T18_06_2003_16_30_38C"/>
      <w:bookmarkEnd w:id="387"/>
      <w:r>
        <w:rPr>
          <w:b w:val="0"/>
          <w:bCs w:val="0"/>
          <w:caps/>
          <w:u w:val="none"/>
          <w:rtl/>
        </w:rPr>
        <w:t>השר לביטחון פנים צחי הנגבי:</w:t>
      </w:r>
    </w:p>
    <w:p w14:paraId="3167A6BC" w14:textId="77777777" w:rsidR="00000000" w:rsidRDefault="009F4636">
      <w:pPr>
        <w:pStyle w:val="a"/>
        <w:rPr>
          <w:caps/>
          <w:rtl/>
        </w:rPr>
      </w:pPr>
    </w:p>
    <w:p w14:paraId="70743783" w14:textId="77777777" w:rsidR="00000000" w:rsidRDefault="009F4636">
      <w:pPr>
        <w:pStyle w:val="a"/>
        <w:rPr>
          <w:rFonts w:hint="cs"/>
          <w:caps/>
          <w:rtl/>
        </w:rPr>
      </w:pPr>
      <w:r>
        <w:rPr>
          <w:rFonts w:hint="cs"/>
          <w:caps/>
          <w:rtl/>
        </w:rPr>
        <w:t xml:space="preserve">ה"מיינסטרים" אולי חושב שהוא לא מסוגל כרגע להציב את היעד הזה כיעד ניתן  ליישום. </w:t>
      </w:r>
    </w:p>
    <w:p w14:paraId="358285CA" w14:textId="77777777" w:rsidR="00000000" w:rsidRDefault="009F4636">
      <w:pPr>
        <w:pStyle w:val="a"/>
        <w:ind w:firstLine="0"/>
        <w:rPr>
          <w:rFonts w:hint="cs"/>
          <w:caps/>
          <w:rtl/>
        </w:rPr>
      </w:pPr>
      <w:r>
        <w:rPr>
          <w:rFonts w:hint="cs"/>
          <w:caps/>
          <w:rtl/>
        </w:rPr>
        <w:t xml:space="preserve"> </w:t>
      </w:r>
    </w:p>
    <w:p w14:paraId="6B53711E" w14:textId="77777777" w:rsidR="00000000" w:rsidRDefault="009F4636">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7B278AD3" w14:textId="77777777" w:rsidR="00000000" w:rsidRDefault="009F4636">
      <w:pPr>
        <w:pStyle w:val="a"/>
        <w:rPr>
          <w:rFonts w:hint="cs"/>
          <w:caps/>
          <w:rtl/>
        </w:rPr>
      </w:pPr>
    </w:p>
    <w:p w14:paraId="3705B577" w14:textId="77777777" w:rsidR="00000000" w:rsidRDefault="009F4636">
      <w:pPr>
        <w:pStyle w:val="a"/>
        <w:rPr>
          <w:rFonts w:hint="cs"/>
          <w:caps/>
          <w:rtl/>
        </w:rPr>
      </w:pPr>
      <w:r>
        <w:rPr>
          <w:rFonts w:hint="cs"/>
          <w:caps/>
          <w:rtl/>
        </w:rPr>
        <w:t xml:space="preserve">ל"מיינסטרים" יש כל היכולת - - - </w:t>
      </w:r>
    </w:p>
    <w:p w14:paraId="710F76F6" w14:textId="77777777" w:rsidR="00000000" w:rsidRDefault="009F4636">
      <w:pPr>
        <w:pStyle w:val="a"/>
        <w:rPr>
          <w:caps/>
          <w:rtl/>
        </w:rPr>
      </w:pPr>
    </w:p>
    <w:p w14:paraId="7953A84F" w14:textId="77777777" w:rsidR="00000000" w:rsidRDefault="009F4636">
      <w:pPr>
        <w:pStyle w:val="SpeakerCon"/>
        <w:rPr>
          <w:b w:val="0"/>
          <w:bCs w:val="0"/>
          <w:caps/>
          <w:u w:val="none"/>
          <w:rtl/>
        </w:rPr>
      </w:pPr>
      <w:bookmarkStart w:id="388" w:name="FS000000467T18_06_2003_16_34_55C"/>
      <w:bookmarkEnd w:id="388"/>
      <w:r>
        <w:rPr>
          <w:b w:val="0"/>
          <w:bCs w:val="0"/>
          <w:caps/>
          <w:u w:val="none"/>
          <w:rtl/>
        </w:rPr>
        <w:t>השר לביטחון פנים צחי הנגבי:</w:t>
      </w:r>
    </w:p>
    <w:p w14:paraId="196CE31A" w14:textId="77777777" w:rsidR="00000000" w:rsidRDefault="009F4636">
      <w:pPr>
        <w:pStyle w:val="a"/>
        <w:rPr>
          <w:caps/>
          <w:rtl/>
        </w:rPr>
      </w:pPr>
    </w:p>
    <w:p w14:paraId="01510E6D" w14:textId="77777777" w:rsidR="00000000" w:rsidRDefault="009F4636">
      <w:pPr>
        <w:pStyle w:val="a"/>
        <w:rPr>
          <w:rFonts w:hint="cs"/>
          <w:caps/>
          <w:rtl/>
        </w:rPr>
      </w:pPr>
      <w:r>
        <w:rPr>
          <w:rFonts w:hint="cs"/>
          <w:caps/>
          <w:rtl/>
        </w:rPr>
        <w:t>לא, ב"מיינסטרים" וב"סיידסטר</w:t>
      </w:r>
      <w:r>
        <w:rPr>
          <w:rFonts w:hint="cs"/>
          <w:caps/>
          <w:rtl/>
        </w:rPr>
        <w:t xml:space="preserve">ים" של הישראלים. אולי מלבד כמה חסידי טרנספר, שראינו כמה קיבלו בבחירות לכנסת, אין פה בכלל דחף לראות את הפלסטינים נעלמים. </w:t>
      </w:r>
    </w:p>
    <w:p w14:paraId="1DA324FF" w14:textId="77777777" w:rsidR="00000000" w:rsidRDefault="009F4636">
      <w:pPr>
        <w:pStyle w:val="a"/>
        <w:ind w:firstLine="0"/>
        <w:rPr>
          <w:rFonts w:hint="cs"/>
          <w:caps/>
          <w:rtl/>
        </w:rPr>
      </w:pPr>
    </w:p>
    <w:p w14:paraId="16CF035D" w14:textId="77777777" w:rsidR="00000000" w:rsidRDefault="009F4636">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1EC0B2A8" w14:textId="77777777" w:rsidR="00000000" w:rsidRDefault="009F4636">
      <w:pPr>
        <w:pStyle w:val="a"/>
        <w:rPr>
          <w:rFonts w:hint="cs"/>
          <w:caps/>
          <w:rtl/>
        </w:rPr>
      </w:pPr>
    </w:p>
    <w:p w14:paraId="6192AB23" w14:textId="77777777" w:rsidR="00000000" w:rsidRDefault="009F4636">
      <w:pPr>
        <w:pStyle w:val="a"/>
        <w:rPr>
          <w:rFonts w:hint="cs"/>
          <w:caps/>
          <w:rtl/>
        </w:rPr>
      </w:pPr>
      <w:r>
        <w:rPr>
          <w:rFonts w:hint="cs"/>
          <w:caps/>
          <w:rtl/>
        </w:rPr>
        <w:t xml:space="preserve">ועד רבני יש"ע, מה דעתך על ההצעה שלו בעניין טרנספר? </w:t>
      </w:r>
    </w:p>
    <w:p w14:paraId="52BC4693" w14:textId="77777777" w:rsidR="00000000" w:rsidRDefault="009F4636">
      <w:pPr>
        <w:pStyle w:val="a"/>
        <w:ind w:firstLine="0"/>
        <w:rPr>
          <w:rFonts w:hint="cs"/>
          <w:caps/>
          <w:rtl/>
        </w:rPr>
      </w:pPr>
    </w:p>
    <w:p w14:paraId="1BEC6A4B" w14:textId="77777777" w:rsidR="00000000" w:rsidRDefault="009F4636">
      <w:pPr>
        <w:pStyle w:val="SpeakerCon"/>
        <w:rPr>
          <w:b w:val="0"/>
          <w:bCs w:val="0"/>
          <w:caps/>
          <w:u w:val="none"/>
          <w:rtl/>
        </w:rPr>
      </w:pPr>
      <w:bookmarkStart w:id="389" w:name="FS000000467T18_06_2003_16_36_43C"/>
      <w:bookmarkEnd w:id="389"/>
      <w:r>
        <w:rPr>
          <w:b w:val="0"/>
          <w:bCs w:val="0"/>
          <w:caps/>
          <w:u w:val="none"/>
          <w:rtl/>
        </w:rPr>
        <w:t>השר לביטחון פנים צחי הנגבי:</w:t>
      </w:r>
    </w:p>
    <w:p w14:paraId="57B68082" w14:textId="77777777" w:rsidR="00000000" w:rsidRDefault="009F4636">
      <w:pPr>
        <w:pStyle w:val="a"/>
        <w:rPr>
          <w:caps/>
          <w:rtl/>
        </w:rPr>
      </w:pPr>
    </w:p>
    <w:p w14:paraId="0F6CDD16" w14:textId="77777777" w:rsidR="00000000" w:rsidRDefault="009F4636">
      <w:pPr>
        <w:pStyle w:val="a"/>
        <w:rPr>
          <w:rFonts w:hint="cs"/>
          <w:caps/>
          <w:rtl/>
        </w:rPr>
      </w:pPr>
      <w:r>
        <w:rPr>
          <w:rFonts w:hint="cs"/>
          <w:caps/>
          <w:rtl/>
        </w:rPr>
        <w:t>אמרתי, הם רצו לכנסת וקיבלו -</w:t>
      </w:r>
      <w:r>
        <w:rPr>
          <w:rFonts w:hint="cs"/>
          <w:caps/>
          <w:rtl/>
        </w:rPr>
        <w:t xml:space="preserve"> יש לנו 120 מנדטים, מתוכם שלושה מנדטים לחסידי הטרנספר, שגם הם מדברים על רצון וכו' וכו'. </w:t>
      </w:r>
    </w:p>
    <w:p w14:paraId="5E6A5102" w14:textId="77777777" w:rsidR="00000000" w:rsidRDefault="009F4636">
      <w:pPr>
        <w:pStyle w:val="a"/>
        <w:ind w:firstLine="0"/>
        <w:rPr>
          <w:rFonts w:hint="cs"/>
          <w:caps/>
          <w:rtl/>
        </w:rPr>
      </w:pPr>
    </w:p>
    <w:p w14:paraId="2FB2A686" w14:textId="77777777" w:rsidR="00000000" w:rsidRDefault="009F4636">
      <w:pPr>
        <w:pStyle w:val="ac"/>
        <w:rPr>
          <w:b w:val="0"/>
          <w:bCs w:val="0"/>
          <w:caps/>
          <w:u w:val="none"/>
          <w:rtl/>
        </w:rPr>
      </w:pPr>
      <w:r>
        <w:rPr>
          <w:rFonts w:hint="eastAsia"/>
          <w:b w:val="0"/>
          <w:bCs w:val="0"/>
          <w:caps/>
          <w:u w:val="none"/>
          <w:rtl/>
        </w:rPr>
        <w:t>אחמד</w:t>
      </w:r>
      <w:r>
        <w:rPr>
          <w:b w:val="0"/>
          <w:bCs w:val="0"/>
          <w:caps/>
          <w:u w:val="none"/>
          <w:rtl/>
        </w:rPr>
        <w:t xml:space="preserve"> טיבי (חד"ש-תע"ל):</w:t>
      </w:r>
    </w:p>
    <w:p w14:paraId="73AB32A0" w14:textId="77777777" w:rsidR="00000000" w:rsidRDefault="009F4636">
      <w:pPr>
        <w:pStyle w:val="a"/>
        <w:rPr>
          <w:rFonts w:hint="cs"/>
          <w:caps/>
          <w:rtl/>
        </w:rPr>
      </w:pPr>
    </w:p>
    <w:p w14:paraId="09C21D10" w14:textId="77777777" w:rsidR="00000000" w:rsidRDefault="009F4636">
      <w:pPr>
        <w:pStyle w:val="a"/>
        <w:rPr>
          <w:rFonts w:hint="cs"/>
          <w:caps/>
          <w:rtl/>
        </w:rPr>
      </w:pPr>
      <w:r>
        <w:rPr>
          <w:rFonts w:hint="cs"/>
          <w:caps/>
          <w:rtl/>
        </w:rPr>
        <w:t xml:space="preserve">הם מיוצגים בממשלה. </w:t>
      </w:r>
    </w:p>
    <w:p w14:paraId="76E1A8E1" w14:textId="77777777" w:rsidR="00000000" w:rsidRDefault="009F4636">
      <w:pPr>
        <w:pStyle w:val="a"/>
        <w:ind w:firstLine="0"/>
        <w:rPr>
          <w:rFonts w:hint="cs"/>
          <w:caps/>
          <w:rtl/>
        </w:rPr>
      </w:pPr>
    </w:p>
    <w:p w14:paraId="4A18B72C" w14:textId="77777777" w:rsidR="00000000" w:rsidRDefault="009F4636">
      <w:pPr>
        <w:pStyle w:val="SpeakerCon"/>
        <w:rPr>
          <w:b w:val="0"/>
          <w:bCs w:val="0"/>
          <w:caps/>
          <w:u w:val="none"/>
          <w:rtl/>
        </w:rPr>
      </w:pPr>
      <w:bookmarkStart w:id="390" w:name="FS000000467T18_06_2003_16_37_21C"/>
      <w:bookmarkEnd w:id="390"/>
      <w:r>
        <w:rPr>
          <w:b w:val="0"/>
          <w:bCs w:val="0"/>
          <w:caps/>
          <w:u w:val="none"/>
          <w:rtl/>
        </w:rPr>
        <w:t>השר לביטחון פנים צחי הנגבי:</w:t>
      </w:r>
    </w:p>
    <w:p w14:paraId="31380181" w14:textId="77777777" w:rsidR="00000000" w:rsidRDefault="009F4636">
      <w:pPr>
        <w:pStyle w:val="a"/>
        <w:rPr>
          <w:caps/>
          <w:rtl/>
        </w:rPr>
      </w:pPr>
    </w:p>
    <w:p w14:paraId="4C9E88A1" w14:textId="77777777" w:rsidR="00000000" w:rsidRDefault="009F4636">
      <w:pPr>
        <w:pStyle w:val="a"/>
        <w:rPr>
          <w:rFonts w:hint="cs"/>
          <w:caps/>
          <w:rtl/>
        </w:rPr>
      </w:pPr>
      <w:r>
        <w:rPr>
          <w:rFonts w:hint="cs"/>
          <w:caps/>
          <w:rtl/>
        </w:rPr>
        <w:t>בסדר. חבר הכנסת טיבי, אתה הרי יודע את האמת, אתה חי פה, אתה ישראלי כמוני ואתה יודע שהיום אי-א</w:t>
      </w:r>
      <w:r>
        <w:rPr>
          <w:rFonts w:hint="cs"/>
          <w:caps/>
          <w:rtl/>
        </w:rPr>
        <w:t xml:space="preserve">פשר להשוות. אולי בעתיד, אחרי כמה עשרות שנים של דו-קיום ושל אמון אפשר יהיה באמת לייצר גם בציבור הפלסטיני סוג כזה של הכרת הלגיטימיות של היהודים. </w:t>
      </w:r>
    </w:p>
    <w:p w14:paraId="78EC6F5D" w14:textId="77777777" w:rsidR="00000000" w:rsidRDefault="009F4636">
      <w:pPr>
        <w:pStyle w:val="a"/>
        <w:rPr>
          <w:rFonts w:hint="cs"/>
          <w:caps/>
          <w:rtl/>
        </w:rPr>
      </w:pPr>
    </w:p>
    <w:p w14:paraId="21792BB0" w14:textId="77777777" w:rsidR="00000000" w:rsidRDefault="009F4636">
      <w:pPr>
        <w:pStyle w:val="a"/>
        <w:rPr>
          <w:rFonts w:hint="cs"/>
          <w:caps/>
          <w:rtl/>
        </w:rPr>
      </w:pPr>
      <w:r>
        <w:rPr>
          <w:rFonts w:hint="cs"/>
          <w:caps/>
          <w:rtl/>
        </w:rPr>
        <w:t>אני חושב שזאת אחת הבעיות הקשות, כי אין להגיע לפתרון של סכסוך בלי שאתה שובר אותו מחסום פסיכולוגי שסאדאת דיבר עלי</w:t>
      </w:r>
      <w:r>
        <w:rPr>
          <w:rFonts w:hint="cs"/>
          <w:caps/>
          <w:rtl/>
        </w:rPr>
        <w:t>ו. סאדאת יישם באופן אישי - ושילם על כך בחייו - את שבירת המחסום הפסיכולוגי. חוסיין עשה את זה. חוסיין בא לבית-שמש, גחן על ברכיו מול אמא בוכייה ונישק את כף ידה, והדמעות שלו ושלה התמזגו אלה באלה אחרי הרצח שהיה שם בנהריים. וכל ישראלי עמד נרגש, זה לא הצגה, זה אמ</w:t>
      </w:r>
      <w:r>
        <w:rPr>
          <w:rFonts w:hint="cs"/>
          <w:caps/>
          <w:rtl/>
        </w:rPr>
        <w:t>יתי. אז כשזה אמיתי אצל הצד השני, אני מוכן לקחת מרחב תמרון יותר רחב בכל הסדר מדיני, כי אני מאמין להם. אצל הפלסטינים, אני כבר לא מדבר על הגימיק, אפשר לעשות גימיקים, גם אם מישהו לוחש לערפאת מאחורי האוזן, הוא אומר את המלה הנכונה, אבל עדיין לא הגענו למצב שזה מש</w:t>
      </w:r>
      <w:r>
        <w:rPr>
          <w:rFonts w:hint="cs"/>
          <w:caps/>
          <w:rtl/>
        </w:rPr>
        <w:t xml:space="preserve">קף את דעת החברה הפלסטינית או חלקים משמעותיים בה שנאבקים על כך. </w:t>
      </w:r>
    </w:p>
    <w:p w14:paraId="408DBDCD" w14:textId="77777777" w:rsidR="00000000" w:rsidRDefault="009F4636">
      <w:pPr>
        <w:pStyle w:val="a"/>
        <w:ind w:firstLine="0"/>
        <w:rPr>
          <w:rFonts w:hint="cs"/>
          <w:caps/>
          <w:rtl/>
        </w:rPr>
      </w:pPr>
    </w:p>
    <w:p w14:paraId="18B74A86" w14:textId="77777777" w:rsidR="00000000" w:rsidRDefault="009F4636">
      <w:pPr>
        <w:pStyle w:val="ac"/>
        <w:rPr>
          <w:b w:val="0"/>
          <w:bCs w:val="0"/>
          <w:caps/>
          <w:u w:val="none"/>
          <w:rtl/>
        </w:rPr>
      </w:pPr>
      <w:r>
        <w:rPr>
          <w:rFonts w:hint="eastAsia"/>
          <w:b w:val="0"/>
          <w:bCs w:val="0"/>
          <w:caps/>
          <w:u w:val="none"/>
          <w:rtl/>
        </w:rPr>
        <w:t>טלב</w:t>
      </w:r>
      <w:r>
        <w:rPr>
          <w:b w:val="0"/>
          <w:bCs w:val="0"/>
          <w:caps/>
          <w:u w:val="none"/>
          <w:rtl/>
        </w:rPr>
        <w:t xml:space="preserve"> אלסאנע (רע"ם):</w:t>
      </w:r>
    </w:p>
    <w:p w14:paraId="4AB2C37B" w14:textId="77777777" w:rsidR="00000000" w:rsidRDefault="009F4636">
      <w:pPr>
        <w:pStyle w:val="a"/>
        <w:rPr>
          <w:rFonts w:hint="cs"/>
          <w:caps/>
          <w:rtl/>
        </w:rPr>
      </w:pPr>
    </w:p>
    <w:p w14:paraId="4702267E" w14:textId="77777777" w:rsidR="00000000" w:rsidRDefault="009F4636">
      <w:pPr>
        <w:pStyle w:val="a"/>
        <w:rPr>
          <w:rFonts w:hint="cs"/>
          <w:caps/>
          <w:rtl/>
        </w:rPr>
      </w:pPr>
      <w:r>
        <w:rPr>
          <w:rFonts w:hint="cs"/>
          <w:caps/>
          <w:rtl/>
        </w:rPr>
        <w:t>הנימוקים בהיבט הפסיכולוגי - לחשוב שהם ידידים, אבל בפסגת הליגה הערבית בביירות היתה יוזמה סורית, שלפיה כל מדינות ערב מכירות בריבונות מדינת ישראל ובעצמאותה בגבולות 1967. הן מ</w:t>
      </w:r>
      <w:r>
        <w:rPr>
          <w:rFonts w:hint="cs"/>
          <w:caps/>
          <w:rtl/>
        </w:rPr>
        <w:t xml:space="preserve">אשרות את היוזמה הזאת, זו איננה החלטה של אנשים בודדים, אלא של מדינות. אז מה נותר על מנת לבסס את החששות שעליהם אתה מדבר? </w:t>
      </w:r>
    </w:p>
    <w:p w14:paraId="388B7D53" w14:textId="77777777" w:rsidR="00000000" w:rsidRDefault="009F4636">
      <w:pPr>
        <w:pStyle w:val="a"/>
        <w:ind w:firstLine="0"/>
        <w:rPr>
          <w:rFonts w:hint="cs"/>
          <w:caps/>
          <w:rtl/>
        </w:rPr>
      </w:pPr>
    </w:p>
    <w:p w14:paraId="5A53B2EA" w14:textId="77777777" w:rsidR="00000000" w:rsidRDefault="009F4636">
      <w:pPr>
        <w:pStyle w:val="SpeakerCon"/>
        <w:rPr>
          <w:b w:val="0"/>
          <w:bCs w:val="0"/>
          <w:caps/>
          <w:u w:val="none"/>
          <w:rtl/>
        </w:rPr>
      </w:pPr>
      <w:bookmarkStart w:id="391" w:name="FS000000467T18_06_2003_16_49_37C"/>
      <w:bookmarkEnd w:id="391"/>
      <w:r>
        <w:rPr>
          <w:b w:val="0"/>
          <w:bCs w:val="0"/>
          <w:caps/>
          <w:u w:val="none"/>
          <w:rtl/>
        </w:rPr>
        <w:t>השר לביטחון פנים צחי הנגבי:</w:t>
      </w:r>
    </w:p>
    <w:p w14:paraId="5803AC13" w14:textId="77777777" w:rsidR="00000000" w:rsidRDefault="009F4636">
      <w:pPr>
        <w:pStyle w:val="a"/>
        <w:rPr>
          <w:caps/>
          <w:rtl/>
        </w:rPr>
      </w:pPr>
    </w:p>
    <w:p w14:paraId="1FED326A" w14:textId="77777777" w:rsidR="00000000" w:rsidRDefault="009F4636">
      <w:pPr>
        <w:pStyle w:val="a"/>
        <w:rPr>
          <w:rFonts w:hint="cs"/>
          <w:caps/>
          <w:rtl/>
        </w:rPr>
      </w:pPr>
      <w:r>
        <w:rPr>
          <w:rFonts w:hint="cs"/>
          <w:caps/>
          <w:rtl/>
        </w:rPr>
        <w:t xml:space="preserve">אני לא אתווכח כרגע על העניין, אני מקווה שזה משקף שינוי מהותי במדינות ערב. עכשיו צריכים להגיע לשינוי מהותי </w:t>
      </w:r>
      <w:r>
        <w:rPr>
          <w:rFonts w:hint="cs"/>
          <w:caps/>
          <w:rtl/>
        </w:rPr>
        <w:t>ביחסים בינינו לבין הרשות הפלסטינית. כפי שאתם יודעים, ראש הממשלה ביטא זאת אתמול בנאומו: לכך הולכים. עם הרבה סקפטיות, הרבה אשליות. אמר פה אחד הדוברים, נדמה לי חבר הכנסת אליעזר כהן, אולי נסים זאב, אני לא זוכר, שצריך להפסיק את האשליה של השלום. לנו כבר אין אשלי</w:t>
      </w:r>
      <w:r>
        <w:rPr>
          <w:rFonts w:hint="cs"/>
          <w:caps/>
          <w:rtl/>
        </w:rPr>
        <w:t>ה של שלום, לא רק לנו, ממשלת הליכוד, נדמה לי שגם אם נציג מפלגת העבודה או מרצ היה עומד היום בראשות הממשלה ומקדם תהליך מדיני, הוא כבר לא היה טובע בתוך האמבטיה המפנקת הזאת של אשליית השלום, כי עשר שנים של חוויות טראומתיות מול הסכמי אוסלו והשלכותיהם הפכו גם את ה</w:t>
      </w:r>
      <w:r>
        <w:rPr>
          <w:rFonts w:hint="cs"/>
          <w:caps/>
          <w:rtl/>
        </w:rPr>
        <w:t xml:space="preserve">ישראלי הנאיבי ביותר למי שנזהר בצוננים כי הוא כבר נכווה ברותחין. </w:t>
      </w:r>
    </w:p>
    <w:p w14:paraId="69B3DA5B" w14:textId="77777777" w:rsidR="00000000" w:rsidRDefault="009F4636">
      <w:pPr>
        <w:pStyle w:val="a"/>
        <w:ind w:firstLine="0"/>
        <w:rPr>
          <w:rFonts w:hint="cs"/>
          <w:caps/>
          <w:rtl/>
        </w:rPr>
      </w:pPr>
    </w:p>
    <w:p w14:paraId="33CCCAB2" w14:textId="77777777" w:rsidR="00000000" w:rsidRDefault="009F4636">
      <w:pPr>
        <w:pStyle w:val="a"/>
        <w:rPr>
          <w:rFonts w:hint="cs"/>
          <w:caps/>
          <w:rtl/>
        </w:rPr>
      </w:pPr>
      <w:r>
        <w:rPr>
          <w:rFonts w:hint="cs"/>
          <w:caps/>
          <w:rtl/>
        </w:rPr>
        <w:t>ואתם באמת רואים - אין ויכוח בחברה הישראלית על כוונות הצד השני. זה כבר לא השנים של הקרב המנטלי הזה בין שמאל לימין. תמיד אומרים, אין שמאל; עכשיו התחילו גם להגיד: אין ימין, כי ראש הממשלה הולך ל</w:t>
      </w:r>
      <w:r>
        <w:rPr>
          <w:rFonts w:hint="cs"/>
          <w:caps/>
          <w:rtl/>
        </w:rPr>
        <w:t>מדיניות של פשרות, אבל מדיניות הפשרות שראש הממשלה היום מקדם התחילה בקמפ-דייוויד ב-1977. כבר אז קבע מנחם בגין את הקביעה, שבאמת היתה שונה באופן נחרץ מעמדת מפלגתו עד הרגע של קמפ-דייוויד, שהוא לא רוצה לשלוט ב-3.5 מיליוני פלסטינים - אז היו פחות - והוא מאמץ - - -</w:t>
      </w:r>
    </w:p>
    <w:p w14:paraId="5288EF3F" w14:textId="77777777" w:rsidR="00000000" w:rsidRDefault="009F4636">
      <w:pPr>
        <w:pStyle w:val="ad"/>
        <w:rPr>
          <w:b w:val="0"/>
          <w:bCs w:val="0"/>
          <w:caps/>
          <w:u w:val="none"/>
          <w:rtl/>
        </w:rPr>
      </w:pPr>
      <w:r>
        <w:rPr>
          <w:b w:val="0"/>
          <w:bCs w:val="0"/>
          <w:caps/>
          <w:u w:val="none"/>
          <w:rtl/>
        </w:rPr>
        <w:br/>
        <w:t>היו"ר מיכאל נודלמן:</w:t>
      </w:r>
    </w:p>
    <w:p w14:paraId="6A4F22E5" w14:textId="77777777" w:rsidR="00000000" w:rsidRDefault="009F4636">
      <w:pPr>
        <w:pStyle w:val="a"/>
        <w:rPr>
          <w:caps/>
          <w:rtl/>
        </w:rPr>
      </w:pPr>
    </w:p>
    <w:p w14:paraId="78FA9151" w14:textId="77777777" w:rsidR="00000000" w:rsidRDefault="009F4636">
      <w:pPr>
        <w:pStyle w:val="a"/>
        <w:rPr>
          <w:rFonts w:hint="cs"/>
          <w:caps/>
          <w:rtl/>
        </w:rPr>
      </w:pPr>
      <w:r>
        <w:rPr>
          <w:rFonts w:hint="cs"/>
          <w:caps/>
          <w:rtl/>
        </w:rPr>
        <w:t>נא לסיים.</w:t>
      </w:r>
    </w:p>
    <w:p w14:paraId="3FA5C05E" w14:textId="77777777" w:rsidR="00000000" w:rsidRDefault="009F4636">
      <w:pPr>
        <w:pStyle w:val="SpeakerCon"/>
        <w:rPr>
          <w:b w:val="0"/>
          <w:bCs w:val="0"/>
          <w:caps/>
          <w:u w:val="none"/>
          <w:rtl/>
        </w:rPr>
      </w:pPr>
      <w:r>
        <w:rPr>
          <w:b w:val="0"/>
          <w:bCs w:val="0"/>
          <w:caps/>
          <w:u w:val="none"/>
          <w:rtl/>
        </w:rPr>
        <w:br/>
      </w:r>
      <w:bookmarkStart w:id="392" w:name="FS000000467T18_06_2003_16_17_05"/>
      <w:bookmarkStart w:id="393" w:name="FS000000467T18_06_2003_16_17_10C"/>
      <w:bookmarkEnd w:id="392"/>
      <w:bookmarkEnd w:id="393"/>
      <w:r>
        <w:rPr>
          <w:b w:val="0"/>
          <w:bCs w:val="0"/>
          <w:caps/>
          <w:u w:val="none"/>
          <w:rtl/>
        </w:rPr>
        <w:t>השר לביטחון פנים צחי הנגבי:</w:t>
      </w:r>
    </w:p>
    <w:p w14:paraId="54D1BE5F" w14:textId="77777777" w:rsidR="00000000" w:rsidRDefault="009F4636">
      <w:pPr>
        <w:pStyle w:val="a"/>
        <w:rPr>
          <w:rFonts w:hint="cs"/>
          <w:caps/>
          <w:rtl/>
        </w:rPr>
      </w:pPr>
    </w:p>
    <w:p w14:paraId="0D8135C1" w14:textId="77777777" w:rsidR="00000000" w:rsidRDefault="009F4636">
      <w:pPr>
        <w:pStyle w:val="a"/>
        <w:rPr>
          <w:rFonts w:hint="cs"/>
          <w:caps/>
          <w:rtl/>
        </w:rPr>
      </w:pPr>
      <w:r>
        <w:rPr>
          <w:rFonts w:hint="cs"/>
          <w:caps/>
          <w:rtl/>
        </w:rPr>
        <w:t xml:space="preserve">אני מתקרב לסיום - אני מתקרב להתחלת נאומי. </w:t>
      </w:r>
    </w:p>
    <w:p w14:paraId="30F7EE87" w14:textId="77777777" w:rsidR="00000000" w:rsidRDefault="009F4636">
      <w:pPr>
        <w:pStyle w:val="ac"/>
        <w:rPr>
          <w:b w:val="0"/>
          <w:bCs w:val="0"/>
          <w:caps/>
          <w:u w:val="none"/>
          <w:rtl/>
        </w:rPr>
      </w:pPr>
      <w:r>
        <w:rPr>
          <w:b w:val="0"/>
          <w:bCs w:val="0"/>
          <w:caps/>
          <w:u w:val="none"/>
          <w:rtl/>
        </w:rPr>
        <w:br/>
        <w:t>אחמד טיבי (חד"ש-תע"ל):</w:t>
      </w:r>
    </w:p>
    <w:p w14:paraId="32867A79" w14:textId="77777777" w:rsidR="00000000" w:rsidRDefault="009F4636">
      <w:pPr>
        <w:pStyle w:val="a"/>
        <w:rPr>
          <w:caps/>
          <w:rtl/>
        </w:rPr>
      </w:pPr>
    </w:p>
    <w:p w14:paraId="6C154E18" w14:textId="77777777" w:rsidR="00000000" w:rsidRDefault="009F4636">
      <w:pPr>
        <w:pStyle w:val="a"/>
        <w:rPr>
          <w:rFonts w:hint="cs"/>
          <w:caps/>
          <w:rtl/>
        </w:rPr>
      </w:pPr>
      <w:r>
        <w:rPr>
          <w:rFonts w:hint="cs"/>
          <w:caps/>
          <w:rtl/>
        </w:rPr>
        <w:t>בסוף יש שר שמדבר דברי טעם - אומנם לא מסכימים אתו - - -</w:t>
      </w:r>
    </w:p>
    <w:p w14:paraId="0861DC45" w14:textId="77777777" w:rsidR="00000000" w:rsidRDefault="009F4636">
      <w:pPr>
        <w:pStyle w:val="SpeakerCon"/>
        <w:rPr>
          <w:b w:val="0"/>
          <w:bCs w:val="0"/>
          <w:caps/>
          <w:u w:val="none"/>
          <w:rtl/>
        </w:rPr>
      </w:pPr>
      <w:r>
        <w:rPr>
          <w:b w:val="0"/>
          <w:bCs w:val="0"/>
          <w:caps/>
          <w:u w:val="none"/>
          <w:rtl/>
        </w:rPr>
        <w:br/>
      </w:r>
      <w:bookmarkStart w:id="394" w:name="FS000000467T18_06_2003_16_18_35C"/>
      <w:bookmarkEnd w:id="394"/>
      <w:r>
        <w:rPr>
          <w:b w:val="0"/>
          <w:bCs w:val="0"/>
          <w:caps/>
          <w:u w:val="none"/>
          <w:rtl/>
        </w:rPr>
        <w:t>השר לביטחון פנים צחי הנגבי:</w:t>
      </w:r>
    </w:p>
    <w:p w14:paraId="2D4BE5C2" w14:textId="77777777" w:rsidR="00000000" w:rsidRDefault="009F4636">
      <w:pPr>
        <w:pStyle w:val="a"/>
        <w:rPr>
          <w:caps/>
          <w:rtl/>
        </w:rPr>
      </w:pPr>
    </w:p>
    <w:p w14:paraId="53BA2123" w14:textId="77777777" w:rsidR="00000000" w:rsidRDefault="009F4636">
      <w:pPr>
        <w:pStyle w:val="a"/>
        <w:rPr>
          <w:rFonts w:hint="cs"/>
          <w:caps/>
          <w:rtl/>
        </w:rPr>
      </w:pPr>
      <w:r>
        <w:rPr>
          <w:rFonts w:hint="cs"/>
          <w:caps/>
          <w:rtl/>
        </w:rPr>
        <w:t>בכל מקרה, בגין אמר אז את האמת החדשה שלו,</w:t>
      </w:r>
      <w:r>
        <w:rPr>
          <w:rFonts w:hint="cs"/>
          <w:caps/>
          <w:rtl/>
        </w:rPr>
        <w:t xml:space="preserve"> שאין יותר אפשרות, או רצון, לשלוט בערביי יהודה ושומרון, וישראל מוכנה לכך שהם ינהלו את חייהם, ומאז אנחנו כבר מדשדשים - כמה זה כבר - עוד מעט 26 שנה, איזה ביטוי יינתן לישות הפלסטינית. </w:t>
      </w:r>
    </w:p>
    <w:p w14:paraId="26961781" w14:textId="77777777" w:rsidR="00000000" w:rsidRDefault="009F4636">
      <w:pPr>
        <w:pStyle w:val="a"/>
        <w:rPr>
          <w:rFonts w:hint="cs"/>
          <w:caps/>
          <w:rtl/>
        </w:rPr>
      </w:pPr>
    </w:p>
    <w:p w14:paraId="671076E5" w14:textId="77777777" w:rsidR="00000000" w:rsidRDefault="009F4636">
      <w:pPr>
        <w:pStyle w:val="a"/>
        <w:rPr>
          <w:rFonts w:hint="cs"/>
          <w:caps/>
          <w:rtl/>
        </w:rPr>
      </w:pPr>
      <w:r>
        <w:rPr>
          <w:rFonts w:hint="cs"/>
          <w:caps/>
          <w:rtl/>
        </w:rPr>
        <w:t>והביטוי הוא לא עניין פורמלי של הגדרה - בעיני לפחות - של המושג מדינה או לא</w:t>
      </w:r>
      <w:r>
        <w:rPr>
          <w:rFonts w:hint="cs"/>
          <w:caps/>
          <w:rtl/>
        </w:rPr>
        <w:t xml:space="preserve"> מדינה, אלא יותר באמת מתמקד בסוגיה של סממני הריבונות. כי מבחינתי, לא משנה אם יש פספורט ויש המנון ויש דגל ויש מטבע - אם אני יודע שערביי יהודה ושומרון, שמנהלים את חייהם בכל דרך שהיא, עם הפרלמנט הכי מפואר בעולם, לא יכולים לקבל הכרעות שמסוגלות להעמיד את עצם קי</w:t>
      </w:r>
      <w:r>
        <w:rPr>
          <w:rFonts w:hint="cs"/>
          <w:caps/>
          <w:rtl/>
        </w:rPr>
        <w:t xml:space="preserve">ומי בסכנה - הכרעות על בריתות צבאיות, שליטה במרחב האווירי, שליטה במים, כל נושא קיום הצבא. כל הדברים האלה מטרידים אותי, אני מתאר לעצמי את רוב הישראלים, בטח את ראש הממשלה, הוא גם עומד על כך זה עידן ועידנים והוא גם לא יוותר. </w:t>
      </w:r>
    </w:p>
    <w:p w14:paraId="7DAE1085" w14:textId="77777777" w:rsidR="00000000" w:rsidRDefault="009F4636">
      <w:pPr>
        <w:pStyle w:val="a"/>
        <w:rPr>
          <w:rFonts w:hint="cs"/>
          <w:caps/>
          <w:rtl/>
        </w:rPr>
      </w:pPr>
    </w:p>
    <w:p w14:paraId="19BCBCA6" w14:textId="77777777" w:rsidR="00000000" w:rsidRDefault="009F4636">
      <w:pPr>
        <w:pStyle w:val="a"/>
        <w:rPr>
          <w:rFonts w:hint="cs"/>
          <w:caps/>
          <w:rtl/>
        </w:rPr>
      </w:pPr>
      <w:r>
        <w:rPr>
          <w:rFonts w:hint="cs"/>
          <w:caps/>
          <w:rtl/>
        </w:rPr>
        <w:t>פה אני יכול להרגיע את ידידי מן הי</w:t>
      </w:r>
      <w:r>
        <w:rPr>
          <w:rFonts w:hint="cs"/>
          <w:caps/>
          <w:rtl/>
        </w:rPr>
        <w:t>מין - אין שום סכנה, או חשש, שראש הממשלה יוותר על הסוגיות שיש להן נגיעה ישירה לענייני ביטחון. זה לא יקרה, ולכן אני באמת מאלה, שככל שהם לא אוהבים את מפת הדרכים, מוכנים לתת אשראי לראש הממשלה; כי אנחנו מעריכים שבעניין הזה הוא עומד כסלע איתן, כפי שעמד בעבר עשרו</w:t>
      </w:r>
      <w:r>
        <w:rPr>
          <w:rFonts w:hint="cs"/>
          <w:caps/>
          <w:rtl/>
        </w:rPr>
        <w:t>ת שנים מחייו, על ביטחון ישראל.</w:t>
      </w:r>
    </w:p>
    <w:p w14:paraId="789DE95E" w14:textId="77777777" w:rsidR="00000000" w:rsidRDefault="009F4636">
      <w:pPr>
        <w:pStyle w:val="ac"/>
        <w:rPr>
          <w:b w:val="0"/>
          <w:bCs w:val="0"/>
          <w:caps/>
          <w:u w:val="none"/>
          <w:rtl/>
        </w:rPr>
      </w:pPr>
      <w:r>
        <w:rPr>
          <w:b w:val="0"/>
          <w:bCs w:val="0"/>
          <w:caps/>
          <w:u w:val="none"/>
          <w:rtl/>
        </w:rPr>
        <w:br/>
      </w:r>
      <w:r>
        <w:rPr>
          <w:rFonts w:hint="cs"/>
          <w:b w:val="0"/>
          <w:bCs w:val="0"/>
          <w:caps/>
          <w:u w:val="none"/>
          <w:rtl/>
        </w:rPr>
        <w:br/>
      </w:r>
      <w:r>
        <w:rPr>
          <w:b w:val="0"/>
          <w:bCs w:val="0"/>
          <w:caps/>
          <w:u w:val="none"/>
          <w:rtl/>
        </w:rPr>
        <w:br/>
        <w:t>חיים כץ (הליכוד):</w:t>
      </w:r>
    </w:p>
    <w:p w14:paraId="5D0EBCC6" w14:textId="77777777" w:rsidR="00000000" w:rsidRDefault="009F4636">
      <w:pPr>
        <w:pStyle w:val="a"/>
        <w:rPr>
          <w:caps/>
          <w:rtl/>
        </w:rPr>
      </w:pPr>
    </w:p>
    <w:p w14:paraId="196CDB10" w14:textId="77777777" w:rsidR="00000000" w:rsidRDefault="009F4636">
      <w:pPr>
        <w:pStyle w:val="a"/>
        <w:rPr>
          <w:rFonts w:hint="cs"/>
          <w:caps/>
          <w:rtl/>
        </w:rPr>
      </w:pPr>
      <w:r>
        <w:rPr>
          <w:rFonts w:hint="cs"/>
          <w:caps/>
          <w:rtl/>
        </w:rPr>
        <w:t>ובאווירה אופטימית זו, מה אתה מציע?</w:t>
      </w:r>
    </w:p>
    <w:p w14:paraId="001CB435" w14:textId="77777777" w:rsidR="00000000" w:rsidRDefault="009F4636">
      <w:pPr>
        <w:pStyle w:val="SpeakerCon"/>
        <w:rPr>
          <w:b w:val="0"/>
          <w:bCs w:val="0"/>
          <w:caps/>
          <w:u w:val="none"/>
          <w:rtl/>
        </w:rPr>
      </w:pPr>
      <w:r>
        <w:rPr>
          <w:b w:val="0"/>
          <w:bCs w:val="0"/>
          <w:caps/>
          <w:u w:val="none"/>
          <w:rtl/>
        </w:rPr>
        <w:br/>
      </w:r>
      <w:bookmarkStart w:id="395" w:name="FS000000467T18_06_2003_16_24_19C"/>
      <w:bookmarkEnd w:id="395"/>
      <w:r>
        <w:rPr>
          <w:b w:val="0"/>
          <w:bCs w:val="0"/>
          <w:caps/>
          <w:u w:val="none"/>
          <w:rtl/>
        </w:rPr>
        <w:t>השר לביטחון פנים צחי הנגבי:</w:t>
      </w:r>
    </w:p>
    <w:p w14:paraId="6839FBFD" w14:textId="77777777" w:rsidR="00000000" w:rsidRDefault="009F4636">
      <w:pPr>
        <w:pStyle w:val="a"/>
        <w:rPr>
          <w:caps/>
          <w:rtl/>
        </w:rPr>
      </w:pPr>
    </w:p>
    <w:p w14:paraId="13851598" w14:textId="77777777" w:rsidR="00000000" w:rsidRDefault="009F4636">
      <w:pPr>
        <w:pStyle w:val="a"/>
        <w:rPr>
          <w:rFonts w:hint="cs"/>
          <w:caps/>
          <w:rtl/>
        </w:rPr>
      </w:pPr>
      <w:r>
        <w:rPr>
          <w:rFonts w:hint="cs"/>
          <w:caps/>
          <w:rtl/>
        </w:rPr>
        <w:t xml:space="preserve">אני מודה למציעים. אני חושב שמן הראוי שהמליאה תשים לנגד עיניה את הנושא הזה. אני מקווה שזו החלטה שתתקבל פה-אחד, ושוב תודה, אדוני היושב-ראש. </w:t>
      </w:r>
    </w:p>
    <w:p w14:paraId="739A33AB" w14:textId="77777777" w:rsidR="00000000" w:rsidRDefault="009F4636">
      <w:pPr>
        <w:pStyle w:val="ad"/>
        <w:rPr>
          <w:b w:val="0"/>
          <w:bCs w:val="0"/>
          <w:caps/>
          <w:u w:val="none"/>
          <w:rtl/>
        </w:rPr>
      </w:pPr>
      <w:r>
        <w:rPr>
          <w:b w:val="0"/>
          <w:bCs w:val="0"/>
          <w:caps/>
          <w:u w:val="none"/>
          <w:rtl/>
        </w:rPr>
        <w:br/>
        <w:t>היו"ר מיכאל נודלמן:</w:t>
      </w:r>
    </w:p>
    <w:p w14:paraId="7DBD23F3" w14:textId="77777777" w:rsidR="00000000" w:rsidRDefault="009F4636">
      <w:pPr>
        <w:pStyle w:val="a"/>
        <w:rPr>
          <w:caps/>
          <w:rtl/>
        </w:rPr>
      </w:pPr>
    </w:p>
    <w:p w14:paraId="5C1912CB" w14:textId="77777777" w:rsidR="00000000" w:rsidRDefault="009F4636">
      <w:pPr>
        <w:pStyle w:val="a"/>
        <w:rPr>
          <w:rFonts w:hint="cs"/>
          <w:caps/>
          <w:rtl/>
        </w:rPr>
      </w:pPr>
      <w:r>
        <w:rPr>
          <w:rFonts w:hint="cs"/>
          <w:caps/>
          <w:rtl/>
        </w:rPr>
        <w:t xml:space="preserve">תודה רבה. מה אתה מציע, אני לא שמעתי. </w:t>
      </w:r>
    </w:p>
    <w:p w14:paraId="48F2D6C7" w14:textId="77777777" w:rsidR="00000000" w:rsidRDefault="009F4636">
      <w:pPr>
        <w:pStyle w:val="ac"/>
        <w:rPr>
          <w:b w:val="0"/>
          <w:bCs w:val="0"/>
          <w:caps/>
          <w:u w:val="none"/>
          <w:rtl/>
        </w:rPr>
      </w:pPr>
      <w:r>
        <w:rPr>
          <w:b w:val="0"/>
          <w:bCs w:val="0"/>
          <w:caps/>
          <w:u w:val="none"/>
          <w:rtl/>
        </w:rPr>
        <w:br/>
        <w:t>קריאה:</w:t>
      </w:r>
    </w:p>
    <w:p w14:paraId="272672C0" w14:textId="77777777" w:rsidR="00000000" w:rsidRDefault="009F4636">
      <w:pPr>
        <w:pStyle w:val="a"/>
        <w:rPr>
          <w:caps/>
          <w:rtl/>
        </w:rPr>
      </w:pPr>
    </w:p>
    <w:p w14:paraId="090CFD28" w14:textId="77777777" w:rsidR="00000000" w:rsidRDefault="009F4636">
      <w:pPr>
        <w:pStyle w:val="a"/>
        <w:rPr>
          <w:rFonts w:hint="cs"/>
          <w:caps/>
          <w:rtl/>
        </w:rPr>
      </w:pPr>
      <w:r>
        <w:rPr>
          <w:rFonts w:hint="cs"/>
          <w:caps/>
          <w:rtl/>
        </w:rPr>
        <w:t>דיון במליאה.</w:t>
      </w:r>
    </w:p>
    <w:p w14:paraId="52588CFF" w14:textId="77777777" w:rsidR="00000000" w:rsidRDefault="009F4636">
      <w:pPr>
        <w:pStyle w:val="ad"/>
        <w:rPr>
          <w:b w:val="0"/>
          <w:bCs w:val="0"/>
          <w:caps/>
          <w:u w:val="none"/>
          <w:rtl/>
        </w:rPr>
      </w:pPr>
      <w:r>
        <w:rPr>
          <w:b w:val="0"/>
          <w:bCs w:val="0"/>
          <w:caps/>
          <w:u w:val="none"/>
          <w:rtl/>
        </w:rPr>
        <w:br/>
        <w:t>היו"ר מיכאל נודלמן:</w:t>
      </w:r>
    </w:p>
    <w:p w14:paraId="2A25E596" w14:textId="77777777" w:rsidR="00000000" w:rsidRDefault="009F4636">
      <w:pPr>
        <w:pStyle w:val="a"/>
        <w:rPr>
          <w:caps/>
          <w:rtl/>
        </w:rPr>
      </w:pPr>
    </w:p>
    <w:p w14:paraId="0AE561E5" w14:textId="77777777" w:rsidR="00000000" w:rsidRDefault="009F4636">
      <w:pPr>
        <w:pStyle w:val="a"/>
        <w:rPr>
          <w:rFonts w:hint="cs"/>
          <w:caps/>
          <w:rtl/>
        </w:rPr>
      </w:pPr>
      <w:r>
        <w:rPr>
          <w:rFonts w:hint="cs"/>
          <w:caps/>
          <w:rtl/>
        </w:rPr>
        <w:t>חבר הכנסת שאול יהלום - לא נוכח. חבר כנסת טלב אלסאנע?</w:t>
      </w:r>
    </w:p>
    <w:p w14:paraId="1CE93CB9" w14:textId="77777777" w:rsidR="00000000" w:rsidRDefault="009F4636">
      <w:pPr>
        <w:pStyle w:val="ac"/>
        <w:rPr>
          <w:b w:val="0"/>
          <w:bCs w:val="0"/>
          <w:caps/>
          <w:u w:val="none"/>
          <w:rtl/>
        </w:rPr>
      </w:pPr>
      <w:r>
        <w:rPr>
          <w:b w:val="0"/>
          <w:bCs w:val="0"/>
          <w:caps/>
          <w:u w:val="none"/>
          <w:rtl/>
        </w:rPr>
        <w:br/>
        <w:t>טלב אלסאנע (רע"ם):</w:t>
      </w:r>
    </w:p>
    <w:p w14:paraId="3ACB5754" w14:textId="77777777" w:rsidR="00000000" w:rsidRDefault="009F4636">
      <w:pPr>
        <w:pStyle w:val="a"/>
        <w:rPr>
          <w:caps/>
          <w:rtl/>
        </w:rPr>
      </w:pPr>
    </w:p>
    <w:p w14:paraId="25E20E5B" w14:textId="77777777" w:rsidR="00000000" w:rsidRDefault="009F4636">
      <w:pPr>
        <w:pStyle w:val="a"/>
        <w:rPr>
          <w:rFonts w:hint="cs"/>
          <w:caps/>
          <w:rtl/>
        </w:rPr>
      </w:pPr>
      <w:r>
        <w:rPr>
          <w:rFonts w:hint="cs"/>
          <w:caps/>
          <w:rtl/>
        </w:rPr>
        <w:t xml:space="preserve">מסכים. </w:t>
      </w:r>
    </w:p>
    <w:p w14:paraId="6C4D6E8E" w14:textId="77777777" w:rsidR="00000000" w:rsidRDefault="009F4636">
      <w:pPr>
        <w:pStyle w:val="ad"/>
        <w:rPr>
          <w:b w:val="0"/>
          <w:bCs w:val="0"/>
          <w:caps/>
          <w:u w:val="none"/>
          <w:rtl/>
        </w:rPr>
      </w:pPr>
      <w:r>
        <w:rPr>
          <w:b w:val="0"/>
          <w:bCs w:val="0"/>
          <w:caps/>
          <w:u w:val="none"/>
          <w:rtl/>
        </w:rPr>
        <w:br/>
        <w:t>היו"ר מיכאל נודלמן:</w:t>
      </w:r>
    </w:p>
    <w:p w14:paraId="719731F2" w14:textId="77777777" w:rsidR="00000000" w:rsidRDefault="009F4636">
      <w:pPr>
        <w:pStyle w:val="a"/>
        <w:rPr>
          <w:caps/>
          <w:rtl/>
        </w:rPr>
      </w:pPr>
    </w:p>
    <w:p w14:paraId="50641490" w14:textId="77777777" w:rsidR="00000000" w:rsidRDefault="009F4636">
      <w:pPr>
        <w:pStyle w:val="a"/>
        <w:rPr>
          <w:rFonts w:hint="cs"/>
          <w:caps/>
          <w:rtl/>
        </w:rPr>
      </w:pPr>
      <w:r>
        <w:rPr>
          <w:rFonts w:hint="cs"/>
          <w:caps/>
          <w:rtl/>
        </w:rPr>
        <w:t>אחמד טיבי, מסכים?</w:t>
      </w:r>
    </w:p>
    <w:p w14:paraId="2A75B7B3" w14:textId="77777777" w:rsidR="00000000" w:rsidRDefault="009F4636">
      <w:pPr>
        <w:pStyle w:val="ac"/>
        <w:rPr>
          <w:b w:val="0"/>
          <w:bCs w:val="0"/>
          <w:caps/>
          <w:u w:val="none"/>
          <w:rtl/>
        </w:rPr>
      </w:pPr>
      <w:r>
        <w:rPr>
          <w:b w:val="0"/>
          <w:bCs w:val="0"/>
          <w:caps/>
          <w:u w:val="none"/>
          <w:rtl/>
        </w:rPr>
        <w:br/>
        <w:t>אחמד טיבי (חד"ש-תע"ל):</w:t>
      </w:r>
    </w:p>
    <w:p w14:paraId="01150A46" w14:textId="77777777" w:rsidR="00000000" w:rsidRDefault="009F4636">
      <w:pPr>
        <w:pStyle w:val="a"/>
        <w:rPr>
          <w:caps/>
          <w:rtl/>
        </w:rPr>
      </w:pPr>
    </w:p>
    <w:p w14:paraId="1F37D468" w14:textId="77777777" w:rsidR="00000000" w:rsidRDefault="009F4636">
      <w:pPr>
        <w:pStyle w:val="a"/>
        <w:rPr>
          <w:rFonts w:hint="cs"/>
          <w:caps/>
          <w:rtl/>
        </w:rPr>
      </w:pPr>
      <w:r>
        <w:rPr>
          <w:rFonts w:hint="cs"/>
          <w:caps/>
          <w:rtl/>
        </w:rPr>
        <w:t>מסתפ</w:t>
      </w:r>
      <w:r>
        <w:rPr>
          <w:rFonts w:hint="cs"/>
          <w:caps/>
          <w:rtl/>
        </w:rPr>
        <w:t>ק בדברי השר. אני חושב שכולנו מסתפקים בדברי השר.</w:t>
      </w:r>
    </w:p>
    <w:p w14:paraId="3BDC5D5E" w14:textId="77777777" w:rsidR="00000000" w:rsidRDefault="009F4636">
      <w:pPr>
        <w:pStyle w:val="ac"/>
        <w:rPr>
          <w:b w:val="0"/>
          <w:bCs w:val="0"/>
          <w:caps/>
          <w:u w:val="none"/>
          <w:rtl/>
        </w:rPr>
      </w:pPr>
      <w:r>
        <w:rPr>
          <w:b w:val="0"/>
          <w:bCs w:val="0"/>
          <w:caps/>
          <w:u w:val="none"/>
          <w:rtl/>
        </w:rPr>
        <w:br/>
        <w:t>טלב אלסאנע (רע"ם):</w:t>
      </w:r>
    </w:p>
    <w:p w14:paraId="0FF6BE59" w14:textId="77777777" w:rsidR="00000000" w:rsidRDefault="009F4636">
      <w:pPr>
        <w:pStyle w:val="a"/>
        <w:rPr>
          <w:caps/>
          <w:rtl/>
        </w:rPr>
      </w:pPr>
    </w:p>
    <w:p w14:paraId="07F11A60" w14:textId="77777777" w:rsidR="00000000" w:rsidRDefault="009F4636">
      <w:pPr>
        <w:pStyle w:val="a"/>
        <w:rPr>
          <w:rFonts w:hint="cs"/>
          <w:caps/>
          <w:rtl/>
        </w:rPr>
      </w:pPr>
      <w:r>
        <w:rPr>
          <w:rFonts w:hint="cs"/>
          <w:caps/>
          <w:rtl/>
        </w:rPr>
        <w:t xml:space="preserve">גם אני מסתפק. </w:t>
      </w:r>
    </w:p>
    <w:p w14:paraId="478D97A3" w14:textId="77777777" w:rsidR="00000000" w:rsidRDefault="009F4636">
      <w:pPr>
        <w:pStyle w:val="ad"/>
        <w:rPr>
          <w:b w:val="0"/>
          <w:bCs w:val="0"/>
          <w:caps/>
          <w:u w:val="none"/>
          <w:rtl/>
        </w:rPr>
      </w:pPr>
      <w:r>
        <w:rPr>
          <w:b w:val="0"/>
          <w:bCs w:val="0"/>
          <w:caps/>
          <w:u w:val="none"/>
          <w:rtl/>
        </w:rPr>
        <w:br/>
        <w:t>היו"ר מיכאל נודלמן:</w:t>
      </w:r>
    </w:p>
    <w:p w14:paraId="1DFF1BFD" w14:textId="77777777" w:rsidR="00000000" w:rsidRDefault="009F4636">
      <w:pPr>
        <w:pStyle w:val="a"/>
        <w:rPr>
          <w:caps/>
          <w:rtl/>
        </w:rPr>
      </w:pPr>
    </w:p>
    <w:p w14:paraId="5EE16F3B" w14:textId="77777777" w:rsidR="00000000" w:rsidRDefault="009F4636">
      <w:pPr>
        <w:pStyle w:val="a"/>
        <w:rPr>
          <w:rFonts w:hint="cs"/>
          <w:caps/>
          <w:rtl/>
        </w:rPr>
      </w:pPr>
      <w:r>
        <w:rPr>
          <w:rFonts w:hint="cs"/>
          <w:caps/>
          <w:rtl/>
        </w:rPr>
        <w:t xml:space="preserve">עכשיו אני צריך לשאול כל אחד. </w:t>
      </w:r>
    </w:p>
    <w:p w14:paraId="09751EBA" w14:textId="77777777" w:rsidR="00000000" w:rsidRDefault="009F4636">
      <w:pPr>
        <w:pStyle w:val="ac"/>
        <w:rPr>
          <w:b w:val="0"/>
          <w:bCs w:val="0"/>
          <w:caps/>
          <w:u w:val="none"/>
          <w:rtl/>
        </w:rPr>
      </w:pPr>
      <w:r>
        <w:rPr>
          <w:b w:val="0"/>
          <w:bCs w:val="0"/>
          <w:caps/>
          <w:u w:val="none"/>
          <w:rtl/>
        </w:rPr>
        <w:br/>
        <w:t>אחמד טיבי (חד"ש-תע"ל):</w:t>
      </w:r>
    </w:p>
    <w:p w14:paraId="6D287572" w14:textId="77777777" w:rsidR="00000000" w:rsidRDefault="009F4636">
      <w:pPr>
        <w:pStyle w:val="a"/>
        <w:rPr>
          <w:caps/>
          <w:rtl/>
        </w:rPr>
      </w:pPr>
    </w:p>
    <w:p w14:paraId="442E993D" w14:textId="77777777" w:rsidR="00000000" w:rsidRDefault="009F4636">
      <w:pPr>
        <w:pStyle w:val="a"/>
        <w:rPr>
          <w:rFonts w:hint="cs"/>
          <w:caps/>
          <w:rtl/>
        </w:rPr>
      </w:pPr>
      <w:r>
        <w:rPr>
          <w:rFonts w:hint="cs"/>
          <w:caps/>
          <w:rtl/>
        </w:rPr>
        <w:t xml:space="preserve">מסתפקים בדברי השר, אין הצעות אחרות. </w:t>
      </w:r>
    </w:p>
    <w:p w14:paraId="4AB998B2" w14:textId="77777777" w:rsidR="00000000" w:rsidRDefault="009F4636">
      <w:pPr>
        <w:pStyle w:val="ad"/>
        <w:rPr>
          <w:b w:val="0"/>
          <w:bCs w:val="0"/>
          <w:caps/>
          <w:u w:val="none"/>
          <w:rtl/>
        </w:rPr>
      </w:pPr>
      <w:r>
        <w:rPr>
          <w:b w:val="0"/>
          <w:bCs w:val="0"/>
          <w:caps/>
          <w:u w:val="none"/>
          <w:rtl/>
        </w:rPr>
        <w:br/>
        <w:t>היו"ר מיכאל נודלמן:</w:t>
      </w:r>
    </w:p>
    <w:p w14:paraId="4D23AED8" w14:textId="77777777" w:rsidR="00000000" w:rsidRDefault="009F4636">
      <w:pPr>
        <w:pStyle w:val="a"/>
        <w:rPr>
          <w:caps/>
          <w:rtl/>
        </w:rPr>
      </w:pPr>
    </w:p>
    <w:p w14:paraId="6CF76790" w14:textId="77777777" w:rsidR="00000000" w:rsidRDefault="009F4636">
      <w:pPr>
        <w:pStyle w:val="a"/>
        <w:rPr>
          <w:rFonts w:hint="cs"/>
          <w:caps/>
          <w:rtl/>
        </w:rPr>
      </w:pPr>
      <w:r>
        <w:rPr>
          <w:rFonts w:hint="cs"/>
          <w:caps/>
          <w:rtl/>
        </w:rPr>
        <w:t>חברי הכנסת שיזמו את הדיון - כולם מסת</w:t>
      </w:r>
      <w:r>
        <w:rPr>
          <w:rFonts w:hint="cs"/>
          <w:caps/>
          <w:rtl/>
        </w:rPr>
        <w:t xml:space="preserve">פקים? </w:t>
      </w:r>
    </w:p>
    <w:p w14:paraId="6A4CEA02" w14:textId="77777777" w:rsidR="00000000" w:rsidRDefault="009F4636">
      <w:pPr>
        <w:pStyle w:val="ac"/>
        <w:rPr>
          <w:b w:val="0"/>
          <w:bCs w:val="0"/>
          <w:caps/>
          <w:u w:val="none"/>
          <w:rtl/>
        </w:rPr>
      </w:pPr>
      <w:r>
        <w:rPr>
          <w:b w:val="0"/>
          <w:bCs w:val="0"/>
          <w:caps/>
          <w:u w:val="none"/>
          <w:rtl/>
        </w:rPr>
        <w:br/>
        <w:t>קריאות:</w:t>
      </w:r>
    </w:p>
    <w:p w14:paraId="23BA41BE" w14:textId="77777777" w:rsidR="00000000" w:rsidRDefault="009F4636">
      <w:pPr>
        <w:pStyle w:val="a"/>
        <w:rPr>
          <w:caps/>
          <w:rtl/>
        </w:rPr>
      </w:pPr>
    </w:p>
    <w:p w14:paraId="3B78E8E5" w14:textId="77777777" w:rsidR="00000000" w:rsidRDefault="009F4636">
      <w:pPr>
        <w:pStyle w:val="a"/>
        <w:rPr>
          <w:rFonts w:hint="cs"/>
          <w:caps/>
          <w:rtl/>
        </w:rPr>
      </w:pPr>
      <w:r>
        <w:rPr>
          <w:rFonts w:hint="cs"/>
          <w:caps/>
          <w:rtl/>
        </w:rPr>
        <w:t>כן.</w:t>
      </w:r>
    </w:p>
    <w:p w14:paraId="288B6EFC" w14:textId="77777777" w:rsidR="00000000" w:rsidRDefault="009F4636">
      <w:pPr>
        <w:pStyle w:val="ac"/>
        <w:rPr>
          <w:b w:val="0"/>
          <w:bCs w:val="0"/>
          <w:caps/>
          <w:u w:val="none"/>
          <w:rtl/>
        </w:rPr>
      </w:pPr>
      <w:r>
        <w:rPr>
          <w:b w:val="0"/>
          <w:bCs w:val="0"/>
          <w:caps/>
          <w:u w:val="none"/>
          <w:rtl/>
        </w:rPr>
        <w:br/>
        <w:t>אברהם בורג (העבודה-מימד):</w:t>
      </w:r>
    </w:p>
    <w:p w14:paraId="082D9291" w14:textId="77777777" w:rsidR="00000000" w:rsidRDefault="009F4636">
      <w:pPr>
        <w:pStyle w:val="a"/>
        <w:rPr>
          <w:caps/>
          <w:rtl/>
        </w:rPr>
      </w:pPr>
    </w:p>
    <w:p w14:paraId="575C700F" w14:textId="77777777" w:rsidR="00000000" w:rsidRDefault="009F4636">
      <w:pPr>
        <w:pStyle w:val="a"/>
        <w:rPr>
          <w:rFonts w:hint="cs"/>
          <w:caps/>
          <w:rtl/>
        </w:rPr>
      </w:pPr>
      <w:r>
        <w:rPr>
          <w:rFonts w:hint="cs"/>
          <w:caps/>
          <w:rtl/>
        </w:rPr>
        <w:t>להסתפק בדברי השר זה להסתפק במועט?</w:t>
      </w:r>
    </w:p>
    <w:p w14:paraId="1043CFCF" w14:textId="77777777" w:rsidR="00000000" w:rsidRDefault="009F4636">
      <w:pPr>
        <w:pStyle w:val="ac"/>
        <w:rPr>
          <w:b w:val="0"/>
          <w:bCs w:val="0"/>
          <w:caps/>
          <w:u w:val="none"/>
          <w:rtl/>
        </w:rPr>
      </w:pPr>
      <w:r>
        <w:rPr>
          <w:b w:val="0"/>
          <w:bCs w:val="0"/>
          <w:caps/>
          <w:u w:val="none"/>
          <w:rtl/>
        </w:rPr>
        <w:br/>
        <w:t>יולי-יואל אדלשטיין (הליכוד):</w:t>
      </w:r>
    </w:p>
    <w:p w14:paraId="1488024E" w14:textId="77777777" w:rsidR="00000000" w:rsidRDefault="009F4636">
      <w:pPr>
        <w:pStyle w:val="a"/>
        <w:rPr>
          <w:caps/>
          <w:rtl/>
        </w:rPr>
      </w:pPr>
    </w:p>
    <w:p w14:paraId="40CD3677" w14:textId="77777777" w:rsidR="00000000" w:rsidRDefault="009F4636">
      <w:pPr>
        <w:pStyle w:val="a"/>
        <w:rPr>
          <w:rFonts w:hint="cs"/>
          <w:caps/>
          <w:rtl/>
        </w:rPr>
      </w:pPr>
      <w:r>
        <w:rPr>
          <w:rFonts w:hint="cs"/>
          <w:caps/>
          <w:rtl/>
        </w:rPr>
        <w:t>- - - זה לדפוק את אלה שחיכו להציע - - -</w:t>
      </w:r>
    </w:p>
    <w:p w14:paraId="1BAF3BB0" w14:textId="77777777" w:rsidR="00000000" w:rsidRDefault="009F4636">
      <w:pPr>
        <w:pStyle w:val="ad"/>
        <w:rPr>
          <w:b w:val="0"/>
          <w:bCs w:val="0"/>
          <w:caps/>
          <w:u w:val="none"/>
          <w:rtl/>
        </w:rPr>
      </w:pPr>
      <w:r>
        <w:rPr>
          <w:b w:val="0"/>
          <w:bCs w:val="0"/>
          <w:caps/>
          <w:u w:val="none"/>
          <w:rtl/>
        </w:rPr>
        <w:br/>
        <w:t>היו"ר מיכאל נודלמן:</w:t>
      </w:r>
    </w:p>
    <w:p w14:paraId="2C919B37" w14:textId="77777777" w:rsidR="00000000" w:rsidRDefault="009F4636">
      <w:pPr>
        <w:pStyle w:val="a"/>
        <w:rPr>
          <w:caps/>
          <w:rtl/>
        </w:rPr>
      </w:pPr>
    </w:p>
    <w:p w14:paraId="68FC635F" w14:textId="77777777" w:rsidR="00000000" w:rsidRDefault="009F4636">
      <w:pPr>
        <w:pStyle w:val="a"/>
        <w:rPr>
          <w:rFonts w:hint="cs"/>
          <w:caps/>
          <w:rtl/>
        </w:rPr>
      </w:pPr>
      <w:r>
        <w:rPr>
          <w:rFonts w:hint="cs"/>
          <w:caps/>
          <w:rtl/>
        </w:rPr>
        <w:t xml:space="preserve">מה שקרה זה יוצא מן הכלל. </w:t>
      </w:r>
    </w:p>
    <w:p w14:paraId="357D1DE9" w14:textId="77777777" w:rsidR="00000000" w:rsidRDefault="009F4636">
      <w:pPr>
        <w:pStyle w:val="ac"/>
        <w:rPr>
          <w:b w:val="0"/>
          <w:bCs w:val="0"/>
          <w:caps/>
          <w:u w:val="none"/>
          <w:rtl/>
        </w:rPr>
      </w:pPr>
      <w:r>
        <w:rPr>
          <w:b w:val="0"/>
          <w:bCs w:val="0"/>
          <w:caps/>
          <w:u w:val="none"/>
          <w:rtl/>
        </w:rPr>
        <w:br/>
        <w:t>אחמד טיבי (חד"ש-תע"ל):</w:t>
      </w:r>
    </w:p>
    <w:p w14:paraId="1BF14ACA" w14:textId="77777777" w:rsidR="00000000" w:rsidRDefault="009F4636">
      <w:pPr>
        <w:pStyle w:val="a"/>
        <w:rPr>
          <w:caps/>
          <w:rtl/>
        </w:rPr>
      </w:pPr>
    </w:p>
    <w:p w14:paraId="12CEE461" w14:textId="77777777" w:rsidR="00000000" w:rsidRDefault="009F4636">
      <w:pPr>
        <w:pStyle w:val="a"/>
        <w:rPr>
          <w:rFonts w:hint="cs"/>
          <w:caps/>
          <w:rtl/>
        </w:rPr>
      </w:pPr>
      <w:r>
        <w:rPr>
          <w:rFonts w:hint="cs"/>
          <w:caps/>
          <w:rtl/>
        </w:rPr>
        <w:t>זה לא אומר שאנחנו מסכימים אתו</w:t>
      </w:r>
      <w:r>
        <w:rPr>
          <w:rFonts w:hint="cs"/>
          <w:caps/>
          <w:rtl/>
        </w:rPr>
        <w:t xml:space="preserve">. </w:t>
      </w:r>
    </w:p>
    <w:p w14:paraId="261C0B2C" w14:textId="77777777" w:rsidR="00000000" w:rsidRDefault="009F4636">
      <w:pPr>
        <w:pStyle w:val="ad"/>
        <w:rPr>
          <w:b w:val="0"/>
          <w:bCs w:val="0"/>
          <w:caps/>
          <w:u w:val="none"/>
          <w:rtl/>
        </w:rPr>
      </w:pPr>
      <w:r>
        <w:rPr>
          <w:b w:val="0"/>
          <w:bCs w:val="0"/>
          <w:caps/>
          <w:u w:val="none"/>
          <w:rtl/>
        </w:rPr>
        <w:br/>
        <w:t>היו"ר מיכאל נודלמן:</w:t>
      </w:r>
    </w:p>
    <w:p w14:paraId="1CE557BA" w14:textId="77777777" w:rsidR="00000000" w:rsidRDefault="009F4636">
      <w:pPr>
        <w:pStyle w:val="a"/>
        <w:rPr>
          <w:caps/>
          <w:rtl/>
        </w:rPr>
      </w:pPr>
    </w:p>
    <w:p w14:paraId="25632BA6" w14:textId="77777777" w:rsidR="00000000" w:rsidRDefault="009F4636">
      <w:pPr>
        <w:pStyle w:val="a"/>
        <w:rPr>
          <w:rFonts w:hint="cs"/>
          <w:caps/>
          <w:rtl/>
        </w:rPr>
      </w:pPr>
      <w:r>
        <w:rPr>
          <w:rFonts w:hint="cs"/>
          <w:caps/>
          <w:rtl/>
        </w:rPr>
        <w:t xml:space="preserve">זה שר שמשכנע את כולם בנוכחות שלו. </w:t>
      </w:r>
    </w:p>
    <w:p w14:paraId="688E582B" w14:textId="77777777" w:rsidR="00000000" w:rsidRDefault="009F4636">
      <w:pPr>
        <w:pStyle w:val="ac"/>
        <w:rPr>
          <w:b w:val="0"/>
          <w:bCs w:val="0"/>
          <w:caps/>
          <w:u w:val="none"/>
          <w:rtl/>
        </w:rPr>
      </w:pPr>
      <w:r>
        <w:rPr>
          <w:b w:val="0"/>
          <w:bCs w:val="0"/>
          <w:caps/>
          <w:u w:val="none"/>
          <w:rtl/>
        </w:rPr>
        <w:br/>
        <w:t>טלב אלסאנע (רע"ם):</w:t>
      </w:r>
    </w:p>
    <w:p w14:paraId="37D953CC" w14:textId="77777777" w:rsidR="00000000" w:rsidRDefault="009F4636">
      <w:pPr>
        <w:pStyle w:val="a"/>
        <w:rPr>
          <w:caps/>
          <w:rtl/>
        </w:rPr>
      </w:pPr>
    </w:p>
    <w:p w14:paraId="27707B59" w14:textId="77777777" w:rsidR="00000000" w:rsidRDefault="009F4636">
      <w:pPr>
        <w:pStyle w:val="a"/>
        <w:rPr>
          <w:rFonts w:hint="cs"/>
          <w:caps/>
          <w:rtl/>
        </w:rPr>
      </w:pPr>
      <w:r>
        <w:rPr>
          <w:rFonts w:hint="cs"/>
          <w:caps/>
          <w:rtl/>
        </w:rPr>
        <w:t>לא על התוכן. על הגישה.</w:t>
      </w:r>
    </w:p>
    <w:p w14:paraId="2138CEB0" w14:textId="77777777" w:rsidR="00000000" w:rsidRDefault="009F4636">
      <w:pPr>
        <w:pStyle w:val="a"/>
        <w:rPr>
          <w:caps/>
          <w:rtl/>
        </w:rPr>
      </w:pPr>
      <w:r>
        <w:rPr>
          <w:caps/>
          <w:rtl/>
        </w:rPr>
        <w:br/>
      </w:r>
    </w:p>
    <w:p w14:paraId="1B5E091C" w14:textId="77777777" w:rsidR="00000000" w:rsidRDefault="009F4636">
      <w:pPr>
        <w:pStyle w:val="Subject"/>
        <w:rPr>
          <w:b w:val="0"/>
          <w:bCs w:val="0"/>
          <w:caps/>
          <w:u w:val="none"/>
          <w:rtl/>
        </w:rPr>
      </w:pPr>
    </w:p>
    <w:p w14:paraId="0190427B" w14:textId="77777777" w:rsidR="00000000" w:rsidRDefault="009F4636">
      <w:pPr>
        <w:pStyle w:val="Subject"/>
        <w:rPr>
          <w:rFonts w:hint="cs"/>
          <w:b w:val="0"/>
          <w:bCs w:val="0"/>
          <w:caps/>
          <w:u w:val="none"/>
          <w:rtl/>
        </w:rPr>
      </w:pPr>
      <w:bookmarkStart w:id="396" w:name="_Toc45451421"/>
      <w:bookmarkStart w:id="397" w:name="_Toc45970144"/>
      <w:r>
        <w:rPr>
          <w:rFonts w:hint="cs"/>
          <w:b w:val="0"/>
          <w:bCs w:val="0"/>
          <w:caps/>
          <w:u w:val="none"/>
          <w:rtl/>
        </w:rPr>
        <w:t>הצעה לסדר-היום</w:t>
      </w:r>
      <w:bookmarkEnd w:id="396"/>
      <w:bookmarkEnd w:id="397"/>
    </w:p>
    <w:p w14:paraId="16530ADB" w14:textId="77777777" w:rsidR="00000000" w:rsidRDefault="009F4636">
      <w:pPr>
        <w:pStyle w:val="Subject"/>
        <w:rPr>
          <w:rFonts w:hint="cs"/>
          <w:b w:val="0"/>
          <w:bCs w:val="0"/>
          <w:caps/>
          <w:u w:val="none"/>
          <w:rtl/>
        </w:rPr>
      </w:pPr>
      <w:bookmarkStart w:id="398" w:name="_Toc45451422"/>
      <w:bookmarkStart w:id="399" w:name="_Toc45970145"/>
      <w:r>
        <w:rPr>
          <w:rFonts w:hint="cs"/>
          <w:b w:val="0"/>
          <w:bCs w:val="0"/>
          <w:caps/>
          <w:u w:val="none"/>
          <w:rtl/>
        </w:rPr>
        <w:t>התפשטות השימוש בסמים בקרב בני-הנוער</w:t>
      </w:r>
      <w:bookmarkEnd w:id="398"/>
      <w:bookmarkEnd w:id="399"/>
    </w:p>
    <w:p w14:paraId="0AD42072" w14:textId="77777777" w:rsidR="00000000" w:rsidRDefault="009F4636">
      <w:pPr>
        <w:pStyle w:val="ad"/>
        <w:rPr>
          <w:b w:val="0"/>
          <w:bCs w:val="0"/>
          <w:caps/>
          <w:u w:val="none"/>
          <w:rtl/>
        </w:rPr>
      </w:pPr>
      <w:r>
        <w:rPr>
          <w:rFonts w:hint="cs"/>
          <w:b w:val="0"/>
          <w:bCs w:val="0"/>
          <w:caps/>
          <w:u w:val="none"/>
          <w:rtl/>
        </w:rPr>
        <w:br/>
      </w:r>
      <w:r>
        <w:rPr>
          <w:rFonts w:hint="eastAsia"/>
          <w:b w:val="0"/>
          <w:bCs w:val="0"/>
          <w:caps/>
          <w:u w:val="none"/>
          <w:rtl/>
        </w:rPr>
        <w:t>היו</w:t>
      </w:r>
      <w:r>
        <w:rPr>
          <w:b w:val="0"/>
          <w:bCs w:val="0"/>
          <w:caps/>
          <w:u w:val="none"/>
          <w:rtl/>
        </w:rPr>
        <w:t>"ר מיכאל נודלמן:</w:t>
      </w:r>
    </w:p>
    <w:p w14:paraId="06ED6CD4" w14:textId="77777777" w:rsidR="00000000" w:rsidRDefault="009F4636">
      <w:pPr>
        <w:pStyle w:val="a"/>
        <w:rPr>
          <w:caps/>
          <w:rtl/>
        </w:rPr>
      </w:pPr>
    </w:p>
    <w:p w14:paraId="5D74ADB5" w14:textId="77777777" w:rsidR="00000000" w:rsidRDefault="009F4636">
      <w:pPr>
        <w:pStyle w:val="a"/>
        <w:rPr>
          <w:rFonts w:hint="cs"/>
          <w:caps/>
          <w:rtl/>
        </w:rPr>
      </w:pPr>
      <w:r>
        <w:rPr>
          <w:rFonts w:hint="cs"/>
          <w:caps/>
          <w:rtl/>
        </w:rPr>
        <w:t>אנחנו עוברים לנושא הבא - הצעה לסדר-היום מס' 687, בנושא: התפשטות השימוש בסמים</w:t>
      </w:r>
      <w:r>
        <w:rPr>
          <w:rFonts w:hint="cs"/>
          <w:caps/>
          <w:rtl/>
        </w:rPr>
        <w:t xml:space="preserve"> בקרב בני-הנוער. חברת הכנסת ענבל גבריאלי, זו הצעה רגילה?</w:t>
      </w:r>
    </w:p>
    <w:p w14:paraId="6038F326" w14:textId="77777777" w:rsidR="00000000" w:rsidRDefault="009F4636">
      <w:pPr>
        <w:pStyle w:val="Speaker"/>
        <w:rPr>
          <w:b w:val="0"/>
          <w:bCs w:val="0"/>
          <w:caps/>
          <w:u w:val="none"/>
          <w:rtl/>
        </w:rPr>
      </w:pPr>
      <w:r>
        <w:rPr>
          <w:b w:val="0"/>
          <w:bCs w:val="0"/>
          <w:caps/>
          <w:u w:val="none"/>
          <w:rtl/>
        </w:rPr>
        <w:br/>
      </w:r>
      <w:bookmarkStart w:id="400" w:name="FS000001039T18_06_2003_16_32_25"/>
      <w:bookmarkStart w:id="401" w:name="_Toc45451423"/>
      <w:bookmarkStart w:id="402" w:name="_Toc45970146"/>
      <w:bookmarkEnd w:id="400"/>
      <w:r>
        <w:rPr>
          <w:b w:val="0"/>
          <w:bCs w:val="0"/>
          <w:caps/>
          <w:u w:val="none"/>
          <w:rtl/>
        </w:rPr>
        <w:t>ענבל גבריאלי (הליכוד):</w:t>
      </w:r>
      <w:bookmarkEnd w:id="401"/>
      <w:bookmarkEnd w:id="402"/>
    </w:p>
    <w:p w14:paraId="03D4DAAA" w14:textId="77777777" w:rsidR="00000000" w:rsidRDefault="009F4636">
      <w:pPr>
        <w:pStyle w:val="a"/>
        <w:rPr>
          <w:caps/>
          <w:rtl/>
        </w:rPr>
      </w:pPr>
    </w:p>
    <w:p w14:paraId="17D567C7" w14:textId="77777777" w:rsidR="00000000" w:rsidRDefault="009F4636">
      <w:pPr>
        <w:pStyle w:val="a"/>
        <w:rPr>
          <w:rFonts w:hint="cs"/>
          <w:caps/>
          <w:rtl/>
        </w:rPr>
      </w:pPr>
      <w:r>
        <w:rPr>
          <w:rFonts w:hint="cs"/>
          <w:caps/>
          <w:rtl/>
        </w:rPr>
        <w:t>כן, הצעה רגילה לסדר-היום.</w:t>
      </w:r>
    </w:p>
    <w:p w14:paraId="70FB03B9" w14:textId="77777777" w:rsidR="00000000" w:rsidRDefault="009F4636">
      <w:pPr>
        <w:pStyle w:val="a"/>
        <w:rPr>
          <w:rFonts w:hint="cs"/>
          <w:caps/>
          <w:rtl/>
        </w:rPr>
      </w:pPr>
    </w:p>
    <w:p w14:paraId="68CAC684" w14:textId="77777777" w:rsidR="00000000" w:rsidRDefault="009F4636">
      <w:pPr>
        <w:pStyle w:val="a"/>
        <w:rPr>
          <w:rFonts w:hint="cs"/>
          <w:caps/>
          <w:rtl/>
        </w:rPr>
      </w:pPr>
      <w:r>
        <w:rPr>
          <w:rFonts w:hint="cs"/>
          <w:caps/>
          <w:rtl/>
        </w:rPr>
        <w:t>אדוני היושב-ראש, כנסת נכבדה, כפי שצוין, היום אני רוצה להעלות שוב את הנושא של תופעת הסמים בישראל, וספציפית בקרב בני-נוער.</w:t>
      </w:r>
    </w:p>
    <w:p w14:paraId="462EAEF6" w14:textId="77777777" w:rsidR="00000000" w:rsidRDefault="009F4636">
      <w:pPr>
        <w:pStyle w:val="a"/>
        <w:rPr>
          <w:rFonts w:hint="cs"/>
          <w:caps/>
          <w:rtl/>
        </w:rPr>
      </w:pPr>
    </w:p>
    <w:p w14:paraId="07FAFA9F" w14:textId="77777777" w:rsidR="00000000" w:rsidRDefault="009F4636">
      <w:pPr>
        <w:pStyle w:val="a"/>
        <w:rPr>
          <w:rFonts w:hint="cs"/>
          <w:caps/>
          <w:rtl/>
        </w:rPr>
      </w:pPr>
      <w:r>
        <w:rPr>
          <w:rFonts w:hint="cs"/>
          <w:caps/>
          <w:rtl/>
        </w:rPr>
        <w:t>ידוע לי שהנושא הזה נדון ל</w:t>
      </w:r>
      <w:r>
        <w:rPr>
          <w:rFonts w:hint="cs"/>
          <w:caps/>
          <w:rtl/>
        </w:rPr>
        <w:t>א אחת בכנסת בעבר, ואני בכל זאת מבקשת להעלות אותו שוב, משתי סיבות. ראשית, החברה הישראלית טרם מיגרה את תופעת הסמים, ואני חושבת שאני לא ארחיק לכת אם אני גם אומר שהיא כשלה בניסיונה לצמצם את התופעה הזאת. שנית, ונוסף על האמור, תופעת הסמים התרחבה והתפשטה לממדים ע</w:t>
      </w:r>
      <w:r>
        <w:rPr>
          <w:rFonts w:hint="cs"/>
          <w:caps/>
          <w:rtl/>
        </w:rPr>
        <w:t>צומים. כבר לא מדובר בתופעה שולית לכאורה שמתפרסת על אוכלוסייה יחסית קטנה ואוכלוסייה יחסית בוגרת, אלא מדובר על תופעה שכשאני התוודעתי לממדים שלה, מכמה בחינות, אני ממש הזדעזעתי.</w:t>
      </w:r>
    </w:p>
    <w:p w14:paraId="426D64C7" w14:textId="77777777" w:rsidR="00000000" w:rsidRDefault="009F4636">
      <w:pPr>
        <w:pStyle w:val="a"/>
        <w:rPr>
          <w:rFonts w:hint="cs"/>
          <w:caps/>
          <w:rtl/>
        </w:rPr>
      </w:pPr>
    </w:p>
    <w:p w14:paraId="79BFF6EA" w14:textId="77777777" w:rsidR="00000000" w:rsidRDefault="009F4636">
      <w:pPr>
        <w:pStyle w:val="a"/>
        <w:rPr>
          <w:rFonts w:hint="cs"/>
          <w:caps/>
          <w:rtl/>
        </w:rPr>
      </w:pPr>
      <w:r>
        <w:rPr>
          <w:rFonts w:hint="cs"/>
          <w:caps/>
          <w:rtl/>
        </w:rPr>
        <w:t>רק בשבוע שעבר התוודענו כולנו למקרה שאירע בחיפה, פורסם בתקשורת, על בני-נוער שהתמכר</w:t>
      </w:r>
      <w:r>
        <w:rPr>
          <w:rFonts w:hint="cs"/>
          <w:caps/>
          <w:rtl/>
        </w:rPr>
        <w:t>ו לסמים והידרדרו לפשע. מדובר ב-20 נערים בני 15--17, שהזריקו והסניפו הירואין - לעתים פעמיים, שלוש פעמים ביום ולעתים גם בין כותלי בית-הספר.</w:t>
      </w:r>
    </w:p>
    <w:p w14:paraId="547059EE" w14:textId="77777777" w:rsidR="00000000" w:rsidRDefault="009F4636">
      <w:pPr>
        <w:pStyle w:val="a"/>
        <w:rPr>
          <w:rFonts w:hint="cs"/>
          <w:caps/>
          <w:rtl/>
        </w:rPr>
      </w:pPr>
    </w:p>
    <w:p w14:paraId="7536E117" w14:textId="77777777" w:rsidR="00000000" w:rsidRDefault="009F4636">
      <w:pPr>
        <w:pStyle w:val="a"/>
        <w:rPr>
          <w:rFonts w:hint="cs"/>
          <w:caps/>
          <w:rtl/>
        </w:rPr>
      </w:pPr>
      <w:r>
        <w:rPr>
          <w:rFonts w:hint="cs"/>
          <w:caps/>
          <w:rtl/>
        </w:rPr>
        <w:t>העניין הוא שחשיפת הפרשה הזאת בעצם באה בעקבות מידע מודיעיני שהגיע אל הרשויות על עבירות רכוש שביצעו בני-נוער באזור, וזה</w:t>
      </w:r>
      <w:r>
        <w:rPr>
          <w:rFonts w:hint="cs"/>
          <w:caps/>
          <w:rtl/>
        </w:rPr>
        <w:t xml:space="preserve"> כשלעצמו בעיני מדהים. כשהפרשה נחשפה, גם הגורמים בבתי-הספר וגם ההורים עצמם - ההורים של בני-הנוער הללו - הופתעו וממש נדהמו מהתופעה.</w:t>
      </w:r>
    </w:p>
    <w:p w14:paraId="55662332" w14:textId="77777777" w:rsidR="00000000" w:rsidRDefault="009F4636">
      <w:pPr>
        <w:pStyle w:val="a"/>
        <w:rPr>
          <w:rFonts w:hint="cs"/>
          <w:caps/>
          <w:rtl/>
        </w:rPr>
      </w:pPr>
    </w:p>
    <w:p w14:paraId="4A61081C" w14:textId="77777777" w:rsidR="00000000" w:rsidRDefault="009F4636">
      <w:pPr>
        <w:pStyle w:val="a"/>
        <w:rPr>
          <w:rFonts w:hint="cs"/>
          <w:caps/>
          <w:rtl/>
        </w:rPr>
      </w:pPr>
      <w:r>
        <w:rPr>
          <w:rFonts w:hint="cs"/>
          <w:caps/>
          <w:rtl/>
        </w:rPr>
        <w:t>אני נדהמת מעצם התדהמה שלהם, ואני שואלת אתכם, איך ייתכן שהורה לא מצליח להבחין שהבן שלו מכור לסמים. מדובר כאן על 20 חבר'ה שפשוט</w:t>
      </w:r>
      <w:r>
        <w:rPr>
          <w:rFonts w:hint="cs"/>
          <w:caps/>
          <w:rtl/>
        </w:rPr>
        <w:t xml:space="preserve"> התמכרו לסמים קשים, ואותה שאלה אני רוצה להפנות כמובן לעבר המורים - כמובן, מבלי לפגוע בכבודם של המורים. </w:t>
      </w:r>
    </w:p>
    <w:p w14:paraId="0780F6F0" w14:textId="77777777" w:rsidR="00000000" w:rsidRDefault="009F4636">
      <w:pPr>
        <w:pStyle w:val="a"/>
        <w:rPr>
          <w:rFonts w:hint="cs"/>
          <w:caps/>
          <w:rtl/>
        </w:rPr>
      </w:pPr>
    </w:p>
    <w:p w14:paraId="798E03B7" w14:textId="77777777" w:rsidR="00000000" w:rsidRDefault="009F4636">
      <w:pPr>
        <w:pStyle w:val="a"/>
        <w:rPr>
          <w:rFonts w:hint="cs"/>
          <w:caps/>
          <w:rtl/>
        </w:rPr>
      </w:pPr>
      <w:r>
        <w:rPr>
          <w:rFonts w:hint="cs"/>
          <w:caps/>
          <w:rtl/>
        </w:rPr>
        <w:t>אין בכוונתי לא להעלות ולא להוריד את אמת המידה לבחינת המורים - אלא אני אעשה שימוש בביטוי מעולם המשפט, של "האדם הסביר". ואם נניח שהמורה הוא בבחינת האדם ה</w:t>
      </w:r>
      <w:r>
        <w:rPr>
          <w:rFonts w:hint="cs"/>
          <w:caps/>
          <w:rtl/>
        </w:rPr>
        <w:t xml:space="preserve">סביר, שוב אשאל, אם אין ביכולתו של האדם הסביר להבחין בילד שיושב - עומד או יושב מולו 45 דקות בזמן שיעור - האם אין יכולת להבחין שמדובר בנער מכור לסמים? הרי צוין בידיעה שהם גם עשו את זה בין כותלי בית-הספר. אני חושבת שהיכולת הזאת בהחלט קיימת. </w:t>
      </w:r>
    </w:p>
    <w:p w14:paraId="58317BF7" w14:textId="77777777" w:rsidR="00000000" w:rsidRDefault="009F4636">
      <w:pPr>
        <w:pStyle w:val="a"/>
        <w:rPr>
          <w:rFonts w:hint="cs"/>
          <w:caps/>
          <w:rtl/>
        </w:rPr>
      </w:pPr>
    </w:p>
    <w:p w14:paraId="7D6D8F90" w14:textId="77777777" w:rsidR="00000000" w:rsidRDefault="009F4636">
      <w:pPr>
        <w:pStyle w:val="a"/>
        <w:rPr>
          <w:rFonts w:hint="cs"/>
          <w:caps/>
          <w:rtl/>
        </w:rPr>
      </w:pPr>
      <w:r>
        <w:rPr>
          <w:rFonts w:hint="cs"/>
          <w:caps/>
          <w:rtl/>
        </w:rPr>
        <w:t>אני רוצה לומר לכ</w:t>
      </w:r>
      <w:r>
        <w:rPr>
          <w:rFonts w:hint="cs"/>
          <w:caps/>
          <w:rtl/>
        </w:rPr>
        <w:t>ם, שהתופעה הזאת היום היא בבחינת סרטן שמחלחל בחברה הישראלית ומכלה אותה.</w:t>
      </w:r>
    </w:p>
    <w:p w14:paraId="6F298989" w14:textId="77777777" w:rsidR="00000000" w:rsidRDefault="009F4636">
      <w:pPr>
        <w:pStyle w:val="a"/>
        <w:rPr>
          <w:rFonts w:hint="cs"/>
          <w:caps/>
          <w:rtl/>
        </w:rPr>
      </w:pPr>
    </w:p>
    <w:p w14:paraId="278E4149" w14:textId="77777777" w:rsidR="00000000" w:rsidRDefault="009F4636">
      <w:pPr>
        <w:pStyle w:val="a"/>
        <w:rPr>
          <w:rFonts w:hint="cs"/>
          <w:caps/>
          <w:rtl/>
        </w:rPr>
      </w:pPr>
      <w:r>
        <w:rPr>
          <w:rFonts w:hint="cs"/>
          <w:caps/>
          <w:rtl/>
        </w:rPr>
        <w:t xml:space="preserve">התופעה הזאת - השימוש בסמים נוסח שנת 2003 - לא דומה למה שהחברה הישראלית ידעה בעבר, ואני אעמוד על כמה נקודות כדי לציין את השכלולים או החידושים שחלו בתופעה הזאת בימים אלו. </w:t>
      </w:r>
    </w:p>
    <w:p w14:paraId="176B5262" w14:textId="77777777" w:rsidR="00000000" w:rsidRDefault="009F4636">
      <w:pPr>
        <w:pStyle w:val="a"/>
        <w:rPr>
          <w:rFonts w:hint="cs"/>
          <w:caps/>
          <w:rtl/>
        </w:rPr>
      </w:pPr>
    </w:p>
    <w:p w14:paraId="0B442A4F" w14:textId="77777777" w:rsidR="00000000" w:rsidRDefault="009F4636">
      <w:pPr>
        <w:pStyle w:val="a"/>
        <w:rPr>
          <w:rFonts w:hint="cs"/>
          <w:caps/>
          <w:rtl/>
        </w:rPr>
      </w:pPr>
      <w:r>
        <w:rPr>
          <w:rFonts w:hint="cs"/>
          <w:caps/>
          <w:rtl/>
        </w:rPr>
        <w:t>לעניין הגיל -</w:t>
      </w:r>
      <w:r>
        <w:rPr>
          <w:rFonts w:hint="cs"/>
          <w:caps/>
          <w:rtl/>
        </w:rPr>
        <w:t xml:space="preserve"> כפי שציינתי קודם לכן, אם בעבר השימוש בסמים או הסחר בסמים היו נחלתם של החלקים היותר-בוגרים באוכלוסייה, הרי שבשנים האחרונות חלה ירידה חדה ומשמעותית בגיל המשתמשים בסמים, עד כדי כך שהיום אנחנו מדברים על ילדים - לא רק על בני-נוער - אלא על ילדים קטנים, בני 10 ו</w:t>
      </w:r>
      <w:r>
        <w:rPr>
          <w:rFonts w:hint="cs"/>
          <w:caps/>
          <w:rtl/>
        </w:rPr>
        <w:t xml:space="preserve">-11, שצורכים סמים וגם סוחרים בסמים. </w:t>
      </w:r>
    </w:p>
    <w:p w14:paraId="5117CEB9" w14:textId="77777777" w:rsidR="00000000" w:rsidRDefault="009F4636">
      <w:pPr>
        <w:pStyle w:val="a"/>
        <w:rPr>
          <w:rFonts w:hint="cs"/>
          <w:caps/>
          <w:rtl/>
        </w:rPr>
      </w:pPr>
    </w:p>
    <w:p w14:paraId="196267A0" w14:textId="77777777" w:rsidR="00000000" w:rsidRDefault="009F4636">
      <w:pPr>
        <w:pStyle w:val="a"/>
        <w:rPr>
          <w:rFonts w:hint="cs"/>
          <w:caps/>
          <w:rtl/>
        </w:rPr>
      </w:pPr>
      <w:r>
        <w:rPr>
          <w:rFonts w:hint="cs"/>
          <w:caps/>
          <w:rtl/>
        </w:rPr>
        <w:t>נקודה נוספת היא סוג הסמים. בצד הירידה בגיל חלה עלייה בסוג הסמים שצורכים בני- הנוער. שוב, לא מדובר במריחואנה ובחשיש - וחלילה לי מלהקל ראש גם בשימוש בסמים הללו - אבל מדובר על הירואין, מדובר על קוקאין, מדובר על כדורי "אקס</w:t>
      </w:r>
      <w:r>
        <w:rPr>
          <w:rFonts w:hint="cs"/>
          <w:caps/>
          <w:rtl/>
        </w:rPr>
        <w:t xml:space="preserve">טזי". </w:t>
      </w:r>
    </w:p>
    <w:p w14:paraId="6F2E257C" w14:textId="77777777" w:rsidR="00000000" w:rsidRDefault="009F4636">
      <w:pPr>
        <w:pStyle w:val="a"/>
        <w:rPr>
          <w:rFonts w:hint="cs"/>
          <w:caps/>
          <w:rtl/>
        </w:rPr>
      </w:pPr>
    </w:p>
    <w:p w14:paraId="5861075F" w14:textId="77777777" w:rsidR="00000000" w:rsidRDefault="009F4636">
      <w:pPr>
        <w:pStyle w:val="a"/>
        <w:rPr>
          <w:rFonts w:hint="cs"/>
          <w:caps/>
          <w:rtl/>
        </w:rPr>
      </w:pPr>
      <w:r>
        <w:rPr>
          <w:rFonts w:hint="cs"/>
          <w:caps/>
          <w:rtl/>
        </w:rPr>
        <w:t>נקודה נוספת היא הפריסה. שוב, התפיסה בעבר היתה, שהשימוש בסמים הוא נחלתם של הקבוצות, של האוכלוסיות שמצבן הסוציו-אקונומי נמוך. מי שעדיין חושב ככה - טועה טעות חמורה. המצב היום הוא לא כזה, הפגע הזה של הסמים פוגע באוכלוסיות בכל רחבי הארץ, ולעניין הזה אצי</w:t>
      </w:r>
      <w:r>
        <w:rPr>
          <w:rFonts w:hint="cs"/>
          <w:caps/>
          <w:rtl/>
        </w:rPr>
        <w:t xml:space="preserve">ין במאמר מוסגר, שכאשר התפרסמה הידיעה על בית-הספר בחיפה, כנספח לידיעה הזאת דובר גם על אזור הדרום, ואמר מי שאמר, שהיום אין בית-ספר אחד בדרום שהסמים לא פגעו בו. </w:t>
      </w:r>
    </w:p>
    <w:p w14:paraId="1D64B522" w14:textId="77777777" w:rsidR="00000000" w:rsidRDefault="009F4636">
      <w:pPr>
        <w:pStyle w:val="a"/>
        <w:rPr>
          <w:rFonts w:hint="cs"/>
          <w:caps/>
          <w:rtl/>
        </w:rPr>
      </w:pPr>
    </w:p>
    <w:p w14:paraId="3B85A93A" w14:textId="77777777" w:rsidR="00000000" w:rsidRDefault="009F4636">
      <w:pPr>
        <w:pStyle w:val="a"/>
        <w:rPr>
          <w:rFonts w:hint="cs"/>
          <w:caps/>
          <w:rtl/>
        </w:rPr>
      </w:pPr>
      <w:r>
        <w:rPr>
          <w:rFonts w:hint="cs"/>
          <w:caps/>
          <w:rtl/>
        </w:rPr>
        <w:t>אז כך - מדובר על תופעה בכל חלקי הארץ ובכל שכבות האוכלוסייה - החל מכאלה שמצבם הסוציו-אקונומי נמוך</w:t>
      </w:r>
      <w:r>
        <w:rPr>
          <w:rFonts w:hint="cs"/>
          <w:caps/>
          <w:rtl/>
        </w:rPr>
        <w:t xml:space="preserve">, ועד לעשירון - ואם תרצו, גם האלפיון - העליון. </w:t>
      </w:r>
    </w:p>
    <w:p w14:paraId="11B9E1AD" w14:textId="77777777" w:rsidR="00000000" w:rsidRDefault="009F4636">
      <w:pPr>
        <w:pStyle w:val="a"/>
        <w:rPr>
          <w:rFonts w:hint="cs"/>
          <w:caps/>
          <w:rtl/>
        </w:rPr>
      </w:pPr>
    </w:p>
    <w:p w14:paraId="231367E4" w14:textId="77777777" w:rsidR="00000000" w:rsidRDefault="009F4636">
      <w:pPr>
        <w:pStyle w:val="a"/>
        <w:rPr>
          <w:rFonts w:hint="cs"/>
          <w:caps/>
          <w:rtl/>
        </w:rPr>
      </w:pPr>
      <w:r>
        <w:rPr>
          <w:rFonts w:hint="cs"/>
          <w:caps/>
          <w:rtl/>
        </w:rPr>
        <w:t>נקודה נוספת ואחרונה - שאני בכל אופן רואה אותה כחידוש לעומת מה שידענו בעבר - היא העובדה שתופעת הסמים לא עומדת באופן בלעדי בפני עצמה ומזיקה רק מהפן הזה של הסמים. אני חושבת שלתופעה הזאת יש השלכות של יצירת תופעו</w:t>
      </w:r>
      <w:r>
        <w:rPr>
          <w:rFonts w:hint="cs"/>
          <w:caps/>
          <w:rtl/>
        </w:rPr>
        <w:t xml:space="preserve">ת חברתיות נוספות. </w:t>
      </w:r>
    </w:p>
    <w:p w14:paraId="3A855897" w14:textId="77777777" w:rsidR="00000000" w:rsidRDefault="009F4636">
      <w:pPr>
        <w:pStyle w:val="a"/>
        <w:rPr>
          <w:rFonts w:hint="cs"/>
          <w:caps/>
          <w:rtl/>
        </w:rPr>
      </w:pPr>
    </w:p>
    <w:p w14:paraId="28A46CA1" w14:textId="77777777" w:rsidR="00000000" w:rsidRDefault="009F4636">
      <w:pPr>
        <w:pStyle w:val="a"/>
        <w:rPr>
          <w:rFonts w:hint="cs"/>
          <w:caps/>
          <w:rtl/>
        </w:rPr>
      </w:pPr>
      <w:r>
        <w:rPr>
          <w:rFonts w:hint="cs"/>
          <w:caps/>
          <w:rtl/>
        </w:rPr>
        <w:t>ראוי שאציין פה ונזכור כולנו, שאני מדברת בסך הכול על בני-נוער ועל ילדים - לא מדובר על אנשים בעלי אמצעים, שיכולים להכניס יד לכיסם וללכת לרכוש את הסמים - וכדי להשיג את הכסף לרכישת הסמים הם מידרדרים לפשע. נכון שרוב הפשעים של בני-נוער הם התפ</w:t>
      </w:r>
      <w:r>
        <w:rPr>
          <w:rFonts w:hint="cs"/>
          <w:caps/>
          <w:rtl/>
        </w:rPr>
        <w:t xml:space="preserve">רצויות ועבירות רכוש למיניהן, אבל זה מגיע גם לירידה לזנות. שלשום התפרסמה ב"מעריב" ידיעה על שבע נערות שעבדו בזנות כדי לממן סמים. הן פשוט התמכרו ולא היתה להן שום דרך אחרת לספק את ההתמכרות הזאת, אלא לעבוד בזנות. </w:t>
      </w:r>
    </w:p>
    <w:p w14:paraId="46E812D0" w14:textId="77777777" w:rsidR="00000000" w:rsidRDefault="009F4636">
      <w:pPr>
        <w:pStyle w:val="a"/>
        <w:rPr>
          <w:rFonts w:hint="cs"/>
          <w:caps/>
          <w:rtl/>
        </w:rPr>
      </w:pPr>
    </w:p>
    <w:p w14:paraId="5026837D" w14:textId="77777777" w:rsidR="00000000" w:rsidRDefault="009F4636">
      <w:pPr>
        <w:pStyle w:val="a"/>
        <w:rPr>
          <w:rFonts w:hint="cs"/>
          <w:caps/>
          <w:rtl/>
        </w:rPr>
      </w:pPr>
      <w:r>
        <w:rPr>
          <w:rFonts w:hint="cs"/>
          <w:caps/>
          <w:rtl/>
        </w:rPr>
        <w:t>עניין נוסף הוא השימוש באלכוהול. בדרך כלל באותה</w:t>
      </w:r>
      <w:r>
        <w:rPr>
          <w:rFonts w:hint="cs"/>
          <w:caps/>
          <w:rtl/>
        </w:rPr>
        <w:t xml:space="preserve"> סביבה שבה נצרכים הסמים נצרך גם אלכוהול. גם כאן המצב חמור, גם כאן יש ירידה בגיל. בשבוע שעבר שמענו על ילדים בני שמונה ותשע ששתו אלכוהול, השתכרו עד לאובדן הכרתם והגיעו לבית-חולים במצב כזה שלו הגיעו כמה דקות אחר כך לא היו היום בין החיים. </w:t>
      </w:r>
    </w:p>
    <w:p w14:paraId="708F28A6" w14:textId="77777777" w:rsidR="00000000" w:rsidRDefault="009F4636">
      <w:pPr>
        <w:pStyle w:val="a"/>
        <w:rPr>
          <w:rFonts w:hint="cs"/>
          <w:caps/>
          <w:rtl/>
        </w:rPr>
      </w:pPr>
    </w:p>
    <w:p w14:paraId="3F176B21" w14:textId="77777777" w:rsidR="00000000" w:rsidRDefault="009F4636">
      <w:pPr>
        <w:pStyle w:val="a"/>
        <w:rPr>
          <w:rFonts w:hint="cs"/>
          <w:caps/>
          <w:rtl/>
        </w:rPr>
      </w:pPr>
      <w:r>
        <w:rPr>
          <w:rFonts w:hint="cs"/>
          <w:caps/>
          <w:rtl/>
        </w:rPr>
        <w:t>אז כך, סמים, אלכוהו</w:t>
      </w:r>
      <w:r>
        <w:rPr>
          <w:rFonts w:hint="cs"/>
          <w:caps/>
          <w:rtl/>
        </w:rPr>
        <w:t xml:space="preserve">ל, אלימות ועבריינות של בני-נוער, כל התופעות הללו קשורות קשר הדוק וחזק, קשר שלא ניתן לנתק אותו, וטיפול יחידני בכל אחת מן התופעות לא יפתור את הבעיה. </w:t>
      </w:r>
    </w:p>
    <w:p w14:paraId="0075B087" w14:textId="77777777" w:rsidR="00000000" w:rsidRDefault="009F4636">
      <w:pPr>
        <w:pStyle w:val="a"/>
        <w:rPr>
          <w:rFonts w:hint="cs"/>
          <w:caps/>
          <w:rtl/>
        </w:rPr>
      </w:pPr>
    </w:p>
    <w:p w14:paraId="3E01CEDC" w14:textId="77777777" w:rsidR="00000000" w:rsidRDefault="009F4636">
      <w:pPr>
        <w:pStyle w:val="a"/>
        <w:rPr>
          <w:rFonts w:hint="cs"/>
          <w:caps/>
          <w:rtl/>
        </w:rPr>
      </w:pPr>
      <w:r>
        <w:rPr>
          <w:rFonts w:hint="cs"/>
          <w:caps/>
          <w:rtl/>
        </w:rPr>
        <w:t xml:space="preserve">ראוי שנבדוק לאן פנינו מועדות, כי מדובר על דור העתיד, וכך נראה דור המחר שלנו. חשוב שנעשה בדק בית ונבדוק איך </w:t>
      </w:r>
      <w:r>
        <w:rPr>
          <w:rFonts w:hint="cs"/>
          <w:caps/>
          <w:rtl/>
        </w:rPr>
        <w:t xml:space="preserve">קרה שאתמול נרצחה אשה מבוגרת ומי שחשוד במעשה הזה הם ילדים בני 13 ו-14. </w:t>
      </w:r>
    </w:p>
    <w:p w14:paraId="6669A104" w14:textId="77777777" w:rsidR="00000000" w:rsidRDefault="009F4636">
      <w:pPr>
        <w:pStyle w:val="a"/>
        <w:rPr>
          <w:rFonts w:hint="cs"/>
          <w:caps/>
          <w:rtl/>
        </w:rPr>
      </w:pPr>
    </w:p>
    <w:p w14:paraId="7D530C9D" w14:textId="77777777" w:rsidR="00000000" w:rsidRDefault="009F4636">
      <w:pPr>
        <w:pStyle w:val="a"/>
        <w:rPr>
          <w:rFonts w:hint="cs"/>
          <w:caps/>
          <w:rtl/>
        </w:rPr>
      </w:pPr>
      <w:r>
        <w:rPr>
          <w:rFonts w:hint="cs"/>
          <w:caps/>
          <w:rtl/>
        </w:rPr>
        <w:t>אני רוצה לציין, שהשימוש בסמים קשים הוא תופעה די חריגה. השימוש הנפוץ יותר הוא בסמים שמכונים קלים. אישית, אני מוחה בתוקף על הכינוי סמים קלים. מבחינתי כל סם הוא סם והשפעתו מזיקה ומרחיקה ל</w:t>
      </w:r>
      <w:r>
        <w:rPr>
          <w:rFonts w:hint="cs"/>
          <w:caps/>
          <w:rtl/>
        </w:rPr>
        <w:t xml:space="preserve">כת. </w:t>
      </w:r>
    </w:p>
    <w:p w14:paraId="7617CE08" w14:textId="77777777" w:rsidR="00000000" w:rsidRDefault="009F4636">
      <w:pPr>
        <w:pStyle w:val="a"/>
        <w:rPr>
          <w:rFonts w:hint="cs"/>
          <w:caps/>
          <w:rtl/>
        </w:rPr>
      </w:pPr>
    </w:p>
    <w:p w14:paraId="0A47F16F" w14:textId="77777777" w:rsidR="00000000" w:rsidRDefault="009F4636">
      <w:pPr>
        <w:pStyle w:val="a"/>
        <w:rPr>
          <w:rFonts w:hint="cs"/>
          <w:caps/>
          <w:rtl/>
        </w:rPr>
      </w:pPr>
      <w:r>
        <w:rPr>
          <w:rFonts w:hint="cs"/>
          <w:caps/>
          <w:rtl/>
        </w:rPr>
        <w:t xml:space="preserve">על ההצעה שלי עומד להשיב השר לביטחון פנים. נכון שציינתי שמדובר על איזו אוזלת יד של הרשויות, וציינתי גם את המשטרה וגם את מערכת החינוך. אני שמחה מאוד שאתה תענה לי, אבל אני חושבת שהפן החינוכי של הנושא הזה חזק מאוד. אצל בני-הנוער יש תופעה שהם רוצים להשיג </w:t>
      </w:r>
      <w:r>
        <w:rPr>
          <w:rFonts w:hint="cs"/>
          <w:caps/>
          <w:rtl/>
        </w:rPr>
        <w:t xml:space="preserve">את התוצאה בכל מחיר. אם מותר לי להשתמש בשפת העם: הם רוצים להתמסטל, לחוש תחושות </w:t>
      </w:r>
      <w:r>
        <w:rPr>
          <w:rFonts w:hint="cs"/>
          <w:caps/>
        </w:rPr>
        <w:t>HIGH</w:t>
      </w:r>
      <w:r>
        <w:rPr>
          <w:rFonts w:hint="cs"/>
          <w:caps/>
          <w:rtl/>
        </w:rPr>
        <w:t xml:space="preserve">, לחוש תחושות  של שיכרון חושים בכל מחיר, בין שזה אומר לשתות סירופ לשיעול שמכיל קודאין, בין שזה לשאוף גז ממזגנים, בין שזה לשאוף גז צחוק או כל חומר פסיכו-אקטיבי אחר שנמכר היום </w:t>
      </w:r>
      <w:r>
        <w:rPr>
          <w:rFonts w:hint="cs"/>
          <w:caps/>
          <w:rtl/>
        </w:rPr>
        <w:t xml:space="preserve">בכל פיצוצייה ובכל קרן רחוב. לכן הפן החינוכי מאוד חשוב. </w:t>
      </w:r>
    </w:p>
    <w:p w14:paraId="0505F1CA" w14:textId="77777777" w:rsidR="00000000" w:rsidRDefault="009F4636">
      <w:pPr>
        <w:pStyle w:val="a"/>
        <w:rPr>
          <w:rFonts w:hint="cs"/>
          <w:caps/>
          <w:rtl/>
        </w:rPr>
      </w:pPr>
    </w:p>
    <w:p w14:paraId="50198A47" w14:textId="77777777" w:rsidR="00000000" w:rsidRDefault="009F4636">
      <w:pPr>
        <w:pStyle w:val="a"/>
        <w:rPr>
          <w:rFonts w:hint="cs"/>
          <w:caps/>
          <w:rtl/>
        </w:rPr>
      </w:pPr>
      <w:r>
        <w:rPr>
          <w:rFonts w:hint="cs"/>
          <w:caps/>
          <w:rtl/>
        </w:rPr>
        <w:t>כדי שלא ליצור מצב של דיון עקר, אני רוצה לומר משהו שאנחנו יכולים לעשות. מבחינתי זה מתמקד בשלוש נקודות עיקריות. הנקודה הראשונה נוגעת להסברה. זה דבר שמשרד החינוך היה צריך לתת עליו את הדעת. במקרה שהיה בח</w:t>
      </w:r>
      <w:r>
        <w:rPr>
          <w:rFonts w:hint="cs"/>
          <w:caps/>
          <w:rtl/>
        </w:rPr>
        <w:t>יפה יצאה הנחיה של מנהל המחוז במשרד החינוך להתחיל בפעילות הסברתית, בתוכנית חירום הסברתית. למה לחכות למצב חירום? למה שלא תהא פעילות הסברתית קבועה ואינטנסיבית בכל בית-ספר, בכל רחבי הארץ ובכל המגזרים? הכול מתחיל ונגמר בחינוך, בין שזה חינוך בבתים הפרטיים של בני</w:t>
      </w:r>
      <w:r>
        <w:rPr>
          <w:rFonts w:hint="cs"/>
          <w:caps/>
          <w:rtl/>
        </w:rPr>
        <w:t xml:space="preserve"> הנוער, בין שזה בבתי-הספר. </w:t>
      </w:r>
    </w:p>
    <w:p w14:paraId="7EDAB2F6" w14:textId="77777777" w:rsidR="00000000" w:rsidRDefault="009F4636">
      <w:pPr>
        <w:pStyle w:val="a"/>
        <w:rPr>
          <w:rFonts w:hint="cs"/>
          <w:caps/>
          <w:rtl/>
        </w:rPr>
      </w:pPr>
    </w:p>
    <w:p w14:paraId="27107A29" w14:textId="77777777" w:rsidR="00000000" w:rsidRDefault="009F4636">
      <w:pPr>
        <w:pStyle w:val="a"/>
        <w:rPr>
          <w:rFonts w:hint="cs"/>
          <w:caps/>
          <w:rtl/>
        </w:rPr>
      </w:pPr>
      <w:r>
        <w:rPr>
          <w:rFonts w:hint="cs"/>
          <w:caps/>
          <w:rtl/>
        </w:rPr>
        <w:t xml:space="preserve">שתי הנקודות הנוספות שלובות זו בזו, והן הרתעה ואכיפה. נראה לי שהיום נער שעומד בפני האפשרות לצרוך סמים, אין שום גורם שיכול להרתיע אותו מכך. נוצרה תפיסה כללית, מין תחושה וראייה חברתית כוללת, ששימוש בסמים קלים </w:t>
      </w:r>
      <w:r>
        <w:rPr>
          <w:caps/>
          <w:rtl/>
        </w:rPr>
        <w:t>–</w:t>
      </w:r>
      <w:r>
        <w:rPr>
          <w:rFonts w:hint="cs"/>
          <w:caps/>
          <w:rtl/>
        </w:rPr>
        <w:t xml:space="preserve"> "קלים" </w:t>
      </w:r>
      <w:r>
        <w:rPr>
          <w:caps/>
          <w:rtl/>
        </w:rPr>
        <w:t>–</w:t>
      </w:r>
      <w:r>
        <w:rPr>
          <w:rFonts w:hint="cs"/>
          <w:caps/>
          <w:rtl/>
        </w:rPr>
        <w:t xml:space="preserve"> מותר ומי ש</w:t>
      </w:r>
      <w:r>
        <w:rPr>
          <w:rFonts w:hint="cs"/>
          <w:caps/>
          <w:rtl/>
        </w:rPr>
        <w:t xml:space="preserve">ייתפס לא יעשו לו דבר, אולי יהיה לו איזה רישום פלילי. אישית אני חושבת שרישום פלילי הוא דבר רע ולא רצוי לכל אדם. השאלה היא אם זה מהווה גורם מרתיע עבור אותם בני-נוער. לדעתי לא, והיקף התופעה מדבר בעד עצמו. </w:t>
      </w:r>
    </w:p>
    <w:p w14:paraId="3E2B34DC" w14:textId="77777777" w:rsidR="00000000" w:rsidRDefault="009F4636">
      <w:pPr>
        <w:pStyle w:val="a"/>
        <w:rPr>
          <w:rFonts w:hint="cs"/>
          <w:caps/>
          <w:rtl/>
        </w:rPr>
      </w:pPr>
    </w:p>
    <w:p w14:paraId="1A97BE15" w14:textId="77777777" w:rsidR="00000000" w:rsidRDefault="009F4636">
      <w:pPr>
        <w:pStyle w:val="a"/>
        <w:rPr>
          <w:rFonts w:hint="cs"/>
          <w:caps/>
          <w:rtl/>
        </w:rPr>
      </w:pPr>
      <w:r>
        <w:rPr>
          <w:rFonts w:hint="cs"/>
          <w:caps/>
          <w:rtl/>
        </w:rPr>
        <w:t>אם ניקח לדוגמה את ארצות-הברית, המאבק שם בנגע הסמים ה</w:t>
      </w:r>
      <w:r>
        <w:rPr>
          <w:rFonts w:hint="cs"/>
          <w:caps/>
          <w:rtl/>
        </w:rPr>
        <w:t xml:space="preserve">וא הרבה יותר אגרסיבי, זה מאבק בתוך בתי-הספר, עד לרמה כזאת שנערכות בדיקות פתע - בדיקות שתן. אף אחד לא יודע  מתי זה ייעשה, אנשים מגיעים, לוקחים דגימות שתן ובודקים. אולי זה קצת מרחיק לכת, אבל אני לא בטוחה שזה לא פתרון נוכח התופעה הרחבה. </w:t>
      </w:r>
    </w:p>
    <w:p w14:paraId="4A63DD28" w14:textId="77777777" w:rsidR="00000000" w:rsidRDefault="009F4636">
      <w:pPr>
        <w:pStyle w:val="a"/>
        <w:rPr>
          <w:rFonts w:hint="cs"/>
          <w:caps/>
          <w:rtl/>
        </w:rPr>
      </w:pPr>
    </w:p>
    <w:p w14:paraId="742823D7" w14:textId="77777777" w:rsidR="00000000" w:rsidRDefault="009F4636">
      <w:pPr>
        <w:pStyle w:val="a"/>
        <w:rPr>
          <w:rFonts w:hint="cs"/>
          <w:caps/>
          <w:rtl/>
        </w:rPr>
      </w:pPr>
      <w:r>
        <w:rPr>
          <w:rFonts w:hint="cs"/>
          <w:caps/>
          <w:rtl/>
        </w:rPr>
        <w:t>צריך באיזו דרך ליצור</w:t>
      </w:r>
      <w:r>
        <w:rPr>
          <w:rFonts w:hint="cs"/>
          <w:caps/>
          <w:rtl/>
        </w:rPr>
        <w:t xml:space="preserve"> הרתעה על-ידי הגברת הענישה ואכיפתה. אחרי שנבנה את ההרתעה והאכיפה, אחרי שנדאג ליישומן ונוודא שלא רק מי שסוחר בסמים ייענש, צריך לכלול אותן בתוכניות ההסברה בבתי-הספר. צריך שבתוכניות ההסברה בבתי-הספר ישתתפו גם אנשי חינוך, גם אנשי רשויות האכיפה וגם אנשי רפואה, </w:t>
      </w:r>
      <w:r>
        <w:rPr>
          <w:rFonts w:hint="cs"/>
          <w:caps/>
          <w:rtl/>
        </w:rPr>
        <w:t xml:space="preserve">שיספרו לבני-הנוער על ההשלכות המזיקות של הסמים מבחינה בריאותית. </w:t>
      </w:r>
    </w:p>
    <w:p w14:paraId="42F3E6EA" w14:textId="77777777" w:rsidR="00000000" w:rsidRDefault="009F4636">
      <w:pPr>
        <w:pStyle w:val="a"/>
        <w:rPr>
          <w:rFonts w:hint="cs"/>
          <w:caps/>
          <w:rtl/>
        </w:rPr>
      </w:pPr>
    </w:p>
    <w:p w14:paraId="21EE89EF" w14:textId="77777777" w:rsidR="00000000" w:rsidRDefault="009F4636">
      <w:pPr>
        <w:pStyle w:val="a"/>
        <w:rPr>
          <w:rFonts w:hint="cs"/>
          <w:caps/>
          <w:rtl/>
        </w:rPr>
      </w:pPr>
      <w:r>
        <w:rPr>
          <w:rFonts w:hint="cs"/>
          <w:caps/>
          <w:rtl/>
        </w:rPr>
        <w:t xml:space="preserve">שוב, חברי חברי הכנסת, מדובר בתופעה ישנה, מדובר בתופעה שכולנו מכירים אותה. אישית אני חושבת שבעת האחרונה התופעה הזאת קיבלה משמעויות קשות יותר, לכן אני מעלה את הנושא על סדר-יומה של הכנסת. תודה. </w:t>
      </w:r>
    </w:p>
    <w:p w14:paraId="572E5104" w14:textId="77777777" w:rsidR="00000000" w:rsidRDefault="009F4636">
      <w:pPr>
        <w:pStyle w:val="a"/>
        <w:rPr>
          <w:rFonts w:hint="cs"/>
          <w:caps/>
          <w:rtl/>
        </w:rPr>
      </w:pPr>
    </w:p>
    <w:p w14:paraId="26E6F353" w14:textId="77777777" w:rsidR="00000000" w:rsidRDefault="009F4636">
      <w:pPr>
        <w:pStyle w:val="ad"/>
        <w:rPr>
          <w:b w:val="0"/>
          <w:bCs w:val="0"/>
          <w:caps/>
          <w:u w:val="none"/>
          <w:rtl/>
        </w:rPr>
      </w:pPr>
      <w:r>
        <w:rPr>
          <w:b w:val="0"/>
          <w:bCs w:val="0"/>
          <w:caps/>
          <w:u w:val="none"/>
          <w:rtl/>
        </w:rPr>
        <w:t>היו"ר מיכאל נודלמן:</w:t>
      </w:r>
    </w:p>
    <w:p w14:paraId="05118E13" w14:textId="77777777" w:rsidR="00000000" w:rsidRDefault="009F4636">
      <w:pPr>
        <w:pStyle w:val="a"/>
        <w:rPr>
          <w:caps/>
          <w:rtl/>
        </w:rPr>
      </w:pPr>
    </w:p>
    <w:p w14:paraId="0D8416FE" w14:textId="77777777" w:rsidR="00000000" w:rsidRDefault="009F4636">
      <w:pPr>
        <w:pStyle w:val="a"/>
        <w:rPr>
          <w:rFonts w:hint="cs"/>
          <w:caps/>
          <w:rtl/>
        </w:rPr>
      </w:pPr>
      <w:r>
        <w:rPr>
          <w:rFonts w:hint="cs"/>
          <w:caps/>
          <w:rtl/>
        </w:rPr>
        <w:t>תודה רבה. אני מבקש שישיב השר לביטחון פנים צחי הנגבי.</w:t>
      </w:r>
    </w:p>
    <w:p w14:paraId="1F72C892" w14:textId="77777777" w:rsidR="00000000" w:rsidRDefault="009F4636">
      <w:pPr>
        <w:pStyle w:val="a"/>
        <w:rPr>
          <w:rFonts w:hint="cs"/>
          <w:caps/>
          <w:rtl/>
        </w:rPr>
      </w:pPr>
    </w:p>
    <w:p w14:paraId="118548A8" w14:textId="77777777" w:rsidR="00000000" w:rsidRDefault="009F4636">
      <w:pPr>
        <w:pStyle w:val="Speaker"/>
        <w:rPr>
          <w:b w:val="0"/>
          <w:bCs w:val="0"/>
          <w:caps/>
          <w:u w:val="none"/>
          <w:rtl/>
        </w:rPr>
      </w:pPr>
      <w:bookmarkStart w:id="403" w:name="FS000000467T18_06_2003_16_34_30"/>
      <w:bookmarkStart w:id="404" w:name="_Toc45451424"/>
      <w:bookmarkStart w:id="405" w:name="_Toc45970147"/>
      <w:bookmarkEnd w:id="403"/>
      <w:r>
        <w:rPr>
          <w:rFonts w:hint="eastAsia"/>
          <w:b w:val="0"/>
          <w:bCs w:val="0"/>
          <w:caps/>
          <w:u w:val="none"/>
          <w:rtl/>
        </w:rPr>
        <w:t>השר</w:t>
      </w:r>
      <w:r>
        <w:rPr>
          <w:b w:val="0"/>
          <w:bCs w:val="0"/>
          <w:caps/>
          <w:u w:val="none"/>
          <w:rtl/>
        </w:rPr>
        <w:t xml:space="preserve"> לביטחון פנים צחי הנגבי:</w:t>
      </w:r>
      <w:bookmarkEnd w:id="404"/>
      <w:bookmarkEnd w:id="405"/>
    </w:p>
    <w:p w14:paraId="414110AD" w14:textId="77777777" w:rsidR="00000000" w:rsidRDefault="009F4636">
      <w:pPr>
        <w:pStyle w:val="a"/>
        <w:rPr>
          <w:rFonts w:hint="cs"/>
          <w:caps/>
          <w:rtl/>
        </w:rPr>
      </w:pPr>
    </w:p>
    <w:p w14:paraId="782986CC" w14:textId="77777777" w:rsidR="00000000" w:rsidRDefault="009F4636">
      <w:pPr>
        <w:pStyle w:val="a"/>
        <w:rPr>
          <w:rFonts w:hint="cs"/>
          <w:caps/>
          <w:rtl/>
        </w:rPr>
      </w:pPr>
      <w:r>
        <w:rPr>
          <w:rFonts w:hint="cs"/>
          <w:caps/>
          <w:rtl/>
        </w:rPr>
        <w:t>אדוני היושב-ראש, חברת הכנסת גבריאלי, חברי הכנסת, אני מודה לחברת הכנסת גבריאלי על שהקפידה להעלות נושא חשוב זה על סדר-יומה  של הכנסת. אני גם מזדהה עם הר</w:t>
      </w:r>
      <w:r>
        <w:rPr>
          <w:rFonts w:hint="cs"/>
          <w:caps/>
          <w:rtl/>
        </w:rPr>
        <w:t xml:space="preserve">צון שהובע על-ידך, שהנושא הזה יידון במליאת הכנסת. אני חושב שכדאי לקיים דיונים, דיוני מעקב ודיונים מעשיים באופן שוטף בוועדות הכנסת לקידום ההתמודדות עם הנושא. </w:t>
      </w:r>
    </w:p>
    <w:p w14:paraId="6C254B06" w14:textId="77777777" w:rsidR="00000000" w:rsidRDefault="009F4636">
      <w:pPr>
        <w:pStyle w:val="a"/>
        <w:rPr>
          <w:rFonts w:hint="cs"/>
          <w:caps/>
          <w:rtl/>
        </w:rPr>
      </w:pPr>
    </w:p>
    <w:p w14:paraId="6DBC1C63" w14:textId="77777777" w:rsidR="00000000" w:rsidRDefault="009F4636">
      <w:pPr>
        <w:pStyle w:val="a"/>
        <w:rPr>
          <w:rFonts w:hint="cs"/>
          <w:caps/>
          <w:rtl/>
        </w:rPr>
      </w:pPr>
      <w:r>
        <w:rPr>
          <w:rFonts w:hint="cs"/>
          <w:caps/>
          <w:rtl/>
        </w:rPr>
        <w:t xml:space="preserve">כדאי אולי לשקול כינון ועדה בכנסת </w:t>
      </w:r>
      <w:r>
        <w:rPr>
          <w:caps/>
          <w:rtl/>
        </w:rPr>
        <w:t>–</w:t>
      </w:r>
      <w:r>
        <w:rPr>
          <w:rFonts w:hint="cs"/>
          <w:caps/>
          <w:rtl/>
        </w:rPr>
        <w:t xml:space="preserve"> כפי שכוננה בהקשר של תאונות הדרכים, לאחר שהוגדרו כמכת מדינה - וע</w:t>
      </w:r>
      <w:r>
        <w:rPr>
          <w:rFonts w:hint="cs"/>
          <w:caps/>
          <w:rtl/>
        </w:rPr>
        <w:t>דה שעוקבת אחרי הדברים באופן קבוע. יש אומנם ועדה למלחמה בסמים, אבל אולי כדאי לעשות מה שעשו בהקמת ועדת חקירה פרלמנטרית לתאונות הדרכים, שבראשה  עמד חבר הכנסת נחום לנגנטל, בכנסת הקודמת. אולי כדאי לעשות איזה מהלך תכליתי גם בתחום הזה, כדי לקדם את המודעות הציבורי</w:t>
      </w:r>
      <w:r>
        <w:rPr>
          <w:rFonts w:hint="cs"/>
          <w:caps/>
          <w:rtl/>
        </w:rPr>
        <w:t>ת, את המעורבות הפרלמנטרית ואת העשייה  של משרדי הממשלה.</w:t>
      </w:r>
    </w:p>
    <w:p w14:paraId="649A01DE" w14:textId="77777777" w:rsidR="00000000" w:rsidRDefault="009F4636">
      <w:pPr>
        <w:pStyle w:val="a"/>
        <w:rPr>
          <w:rFonts w:hint="cs"/>
          <w:caps/>
          <w:rtl/>
        </w:rPr>
      </w:pPr>
    </w:p>
    <w:p w14:paraId="03467DE4" w14:textId="77777777" w:rsidR="00000000" w:rsidRDefault="009F4636">
      <w:pPr>
        <w:pStyle w:val="a"/>
        <w:rPr>
          <w:rFonts w:hint="cs"/>
          <w:caps/>
          <w:rtl/>
        </w:rPr>
      </w:pPr>
      <w:r>
        <w:rPr>
          <w:rFonts w:hint="cs"/>
          <w:caps/>
          <w:rtl/>
        </w:rPr>
        <w:t>הנתונים על מעורבות של בני-נוער בשימוש בסמים הם חמורים. מה שחמור לא פחות הוא העובדה, שככל שיש התרחבות של תופעת השימוש בסמים על-ידי בני-נוער, אין ספק שלתופעה הזאת תהיינה השלכות גם בהמשך, כאשר הנערים המת</w:t>
      </w:r>
      <w:r>
        <w:rPr>
          <w:rFonts w:hint="cs"/>
          <w:caps/>
          <w:rtl/>
        </w:rPr>
        <w:t xml:space="preserve">בגרים מעתיקים את דפוסי ההתנהגות האלה בעת בגרותם ויש בזה כדי להשפיע על כלל החברה הישראלית. </w:t>
      </w:r>
    </w:p>
    <w:p w14:paraId="425837F2" w14:textId="77777777" w:rsidR="00000000" w:rsidRDefault="009F4636">
      <w:pPr>
        <w:pStyle w:val="a"/>
        <w:rPr>
          <w:rFonts w:hint="cs"/>
          <w:caps/>
          <w:rtl/>
        </w:rPr>
      </w:pPr>
    </w:p>
    <w:p w14:paraId="4D670785" w14:textId="77777777" w:rsidR="00000000" w:rsidRDefault="009F4636">
      <w:pPr>
        <w:pStyle w:val="a"/>
        <w:rPr>
          <w:rFonts w:hint="cs"/>
          <w:caps/>
          <w:rtl/>
        </w:rPr>
      </w:pPr>
      <w:r>
        <w:rPr>
          <w:rFonts w:hint="cs"/>
          <w:caps/>
          <w:rtl/>
        </w:rPr>
        <w:t>לגבי הנתונים בשנת 2003 - רק בחודשים ינואר--מאי השנה נפתחו 2,127 תיקים על עבירות סמים בקרב בני-נוער, לעומת 1,679 תיקים בתקופה המקבילה אשתקד. כלומר, אנחנו מזהים לא על</w:t>
      </w:r>
      <w:r>
        <w:rPr>
          <w:rFonts w:hint="cs"/>
          <w:caps/>
          <w:rtl/>
        </w:rPr>
        <w:t>ייה סתם, אלא עלייה שאפשר להגדיר אותה כעלייה מאוד דרמטית, עלייה של 26.6%. יש בכך כדי להבהיר את חומרת הנושא.</w:t>
      </w:r>
    </w:p>
    <w:p w14:paraId="04986A89" w14:textId="77777777" w:rsidR="00000000" w:rsidRDefault="009F4636">
      <w:pPr>
        <w:pStyle w:val="a"/>
        <w:rPr>
          <w:rFonts w:hint="cs"/>
          <w:caps/>
          <w:rtl/>
        </w:rPr>
      </w:pPr>
    </w:p>
    <w:p w14:paraId="663BCEDA" w14:textId="77777777" w:rsidR="00000000" w:rsidRDefault="009F4636">
      <w:pPr>
        <w:pStyle w:val="a"/>
        <w:rPr>
          <w:rFonts w:hint="cs"/>
          <w:caps/>
          <w:rtl/>
        </w:rPr>
      </w:pPr>
      <w:r>
        <w:rPr>
          <w:rFonts w:hint="cs"/>
          <w:caps/>
          <w:rtl/>
        </w:rPr>
        <w:t>בשנים האחרונות מנהלת המשטרה חקירות אינטנסיביות של פרשיות סמים בקרב בני-נוער. כתוצאה מהחקירות האלה נחשפו עבירות סמים רבות. נחשפה תופעה של שימוש בהירו</w:t>
      </w:r>
      <w:r>
        <w:rPr>
          <w:rFonts w:hint="cs"/>
          <w:caps/>
          <w:rtl/>
        </w:rPr>
        <w:t xml:space="preserve">אין, שהוא סם הממכר פיזיולוגית, והוא גורר אחריו גם פעילות עבריינית נוספת, בעיקר בתחום הרכוש. זו פעילות עבריינית, שנועדה, כמובן, לממן את השימוש. </w:t>
      </w:r>
    </w:p>
    <w:p w14:paraId="1F7B6D2B" w14:textId="77777777" w:rsidR="00000000" w:rsidRDefault="009F4636">
      <w:pPr>
        <w:pStyle w:val="a"/>
        <w:rPr>
          <w:rFonts w:hint="cs"/>
          <w:caps/>
          <w:rtl/>
        </w:rPr>
      </w:pPr>
    </w:p>
    <w:p w14:paraId="5D17DAA5" w14:textId="77777777" w:rsidR="00000000" w:rsidRDefault="009F4636">
      <w:pPr>
        <w:pStyle w:val="a"/>
        <w:rPr>
          <w:rFonts w:hint="cs"/>
          <w:caps/>
          <w:rtl/>
        </w:rPr>
      </w:pPr>
      <w:r>
        <w:rPr>
          <w:rFonts w:hint="cs"/>
          <w:caps/>
          <w:rtl/>
        </w:rPr>
        <w:t>אנחנו מקיימים דרך קבע פעילות מודיעינית שמטרתה לאסוף את הראיות, כי מדובר בעבירה שעליה אין מתלוננים. אף אחד לא בא</w:t>
      </w:r>
      <w:r>
        <w:rPr>
          <w:rFonts w:hint="cs"/>
          <w:caps/>
          <w:rtl/>
        </w:rPr>
        <w:t xml:space="preserve"> ומתלונן על עצמו שהוא מעשן סמים או שהוא צורך סמים, או על ידידו או חברו. בדרך כלל יש מתלונן על עבירות רכוש, זה שפרצו לדירה שלו, זה שפרצו לרכב שלו, זה שגנבו לו את הרכב, זה שפרצו לבית-העסק שלו. זה המאפיין הקלאסי של עבירות רכוש. בעבירות סמים אין מתלוננים ולכן </w:t>
      </w:r>
      <w:r>
        <w:rPr>
          <w:rFonts w:hint="cs"/>
          <w:caps/>
          <w:rtl/>
        </w:rPr>
        <w:t xml:space="preserve">מדובר בעבירות חשיפה. המשטרה צריכה לבצע פעילות חשיפה כדי להציף נתונים שלא יכולים להגיע אליה בדרכים אחרות. זו, למעשה, פעולתן של יחידות הנוער </w:t>
      </w:r>
      <w:r>
        <w:rPr>
          <w:caps/>
          <w:rtl/>
        </w:rPr>
        <w:t>–</w:t>
      </w:r>
      <w:r>
        <w:rPr>
          <w:rFonts w:hint="cs"/>
          <w:caps/>
          <w:rtl/>
        </w:rPr>
        <w:t xml:space="preserve"> "נוער חשיפה", כפי שזה נקרא במשטרה </w:t>
      </w:r>
      <w:r>
        <w:rPr>
          <w:caps/>
          <w:rtl/>
        </w:rPr>
        <w:t>–</w:t>
      </w:r>
      <w:r>
        <w:rPr>
          <w:rFonts w:hint="cs"/>
          <w:caps/>
          <w:rtl/>
        </w:rPr>
        <w:t xml:space="preserve"> שפרוסות בכל המחוזות של משטרת ישראל. הן מבצעות פעילות מודיעינית-חשיפתית, הן עורכ</w:t>
      </w:r>
      <w:r>
        <w:rPr>
          <w:rFonts w:hint="cs"/>
          <w:caps/>
          <w:rtl/>
        </w:rPr>
        <w:t xml:space="preserve">ות חקירות גם בעבירות סמים וגם בעבירות אחרות שמאפיינות בני-נוער. </w:t>
      </w:r>
    </w:p>
    <w:p w14:paraId="772BC57A" w14:textId="77777777" w:rsidR="00000000" w:rsidRDefault="009F4636">
      <w:pPr>
        <w:pStyle w:val="a"/>
        <w:rPr>
          <w:rFonts w:hint="cs"/>
          <w:caps/>
          <w:rtl/>
        </w:rPr>
      </w:pPr>
    </w:p>
    <w:p w14:paraId="6543DBD8" w14:textId="77777777" w:rsidR="00000000" w:rsidRDefault="009F4636">
      <w:pPr>
        <w:pStyle w:val="a"/>
        <w:rPr>
          <w:rFonts w:hint="cs"/>
          <w:caps/>
          <w:rtl/>
        </w:rPr>
      </w:pPr>
      <w:r>
        <w:rPr>
          <w:rFonts w:hint="cs"/>
          <w:caps/>
          <w:rtl/>
        </w:rPr>
        <w:t>הנושא הזה מטופל באמצעות רכזי מודיעין נוער. אלה שוטרים שהוכשרו באופן ייעודי כדי לאסוף מודיעין בקרב אוכלוסיית בני-הנוער. יש להם בהחלט ניסיון רב והצלחות, והם פרוסים ביחידות המשטרה השונות בכל הת</w:t>
      </w:r>
      <w:r>
        <w:rPr>
          <w:rFonts w:hint="cs"/>
          <w:caps/>
          <w:rtl/>
        </w:rPr>
        <w:t xml:space="preserve">חנות. הם אלה שניצבים בחזית המאבק המודיעיני עם התופעה הקשה. המשטרה משתלבת גם בפעילויות מניעה ובפעילויות הסברה המתקיימות יחד עם משרדי ממשלה, רשויות מקומיות וגורמים קהילתיים אחרים, למשל, הפעלה של מודל בית-ספר בטוח, שמטרתו ליצור אקלים שדוחה עבריינות בבתי-ספר, </w:t>
      </w:r>
      <w:r>
        <w:rPr>
          <w:rFonts w:hint="cs"/>
          <w:caps/>
          <w:rtl/>
        </w:rPr>
        <w:t xml:space="preserve">או יישום של מודל שנקרא בית-ספר בטוח משולב, המיועד לתלמידי כיתות גבוהות יותר, תלמידי כיתות י'--י"ב, ושם ההורים, הקהילה ובתי-הספר משולבים. יש גם שילוב של המשטרה בפורומים הסברתיים, ארציים ומחוזיים, המיועדים להשתלב במאבק הזה. </w:t>
      </w:r>
    </w:p>
    <w:p w14:paraId="7755D77D" w14:textId="77777777" w:rsidR="00000000" w:rsidRDefault="009F4636">
      <w:pPr>
        <w:pStyle w:val="a"/>
        <w:rPr>
          <w:rFonts w:hint="cs"/>
          <w:caps/>
          <w:rtl/>
        </w:rPr>
      </w:pPr>
    </w:p>
    <w:p w14:paraId="3338D770" w14:textId="77777777" w:rsidR="00000000" w:rsidRDefault="009F4636">
      <w:pPr>
        <w:pStyle w:val="a"/>
        <w:rPr>
          <w:rFonts w:hint="cs"/>
          <w:caps/>
          <w:rtl/>
        </w:rPr>
      </w:pPr>
      <w:r>
        <w:rPr>
          <w:rFonts w:hint="cs"/>
          <w:caps/>
          <w:rtl/>
        </w:rPr>
        <w:t xml:space="preserve">אני אשמח מאוד שמשרדי יהיה מעורב </w:t>
      </w:r>
      <w:r>
        <w:rPr>
          <w:rFonts w:hint="cs"/>
          <w:caps/>
          <w:rtl/>
        </w:rPr>
        <w:t>בכל פעילות שהכנסת תחליט עליה כדי לנסות ולסייע במאבק הזה. באופן טבעי, ואמרה זאת חברת הכנסת גבריאלי, יש חשיבות כמובן לאכיפה. נכון שהאכיפה מגיעה במקום שבו החברה כבר נכשלה, ולכן כדאי להקדים תרופה למכה ולהתמודד עם התופעה הזאת בלידתה, באמצעות מערכת החינוך. בעניי</w:t>
      </w:r>
      <w:r>
        <w:rPr>
          <w:rFonts w:hint="cs"/>
          <w:caps/>
          <w:rtl/>
        </w:rPr>
        <w:t xml:space="preserve">ן הזה באמת חשוב ששרת החינוך תתייצב להעמיק בתחום הזה, בין שהדיון יהיה במליאה ובין שיהיה בוועדה. בסופו של דבר, כאשר החברה לא מצליחה לעקור מן השורש את התופעה בעוד מועד, מגיעים לפעולה עבריינית ואחריה לפעילות אכיפה. </w:t>
      </w:r>
    </w:p>
    <w:p w14:paraId="26ADB570" w14:textId="77777777" w:rsidR="00000000" w:rsidRDefault="009F4636">
      <w:pPr>
        <w:pStyle w:val="a"/>
        <w:rPr>
          <w:rFonts w:hint="cs"/>
          <w:caps/>
          <w:rtl/>
        </w:rPr>
      </w:pPr>
    </w:p>
    <w:p w14:paraId="711643AE" w14:textId="77777777" w:rsidR="00000000" w:rsidRDefault="009F4636">
      <w:pPr>
        <w:pStyle w:val="a"/>
        <w:rPr>
          <w:rFonts w:hint="cs"/>
          <w:caps/>
          <w:rtl/>
        </w:rPr>
      </w:pPr>
      <w:r>
        <w:rPr>
          <w:rFonts w:hint="cs"/>
          <w:caps/>
          <w:rtl/>
        </w:rPr>
        <w:t>כאשר מדובר בעבריינות סמים בקרב בני-נוער, בע</w:t>
      </w:r>
      <w:r>
        <w:rPr>
          <w:rFonts w:hint="cs"/>
          <w:caps/>
          <w:rtl/>
        </w:rPr>
        <w:t>יקר כאשר מדובר בתופעה של צריכה ולא בתופעה של סחר, המשטרה מעדיפה להפנות את בני-הנוער לגורמי טיפול, לא לפתוח להם תיקים ולא להגיש כתבי אישום. המדיניות הכללית שלנו בהקשר זה היא לא לתייג את הנערים האלה, כאשר יש סיכוי מאוד משמעותי שלא לראות אותם מידרדרים. מובן ש</w:t>
      </w:r>
      <w:r>
        <w:rPr>
          <w:rFonts w:hint="cs"/>
          <w:caps/>
          <w:rtl/>
        </w:rPr>
        <w:t>אפשר להתווכח על העניין הזה, אבל זאת הגישה שמומלצת כרגע גם על-ידי כל גורמי החינוך והגורמים הקהילתיים, הסבורים שאין לאמץ כאן גישה האומרת "ייקוב הדין את ההר" ויתר אגרסיביות. אם ניתן להציל את נפש הנער בכך שנמנעת ממנו הטראומה הכרוכה בהגשת כתב אישום, אבל הוא יוצ</w:t>
      </w:r>
      <w:r>
        <w:rPr>
          <w:rFonts w:hint="cs"/>
          <w:caps/>
          <w:rtl/>
        </w:rPr>
        <w:t xml:space="preserve">א ממעגל המשתמשים, בהחלט יש לכך עדיפות. תודה. </w:t>
      </w:r>
    </w:p>
    <w:p w14:paraId="7E2F5AAD" w14:textId="77777777" w:rsidR="00000000" w:rsidRDefault="009F4636">
      <w:pPr>
        <w:pStyle w:val="a"/>
        <w:rPr>
          <w:rFonts w:hint="cs"/>
          <w:caps/>
          <w:rtl/>
        </w:rPr>
      </w:pPr>
    </w:p>
    <w:p w14:paraId="79B69169" w14:textId="77777777" w:rsidR="00000000" w:rsidRDefault="009F4636">
      <w:pPr>
        <w:pStyle w:val="ad"/>
        <w:rPr>
          <w:b w:val="0"/>
          <w:bCs w:val="0"/>
          <w:caps/>
          <w:u w:val="none"/>
          <w:rtl/>
        </w:rPr>
      </w:pPr>
      <w:r>
        <w:rPr>
          <w:b w:val="0"/>
          <w:bCs w:val="0"/>
          <w:caps/>
          <w:u w:val="none"/>
          <w:rtl/>
        </w:rPr>
        <w:t>היו"ר מיכאל נודלמן:</w:t>
      </w:r>
    </w:p>
    <w:p w14:paraId="6BF55F01" w14:textId="77777777" w:rsidR="00000000" w:rsidRDefault="009F4636">
      <w:pPr>
        <w:pStyle w:val="a"/>
        <w:rPr>
          <w:caps/>
          <w:rtl/>
        </w:rPr>
      </w:pPr>
    </w:p>
    <w:p w14:paraId="3F4A9EED" w14:textId="77777777" w:rsidR="00000000" w:rsidRDefault="009F4636">
      <w:pPr>
        <w:pStyle w:val="a"/>
        <w:rPr>
          <w:rFonts w:hint="cs"/>
          <w:caps/>
          <w:rtl/>
        </w:rPr>
      </w:pPr>
      <w:r>
        <w:rPr>
          <w:rFonts w:hint="cs"/>
          <w:caps/>
          <w:rtl/>
        </w:rPr>
        <w:t>מה אתה מציע?</w:t>
      </w:r>
    </w:p>
    <w:p w14:paraId="2CBFC3CA" w14:textId="77777777" w:rsidR="00000000" w:rsidRDefault="009F4636">
      <w:pPr>
        <w:pStyle w:val="a"/>
        <w:rPr>
          <w:rFonts w:hint="cs"/>
          <w:caps/>
          <w:rtl/>
        </w:rPr>
      </w:pPr>
    </w:p>
    <w:p w14:paraId="53C6E01E" w14:textId="77777777" w:rsidR="00000000" w:rsidRDefault="009F4636">
      <w:pPr>
        <w:pStyle w:val="SpeakerCon"/>
        <w:rPr>
          <w:b w:val="0"/>
          <w:bCs w:val="0"/>
          <w:caps/>
          <w:u w:val="none"/>
          <w:rtl/>
        </w:rPr>
      </w:pPr>
      <w:bookmarkStart w:id="406" w:name="FS000000467T18_06_2003_16_40_03C"/>
      <w:bookmarkEnd w:id="406"/>
      <w:r>
        <w:rPr>
          <w:b w:val="0"/>
          <w:bCs w:val="0"/>
          <w:caps/>
          <w:u w:val="none"/>
          <w:rtl/>
        </w:rPr>
        <w:t>השר לביטחון פנים צחי הנגבי:</w:t>
      </w:r>
    </w:p>
    <w:p w14:paraId="0F90C089" w14:textId="77777777" w:rsidR="00000000" w:rsidRDefault="009F4636">
      <w:pPr>
        <w:pStyle w:val="a"/>
        <w:rPr>
          <w:caps/>
          <w:rtl/>
        </w:rPr>
      </w:pPr>
    </w:p>
    <w:p w14:paraId="3F36EEE2" w14:textId="77777777" w:rsidR="00000000" w:rsidRDefault="009F4636">
      <w:pPr>
        <w:pStyle w:val="a"/>
        <w:rPr>
          <w:rFonts w:hint="cs"/>
          <w:caps/>
          <w:rtl/>
        </w:rPr>
      </w:pPr>
      <w:r>
        <w:rPr>
          <w:rFonts w:hint="cs"/>
          <w:caps/>
          <w:rtl/>
        </w:rPr>
        <w:t xml:space="preserve">אני מסכים לדיון במליאה או להעברה לוועדה, ועדת החינוך. </w:t>
      </w:r>
    </w:p>
    <w:p w14:paraId="397726E6" w14:textId="77777777" w:rsidR="00000000" w:rsidRDefault="009F4636">
      <w:pPr>
        <w:pStyle w:val="a"/>
        <w:rPr>
          <w:rFonts w:hint="cs"/>
          <w:caps/>
          <w:rtl/>
        </w:rPr>
      </w:pPr>
    </w:p>
    <w:p w14:paraId="2B1C1461" w14:textId="77777777" w:rsidR="00000000" w:rsidRDefault="009F4636">
      <w:pPr>
        <w:pStyle w:val="ad"/>
        <w:rPr>
          <w:b w:val="0"/>
          <w:bCs w:val="0"/>
          <w:caps/>
          <w:u w:val="none"/>
          <w:rtl/>
        </w:rPr>
      </w:pPr>
      <w:r>
        <w:rPr>
          <w:b w:val="0"/>
          <w:bCs w:val="0"/>
          <w:caps/>
          <w:u w:val="none"/>
          <w:rtl/>
        </w:rPr>
        <w:t>היו"ר מיכאל נודלמן:</w:t>
      </w:r>
    </w:p>
    <w:p w14:paraId="6F46AA5F" w14:textId="77777777" w:rsidR="00000000" w:rsidRDefault="009F4636">
      <w:pPr>
        <w:pStyle w:val="a"/>
        <w:rPr>
          <w:caps/>
          <w:rtl/>
        </w:rPr>
      </w:pPr>
    </w:p>
    <w:p w14:paraId="0502F640" w14:textId="77777777" w:rsidR="00000000" w:rsidRDefault="009F4636">
      <w:pPr>
        <w:pStyle w:val="a"/>
        <w:rPr>
          <w:rFonts w:hint="cs"/>
          <w:caps/>
          <w:rtl/>
        </w:rPr>
      </w:pPr>
      <w:r>
        <w:rPr>
          <w:rFonts w:hint="cs"/>
          <w:caps/>
          <w:rtl/>
        </w:rPr>
        <w:t xml:space="preserve">תודה רבה. הצעה אחרת של חבר הכנסת אלי בן-מנחם. </w:t>
      </w:r>
    </w:p>
    <w:p w14:paraId="5DADB2EA" w14:textId="77777777" w:rsidR="00000000" w:rsidRDefault="009F4636">
      <w:pPr>
        <w:pStyle w:val="a"/>
        <w:rPr>
          <w:rFonts w:hint="cs"/>
          <w:caps/>
          <w:rtl/>
        </w:rPr>
      </w:pPr>
    </w:p>
    <w:p w14:paraId="6BB5A7A7" w14:textId="77777777" w:rsidR="00000000" w:rsidRDefault="009F4636">
      <w:pPr>
        <w:pStyle w:val="Speaker"/>
        <w:rPr>
          <w:b w:val="0"/>
          <w:bCs w:val="0"/>
          <w:caps/>
          <w:u w:val="none"/>
          <w:rtl/>
        </w:rPr>
      </w:pPr>
      <w:bookmarkStart w:id="407" w:name="FS000000437T18_06_2003_16_40_31"/>
      <w:bookmarkStart w:id="408" w:name="_Toc45451425"/>
      <w:bookmarkStart w:id="409" w:name="_Toc45970148"/>
      <w:bookmarkEnd w:id="407"/>
      <w:r>
        <w:rPr>
          <w:rFonts w:hint="eastAsia"/>
          <w:b w:val="0"/>
          <w:bCs w:val="0"/>
          <w:caps/>
          <w:u w:val="none"/>
          <w:rtl/>
        </w:rPr>
        <w:t>אלי</w:t>
      </w:r>
      <w:r>
        <w:rPr>
          <w:b w:val="0"/>
          <w:bCs w:val="0"/>
          <w:caps/>
          <w:u w:val="none"/>
          <w:rtl/>
        </w:rPr>
        <w:t xml:space="preserve"> בן-מנחם (העבודה-</w:t>
      </w:r>
      <w:r>
        <w:rPr>
          <w:b w:val="0"/>
          <w:bCs w:val="0"/>
          <w:caps/>
          <w:u w:val="none"/>
          <w:rtl/>
        </w:rPr>
        <w:t>מימד):</w:t>
      </w:r>
      <w:bookmarkEnd w:id="408"/>
      <w:bookmarkEnd w:id="409"/>
    </w:p>
    <w:p w14:paraId="32ED9A0B" w14:textId="77777777" w:rsidR="00000000" w:rsidRDefault="009F4636">
      <w:pPr>
        <w:pStyle w:val="a"/>
        <w:rPr>
          <w:rFonts w:hint="cs"/>
          <w:caps/>
          <w:rtl/>
        </w:rPr>
      </w:pPr>
    </w:p>
    <w:p w14:paraId="603B72E2" w14:textId="77777777" w:rsidR="00000000" w:rsidRDefault="009F4636">
      <w:pPr>
        <w:pStyle w:val="a"/>
        <w:rPr>
          <w:rFonts w:hint="cs"/>
          <w:caps/>
          <w:rtl/>
        </w:rPr>
      </w:pPr>
      <w:r>
        <w:rPr>
          <w:rFonts w:hint="cs"/>
          <w:caps/>
          <w:rtl/>
        </w:rPr>
        <w:t>אדוני השר לביטחון הפנים, ידידי צחי הנגבי, אדוני היושב-ראש, חברי הכנסת, לדעתי, שרת החינוך היתה צריכה לענות על ההצעה לסדר-היום ולא השר לביטחון הפנים. בעבר, בתקופת יצחק רבין, זכרו לברכה, טיפלתי מטעם הממשלה בכל המאבק בנגע הסמים באופן כללי, בעיקר בקרב ה</w:t>
      </w:r>
      <w:r>
        <w:rPr>
          <w:rFonts w:hint="cs"/>
          <w:caps/>
          <w:rtl/>
        </w:rPr>
        <w:t>דור הצעיר. לצערי, התקציבים המוקצבים במשרד החינוך למאבק בנגע הסמים, הם מזעריים. אז זה היה כמיליון שקל והיום זה אולי מיליון וחצי שקל מתוך המיליארדים הרבים. כ-90% מהכסף, אדוני השר, מגיעים לכיסם של המורים, ולא לפעולות נטו בקרב תלמידי בתי-הספר. בדקתי את זה בשעת</w:t>
      </w:r>
      <w:r>
        <w:rPr>
          <w:rFonts w:hint="cs"/>
          <w:caps/>
          <w:rtl/>
        </w:rPr>
        <w:t xml:space="preserve">י ועמדתי על כך שהתקציב יגיע לבני-הנוער, כדי שהם יובילו את המאבק בקרב בני-הנוער, כי הם יכולים לעשות את זה הרבה יותר טוב. </w:t>
      </w:r>
    </w:p>
    <w:p w14:paraId="63B32E9A" w14:textId="77777777" w:rsidR="00000000" w:rsidRDefault="009F4636">
      <w:pPr>
        <w:pStyle w:val="a"/>
        <w:rPr>
          <w:rFonts w:hint="cs"/>
          <w:caps/>
          <w:rtl/>
        </w:rPr>
      </w:pPr>
    </w:p>
    <w:p w14:paraId="6C0FB65D" w14:textId="77777777" w:rsidR="00000000" w:rsidRDefault="009F4636">
      <w:pPr>
        <w:pStyle w:val="a"/>
        <w:rPr>
          <w:rFonts w:hint="cs"/>
          <w:caps/>
          <w:rtl/>
        </w:rPr>
      </w:pPr>
      <w:r>
        <w:rPr>
          <w:rFonts w:hint="cs"/>
          <w:caps/>
          <w:rtl/>
        </w:rPr>
        <w:t>לצערי, כשאתה מתערב בזה, זה קצת מאוחר. המכה היא מכה קשה והיא מגיעה לכל שכבות הציבור, לא רק לאזור מסוים. צריך להעביר את הנושא לוועדת החי</w:t>
      </w:r>
      <w:r>
        <w:rPr>
          <w:rFonts w:hint="cs"/>
          <w:caps/>
          <w:rtl/>
        </w:rPr>
        <w:t xml:space="preserve">נוך, להביא את שרת החינוך ולטפל בזה. צריך להשקיע  משאבים מתאימים כדי שהתלמידים יוכלו לפעול, כי רק יחד אתם נוכל לעשות משהו ולהקטין את הממדים. תודה. </w:t>
      </w:r>
    </w:p>
    <w:p w14:paraId="31D4079F" w14:textId="77777777" w:rsidR="00000000" w:rsidRDefault="009F4636">
      <w:pPr>
        <w:pStyle w:val="a"/>
        <w:rPr>
          <w:rFonts w:hint="cs"/>
          <w:caps/>
          <w:rtl/>
        </w:rPr>
      </w:pPr>
    </w:p>
    <w:p w14:paraId="2E351FBA" w14:textId="77777777" w:rsidR="00000000" w:rsidRDefault="009F4636">
      <w:pPr>
        <w:pStyle w:val="ad"/>
        <w:rPr>
          <w:b w:val="0"/>
          <w:bCs w:val="0"/>
          <w:caps/>
          <w:u w:val="none"/>
          <w:rtl/>
        </w:rPr>
      </w:pPr>
      <w:r>
        <w:rPr>
          <w:b w:val="0"/>
          <w:bCs w:val="0"/>
          <w:caps/>
          <w:u w:val="none"/>
          <w:rtl/>
        </w:rPr>
        <w:t>היו"ר מיכאל נודלמן:</w:t>
      </w:r>
    </w:p>
    <w:p w14:paraId="470EE88E" w14:textId="77777777" w:rsidR="00000000" w:rsidRDefault="009F4636">
      <w:pPr>
        <w:pStyle w:val="a"/>
        <w:rPr>
          <w:caps/>
          <w:rtl/>
        </w:rPr>
      </w:pPr>
    </w:p>
    <w:p w14:paraId="21FC5C17" w14:textId="77777777" w:rsidR="00000000" w:rsidRDefault="009F4636">
      <w:pPr>
        <w:pStyle w:val="a"/>
        <w:rPr>
          <w:rFonts w:hint="cs"/>
          <w:caps/>
          <w:rtl/>
        </w:rPr>
      </w:pPr>
      <w:r>
        <w:rPr>
          <w:rFonts w:hint="cs"/>
          <w:caps/>
          <w:rtl/>
        </w:rPr>
        <w:t xml:space="preserve">תודה רבה. הצעה אחרת לחבר הכנסת טלב אלסאנע, בבקשה. </w:t>
      </w:r>
    </w:p>
    <w:p w14:paraId="6965A34A" w14:textId="77777777" w:rsidR="00000000" w:rsidRDefault="009F4636">
      <w:pPr>
        <w:pStyle w:val="a"/>
        <w:rPr>
          <w:rFonts w:hint="cs"/>
          <w:caps/>
          <w:rtl/>
        </w:rPr>
      </w:pPr>
    </w:p>
    <w:p w14:paraId="7B362BEA" w14:textId="77777777" w:rsidR="00000000" w:rsidRDefault="009F4636">
      <w:pPr>
        <w:pStyle w:val="Speaker"/>
        <w:rPr>
          <w:b w:val="0"/>
          <w:bCs w:val="0"/>
          <w:caps/>
          <w:u w:val="none"/>
          <w:rtl/>
        </w:rPr>
      </w:pPr>
      <w:bookmarkStart w:id="410" w:name="FS000000549T18_06_2003_16_45_11"/>
      <w:bookmarkStart w:id="411" w:name="_Toc45451426"/>
      <w:bookmarkStart w:id="412" w:name="_Toc45970149"/>
      <w:bookmarkEnd w:id="410"/>
      <w:r>
        <w:rPr>
          <w:rFonts w:hint="eastAsia"/>
          <w:b w:val="0"/>
          <w:bCs w:val="0"/>
          <w:caps/>
          <w:u w:val="none"/>
          <w:rtl/>
        </w:rPr>
        <w:t>טלב</w:t>
      </w:r>
      <w:r>
        <w:rPr>
          <w:b w:val="0"/>
          <w:bCs w:val="0"/>
          <w:caps/>
          <w:u w:val="none"/>
          <w:rtl/>
        </w:rPr>
        <w:t xml:space="preserve"> אלסאנע (רע"ם):</w:t>
      </w:r>
      <w:bookmarkEnd w:id="411"/>
      <w:bookmarkEnd w:id="412"/>
    </w:p>
    <w:p w14:paraId="683FAEA2" w14:textId="77777777" w:rsidR="00000000" w:rsidRDefault="009F4636">
      <w:pPr>
        <w:pStyle w:val="a"/>
        <w:rPr>
          <w:rFonts w:hint="cs"/>
          <w:caps/>
          <w:rtl/>
        </w:rPr>
      </w:pPr>
    </w:p>
    <w:p w14:paraId="6E1B7C27" w14:textId="77777777" w:rsidR="00000000" w:rsidRDefault="009F4636">
      <w:pPr>
        <w:pStyle w:val="a"/>
        <w:rPr>
          <w:rFonts w:hint="cs"/>
          <w:caps/>
          <w:rtl/>
        </w:rPr>
      </w:pPr>
      <w:r>
        <w:rPr>
          <w:rFonts w:hint="cs"/>
          <w:caps/>
          <w:rtl/>
        </w:rPr>
        <w:t>כבוד היושב-ראש,</w:t>
      </w:r>
      <w:r>
        <w:rPr>
          <w:rFonts w:hint="cs"/>
          <w:caps/>
          <w:rtl/>
        </w:rPr>
        <w:t xml:space="preserve"> חברי הכנסת, כבוד השר, אני חושב שטוב עשתה חברת הכנסת גבריאלי שהעלתה את הנושא לדיון. </w:t>
      </w:r>
    </w:p>
    <w:p w14:paraId="2F76D550" w14:textId="77777777" w:rsidR="00000000" w:rsidRDefault="009F4636">
      <w:pPr>
        <w:pStyle w:val="a"/>
        <w:rPr>
          <w:rFonts w:hint="cs"/>
          <w:caps/>
          <w:rtl/>
        </w:rPr>
      </w:pPr>
    </w:p>
    <w:p w14:paraId="7CE21C53" w14:textId="77777777" w:rsidR="00000000" w:rsidRDefault="009F4636">
      <w:pPr>
        <w:pStyle w:val="a"/>
        <w:rPr>
          <w:rFonts w:hint="cs"/>
          <w:caps/>
          <w:rtl/>
        </w:rPr>
      </w:pPr>
      <w:r>
        <w:rPr>
          <w:rFonts w:hint="cs"/>
          <w:caps/>
          <w:rtl/>
        </w:rPr>
        <w:t>לאחרונה היה פרסום רב על כך שלא רק שבתי-הספר לא מתמודדים עם תופעת ההתמכרות לסמים, אלא שבין כותלי בתי-הספר, לא בתי-הסוהר, מזריקים חומרים מסוכנים מסוג הירואין. לדעתי זה כישל</w:t>
      </w:r>
      <w:r>
        <w:rPr>
          <w:rFonts w:hint="cs"/>
          <w:caps/>
          <w:rtl/>
        </w:rPr>
        <w:t xml:space="preserve">ון של מערכת החינוך, שצריכה להתמודד לא רק עם הבנת הנקרא אלא גם עם דברים חשובים ויסודיים האומרים איך לחיות ולשמור על הבריאות. מכאן יש צורך להקצות תקציבים. לא יכול להיות שמשרד החינוך, שתקציבו מיליארדים, מקצה בסך הכול 5 מיליוני ש"ח כדי להתמודד עם המאבק בסמים. </w:t>
      </w:r>
      <w:r>
        <w:rPr>
          <w:rFonts w:hint="cs"/>
          <w:caps/>
          <w:rtl/>
        </w:rPr>
        <w:t xml:space="preserve">יש צורך להגביר את ההסברה ואת המניעה. </w:t>
      </w:r>
    </w:p>
    <w:p w14:paraId="09659A2F" w14:textId="77777777" w:rsidR="00000000" w:rsidRDefault="009F4636">
      <w:pPr>
        <w:pStyle w:val="a"/>
        <w:rPr>
          <w:caps/>
          <w:rtl/>
        </w:rPr>
      </w:pPr>
    </w:p>
    <w:p w14:paraId="19D8C4A2" w14:textId="77777777" w:rsidR="00000000" w:rsidRDefault="009F4636">
      <w:pPr>
        <w:pStyle w:val="a"/>
        <w:rPr>
          <w:rFonts w:hint="cs"/>
          <w:caps/>
          <w:rtl/>
        </w:rPr>
      </w:pPr>
      <w:r>
        <w:rPr>
          <w:rFonts w:hint="cs"/>
          <w:caps/>
          <w:rtl/>
        </w:rPr>
        <w:t xml:space="preserve">ההתמודדות לאחר מכן, דרך האכיפה, לא תחרוג מעבר ל-8%, על-פי כל הסקרים. לכן הדרך הנכונה להתמודד עם התופעה המדאיגה היא יותר התגייסות חברתית-קהילתית, וגם דרך מערכת החינוך בבתי-הספר. תודה רבה. </w:t>
      </w:r>
    </w:p>
    <w:p w14:paraId="2BFC403D" w14:textId="77777777" w:rsidR="00000000" w:rsidRDefault="009F4636">
      <w:pPr>
        <w:pStyle w:val="a"/>
        <w:rPr>
          <w:rFonts w:hint="cs"/>
          <w:caps/>
          <w:rtl/>
        </w:rPr>
      </w:pPr>
    </w:p>
    <w:p w14:paraId="07391F48" w14:textId="77777777" w:rsidR="00000000" w:rsidRDefault="009F4636">
      <w:pPr>
        <w:pStyle w:val="ad"/>
        <w:rPr>
          <w:b w:val="0"/>
          <w:bCs w:val="0"/>
          <w:caps/>
          <w:u w:val="none"/>
          <w:rtl/>
        </w:rPr>
      </w:pPr>
      <w:r>
        <w:rPr>
          <w:b w:val="0"/>
          <w:bCs w:val="0"/>
          <w:caps/>
          <w:u w:val="none"/>
          <w:rtl/>
        </w:rPr>
        <w:t>היו"ר מיכאל נודלמן:</w:t>
      </w:r>
    </w:p>
    <w:p w14:paraId="3571CCB2" w14:textId="77777777" w:rsidR="00000000" w:rsidRDefault="009F4636">
      <w:pPr>
        <w:pStyle w:val="a"/>
        <w:rPr>
          <w:caps/>
          <w:rtl/>
        </w:rPr>
      </w:pPr>
    </w:p>
    <w:p w14:paraId="69C6A3B3" w14:textId="77777777" w:rsidR="00000000" w:rsidRDefault="009F4636">
      <w:pPr>
        <w:pStyle w:val="a"/>
        <w:rPr>
          <w:rFonts w:hint="cs"/>
          <w:caps/>
          <w:rtl/>
        </w:rPr>
      </w:pPr>
      <w:r>
        <w:rPr>
          <w:rFonts w:hint="cs"/>
          <w:caps/>
          <w:rtl/>
        </w:rPr>
        <w:t>תודה רב</w:t>
      </w:r>
      <w:r>
        <w:rPr>
          <w:rFonts w:hint="cs"/>
          <w:caps/>
          <w:rtl/>
        </w:rPr>
        <w:t xml:space="preserve">ה. </w:t>
      </w:r>
    </w:p>
    <w:p w14:paraId="0482FE78" w14:textId="77777777" w:rsidR="00000000" w:rsidRDefault="009F4636">
      <w:pPr>
        <w:pStyle w:val="a"/>
        <w:rPr>
          <w:rFonts w:hint="cs"/>
          <w:caps/>
          <w:rtl/>
        </w:rPr>
      </w:pPr>
    </w:p>
    <w:p w14:paraId="3068FF69" w14:textId="77777777" w:rsidR="00000000" w:rsidRDefault="009F4636">
      <w:pPr>
        <w:pStyle w:val="a"/>
        <w:rPr>
          <w:rFonts w:hint="cs"/>
          <w:caps/>
          <w:rtl/>
        </w:rPr>
      </w:pPr>
      <w:r>
        <w:rPr>
          <w:rFonts w:hint="cs"/>
          <w:caps/>
          <w:rtl/>
        </w:rPr>
        <w:t xml:space="preserve">חברי הכנסת, יש שתי הצעות, האחת להעביר את הנושא למליאה, והשנייה היא להעביר את הנושא לוועדה. מי שמצביע בעד </w:t>
      </w:r>
      <w:r>
        <w:rPr>
          <w:caps/>
          <w:rtl/>
        </w:rPr>
        <w:t>–</w:t>
      </w:r>
      <w:r>
        <w:rPr>
          <w:rFonts w:hint="cs"/>
          <w:caps/>
          <w:rtl/>
        </w:rPr>
        <w:t xml:space="preserve"> מצביע בעד העברת הנושא לוועדה. מי שמצביע נגד </w:t>
      </w:r>
      <w:r>
        <w:rPr>
          <w:caps/>
          <w:rtl/>
        </w:rPr>
        <w:t>–</w:t>
      </w:r>
      <w:r>
        <w:rPr>
          <w:rFonts w:hint="cs"/>
          <w:caps/>
          <w:rtl/>
        </w:rPr>
        <w:t xml:space="preserve"> מבקש להסיר את הנושא מסדר-היום. נא להצביע. </w:t>
      </w:r>
    </w:p>
    <w:p w14:paraId="471B335D" w14:textId="77777777" w:rsidR="00000000" w:rsidRDefault="009F4636">
      <w:pPr>
        <w:pStyle w:val="a"/>
        <w:rPr>
          <w:rFonts w:hint="cs"/>
          <w:caps/>
          <w:rtl/>
        </w:rPr>
      </w:pPr>
    </w:p>
    <w:p w14:paraId="798E56EA" w14:textId="77777777" w:rsidR="00000000" w:rsidRDefault="009F4636">
      <w:pPr>
        <w:pStyle w:val="a7"/>
        <w:bidi/>
        <w:rPr>
          <w:rFonts w:hint="cs"/>
          <w:b w:val="0"/>
          <w:bCs w:val="0"/>
          <w:caps/>
          <w:rtl/>
        </w:rPr>
      </w:pPr>
      <w:r>
        <w:rPr>
          <w:rFonts w:hint="cs"/>
          <w:b w:val="0"/>
          <w:bCs w:val="0"/>
          <w:caps/>
          <w:rtl/>
        </w:rPr>
        <w:t>הצבעה מס' 21</w:t>
      </w:r>
    </w:p>
    <w:p w14:paraId="64A950EE" w14:textId="77777777" w:rsidR="00000000" w:rsidRDefault="009F4636">
      <w:pPr>
        <w:pStyle w:val="a"/>
        <w:jc w:val="center"/>
        <w:rPr>
          <w:rFonts w:hint="cs"/>
          <w:caps/>
          <w:rtl/>
        </w:rPr>
      </w:pPr>
    </w:p>
    <w:p w14:paraId="4E92B977" w14:textId="77777777" w:rsidR="00000000" w:rsidRDefault="009F4636">
      <w:pPr>
        <w:pStyle w:val="a8"/>
        <w:bidi/>
        <w:rPr>
          <w:rFonts w:hint="cs"/>
          <w:caps/>
          <w:rtl/>
        </w:rPr>
      </w:pPr>
      <w:r>
        <w:rPr>
          <w:rFonts w:hint="cs"/>
          <w:caps/>
          <w:rtl/>
        </w:rPr>
        <w:t xml:space="preserve">בעד ההצעה להעביר את הנושא לוועדה </w:t>
      </w:r>
      <w:r>
        <w:rPr>
          <w:caps/>
          <w:rtl/>
        </w:rPr>
        <w:t>–</w:t>
      </w:r>
      <w:r>
        <w:rPr>
          <w:rFonts w:hint="cs"/>
          <w:caps/>
          <w:rtl/>
        </w:rPr>
        <w:t xml:space="preserve"> 11</w:t>
      </w:r>
    </w:p>
    <w:p w14:paraId="6DE1DF7F" w14:textId="77777777" w:rsidR="00000000" w:rsidRDefault="009F4636">
      <w:pPr>
        <w:pStyle w:val="a8"/>
        <w:bidi/>
        <w:rPr>
          <w:rFonts w:hint="cs"/>
          <w:caps/>
          <w:rtl/>
        </w:rPr>
      </w:pPr>
      <w:r>
        <w:rPr>
          <w:rFonts w:hint="cs"/>
          <w:caps/>
          <w:rtl/>
        </w:rPr>
        <w:t>נג</w:t>
      </w:r>
      <w:r>
        <w:rPr>
          <w:rFonts w:hint="cs"/>
          <w:caps/>
          <w:rtl/>
        </w:rPr>
        <w:t xml:space="preserve">ד </w:t>
      </w:r>
      <w:r>
        <w:rPr>
          <w:caps/>
          <w:rtl/>
        </w:rPr>
        <w:t>–</w:t>
      </w:r>
      <w:r>
        <w:rPr>
          <w:rFonts w:hint="cs"/>
          <w:caps/>
          <w:rtl/>
        </w:rPr>
        <w:t xml:space="preserve"> אין</w:t>
      </w:r>
    </w:p>
    <w:p w14:paraId="0D48001A" w14:textId="77777777" w:rsidR="00000000" w:rsidRDefault="009F4636">
      <w:pPr>
        <w:pStyle w:val="a8"/>
        <w:bidi/>
        <w:rPr>
          <w:rFonts w:hint="cs"/>
          <w:caps/>
          <w:rtl/>
        </w:rPr>
      </w:pPr>
      <w:r>
        <w:rPr>
          <w:rFonts w:hint="cs"/>
          <w:caps/>
          <w:rtl/>
        </w:rPr>
        <w:t xml:space="preserve">נמנעים </w:t>
      </w:r>
      <w:r>
        <w:rPr>
          <w:caps/>
          <w:rtl/>
        </w:rPr>
        <w:t>–</w:t>
      </w:r>
      <w:r>
        <w:rPr>
          <w:rFonts w:hint="cs"/>
          <w:caps/>
          <w:rtl/>
        </w:rPr>
        <w:t xml:space="preserve"> אין</w:t>
      </w:r>
    </w:p>
    <w:p w14:paraId="1E38ADC1" w14:textId="77777777" w:rsidR="00000000" w:rsidRDefault="009F4636">
      <w:pPr>
        <w:pStyle w:val="a9"/>
        <w:bidi/>
        <w:rPr>
          <w:rFonts w:hint="cs"/>
          <w:caps/>
          <w:rtl/>
        </w:rPr>
      </w:pPr>
      <w:r>
        <w:rPr>
          <w:rFonts w:hint="cs"/>
          <w:caps/>
          <w:rtl/>
        </w:rPr>
        <w:t>ההצעה להעביר את הנושא לוועדה למאבק בנגע הסמים נתקבלה.</w:t>
      </w:r>
    </w:p>
    <w:p w14:paraId="7F6E8373" w14:textId="77777777" w:rsidR="00000000" w:rsidRDefault="009F4636">
      <w:pPr>
        <w:pStyle w:val="a"/>
        <w:rPr>
          <w:rFonts w:hint="cs"/>
          <w:caps/>
          <w:rtl/>
        </w:rPr>
      </w:pPr>
    </w:p>
    <w:p w14:paraId="4DB5D7C6" w14:textId="77777777" w:rsidR="00000000" w:rsidRDefault="009F4636">
      <w:pPr>
        <w:pStyle w:val="a"/>
        <w:rPr>
          <w:rFonts w:hint="cs"/>
          <w:caps/>
          <w:rtl/>
        </w:rPr>
      </w:pPr>
    </w:p>
    <w:p w14:paraId="5423B0A7" w14:textId="77777777" w:rsidR="00000000" w:rsidRDefault="009F4636">
      <w:pPr>
        <w:pStyle w:val="ad"/>
        <w:rPr>
          <w:b w:val="0"/>
          <w:bCs w:val="0"/>
          <w:caps/>
          <w:u w:val="none"/>
          <w:rtl/>
        </w:rPr>
      </w:pPr>
      <w:r>
        <w:rPr>
          <w:b w:val="0"/>
          <w:bCs w:val="0"/>
          <w:caps/>
          <w:u w:val="none"/>
          <w:rtl/>
        </w:rPr>
        <w:t>היו"ר מיכאל נודלמן:</w:t>
      </w:r>
    </w:p>
    <w:p w14:paraId="783CDBD1" w14:textId="77777777" w:rsidR="00000000" w:rsidRDefault="009F4636">
      <w:pPr>
        <w:pStyle w:val="a"/>
        <w:rPr>
          <w:caps/>
          <w:rtl/>
        </w:rPr>
      </w:pPr>
    </w:p>
    <w:p w14:paraId="51C9E95F" w14:textId="77777777" w:rsidR="00000000" w:rsidRDefault="009F4636">
      <w:pPr>
        <w:pStyle w:val="a"/>
        <w:rPr>
          <w:rFonts w:hint="cs"/>
          <w:caps/>
          <w:rtl/>
        </w:rPr>
      </w:pPr>
      <w:r>
        <w:rPr>
          <w:rFonts w:hint="cs"/>
          <w:caps/>
          <w:rtl/>
        </w:rPr>
        <w:t xml:space="preserve">11 בעד, אין מתנגדים ואין נמנעים. הנושא יעבור לדיון בוועדת הסמים. </w:t>
      </w:r>
    </w:p>
    <w:p w14:paraId="4A0AB282" w14:textId="77777777" w:rsidR="00000000" w:rsidRDefault="009F4636">
      <w:pPr>
        <w:pStyle w:val="a"/>
        <w:rPr>
          <w:rFonts w:hint="cs"/>
          <w:caps/>
          <w:rtl/>
        </w:rPr>
      </w:pPr>
    </w:p>
    <w:p w14:paraId="176F0CA1" w14:textId="77777777" w:rsidR="00000000" w:rsidRDefault="009F4636">
      <w:pPr>
        <w:pStyle w:val="Subject"/>
        <w:rPr>
          <w:b w:val="0"/>
          <w:bCs w:val="0"/>
          <w:caps/>
          <w:u w:val="none"/>
          <w:rtl/>
        </w:rPr>
      </w:pPr>
    </w:p>
    <w:p w14:paraId="1A444971" w14:textId="77777777" w:rsidR="00000000" w:rsidRDefault="009F4636">
      <w:pPr>
        <w:pStyle w:val="Subject"/>
        <w:rPr>
          <w:rFonts w:hint="cs"/>
          <w:b w:val="0"/>
          <w:bCs w:val="0"/>
          <w:caps/>
          <w:u w:val="none"/>
          <w:rtl/>
        </w:rPr>
      </w:pPr>
      <w:bookmarkStart w:id="413" w:name="_Toc45451427"/>
      <w:bookmarkStart w:id="414" w:name="_Toc45970150"/>
      <w:r>
        <w:rPr>
          <w:rFonts w:hint="cs"/>
          <w:b w:val="0"/>
          <w:bCs w:val="0"/>
          <w:caps/>
          <w:u w:val="none"/>
          <w:rtl/>
        </w:rPr>
        <w:t>הצעה לסדר-היום</w:t>
      </w:r>
      <w:bookmarkEnd w:id="413"/>
      <w:bookmarkEnd w:id="414"/>
    </w:p>
    <w:p w14:paraId="48C23C6E" w14:textId="77777777" w:rsidR="00000000" w:rsidRDefault="009F4636">
      <w:pPr>
        <w:pStyle w:val="Subject"/>
        <w:rPr>
          <w:rFonts w:hint="cs"/>
          <w:b w:val="0"/>
          <w:bCs w:val="0"/>
          <w:caps/>
          <w:u w:val="none"/>
          <w:rtl/>
        </w:rPr>
      </w:pPr>
      <w:bookmarkStart w:id="415" w:name="_Toc45451428"/>
      <w:bookmarkStart w:id="416" w:name="_Toc45970151"/>
      <w:r>
        <w:rPr>
          <w:rFonts w:hint="cs"/>
          <w:b w:val="0"/>
          <w:bCs w:val="0"/>
          <w:caps/>
          <w:u w:val="none"/>
          <w:rtl/>
        </w:rPr>
        <w:t>ריבוי מקרי הרצח במגזר הערבי</w:t>
      </w:r>
      <w:bookmarkEnd w:id="415"/>
      <w:bookmarkEnd w:id="416"/>
    </w:p>
    <w:p w14:paraId="5E9533A2" w14:textId="77777777" w:rsidR="00000000" w:rsidRDefault="009F4636">
      <w:pPr>
        <w:pStyle w:val="Subject"/>
        <w:rPr>
          <w:rFonts w:hint="cs"/>
          <w:b w:val="0"/>
          <w:bCs w:val="0"/>
          <w:caps/>
          <w:u w:val="none"/>
          <w:rtl/>
        </w:rPr>
      </w:pPr>
    </w:p>
    <w:p w14:paraId="1CEAA85E" w14:textId="77777777" w:rsidR="00000000" w:rsidRDefault="009F4636">
      <w:pPr>
        <w:pStyle w:val="ad"/>
        <w:rPr>
          <w:b w:val="0"/>
          <w:bCs w:val="0"/>
          <w:caps/>
          <w:u w:val="none"/>
          <w:rtl/>
        </w:rPr>
      </w:pPr>
      <w:r>
        <w:rPr>
          <w:b w:val="0"/>
          <w:bCs w:val="0"/>
          <w:caps/>
          <w:u w:val="none"/>
          <w:rtl/>
        </w:rPr>
        <w:t>היו"ר מיכאל נודלמן:</w:t>
      </w:r>
    </w:p>
    <w:p w14:paraId="7149E1CE" w14:textId="77777777" w:rsidR="00000000" w:rsidRDefault="009F4636">
      <w:pPr>
        <w:pStyle w:val="a"/>
        <w:rPr>
          <w:caps/>
          <w:rtl/>
        </w:rPr>
      </w:pPr>
    </w:p>
    <w:p w14:paraId="3A689CDD" w14:textId="77777777" w:rsidR="00000000" w:rsidRDefault="009F4636">
      <w:pPr>
        <w:pStyle w:val="a"/>
        <w:rPr>
          <w:rFonts w:hint="cs"/>
          <w:caps/>
          <w:rtl/>
        </w:rPr>
      </w:pPr>
      <w:r>
        <w:rPr>
          <w:rFonts w:hint="cs"/>
          <w:caps/>
          <w:rtl/>
        </w:rPr>
        <w:t>אנחנו עוברים להצעה מס' 73</w:t>
      </w:r>
      <w:r>
        <w:rPr>
          <w:rFonts w:hint="cs"/>
          <w:caps/>
          <w:rtl/>
        </w:rPr>
        <w:t xml:space="preserve">4 בנושא: ריבוי מקרי הרצח במגזר הערבי - של חבר הכנסת עבד-אלמאלכ דהאמשה. בבקשה. </w:t>
      </w:r>
    </w:p>
    <w:p w14:paraId="5A569C08" w14:textId="77777777" w:rsidR="00000000" w:rsidRDefault="009F4636">
      <w:pPr>
        <w:pStyle w:val="a"/>
        <w:rPr>
          <w:rFonts w:hint="cs"/>
          <w:caps/>
          <w:rtl/>
        </w:rPr>
      </w:pPr>
    </w:p>
    <w:p w14:paraId="47ACBF44" w14:textId="77777777" w:rsidR="00000000" w:rsidRDefault="009F4636">
      <w:pPr>
        <w:pStyle w:val="Speaker"/>
        <w:rPr>
          <w:b w:val="0"/>
          <w:bCs w:val="0"/>
          <w:caps/>
          <w:u w:val="none"/>
          <w:rtl/>
        </w:rPr>
      </w:pPr>
      <w:bookmarkStart w:id="417" w:name="FS000000550T18_06_2003_16_52_39"/>
      <w:bookmarkStart w:id="418" w:name="_Toc45451429"/>
      <w:bookmarkStart w:id="419" w:name="_Toc45970152"/>
      <w:bookmarkEnd w:id="417"/>
      <w:r>
        <w:rPr>
          <w:rFonts w:hint="eastAsia"/>
          <w:b w:val="0"/>
          <w:bCs w:val="0"/>
          <w:caps/>
          <w:u w:val="none"/>
          <w:rtl/>
        </w:rPr>
        <w:t>עבד</w:t>
      </w:r>
      <w:r>
        <w:rPr>
          <w:b w:val="0"/>
          <w:bCs w:val="0"/>
          <w:caps/>
          <w:u w:val="none"/>
          <w:rtl/>
        </w:rPr>
        <w:t>-אלמאלכ דהאמשה (רע"ם):</w:t>
      </w:r>
      <w:bookmarkEnd w:id="418"/>
      <w:bookmarkEnd w:id="419"/>
    </w:p>
    <w:p w14:paraId="49325DCF" w14:textId="77777777" w:rsidR="00000000" w:rsidRDefault="009F4636">
      <w:pPr>
        <w:pStyle w:val="a"/>
        <w:rPr>
          <w:rFonts w:hint="cs"/>
          <w:caps/>
          <w:rtl/>
        </w:rPr>
      </w:pPr>
    </w:p>
    <w:p w14:paraId="2C459A54" w14:textId="77777777" w:rsidR="00000000" w:rsidRDefault="009F4636">
      <w:pPr>
        <w:pStyle w:val="a"/>
        <w:rPr>
          <w:rFonts w:hint="cs"/>
          <w:caps/>
          <w:rtl/>
        </w:rPr>
      </w:pPr>
      <w:r>
        <w:rPr>
          <w:rFonts w:hint="cs"/>
          <w:caps/>
          <w:rtl/>
        </w:rPr>
        <w:t>כבוד היושב-ראש, מכובדי השר, חברי חברי הכנסת, רצח הוא נושא קשה וכאוב כשלעצמו. גם כשאנחנו חיים במערבולות דמים ומקרי רצח מפה ומשם הפכו לעניין שבשגרה, עד</w:t>
      </w:r>
      <w:r>
        <w:rPr>
          <w:rFonts w:hint="cs"/>
          <w:caps/>
          <w:rtl/>
        </w:rPr>
        <w:t xml:space="preserve">יין נשארו הקושי והאחריות המוטלים על כולנו מול מקרים כאלה, לעשות את המיטב ואת האפשר כדי לצמצם את מספרם. בהצעתי היום אני רוצה להתרכז ברציחות שקורות במגזר הערבי על רקע פלילי דווקא. </w:t>
      </w:r>
    </w:p>
    <w:p w14:paraId="053E50FA" w14:textId="77777777" w:rsidR="00000000" w:rsidRDefault="009F4636">
      <w:pPr>
        <w:pStyle w:val="a"/>
        <w:rPr>
          <w:rFonts w:hint="cs"/>
          <w:caps/>
          <w:rtl/>
        </w:rPr>
      </w:pPr>
    </w:p>
    <w:p w14:paraId="42B52CBC" w14:textId="77777777" w:rsidR="00000000" w:rsidRDefault="009F4636">
      <w:pPr>
        <w:pStyle w:val="a"/>
        <w:rPr>
          <w:rFonts w:hint="cs"/>
          <w:caps/>
          <w:rtl/>
        </w:rPr>
      </w:pPr>
      <w:r>
        <w:rPr>
          <w:rFonts w:hint="cs"/>
          <w:caps/>
          <w:rtl/>
        </w:rPr>
        <w:t>ב-12 ביוני, רק לפני שבוע בערך, נרצח בחיפה פאדי אבו-עיסא, בחור בן 30.  ב-10 ב</w:t>
      </w:r>
      <w:r>
        <w:rPr>
          <w:rFonts w:hint="cs"/>
          <w:caps/>
          <w:rtl/>
        </w:rPr>
        <w:t xml:space="preserve">יוני נרצח בעכו באסם ח'אלד זקור, נשוי ואב לילד. ב-9 ביוני </w:t>
      </w:r>
      <w:r>
        <w:rPr>
          <w:caps/>
          <w:rtl/>
        </w:rPr>
        <w:t>–</w:t>
      </w:r>
      <w:r>
        <w:rPr>
          <w:rFonts w:hint="cs"/>
          <w:caps/>
          <w:rtl/>
        </w:rPr>
        <w:t xml:space="preserve"> כל המקרים היו בתוך שלושה-ארבעה ימים </w:t>
      </w:r>
      <w:r>
        <w:rPr>
          <w:caps/>
          <w:rtl/>
        </w:rPr>
        <w:t>–</w:t>
      </w:r>
      <w:r>
        <w:rPr>
          <w:rFonts w:hint="cs"/>
          <w:caps/>
          <w:rtl/>
        </w:rPr>
        <w:t xml:space="preserve"> נרצח במג'ד אל-כרום עאדל ח'ליל קדאח, בן 25, נשוי ואב לשניים. אם נחזור קצת אחורה לפני השבוע הזה, ב-27 במאי, לפני כשלושה שבועות, נרצח בבאר-שבע מר אלנבארי, תושב לק</w:t>
      </w:r>
      <w:r>
        <w:rPr>
          <w:rFonts w:hint="cs"/>
          <w:caps/>
          <w:rtl/>
        </w:rPr>
        <w:t>יה, איש מכובד בשבטו ובכפרו. ב-15 במרס, לפני כחודשיים, נרצח בנצרת עבד זאתמה, גם כן סוחר ותושב נצרת. הרציחות האלה כולן הם מקרים בודדים, וכל אחד קרה על רקע אחר, להוציא  הרציחות בנצרת ובעכו, שהן המשכה של שרשרת רציחות שהיו בשנים האחרונות. בעכו זה היה הקורבן העש</w:t>
      </w:r>
      <w:r>
        <w:rPr>
          <w:rFonts w:hint="cs"/>
          <w:caps/>
          <w:rtl/>
        </w:rPr>
        <w:t xml:space="preserve">ירי בשרשרת מקרי רצח, וגם בנצרת היו קורבנות קודמים ושרשרת שלמה של מעשי רצח בשנתיים, שלוש השנים האחרונות. </w:t>
      </w:r>
    </w:p>
    <w:p w14:paraId="3B81FEB1" w14:textId="77777777" w:rsidR="00000000" w:rsidRDefault="009F4636">
      <w:pPr>
        <w:pStyle w:val="a"/>
        <w:rPr>
          <w:rFonts w:hint="cs"/>
          <w:caps/>
          <w:rtl/>
        </w:rPr>
      </w:pPr>
    </w:p>
    <w:p w14:paraId="05149057" w14:textId="77777777" w:rsidR="00000000" w:rsidRDefault="009F4636">
      <w:pPr>
        <w:pStyle w:val="a"/>
        <w:rPr>
          <w:rFonts w:hint="cs"/>
          <w:caps/>
          <w:rtl/>
        </w:rPr>
      </w:pPr>
      <w:r>
        <w:rPr>
          <w:rFonts w:hint="cs"/>
          <w:caps/>
          <w:rtl/>
        </w:rPr>
        <w:t xml:space="preserve">אינני מתעלם מכך שבחודש שעבר עשה מפקד מחוז הצפון במשטרת נצרת מסיבת עיתונאים, עצרו אנשים ובאו אלינו בהודעות שפענחו את שרשרת הרציחות שם. הם ראו את פועלם </w:t>
      </w:r>
      <w:r>
        <w:rPr>
          <w:rFonts w:hint="cs"/>
          <w:caps/>
          <w:rtl/>
        </w:rPr>
        <w:t>כהצלחה. אינני רוצה להקל ראש בעבודת המשטרה, באחריות הגדולה המוטלת על כתפיה ובמגבלות שבהן היא נתונה, אבל עם זאת לא יכול להיות שכך יהיה וכך ינהגו. אומנם הנסיבות מסובכות, נסיבות של פיגועים, של מלחמה, של אינתיפאדה ונסיבות אחרות, מצב כל כך מסובך גם מבחינה מדינית</w:t>
      </w:r>
      <w:r>
        <w:rPr>
          <w:rFonts w:hint="cs"/>
          <w:caps/>
          <w:rtl/>
        </w:rPr>
        <w:t xml:space="preserve"> וביטחונית, ואכן יש למשטרה עוד מחויבויות ועוד הרבה תפקידים, אבל זה בוודאי לא יכול להיות סיבה לכך שהרציחות על רקע פלילי או רציחות שקורות בתוך המגזר הערבי לא תזכינה לטיפול הנכון, לטיפול האינטנסיבי ולכך שהמשטרה תוכל לשים לכך קץ, או שיהיו כמה שפחות קורבנות, כמ</w:t>
      </w:r>
      <w:r>
        <w:rPr>
          <w:rFonts w:hint="cs"/>
          <w:caps/>
          <w:rtl/>
        </w:rPr>
        <w:t xml:space="preserve">ה שפחות רציחות וכמה שפחות מעשים נוראיים כאלה. </w:t>
      </w:r>
    </w:p>
    <w:p w14:paraId="00F20A63" w14:textId="77777777" w:rsidR="00000000" w:rsidRDefault="009F4636">
      <w:pPr>
        <w:pStyle w:val="a"/>
        <w:rPr>
          <w:rFonts w:hint="cs"/>
          <w:caps/>
          <w:rtl/>
        </w:rPr>
      </w:pPr>
    </w:p>
    <w:p w14:paraId="608534F4" w14:textId="77777777" w:rsidR="00000000" w:rsidRDefault="009F4636">
      <w:pPr>
        <w:pStyle w:val="a"/>
        <w:rPr>
          <w:rFonts w:hint="cs"/>
          <w:caps/>
          <w:rtl/>
        </w:rPr>
      </w:pPr>
      <w:r>
        <w:rPr>
          <w:rFonts w:hint="cs"/>
          <w:caps/>
          <w:rtl/>
        </w:rPr>
        <w:t>אינני אומר שהמשטרה איננה עושה דבר, ואינני מאשים אותה שהיא כאילו מתעלמת או לא נותנת דעתה לעניין, אבל אני כן טוען, ויש לי יותר משמץ של הרגשה, שהמגזר הערבי והטיפול ברציחות במגזר הערבי הם בדרגת עדיפות שלישית, רבי</w:t>
      </w:r>
      <w:r>
        <w:rPr>
          <w:rFonts w:hint="cs"/>
          <w:caps/>
          <w:rtl/>
        </w:rPr>
        <w:t xml:space="preserve">עית או חמישית. אני לא רוצה לחטוא בלשוני, אבל הם בוודאי לא בדרגת עדיפות ראויה ומתאימה, אחרת שרשרת רציחות כזאת לא היתה יכולה להימשך, רציחות בסיטונות כזאת, ומקרי הרצח - ברובם הגדול בשרשרת אחת של רציחות, שכללה 25 רציחות בלוד וברמלה </w:t>
      </w:r>
      <w:r>
        <w:rPr>
          <w:caps/>
          <w:rtl/>
        </w:rPr>
        <w:t>–</w:t>
      </w:r>
      <w:r>
        <w:rPr>
          <w:rFonts w:hint="cs"/>
          <w:caps/>
          <w:rtl/>
        </w:rPr>
        <w:t xml:space="preserve"> אינם מפוענחים. שמעתי את טע</w:t>
      </w:r>
      <w:r>
        <w:rPr>
          <w:rFonts w:hint="cs"/>
          <w:caps/>
          <w:rtl/>
        </w:rPr>
        <w:t>נות המשטרה גם בהזדמנויות קודמות. אמרו שאין שיתוף פעולה, קשה לנו לעלות עליהם, קשה לנו למצוא ראיות בשטח. מדובר אולי בכנופיות, במקצוענים או באנשים שיודעים להסוות טוב את העקבות שלהם, אבל כמדומני שאין בטיעון הזה די. הטיעון הזה איננו יכול לשמש תירוץ או הגנה בפני</w:t>
      </w:r>
      <w:r>
        <w:rPr>
          <w:rFonts w:hint="cs"/>
          <w:caps/>
          <w:rtl/>
        </w:rPr>
        <w:t xml:space="preserve"> האחריות הכבדה המוטלת על כתפיה של המשטרה. </w:t>
      </w:r>
    </w:p>
    <w:p w14:paraId="714D6F4C" w14:textId="77777777" w:rsidR="00000000" w:rsidRDefault="009F4636">
      <w:pPr>
        <w:pStyle w:val="a"/>
        <w:rPr>
          <w:rFonts w:hint="cs"/>
          <w:caps/>
          <w:rtl/>
        </w:rPr>
      </w:pPr>
    </w:p>
    <w:p w14:paraId="42B3A92D" w14:textId="77777777" w:rsidR="00000000" w:rsidRDefault="009F4636">
      <w:pPr>
        <w:pStyle w:val="a"/>
        <w:rPr>
          <w:rFonts w:hint="cs"/>
          <w:caps/>
          <w:rtl/>
        </w:rPr>
      </w:pPr>
      <w:r>
        <w:rPr>
          <w:rFonts w:hint="cs"/>
          <w:caps/>
          <w:rtl/>
        </w:rPr>
        <w:t>למה אני אומר את כל זה? כאשר המשטרה רוצה, כאשר היא משקיעה מאמץ, כאשר היא נותנת עדיפות ראשונה, היא כן מגיעה לתוצאות, כן מפענחת מקרי רצח וכן שמה קץ לשרשרות של מקרי רצח רצופים. יש למשטרה גם הצלחות, אבל מה שקורה כאן ה</w:t>
      </w:r>
      <w:r>
        <w:rPr>
          <w:rFonts w:hint="cs"/>
          <w:caps/>
          <w:rtl/>
        </w:rPr>
        <w:t xml:space="preserve">וא שכנראה העדיפות או דרגת המחויבות למקרים האלה קצת נמוכה יותר. נותנים עדיפות למקרים אחרים, למקרים נוספים, למגזרים אחרים אולי. אני יודע שבשרשרת הרציחות שהיו בעיר לוד, כמעט אף אחד לא התערב ואף אחד לא שם את זה על סדר-היום, עד אשר נורה טיל למרפסת של שכן יהודי </w:t>
      </w:r>
      <w:r>
        <w:rPr>
          <w:rFonts w:hint="cs"/>
          <w:caps/>
          <w:rtl/>
        </w:rPr>
        <w:t xml:space="preserve">בעיר. בשגגה, במקרה או לא במקרה, הגיע לשם טיל, ופתאום העניין של לוד התחיל להעסיק את כולנו, התחיל לקבל דרגת עדיפות, התחיל להעסיק גם את המשטרה והתחיל לקבל טיפול. </w:t>
      </w:r>
    </w:p>
    <w:p w14:paraId="016DF2DA" w14:textId="77777777" w:rsidR="00000000" w:rsidRDefault="009F4636">
      <w:pPr>
        <w:pStyle w:val="a"/>
        <w:rPr>
          <w:rFonts w:hint="cs"/>
          <w:caps/>
          <w:rtl/>
        </w:rPr>
      </w:pPr>
    </w:p>
    <w:p w14:paraId="720A3DF4" w14:textId="77777777" w:rsidR="00000000" w:rsidRDefault="009F4636">
      <w:pPr>
        <w:pStyle w:val="a"/>
        <w:rPr>
          <w:rFonts w:hint="cs"/>
          <w:caps/>
          <w:rtl/>
        </w:rPr>
      </w:pPr>
      <w:r>
        <w:rPr>
          <w:rFonts w:hint="cs"/>
          <w:caps/>
          <w:rtl/>
        </w:rPr>
        <w:t>דיברתי רק על מקרי הרצח מפני שרצח הוא דרגת הפשיעה הקשה והחמורה ביותר שיכולה להיות. זה לא אומר שח</w:t>
      </w:r>
      <w:r>
        <w:rPr>
          <w:rFonts w:hint="cs"/>
          <w:caps/>
          <w:rtl/>
        </w:rPr>
        <w:t>סרים גם מעשי פשע ומעשי עבריינות נוספים במגזר הערבי, שגם הם אינם זוכים לאותה דרגת טיפול שכולנו היינו רוצים שאכן תהיה. דרגת טיפול ראויה, שאכן מראה שהמשטרה מקיימת את חובתה היסודית, חייבת להביא תוצאות. ממש בעניין הפשיעה, ההתמודדות היא עם הפשיעה עצמה. כל עוד לא</w:t>
      </w:r>
      <w:r>
        <w:rPr>
          <w:rFonts w:hint="cs"/>
          <w:caps/>
          <w:rtl/>
        </w:rPr>
        <w:t xml:space="preserve"> מביאים תוצאות והצלחות, מי שנכשל הוא בעל האחריות </w:t>
      </w:r>
      <w:r>
        <w:rPr>
          <w:caps/>
          <w:rtl/>
        </w:rPr>
        <w:t>–</w:t>
      </w:r>
      <w:r>
        <w:rPr>
          <w:rFonts w:hint="cs"/>
          <w:caps/>
          <w:rtl/>
        </w:rPr>
        <w:t xml:space="preserve"> המשטרה. כל עוד המשטרה אומרת, אין לי ראיות, לא הצלחתי לפענח, אני פועלת </w:t>
      </w:r>
      <w:r>
        <w:rPr>
          <w:caps/>
          <w:rtl/>
        </w:rPr>
        <w:t>–</w:t>
      </w:r>
      <w:r>
        <w:rPr>
          <w:rFonts w:hint="cs"/>
          <w:caps/>
          <w:rtl/>
        </w:rPr>
        <w:t xml:space="preserve"> יש שאילתות בעניין הזה שעומדות שנה ושנתיים </w:t>
      </w:r>
      <w:r>
        <w:rPr>
          <w:caps/>
          <w:rtl/>
        </w:rPr>
        <w:t>–</w:t>
      </w:r>
      <w:r>
        <w:rPr>
          <w:rFonts w:hint="cs"/>
          <w:caps/>
          <w:rtl/>
        </w:rPr>
        <w:t xml:space="preserve"> היא כאילו מודה באשמה. מה זה לא מצליחה? המשטרה מסוגלת וחייבת להיות מסוגלת למלא את האחריות </w:t>
      </w:r>
      <w:r>
        <w:rPr>
          <w:rFonts w:hint="cs"/>
          <w:caps/>
          <w:rtl/>
        </w:rPr>
        <w:t xml:space="preserve">שלה בכבוד ולמלא את האחריות הזאת גם כאשר מדובר במגזר הערבי וגם כאשר יש לה עדיפויות אחרות. </w:t>
      </w:r>
    </w:p>
    <w:p w14:paraId="0DF7B2A8" w14:textId="77777777" w:rsidR="00000000" w:rsidRDefault="009F4636">
      <w:pPr>
        <w:pStyle w:val="a"/>
        <w:rPr>
          <w:rFonts w:hint="cs"/>
          <w:caps/>
          <w:rtl/>
        </w:rPr>
      </w:pPr>
    </w:p>
    <w:p w14:paraId="728D7D2B" w14:textId="77777777" w:rsidR="00000000" w:rsidRDefault="009F4636">
      <w:pPr>
        <w:pStyle w:val="a"/>
        <w:rPr>
          <w:rFonts w:hint="cs"/>
          <w:caps/>
          <w:rtl/>
        </w:rPr>
      </w:pPr>
      <w:r>
        <w:rPr>
          <w:rFonts w:hint="cs"/>
          <w:caps/>
          <w:rtl/>
        </w:rPr>
        <w:t>אני מסכים, יש גם פשיעה נוספת ויש עוד מחויבויות למשטרה, אני לא מתעלם מזה ולא מקל ראש, אבל זה לא יכול להיות הסבר ולא יכול להיות תירוץ מקובל. ודאי שהוא לא חייב להיות מק</w:t>
      </w:r>
      <w:r>
        <w:rPr>
          <w:rFonts w:hint="cs"/>
          <w:caps/>
          <w:rtl/>
        </w:rPr>
        <w:t xml:space="preserve">ובל על בעלי האחריות בדרג המדיני, לא השר ולא אחראים נוספים, כי אם נסכים לכך הפשיעה תפרח, הפשיעה תגדל, הפשיעה תאכל את כולנו. </w:t>
      </w:r>
    </w:p>
    <w:p w14:paraId="3907C5EB" w14:textId="77777777" w:rsidR="00000000" w:rsidRDefault="009F4636">
      <w:pPr>
        <w:pStyle w:val="a"/>
        <w:rPr>
          <w:rFonts w:hint="cs"/>
          <w:caps/>
          <w:rtl/>
        </w:rPr>
      </w:pPr>
    </w:p>
    <w:p w14:paraId="7A40A667" w14:textId="77777777" w:rsidR="00000000" w:rsidRDefault="009F4636">
      <w:pPr>
        <w:pStyle w:val="a"/>
        <w:rPr>
          <w:rFonts w:hint="cs"/>
          <w:caps/>
          <w:rtl/>
        </w:rPr>
      </w:pPr>
      <w:r>
        <w:rPr>
          <w:rFonts w:hint="cs"/>
          <w:caps/>
          <w:rtl/>
        </w:rPr>
        <w:t>אדוני השר, לא דיברתי על הפשעים הנוספים. אני חייב רק במשפט אחד לומר, שנוסף על הרציחות יש עשרות מקרי ירייה על בתים ועל אזרחים, ניסיונ</w:t>
      </w:r>
      <w:r>
        <w:rPr>
          <w:rFonts w:hint="cs"/>
          <w:caps/>
          <w:rtl/>
        </w:rPr>
        <w:t xml:space="preserve">ות לרצח, פגיעות חמורות, פשעים שלא מניתי אותם פה, אבל גם הם מחייבים טיפול יסודי, טיפול בעדיפות ראויה, כי אחרת הפשיעה רק תלך ותגדל והמשטרה לא תצליח תמיד לשכנע ולהביא תירוצים. בפשיעה חייבים להילחם, והמלחמה בפשיעה תצליח כשישימו קץ לפשעים האלה. תודה רבה. </w:t>
      </w:r>
    </w:p>
    <w:p w14:paraId="1D3CBC0D" w14:textId="77777777" w:rsidR="00000000" w:rsidRDefault="009F4636">
      <w:pPr>
        <w:pStyle w:val="a"/>
        <w:ind w:firstLine="0"/>
        <w:rPr>
          <w:rFonts w:hint="cs"/>
          <w:caps/>
          <w:rtl/>
        </w:rPr>
      </w:pPr>
    </w:p>
    <w:p w14:paraId="3E06F14D" w14:textId="77777777" w:rsidR="00000000" w:rsidRDefault="009F4636">
      <w:pPr>
        <w:pStyle w:val="ad"/>
        <w:rPr>
          <w:b w:val="0"/>
          <w:bCs w:val="0"/>
          <w:caps/>
          <w:u w:val="none"/>
          <w:rtl/>
        </w:rPr>
      </w:pPr>
      <w:r>
        <w:rPr>
          <w:b w:val="0"/>
          <w:bCs w:val="0"/>
          <w:caps/>
          <w:u w:val="none"/>
          <w:rtl/>
        </w:rPr>
        <w:t>היו"</w:t>
      </w:r>
      <w:r>
        <w:rPr>
          <w:b w:val="0"/>
          <w:bCs w:val="0"/>
          <w:caps/>
          <w:u w:val="none"/>
          <w:rtl/>
        </w:rPr>
        <w:t>ר אלי בן-מנחם:</w:t>
      </w:r>
    </w:p>
    <w:p w14:paraId="2B63E1C1" w14:textId="77777777" w:rsidR="00000000" w:rsidRDefault="009F4636">
      <w:pPr>
        <w:pStyle w:val="a"/>
        <w:rPr>
          <w:caps/>
          <w:rtl/>
        </w:rPr>
      </w:pPr>
    </w:p>
    <w:p w14:paraId="31D8673B" w14:textId="77777777" w:rsidR="00000000" w:rsidRDefault="009F4636">
      <w:pPr>
        <w:pStyle w:val="a"/>
        <w:rPr>
          <w:rFonts w:hint="cs"/>
          <w:caps/>
          <w:rtl/>
        </w:rPr>
      </w:pPr>
      <w:r>
        <w:rPr>
          <w:rFonts w:hint="cs"/>
          <w:caps/>
          <w:rtl/>
        </w:rPr>
        <w:t xml:space="preserve">תודה לחבר הכנסת דהאמשה. אני מזמין את השר לביטחון פנים להשיב. בבקשה. </w:t>
      </w:r>
    </w:p>
    <w:p w14:paraId="55FD0C29" w14:textId="77777777" w:rsidR="00000000" w:rsidRDefault="009F4636">
      <w:pPr>
        <w:pStyle w:val="a"/>
        <w:ind w:firstLine="0"/>
        <w:rPr>
          <w:rFonts w:hint="cs"/>
          <w:caps/>
          <w:rtl/>
        </w:rPr>
      </w:pPr>
    </w:p>
    <w:p w14:paraId="67C876E8" w14:textId="77777777" w:rsidR="00000000" w:rsidRDefault="009F4636">
      <w:pPr>
        <w:pStyle w:val="Speaker"/>
        <w:rPr>
          <w:b w:val="0"/>
          <w:bCs w:val="0"/>
          <w:caps/>
          <w:u w:val="none"/>
          <w:rtl/>
        </w:rPr>
      </w:pPr>
      <w:bookmarkStart w:id="420" w:name="FS000000467T18_06_2003_16_50_27"/>
      <w:bookmarkStart w:id="421" w:name="_Toc45451430"/>
      <w:bookmarkStart w:id="422" w:name="_Toc45970153"/>
      <w:bookmarkEnd w:id="420"/>
      <w:r>
        <w:rPr>
          <w:rFonts w:hint="eastAsia"/>
          <w:b w:val="0"/>
          <w:bCs w:val="0"/>
          <w:caps/>
          <w:u w:val="none"/>
          <w:rtl/>
        </w:rPr>
        <w:t>השר</w:t>
      </w:r>
      <w:r>
        <w:rPr>
          <w:b w:val="0"/>
          <w:bCs w:val="0"/>
          <w:caps/>
          <w:u w:val="none"/>
          <w:rtl/>
        </w:rPr>
        <w:t xml:space="preserve"> לביטחון פנים צחי הנגבי:</w:t>
      </w:r>
      <w:bookmarkEnd w:id="421"/>
      <w:bookmarkEnd w:id="422"/>
    </w:p>
    <w:p w14:paraId="10867F58" w14:textId="77777777" w:rsidR="00000000" w:rsidRDefault="009F4636">
      <w:pPr>
        <w:pStyle w:val="a"/>
        <w:rPr>
          <w:rFonts w:hint="cs"/>
          <w:caps/>
          <w:rtl/>
        </w:rPr>
      </w:pPr>
    </w:p>
    <w:p w14:paraId="12D01D60" w14:textId="77777777" w:rsidR="00000000" w:rsidRDefault="009F4636">
      <w:pPr>
        <w:pStyle w:val="a"/>
        <w:rPr>
          <w:rFonts w:hint="cs"/>
          <w:caps/>
          <w:rtl/>
        </w:rPr>
      </w:pPr>
      <w:r>
        <w:rPr>
          <w:rFonts w:hint="cs"/>
          <w:caps/>
          <w:rtl/>
        </w:rPr>
        <w:t>אדוני היושב-ראש, חברי הכנסת, חבר הכנסת המציע, הסטטיסטיקה והחיים לא תמיד דרים בכפיפה אחת בנוחות, בעיקר כשמדובר על רצח. הנתונים שמלמדים על מגמו</w:t>
      </w:r>
      <w:r>
        <w:rPr>
          <w:rFonts w:hint="cs"/>
          <w:caps/>
          <w:rtl/>
        </w:rPr>
        <w:t>ת סטטיסטיות כאלה ואחרות עומדים קצת בסתירה להיבט האנושי. כל רצח הוא רצח של עולם ומלואו, אבל בסך הכול חובה גם לראות מגמה, לאתר את השלכותיה ולהתייחס אליה בפסימיות או באופטימיות, ודווקא אפשר, אדוני חבר הכנסת דהאמשה, להביט בשביעות רצון על כך שיש במגזר הערבי ירי</w:t>
      </w:r>
      <w:r>
        <w:rPr>
          <w:rFonts w:hint="cs"/>
          <w:caps/>
          <w:rtl/>
        </w:rPr>
        <w:t xml:space="preserve">דה מאוד משמעותית בכל מה שנוגע למקרי רצח על רקע פלילי. </w:t>
      </w:r>
    </w:p>
    <w:p w14:paraId="5503AD83" w14:textId="77777777" w:rsidR="00000000" w:rsidRDefault="009F4636">
      <w:pPr>
        <w:pStyle w:val="a"/>
        <w:rPr>
          <w:rFonts w:hint="cs"/>
          <w:caps/>
          <w:rtl/>
        </w:rPr>
      </w:pPr>
    </w:p>
    <w:p w14:paraId="092458EE" w14:textId="77777777" w:rsidR="00000000" w:rsidRDefault="009F4636">
      <w:pPr>
        <w:pStyle w:val="a"/>
        <w:rPr>
          <w:rFonts w:hint="cs"/>
          <w:caps/>
          <w:rtl/>
        </w:rPr>
      </w:pPr>
      <w:r>
        <w:rPr>
          <w:rFonts w:hint="cs"/>
          <w:caps/>
          <w:rtl/>
        </w:rPr>
        <w:t>בשנת 2001 נרצחו במגזר הערבי 75 בני-אדם. בשנת 2002 נרצחו 55 בני-אדם על רקע כזה. כלומר, זו ירידה של 26.7%, ירידה ללא ספק דרמטית, בעיקר ביחס לעובדה שכמעט בכל מגזרי הפשיעה האחרים לא היתה התפתחות חיובית כז</w:t>
      </w:r>
      <w:r>
        <w:rPr>
          <w:rFonts w:hint="cs"/>
          <w:caps/>
          <w:rtl/>
        </w:rPr>
        <w:t>את. גם בחודשים האחרונים, בינואר--מאי השנה, ביחס לתקופה המקבילה אשתקד, יש ירידה מאוד משמעותית, נוספת על אותה ירידה שדיברנו עליה בשנת 2002. ב-2002, בחמשת החודשים המקבילים אירעו 23 מקרי רצח, ובחודשים של 2003 אירעו 18 מקרי רצח. כלומר, עוד ירידה של 22%.</w:t>
      </w:r>
    </w:p>
    <w:p w14:paraId="527449DF" w14:textId="77777777" w:rsidR="00000000" w:rsidRDefault="009F4636">
      <w:pPr>
        <w:pStyle w:val="a"/>
        <w:ind w:firstLine="0"/>
        <w:rPr>
          <w:rFonts w:hint="cs"/>
          <w:caps/>
          <w:rtl/>
        </w:rPr>
      </w:pPr>
    </w:p>
    <w:p w14:paraId="5242DEAE" w14:textId="77777777" w:rsidR="00000000" w:rsidRDefault="009F4636">
      <w:pPr>
        <w:pStyle w:val="ac"/>
        <w:rPr>
          <w:b w:val="0"/>
          <w:bCs w:val="0"/>
          <w:caps/>
          <w:u w:val="none"/>
          <w:rtl/>
        </w:rPr>
      </w:pPr>
      <w:r>
        <w:rPr>
          <w:rFonts w:hint="eastAsia"/>
          <w:b w:val="0"/>
          <w:bCs w:val="0"/>
          <w:caps/>
          <w:u w:val="none"/>
          <w:rtl/>
        </w:rPr>
        <w:t>עבד</w:t>
      </w:r>
      <w:r>
        <w:rPr>
          <w:b w:val="0"/>
          <w:bCs w:val="0"/>
          <w:caps/>
          <w:u w:val="none"/>
          <w:rtl/>
        </w:rPr>
        <w:t>-אל</w:t>
      </w:r>
      <w:r>
        <w:rPr>
          <w:b w:val="0"/>
          <w:bCs w:val="0"/>
          <w:caps/>
          <w:u w:val="none"/>
          <w:rtl/>
        </w:rPr>
        <w:t>מאלכ דהאמשה (רע"ם):</w:t>
      </w:r>
    </w:p>
    <w:p w14:paraId="6A659DEA" w14:textId="77777777" w:rsidR="00000000" w:rsidRDefault="009F4636">
      <w:pPr>
        <w:pStyle w:val="a"/>
        <w:rPr>
          <w:rFonts w:hint="cs"/>
          <w:caps/>
          <w:rtl/>
        </w:rPr>
      </w:pPr>
    </w:p>
    <w:p w14:paraId="5767F8A4" w14:textId="77777777" w:rsidR="00000000" w:rsidRDefault="009F4636">
      <w:pPr>
        <w:pStyle w:val="a"/>
        <w:rPr>
          <w:rFonts w:hint="cs"/>
          <w:caps/>
          <w:rtl/>
        </w:rPr>
      </w:pPr>
      <w:r>
        <w:rPr>
          <w:rFonts w:hint="cs"/>
          <w:caps/>
          <w:rtl/>
        </w:rPr>
        <w:t xml:space="preserve">מצב שבו יש שלושה מקרי רצח בשבוע חייב להדליק אור אדום. </w:t>
      </w:r>
    </w:p>
    <w:p w14:paraId="4ABA953A" w14:textId="77777777" w:rsidR="00000000" w:rsidRDefault="009F4636">
      <w:pPr>
        <w:pStyle w:val="a"/>
        <w:ind w:firstLine="0"/>
        <w:rPr>
          <w:rFonts w:hint="cs"/>
          <w:caps/>
          <w:rtl/>
        </w:rPr>
      </w:pPr>
    </w:p>
    <w:p w14:paraId="72FBB041" w14:textId="77777777" w:rsidR="00000000" w:rsidRDefault="009F4636">
      <w:pPr>
        <w:pStyle w:val="SpeakerCon"/>
        <w:rPr>
          <w:b w:val="0"/>
          <w:bCs w:val="0"/>
          <w:caps/>
          <w:u w:val="none"/>
          <w:rtl/>
        </w:rPr>
      </w:pPr>
      <w:bookmarkStart w:id="423" w:name="FS000000467T18_06_2003_16_54_21C"/>
      <w:bookmarkEnd w:id="423"/>
      <w:r>
        <w:rPr>
          <w:b w:val="0"/>
          <w:bCs w:val="0"/>
          <w:caps/>
          <w:u w:val="none"/>
          <w:rtl/>
        </w:rPr>
        <w:t>השר לביטחון פנים צחי הנגבי:</w:t>
      </w:r>
    </w:p>
    <w:p w14:paraId="3CA593D1" w14:textId="77777777" w:rsidR="00000000" w:rsidRDefault="009F4636">
      <w:pPr>
        <w:pStyle w:val="a"/>
        <w:rPr>
          <w:caps/>
          <w:rtl/>
        </w:rPr>
      </w:pPr>
    </w:p>
    <w:p w14:paraId="37248979" w14:textId="77777777" w:rsidR="00000000" w:rsidRDefault="009F4636">
      <w:pPr>
        <w:pStyle w:val="a"/>
        <w:rPr>
          <w:rFonts w:hint="cs"/>
          <w:caps/>
          <w:rtl/>
        </w:rPr>
      </w:pPr>
      <w:r>
        <w:rPr>
          <w:rFonts w:hint="cs"/>
          <w:caps/>
          <w:rtl/>
        </w:rPr>
        <w:t xml:space="preserve">אנחנו מקווים שתימשך התופעה הזאת, שכאמור, היא לא תופעה יחידנית, כי זה המצב לא במשך חודש, אפילו לא במשך חצי שנה, אלא במשך שנה וחצי. </w:t>
      </w:r>
    </w:p>
    <w:p w14:paraId="0FBACAEA" w14:textId="77777777" w:rsidR="00000000" w:rsidRDefault="009F4636">
      <w:pPr>
        <w:pStyle w:val="a"/>
        <w:rPr>
          <w:rFonts w:hint="cs"/>
          <w:caps/>
          <w:rtl/>
        </w:rPr>
      </w:pPr>
    </w:p>
    <w:p w14:paraId="0C073253" w14:textId="77777777" w:rsidR="00000000" w:rsidRDefault="009F4636">
      <w:pPr>
        <w:pStyle w:val="a"/>
        <w:rPr>
          <w:rFonts w:hint="cs"/>
          <w:caps/>
          <w:rtl/>
        </w:rPr>
      </w:pPr>
      <w:r>
        <w:rPr>
          <w:rFonts w:hint="cs"/>
          <w:caps/>
          <w:rtl/>
        </w:rPr>
        <w:t>יש ירידה נוספת בהי</w:t>
      </w:r>
      <w:r>
        <w:rPr>
          <w:rFonts w:hint="cs"/>
          <w:caps/>
          <w:rtl/>
        </w:rPr>
        <w:t>בט אחר: בשנת 2002 היו מקרי הרצח במגזר הערבי 32.7% מסך כל מקרי הרצח בכלל. לעומת זאת, שנה קודם לכן היו מקרי הרצח במגזר הערבי 41%. כלומר, גם בהקשר זה יש בהחלט איתות שאפשר לשמוח עליו. השנה אפילו יש פחות. בחמשת החודשים הראשונים, חבר הכנסת דהאמשה, מקרי הרצח במגז</w:t>
      </w:r>
      <w:r>
        <w:rPr>
          <w:rFonts w:hint="cs"/>
          <w:caps/>
          <w:rtl/>
        </w:rPr>
        <w:t>ר הערבי מסך כל מקרי הרצח במדינה עומדים על 28.5%, כלומר עוד ירידה, מעבר לנתונים של שנת 2002. אבל, כפי שציין חבר הכנסת דהאמשה, בתחומים אלה, כמו בתאונות דרכים, אין מסתפקים בירידה כמנגנון של הדחקה ושמרנות. צריך להמשיך באותו קצב לנסות ולהתמודד, גם אם המקרים האל</w:t>
      </w:r>
      <w:r>
        <w:rPr>
          <w:rFonts w:hint="cs"/>
          <w:caps/>
          <w:rtl/>
        </w:rPr>
        <w:t>ה סטטיסטית הם במגמת ירידה.</w:t>
      </w:r>
    </w:p>
    <w:p w14:paraId="0B22604A" w14:textId="77777777" w:rsidR="00000000" w:rsidRDefault="009F4636">
      <w:pPr>
        <w:pStyle w:val="a"/>
        <w:rPr>
          <w:rFonts w:hint="cs"/>
          <w:caps/>
          <w:rtl/>
        </w:rPr>
      </w:pPr>
    </w:p>
    <w:p w14:paraId="40D4AAF5" w14:textId="77777777" w:rsidR="00000000" w:rsidRDefault="009F4636">
      <w:pPr>
        <w:pStyle w:val="a"/>
        <w:rPr>
          <w:rFonts w:hint="cs"/>
          <w:caps/>
          <w:rtl/>
        </w:rPr>
      </w:pPr>
      <w:r>
        <w:rPr>
          <w:rFonts w:hint="cs"/>
          <w:caps/>
          <w:rtl/>
        </w:rPr>
        <w:t>המניעים הבולטים למעשי הרצח שדווחנו עליהם כרגע הם לא מעשי רצח של אנשים תמימים, בדרך כלל. מדובר בעיקר, כמו בסך כל מקרי הרצח במדינה, בסכסוכים בין עבריינים ובסכסוכים בין ארגוני פשיעה. בדברים האלה בדרך כלל יש למשטרה פחות יכולת לאתר מ</w:t>
      </w:r>
      <w:r>
        <w:rPr>
          <w:rFonts w:hint="cs"/>
          <w:caps/>
          <w:rtl/>
        </w:rPr>
        <w:t>לכתחילה פעילות מן הסוג הזה. כמובן, החשיבות היא לפענח את מקרי הרצח לאחר מכן כדי להביא את הרוצחים לדין, והנתונים של הפענוח הם נתונים בהחלט גבוהים: למעלה מ-50% של המקרים פוענחו על-ידי משטרת ישראל. כמובן, תמיד צריך לנסות לשאוף ל-100%, אבל זה נתון מאוד חשוב, על</w:t>
      </w:r>
      <w:r>
        <w:rPr>
          <w:rFonts w:hint="cs"/>
          <w:caps/>
          <w:rtl/>
        </w:rPr>
        <w:t>-פי כל קנה-מידה, והוא מלמד על המאמץ המודיעיני והחקירתי האינטנסיבי שמשטרת ישראל מתמקדת בו, גם בהקשר של מעשי רצח במגזר הערבי, בניגוד, לצערי, לנימה שניתן היה להבין מדברי הדובר, שיש כאילו איזו הבחנה בין דם לדם. חס וחלילה, שטענה כזאת לא תישמע, אבל כמובן הנתונים</w:t>
      </w:r>
      <w:r>
        <w:rPr>
          <w:rFonts w:hint="cs"/>
          <w:caps/>
          <w:rtl/>
        </w:rPr>
        <w:t xml:space="preserve"> מפריכים אותה ממילא. </w:t>
      </w:r>
    </w:p>
    <w:p w14:paraId="39AF5C0F" w14:textId="77777777" w:rsidR="00000000" w:rsidRDefault="009F4636">
      <w:pPr>
        <w:pStyle w:val="a"/>
        <w:rPr>
          <w:rFonts w:hint="cs"/>
          <w:caps/>
          <w:rtl/>
        </w:rPr>
      </w:pPr>
    </w:p>
    <w:p w14:paraId="176B8A3C" w14:textId="77777777" w:rsidR="00000000" w:rsidRDefault="009F4636">
      <w:pPr>
        <w:pStyle w:val="a"/>
        <w:rPr>
          <w:rFonts w:hint="cs"/>
          <w:caps/>
          <w:rtl/>
        </w:rPr>
      </w:pPr>
      <w:r>
        <w:rPr>
          <w:rFonts w:hint="cs"/>
          <w:caps/>
          <w:rtl/>
        </w:rPr>
        <w:t xml:space="preserve"> רוב מקרי הרצח מהמניעים שדיברנו עליהם, מניעים של סכסוכים בין עבריינים ובין ארגוני פשיעה, מתקיימים במחוז הצפון של המשטרה ובמחוז תל-אביב. יש מניעים נוספים שמייחדים את המגזר הערבי. הם נובעים מהתפקיד המיוחד, מהמרכזיות של המשפחה במגזר הער</w:t>
      </w:r>
      <w:r>
        <w:rPr>
          <w:rFonts w:hint="cs"/>
          <w:caps/>
          <w:rtl/>
        </w:rPr>
        <w:t xml:space="preserve">בי, ולכן יש גם מעשי רצח על רקע של חילול כבוד המשפחה, על רקע של סכסוכים משפחתיים וסכסוכים בין חמולות. בכל מקרה, המשטרה מחילה דין אחד על כל מפירי החוק באשר הם </w:t>
      </w:r>
      <w:r>
        <w:rPr>
          <w:caps/>
          <w:rtl/>
        </w:rPr>
        <w:t>–</w:t>
      </w:r>
      <w:r>
        <w:rPr>
          <w:rFonts w:hint="cs"/>
          <w:caps/>
          <w:rtl/>
        </w:rPr>
        <w:t xml:space="preserve"> יהודים, ערבים, דרוזים, צ'רקסים, בדואים, נוצרים, ואין ספק שאי-אפשר לחשוד, חס וחלילה, שבהקשר של מגז</w:t>
      </w:r>
      <w:r>
        <w:rPr>
          <w:rFonts w:hint="cs"/>
          <w:caps/>
          <w:rtl/>
        </w:rPr>
        <w:t xml:space="preserve">ר כזה או אחר מונהגות אמות מידה מקצועיות אחרות מאלה הנהוגות במגזרים אחרים. במשטרה משרתים בני כל הדתות, גם מוסלמים ונוצרים, כמובן. למעלה מ-650 שוטרים הם מוסלמים ונוצרים. </w:t>
      </w:r>
    </w:p>
    <w:p w14:paraId="13A2F106" w14:textId="77777777" w:rsidR="00000000" w:rsidRDefault="009F4636">
      <w:pPr>
        <w:pStyle w:val="a"/>
        <w:rPr>
          <w:rFonts w:hint="cs"/>
          <w:caps/>
          <w:rtl/>
        </w:rPr>
      </w:pPr>
    </w:p>
    <w:p w14:paraId="6D0522C2" w14:textId="77777777" w:rsidR="00000000" w:rsidRDefault="009F4636">
      <w:pPr>
        <w:pStyle w:val="a"/>
        <w:rPr>
          <w:rFonts w:hint="cs"/>
          <w:caps/>
          <w:rtl/>
        </w:rPr>
      </w:pPr>
      <w:r>
        <w:rPr>
          <w:rFonts w:hint="cs"/>
          <w:caps/>
          <w:rtl/>
        </w:rPr>
        <w:t>יש נושא שאולי לא קשור ישירות לנושא שהעלה חבר הכנסת דהאמשה, אבל הוא מעיד על כך שבאמת גד</w:t>
      </w:r>
      <w:r>
        <w:rPr>
          <w:rFonts w:hint="cs"/>
          <w:caps/>
          <w:rtl/>
        </w:rPr>
        <w:t xml:space="preserve">ל ומתרחב שיתוף הפעולה בין המשטרה לבין המגזר הלא-יהודי. השר עוזי לנדאו, קודמי, השקיע בכך מאמץ גדול. למעשה מאז 1999 חלה עלייה של 280% במספר מרכזי השיטור הקהילתיים שהמשטרה פתחה במגזר הערבי. חבר הכנסת דהאמשה ודאי מכיר את התופעה המאוד מאוד חיובית הזאת. כיום יש </w:t>
      </w:r>
      <w:r>
        <w:rPr>
          <w:rFonts w:hint="cs"/>
          <w:caps/>
          <w:rtl/>
        </w:rPr>
        <w:t>57 מרכזים כאלה, מה שקרוי מש"קים, במגזר הערבי, רובם במחוז הצפוני, ויש עוד במחוז המרכז ובמחוז הדרומי, בתל-אביב ובירושלים. זה סוג של מודל לפיתוח ולטיפוח הקשר הישיר בין המשטרה לבין האזרחים, במקרה הזה האזרחים הערבים. עושים פעילויות משותפות, מודלים של שיתוף, ומי</w:t>
      </w:r>
      <w:r>
        <w:rPr>
          <w:rFonts w:hint="cs"/>
          <w:caps/>
          <w:rtl/>
        </w:rPr>
        <w:t xml:space="preserve">ישמים תוכניות, ובהקשר זה גם תוכניות ייחודיות למגזר הערבי. </w:t>
      </w:r>
    </w:p>
    <w:p w14:paraId="7913536D" w14:textId="77777777" w:rsidR="00000000" w:rsidRDefault="009F4636">
      <w:pPr>
        <w:pStyle w:val="a"/>
        <w:rPr>
          <w:rFonts w:hint="cs"/>
          <w:caps/>
          <w:rtl/>
        </w:rPr>
      </w:pPr>
    </w:p>
    <w:p w14:paraId="75746C9D" w14:textId="77777777" w:rsidR="00000000" w:rsidRDefault="009F4636">
      <w:pPr>
        <w:pStyle w:val="a"/>
        <w:rPr>
          <w:rFonts w:hint="cs"/>
          <w:caps/>
          <w:rtl/>
        </w:rPr>
      </w:pPr>
      <w:r>
        <w:rPr>
          <w:rFonts w:hint="cs"/>
          <w:caps/>
          <w:rtl/>
        </w:rPr>
        <w:t xml:space="preserve">מי שמנחה את הפעילות הזאת זה אגף אק"מ, אגף קהילה-משטרה, שמשלב אלפי מתנדבים במסגרת המשמר האזרחי, ובזאת מסייע למשטרה להעניק לאזרחים הערבים בישראל שירותים איכותיים יותר ולשפר באופן מתמיד את הקשר אתם, </w:t>
      </w:r>
      <w:r>
        <w:rPr>
          <w:rFonts w:hint="cs"/>
          <w:caps/>
          <w:rtl/>
        </w:rPr>
        <w:t xml:space="preserve">כדי להתמודד יחד בתופעות של פשיעה מסוגים שונים. </w:t>
      </w:r>
    </w:p>
    <w:p w14:paraId="0E77B228" w14:textId="77777777" w:rsidR="00000000" w:rsidRDefault="009F4636">
      <w:pPr>
        <w:pStyle w:val="a"/>
        <w:rPr>
          <w:rFonts w:hint="cs"/>
          <w:caps/>
          <w:rtl/>
        </w:rPr>
      </w:pPr>
    </w:p>
    <w:p w14:paraId="20FA6A65" w14:textId="77777777" w:rsidR="00000000" w:rsidRDefault="009F4636">
      <w:pPr>
        <w:pStyle w:val="a"/>
        <w:rPr>
          <w:rFonts w:hint="cs"/>
          <w:caps/>
          <w:rtl/>
        </w:rPr>
      </w:pPr>
      <w:r>
        <w:rPr>
          <w:rFonts w:hint="cs"/>
          <w:caps/>
          <w:rtl/>
        </w:rPr>
        <w:t xml:space="preserve">חבר הכנסת דהאמשה, מאז 1999 חלה עלייה של 524% במספר המתנדבים הערבים לפעילות הזאת. הוא עומד כיום על מספר שלפני שנים לא היה אפשר אפילו לחלום שיגיעו אליו </w:t>
      </w:r>
      <w:r>
        <w:rPr>
          <w:caps/>
          <w:rtl/>
        </w:rPr>
        <w:t>–</w:t>
      </w:r>
      <w:r>
        <w:rPr>
          <w:rFonts w:hint="cs"/>
          <w:caps/>
          <w:rtl/>
        </w:rPr>
        <w:t xml:space="preserve"> 5,445 מתנדבים ערבים במסגרת פעילות האגף קהילה-משטרה. התו</w:t>
      </w:r>
      <w:r>
        <w:rPr>
          <w:rFonts w:hint="cs"/>
          <w:caps/>
          <w:rtl/>
        </w:rPr>
        <w:t>פעה הזאת ברוכה, היא מתפתחת, ואנחנו מקווים, וגם פועלים לשם כך, שהיא תלך ותתרחב גם בהמשך הדרך.</w:t>
      </w:r>
    </w:p>
    <w:p w14:paraId="41D07191" w14:textId="77777777" w:rsidR="00000000" w:rsidRDefault="009F4636">
      <w:pPr>
        <w:pStyle w:val="a"/>
        <w:rPr>
          <w:rFonts w:hint="cs"/>
          <w:caps/>
          <w:rtl/>
        </w:rPr>
      </w:pPr>
    </w:p>
    <w:p w14:paraId="74A1AF73" w14:textId="77777777" w:rsidR="00000000" w:rsidRDefault="009F4636">
      <w:pPr>
        <w:pStyle w:val="a"/>
        <w:rPr>
          <w:rFonts w:hint="cs"/>
          <w:caps/>
          <w:rtl/>
        </w:rPr>
      </w:pPr>
      <w:r>
        <w:rPr>
          <w:rFonts w:hint="cs"/>
          <w:caps/>
          <w:rtl/>
        </w:rPr>
        <w:t xml:space="preserve">אני מודה לחבר הכנסת דהאמשה על ההצעה. אתה הצעת שהנושא יידון - - - </w:t>
      </w:r>
    </w:p>
    <w:p w14:paraId="79D4BE91" w14:textId="77777777" w:rsidR="00000000" w:rsidRDefault="009F4636">
      <w:pPr>
        <w:pStyle w:val="a"/>
        <w:ind w:firstLine="0"/>
        <w:rPr>
          <w:rFonts w:hint="cs"/>
          <w:caps/>
          <w:rtl/>
        </w:rPr>
      </w:pPr>
    </w:p>
    <w:p w14:paraId="719FC12D" w14:textId="77777777" w:rsidR="00000000" w:rsidRDefault="009F4636">
      <w:pPr>
        <w:pStyle w:val="ac"/>
        <w:rPr>
          <w:b w:val="0"/>
          <w:bCs w:val="0"/>
          <w:caps/>
          <w:u w:val="none"/>
          <w:rtl/>
        </w:rPr>
      </w:pPr>
      <w:r>
        <w:rPr>
          <w:rFonts w:hint="eastAsia"/>
          <w:b w:val="0"/>
          <w:bCs w:val="0"/>
          <w:caps/>
          <w:u w:val="none"/>
          <w:rtl/>
        </w:rPr>
        <w:t>עבד</w:t>
      </w:r>
      <w:r>
        <w:rPr>
          <w:b w:val="0"/>
          <w:bCs w:val="0"/>
          <w:caps/>
          <w:u w:val="none"/>
          <w:rtl/>
        </w:rPr>
        <w:t>-אלמאלכ דהאמשה (רע"ם):</w:t>
      </w:r>
    </w:p>
    <w:p w14:paraId="18C2C8F8" w14:textId="77777777" w:rsidR="00000000" w:rsidRDefault="009F4636">
      <w:pPr>
        <w:pStyle w:val="a"/>
        <w:rPr>
          <w:rFonts w:hint="cs"/>
          <w:caps/>
          <w:rtl/>
        </w:rPr>
      </w:pPr>
    </w:p>
    <w:p w14:paraId="03A4A20C" w14:textId="77777777" w:rsidR="00000000" w:rsidRDefault="009F4636">
      <w:pPr>
        <w:pStyle w:val="a"/>
        <w:rPr>
          <w:rFonts w:hint="cs"/>
          <w:caps/>
          <w:rtl/>
        </w:rPr>
      </w:pPr>
      <w:r>
        <w:rPr>
          <w:rFonts w:hint="cs"/>
          <w:caps/>
          <w:rtl/>
        </w:rPr>
        <w:t>אני מציע להעביר אותו לוועדה, כדי שבעוד כמה חודשים נוכל לעקוב.</w:t>
      </w:r>
    </w:p>
    <w:p w14:paraId="5DE95291" w14:textId="77777777" w:rsidR="00000000" w:rsidRDefault="009F4636">
      <w:pPr>
        <w:pStyle w:val="a"/>
        <w:ind w:firstLine="0"/>
        <w:rPr>
          <w:rFonts w:hint="cs"/>
          <w:caps/>
          <w:rtl/>
        </w:rPr>
      </w:pPr>
    </w:p>
    <w:p w14:paraId="5B1164F5" w14:textId="77777777" w:rsidR="00000000" w:rsidRDefault="009F4636">
      <w:pPr>
        <w:pStyle w:val="SpeakerCon"/>
        <w:rPr>
          <w:b w:val="0"/>
          <w:bCs w:val="0"/>
          <w:caps/>
          <w:u w:val="none"/>
          <w:rtl/>
        </w:rPr>
      </w:pPr>
      <w:bookmarkStart w:id="424" w:name="FS000000467T18_06_2003_17_11_23C"/>
      <w:bookmarkEnd w:id="424"/>
      <w:r>
        <w:rPr>
          <w:b w:val="0"/>
          <w:bCs w:val="0"/>
          <w:caps/>
          <w:u w:val="none"/>
          <w:rtl/>
        </w:rPr>
        <w:t>השר ל</w:t>
      </w:r>
      <w:r>
        <w:rPr>
          <w:b w:val="0"/>
          <w:bCs w:val="0"/>
          <w:caps/>
          <w:u w:val="none"/>
          <w:rtl/>
        </w:rPr>
        <w:t>ביטחון פנים צחי הנגבי:</w:t>
      </w:r>
    </w:p>
    <w:p w14:paraId="455AF481" w14:textId="77777777" w:rsidR="00000000" w:rsidRDefault="009F4636">
      <w:pPr>
        <w:pStyle w:val="a"/>
        <w:rPr>
          <w:caps/>
          <w:rtl/>
        </w:rPr>
      </w:pPr>
    </w:p>
    <w:p w14:paraId="4D62C91C" w14:textId="77777777" w:rsidR="00000000" w:rsidRDefault="009F4636">
      <w:pPr>
        <w:pStyle w:val="a"/>
        <w:rPr>
          <w:rFonts w:hint="cs"/>
          <w:caps/>
          <w:rtl/>
        </w:rPr>
      </w:pPr>
      <w:r>
        <w:rPr>
          <w:rFonts w:hint="cs"/>
          <w:caps/>
          <w:rtl/>
        </w:rPr>
        <w:t>אני מציע שהנושא יידון באחת מישיבות ועדת הפנים ואיכות הסביבה של הכנסת.</w:t>
      </w:r>
    </w:p>
    <w:p w14:paraId="61CA259D" w14:textId="77777777" w:rsidR="00000000" w:rsidRDefault="009F4636">
      <w:pPr>
        <w:pStyle w:val="a"/>
        <w:ind w:firstLine="0"/>
        <w:rPr>
          <w:rFonts w:hint="cs"/>
          <w:caps/>
          <w:rtl/>
        </w:rPr>
      </w:pPr>
    </w:p>
    <w:p w14:paraId="2311EE33" w14:textId="77777777" w:rsidR="00000000" w:rsidRDefault="009F4636">
      <w:pPr>
        <w:pStyle w:val="ad"/>
        <w:rPr>
          <w:b w:val="0"/>
          <w:bCs w:val="0"/>
          <w:caps/>
          <w:u w:val="none"/>
          <w:rtl/>
        </w:rPr>
      </w:pPr>
      <w:r>
        <w:rPr>
          <w:b w:val="0"/>
          <w:bCs w:val="0"/>
          <w:caps/>
          <w:u w:val="none"/>
          <w:rtl/>
        </w:rPr>
        <w:t>היו"ר אלי בן-מנחם:</w:t>
      </w:r>
    </w:p>
    <w:p w14:paraId="01EBDF2A" w14:textId="77777777" w:rsidR="00000000" w:rsidRDefault="009F4636">
      <w:pPr>
        <w:pStyle w:val="a"/>
        <w:rPr>
          <w:caps/>
          <w:rtl/>
        </w:rPr>
      </w:pPr>
    </w:p>
    <w:p w14:paraId="50DD106B" w14:textId="77777777" w:rsidR="00000000" w:rsidRDefault="009F4636">
      <w:pPr>
        <w:pStyle w:val="a"/>
        <w:rPr>
          <w:rFonts w:hint="cs"/>
          <w:caps/>
          <w:rtl/>
        </w:rPr>
      </w:pPr>
      <w:r>
        <w:rPr>
          <w:rFonts w:hint="cs"/>
          <w:caps/>
          <w:rtl/>
        </w:rPr>
        <w:t xml:space="preserve">תודה לשר לביטחון פנים. הצעה אחרת לחבר הכנסת טלב אלסאנע - איננו. </w:t>
      </w:r>
    </w:p>
    <w:p w14:paraId="4BCBC19F" w14:textId="77777777" w:rsidR="00000000" w:rsidRDefault="009F4636">
      <w:pPr>
        <w:pStyle w:val="a"/>
        <w:rPr>
          <w:rFonts w:hint="cs"/>
          <w:caps/>
          <w:rtl/>
        </w:rPr>
      </w:pPr>
    </w:p>
    <w:p w14:paraId="62CFDF0E" w14:textId="77777777" w:rsidR="00000000" w:rsidRDefault="009F4636">
      <w:pPr>
        <w:pStyle w:val="a"/>
        <w:rPr>
          <w:rFonts w:hint="cs"/>
          <w:caps/>
          <w:rtl/>
        </w:rPr>
      </w:pPr>
      <w:r>
        <w:rPr>
          <w:rFonts w:hint="cs"/>
          <w:caps/>
          <w:rtl/>
        </w:rPr>
        <w:t xml:space="preserve">רבותי, אנחנו עוברים להצבעה. מי שמצביע בעד, הוא בעד העברה לוועדה. מי שמצביע </w:t>
      </w:r>
      <w:r>
        <w:rPr>
          <w:rFonts w:hint="cs"/>
          <w:caps/>
          <w:rtl/>
        </w:rPr>
        <w:t>נגד, הוא בעד להסיר.</w:t>
      </w:r>
    </w:p>
    <w:p w14:paraId="5BAD044F" w14:textId="77777777" w:rsidR="00000000" w:rsidRDefault="009F4636">
      <w:pPr>
        <w:pStyle w:val="a"/>
        <w:rPr>
          <w:rFonts w:hint="cs"/>
          <w:caps/>
          <w:rtl/>
        </w:rPr>
      </w:pPr>
    </w:p>
    <w:p w14:paraId="178B3DF1" w14:textId="77777777" w:rsidR="00000000" w:rsidRDefault="009F4636">
      <w:pPr>
        <w:pStyle w:val="a7"/>
        <w:bidi/>
        <w:rPr>
          <w:rFonts w:hint="cs"/>
          <w:b w:val="0"/>
          <w:bCs w:val="0"/>
          <w:caps/>
          <w:rtl/>
        </w:rPr>
      </w:pPr>
      <w:r>
        <w:rPr>
          <w:rFonts w:hint="cs"/>
          <w:b w:val="0"/>
          <w:bCs w:val="0"/>
          <w:caps/>
          <w:rtl/>
        </w:rPr>
        <w:t>הצבעה מס' 22</w:t>
      </w:r>
    </w:p>
    <w:p w14:paraId="53D407F6" w14:textId="77777777" w:rsidR="00000000" w:rsidRDefault="009F4636">
      <w:pPr>
        <w:pStyle w:val="a"/>
        <w:jc w:val="center"/>
        <w:rPr>
          <w:rFonts w:hint="cs"/>
          <w:caps/>
          <w:rtl/>
        </w:rPr>
      </w:pPr>
    </w:p>
    <w:p w14:paraId="0842582A" w14:textId="77777777" w:rsidR="00000000" w:rsidRDefault="009F4636">
      <w:pPr>
        <w:pStyle w:val="a8"/>
        <w:bidi/>
        <w:rPr>
          <w:rFonts w:hint="cs"/>
          <w:caps/>
          <w:rtl/>
        </w:rPr>
      </w:pPr>
      <w:r>
        <w:rPr>
          <w:rFonts w:hint="cs"/>
          <w:caps/>
          <w:rtl/>
        </w:rPr>
        <w:t xml:space="preserve">בעד ההצעה להעביר את הנושא לוועדה </w:t>
      </w:r>
      <w:r>
        <w:rPr>
          <w:caps/>
          <w:rtl/>
        </w:rPr>
        <w:t>–</w:t>
      </w:r>
      <w:r>
        <w:rPr>
          <w:rFonts w:hint="cs"/>
          <w:caps/>
          <w:rtl/>
        </w:rPr>
        <w:t xml:space="preserve"> 9</w:t>
      </w:r>
    </w:p>
    <w:p w14:paraId="743CF708" w14:textId="77777777" w:rsidR="00000000" w:rsidRDefault="009F4636">
      <w:pPr>
        <w:pStyle w:val="a8"/>
        <w:bidi/>
        <w:rPr>
          <w:rFonts w:hint="cs"/>
          <w:caps/>
          <w:rtl/>
        </w:rPr>
      </w:pPr>
      <w:r>
        <w:rPr>
          <w:rFonts w:hint="cs"/>
          <w:caps/>
          <w:rtl/>
        </w:rPr>
        <w:t xml:space="preserve">נגד </w:t>
      </w:r>
      <w:r>
        <w:rPr>
          <w:caps/>
          <w:rtl/>
        </w:rPr>
        <w:t>–</w:t>
      </w:r>
      <w:r>
        <w:rPr>
          <w:rFonts w:hint="cs"/>
          <w:caps/>
          <w:rtl/>
        </w:rPr>
        <w:t xml:space="preserve"> אין</w:t>
      </w:r>
    </w:p>
    <w:p w14:paraId="61DDDB73" w14:textId="77777777" w:rsidR="00000000" w:rsidRDefault="009F4636">
      <w:pPr>
        <w:pStyle w:val="a8"/>
        <w:bidi/>
        <w:rPr>
          <w:rFonts w:hint="cs"/>
          <w:caps/>
          <w:rtl/>
        </w:rPr>
      </w:pPr>
      <w:r>
        <w:rPr>
          <w:rFonts w:hint="cs"/>
          <w:caps/>
          <w:rtl/>
        </w:rPr>
        <w:t xml:space="preserve">נמנעים </w:t>
      </w:r>
      <w:r>
        <w:rPr>
          <w:caps/>
          <w:rtl/>
        </w:rPr>
        <w:t>–</w:t>
      </w:r>
      <w:r>
        <w:rPr>
          <w:rFonts w:hint="cs"/>
          <w:caps/>
          <w:rtl/>
        </w:rPr>
        <w:t xml:space="preserve"> אין</w:t>
      </w:r>
    </w:p>
    <w:p w14:paraId="1738BA33" w14:textId="77777777" w:rsidR="00000000" w:rsidRDefault="009F4636">
      <w:pPr>
        <w:pStyle w:val="a9"/>
        <w:bidi/>
        <w:rPr>
          <w:rFonts w:hint="cs"/>
          <w:caps/>
          <w:rtl/>
        </w:rPr>
      </w:pPr>
      <w:r>
        <w:rPr>
          <w:rFonts w:hint="cs"/>
          <w:caps/>
          <w:rtl/>
        </w:rPr>
        <w:t>ההצעה להעביר את הנושא לוועדת הפנים ואיכות הסביבה נתקבלה.</w:t>
      </w:r>
    </w:p>
    <w:p w14:paraId="764BEDD2" w14:textId="77777777" w:rsidR="00000000" w:rsidRDefault="009F4636">
      <w:pPr>
        <w:pStyle w:val="a"/>
        <w:ind w:firstLine="0"/>
        <w:rPr>
          <w:rFonts w:hint="cs"/>
          <w:caps/>
          <w:rtl/>
        </w:rPr>
      </w:pPr>
    </w:p>
    <w:p w14:paraId="59EF9370" w14:textId="77777777" w:rsidR="00000000" w:rsidRDefault="009F4636">
      <w:pPr>
        <w:pStyle w:val="ad"/>
        <w:rPr>
          <w:b w:val="0"/>
          <w:bCs w:val="0"/>
          <w:caps/>
          <w:u w:val="none"/>
          <w:rtl/>
        </w:rPr>
      </w:pPr>
      <w:r>
        <w:rPr>
          <w:b w:val="0"/>
          <w:bCs w:val="0"/>
          <w:caps/>
          <w:u w:val="none"/>
          <w:rtl/>
        </w:rPr>
        <w:t>היו"ר אלי בן-מנחם:</w:t>
      </w:r>
    </w:p>
    <w:p w14:paraId="56F81D28" w14:textId="77777777" w:rsidR="00000000" w:rsidRDefault="009F4636">
      <w:pPr>
        <w:pStyle w:val="a"/>
        <w:rPr>
          <w:caps/>
          <w:rtl/>
        </w:rPr>
      </w:pPr>
    </w:p>
    <w:p w14:paraId="07836FD6" w14:textId="77777777" w:rsidR="00000000" w:rsidRDefault="009F4636">
      <w:pPr>
        <w:pStyle w:val="a"/>
        <w:rPr>
          <w:rFonts w:hint="cs"/>
          <w:caps/>
          <w:rtl/>
        </w:rPr>
      </w:pPr>
      <w:r>
        <w:rPr>
          <w:rFonts w:hint="cs"/>
          <w:caps/>
          <w:rtl/>
        </w:rPr>
        <w:t>רבותי חברי הכנסת, תשעה הצביעו בעד, אין מתנגדים ואין נמנעים. ההצעה לסדר-היום מס' 734</w:t>
      </w:r>
      <w:r>
        <w:rPr>
          <w:rFonts w:hint="cs"/>
          <w:caps/>
          <w:rtl/>
        </w:rPr>
        <w:t xml:space="preserve">, של חבר הכנסת דהאמשה, תועבר לוועדת הפנים של הכנסת. </w:t>
      </w:r>
    </w:p>
    <w:p w14:paraId="58661239" w14:textId="77777777" w:rsidR="00000000" w:rsidRDefault="009F4636">
      <w:pPr>
        <w:pStyle w:val="a"/>
        <w:rPr>
          <w:rFonts w:hint="cs"/>
          <w:caps/>
          <w:rtl/>
        </w:rPr>
      </w:pPr>
    </w:p>
    <w:p w14:paraId="5ED5F85C" w14:textId="77777777" w:rsidR="00000000" w:rsidRDefault="009F4636">
      <w:pPr>
        <w:pStyle w:val="a"/>
        <w:rPr>
          <w:rFonts w:hint="cs"/>
          <w:caps/>
          <w:rtl/>
        </w:rPr>
      </w:pPr>
    </w:p>
    <w:p w14:paraId="51A5D197" w14:textId="77777777" w:rsidR="00000000" w:rsidRDefault="009F4636">
      <w:pPr>
        <w:pStyle w:val="Subject"/>
        <w:rPr>
          <w:b w:val="0"/>
          <w:bCs w:val="0"/>
          <w:caps/>
          <w:u w:val="none"/>
          <w:rtl/>
        </w:rPr>
      </w:pPr>
    </w:p>
    <w:p w14:paraId="61666479" w14:textId="77777777" w:rsidR="00000000" w:rsidRDefault="009F4636">
      <w:pPr>
        <w:pStyle w:val="Subject"/>
        <w:rPr>
          <w:rFonts w:hint="cs"/>
          <w:b w:val="0"/>
          <w:bCs w:val="0"/>
          <w:caps/>
          <w:u w:val="none"/>
          <w:rtl/>
        </w:rPr>
      </w:pPr>
      <w:bookmarkStart w:id="425" w:name="_Toc45451431"/>
      <w:bookmarkStart w:id="426" w:name="_Toc45970154"/>
      <w:r>
        <w:rPr>
          <w:rFonts w:hint="cs"/>
          <w:b w:val="0"/>
          <w:bCs w:val="0"/>
          <w:caps/>
          <w:u w:val="none"/>
          <w:rtl/>
        </w:rPr>
        <w:t>הצעות לסדר-היום</w:t>
      </w:r>
      <w:bookmarkEnd w:id="425"/>
      <w:bookmarkEnd w:id="426"/>
    </w:p>
    <w:p w14:paraId="30294EE6" w14:textId="77777777" w:rsidR="00000000" w:rsidRDefault="009F4636">
      <w:pPr>
        <w:pStyle w:val="Subject"/>
        <w:rPr>
          <w:rFonts w:hint="cs"/>
          <w:b w:val="0"/>
          <w:bCs w:val="0"/>
          <w:caps/>
          <w:u w:val="none"/>
          <w:rtl/>
        </w:rPr>
      </w:pPr>
      <w:bookmarkStart w:id="427" w:name="_Toc45451432"/>
      <w:bookmarkStart w:id="428" w:name="_Toc45970155"/>
      <w:r>
        <w:rPr>
          <w:rFonts w:hint="cs"/>
          <w:b w:val="0"/>
          <w:bCs w:val="0"/>
          <w:caps/>
          <w:u w:val="none"/>
          <w:rtl/>
        </w:rPr>
        <w:t>הקיצוץ הנוסף בתקציבי משרדי הממשלה ושיעור האינפלציה</w:t>
      </w:r>
      <w:bookmarkEnd w:id="427"/>
      <w:bookmarkEnd w:id="428"/>
    </w:p>
    <w:p w14:paraId="3BC49855" w14:textId="77777777" w:rsidR="00000000" w:rsidRDefault="009F4636">
      <w:pPr>
        <w:pStyle w:val="a"/>
        <w:rPr>
          <w:rFonts w:hint="cs"/>
          <w:caps/>
          <w:rtl/>
        </w:rPr>
      </w:pPr>
    </w:p>
    <w:p w14:paraId="0014D95D" w14:textId="77777777" w:rsidR="00000000" w:rsidRDefault="009F4636">
      <w:pPr>
        <w:pStyle w:val="ad"/>
        <w:rPr>
          <w:b w:val="0"/>
          <w:bCs w:val="0"/>
          <w:caps/>
          <w:u w:val="none"/>
          <w:rtl/>
        </w:rPr>
      </w:pPr>
      <w:r>
        <w:rPr>
          <w:b w:val="0"/>
          <w:bCs w:val="0"/>
          <w:caps/>
          <w:u w:val="none"/>
          <w:rtl/>
        </w:rPr>
        <w:t>היו"ר אלי בן-מנחם:</w:t>
      </w:r>
    </w:p>
    <w:p w14:paraId="3AE36827" w14:textId="77777777" w:rsidR="00000000" w:rsidRDefault="009F4636">
      <w:pPr>
        <w:pStyle w:val="a"/>
        <w:rPr>
          <w:caps/>
          <w:rtl/>
        </w:rPr>
      </w:pPr>
    </w:p>
    <w:p w14:paraId="411F6FD2" w14:textId="77777777" w:rsidR="00000000" w:rsidRDefault="009F4636">
      <w:pPr>
        <w:pStyle w:val="a"/>
        <w:rPr>
          <w:rFonts w:hint="cs"/>
          <w:caps/>
          <w:rtl/>
        </w:rPr>
      </w:pPr>
      <w:r>
        <w:rPr>
          <w:rFonts w:hint="cs"/>
          <w:caps/>
          <w:rtl/>
        </w:rPr>
        <w:t>אנו עוברים להצעות לסדר-היום מס' 657 ו-711: הקיצוץ הנוסף בתקציבי משרדי הממשלה ושיעור האינפלציה. ראשון הדוברים - ח</w:t>
      </w:r>
      <w:r>
        <w:rPr>
          <w:rFonts w:hint="cs"/>
          <w:caps/>
          <w:rtl/>
        </w:rPr>
        <w:t xml:space="preserve">בר הכנסת אברהם בייגה שוחט. בבקשה. הוקצבו לך שלוש דקות. </w:t>
      </w:r>
    </w:p>
    <w:p w14:paraId="6E118F9F" w14:textId="77777777" w:rsidR="00000000" w:rsidRDefault="009F4636">
      <w:pPr>
        <w:pStyle w:val="a"/>
        <w:ind w:firstLine="0"/>
        <w:rPr>
          <w:rFonts w:hint="cs"/>
          <w:caps/>
          <w:rtl/>
        </w:rPr>
      </w:pPr>
    </w:p>
    <w:p w14:paraId="32BFB9C7" w14:textId="77777777" w:rsidR="00000000" w:rsidRDefault="009F4636">
      <w:pPr>
        <w:pStyle w:val="Speaker"/>
        <w:rPr>
          <w:b w:val="0"/>
          <w:bCs w:val="0"/>
          <w:caps/>
          <w:u w:val="none"/>
          <w:rtl/>
        </w:rPr>
      </w:pPr>
      <w:bookmarkStart w:id="429" w:name="FS000000459T18_06_2003_17_15_56"/>
      <w:bookmarkStart w:id="430" w:name="_Toc45451433"/>
      <w:bookmarkStart w:id="431" w:name="_Toc45970156"/>
      <w:bookmarkEnd w:id="429"/>
      <w:r>
        <w:rPr>
          <w:rFonts w:hint="eastAsia"/>
          <w:b w:val="0"/>
          <w:bCs w:val="0"/>
          <w:caps/>
          <w:u w:val="none"/>
          <w:rtl/>
        </w:rPr>
        <w:t>אברהם</w:t>
      </w:r>
      <w:r>
        <w:rPr>
          <w:b w:val="0"/>
          <w:bCs w:val="0"/>
          <w:caps/>
          <w:u w:val="none"/>
          <w:rtl/>
        </w:rPr>
        <w:t xml:space="preserve"> בייגה שוחט (העבודה-מימד):</w:t>
      </w:r>
      <w:bookmarkEnd w:id="430"/>
      <w:bookmarkEnd w:id="431"/>
    </w:p>
    <w:p w14:paraId="0046DA3E" w14:textId="77777777" w:rsidR="00000000" w:rsidRDefault="009F4636">
      <w:pPr>
        <w:pStyle w:val="a"/>
        <w:rPr>
          <w:rFonts w:hint="cs"/>
          <w:caps/>
          <w:rtl/>
        </w:rPr>
      </w:pPr>
    </w:p>
    <w:p w14:paraId="392F32EC" w14:textId="77777777" w:rsidR="00000000" w:rsidRDefault="009F4636">
      <w:pPr>
        <w:pStyle w:val="a"/>
        <w:rPr>
          <w:rFonts w:hint="cs"/>
          <w:caps/>
          <w:rtl/>
        </w:rPr>
      </w:pPr>
      <w:r>
        <w:rPr>
          <w:rFonts w:hint="cs"/>
          <w:caps/>
          <w:rtl/>
        </w:rPr>
        <w:t xml:space="preserve">השר לנדאו, אתה עונה? </w:t>
      </w:r>
    </w:p>
    <w:p w14:paraId="62C15CA1" w14:textId="77777777" w:rsidR="00000000" w:rsidRDefault="009F4636">
      <w:pPr>
        <w:pStyle w:val="a"/>
        <w:ind w:firstLine="0"/>
        <w:rPr>
          <w:rFonts w:hint="cs"/>
          <w:caps/>
          <w:rtl/>
        </w:rPr>
      </w:pPr>
    </w:p>
    <w:p w14:paraId="2F0B6CFF" w14:textId="77777777" w:rsidR="00000000" w:rsidRDefault="009F4636">
      <w:pPr>
        <w:pStyle w:val="ad"/>
        <w:rPr>
          <w:b w:val="0"/>
          <w:bCs w:val="0"/>
          <w:caps/>
          <w:u w:val="none"/>
          <w:rtl/>
        </w:rPr>
      </w:pPr>
      <w:r>
        <w:rPr>
          <w:b w:val="0"/>
          <w:bCs w:val="0"/>
          <w:caps/>
          <w:u w:val="none"/>
          <w:rtl/>
        </w:rPr>
        <w:t>היו"ר אלי בן-מנחם:</w:t>
      </w:r>
    </w:p>
    <w:p w14:paraId="64614AAD" w14:textId="77777777" w:rsidR="00000000" w:rsidRDefault="009F4636">
      <w:pPr>
        <w:pStyle w:val="a"/>
        <w:rPr>
          <w:caps/>
          <w:rtl/>
        </w:rPr>
      </w:pPr>
    </w:p>
    <w:p w14:paraId="037AB91A" w14:textId="77777777" w:rsidR="00000000" w:rsidRDefault="009F4636">
      <w:pPr>
        <w:pStyle w:val="a"/>
        <w:rPr>
          <w:rFonts w:hint="cs"/>
          <w:caps/>
          <w:rtl/>
        </w:rPr>
      </w:pPr>
      <w:r>
        <w:rPr>
          <w:rFonts w:hint="cs"/>
          <w:caps/>
          <w:rtl/>
        </w:rPr>
        <w:t xml:space="preserve">השר לנדאו, אתה תורן? </w:t>
      </w:r>
    </w:p>
    <w:p w14:paraId="161BBD4A" w14:textId="77777777" w:rsidR="00000000" w:rsidRDefault="009F4636">
      <w:pPr>
        <w:pStyle w:val="a"/>
        <w:ind w:firstLine="0"/>
        <w:rPr>
          <w:rFonts w:hint="cs"/>
          <w:caps/>
          <w:rtl/>
        </w:rPr>
      </w:pPr>
    </w:p>
    <w:p w14:paraId="4139851E" w14:textId="77777777" w:rsidR="00000000" w:rsidRDefault="009F4636">
      <w:pPr>
        <w:pStyle w:val="ac"/>
        <w:rPr>
          <w:b w:val="0"/>
          <w:bCs w:val="0"/>
          <w:caps/>
          <w:u w:val="none"/>
          <w:rtl/>
        </w:rPr>
      </w:pPr>
      <w:r>
        <w:rPr>
          <w:rFonts w:hint="eastAsia"/>
          <w:b w:val="0"/>
          <w:bCs w:val="0"/>
          <w:caps/>
          <w:u w:val="none"/>
          <w:rtl/>
        </w:rPr>
        <w:t>השר</w:t>
      </w:r>
      <w:r>
        <w:rPr>
          <w:b w:val="0"/>
          <w:bCs w:val="0"/>
          <w:caps/>
          <w:u w:val="none"/>
          <w:rtl/>
        </w:rPr>
        <w:t xml:space="preserve"> עוזי לנדאו:</w:t>
      </w:r>
    </w:p>
    <w:p w14:paraId="56B4A371" w14:textId="77777777" w:rsidR="00000000" w:rsidRDefault="009F4636">
      <w:pPr>
        <w:pStyle w:val="a"/>
        <w:rPr>
          <w:rFonts w:hint="cs"/>
          <w:caps/>
          <w:rtl/>
        </w:rPr>
      </w:pPr>
    </w:p>
    <w:p w14:paraId="6AEF1431" w14:textId="77777777" w:rsidR="00000000" w:rsidRDefault="009F4636">
      <w:pPr>
        <w:pStyle w:val="a"/>
        <w:rPr>
          <w:rFonts w:hint="cs"/>
          <w:caps/>
          <w:rtl/>
        </w:rPr>
      </w:pPr>
      <w:r>
        <w:rPr>
          <w:rFonts w:hint="cs"/>
          <w:caps/>
          <w:rtl/>
        </w:rPr>
        <w:t>כן.</w:t>
      </w:r>
    </w:p>
    <w:p w14:paraId="70E69C73" w14:textId="77777777" w:rsidR="00000000" w:rsidRDefault="009F4636">
      <w:pPr>
        <w:pStyle w:val="a"/>
        <w:ind w:firstLine="0"/>
        <w:rPr>
          <w:rFonts w:hint="cs"/>
          <w:caps/>
          <w:rtl/>
        </w:rPr>
      </w:pPr>
    </w:p>
    <w:p w14:paraId="5A0CE355" w14:textId="77777777" w:rsidR="00000000" w:rsidRDefault="009F4636">
      <w:pPr>
        <w:pStyle w:val="ad"/>
        <w:rPr>
          <w:b w:val="0"/>
          <w:bCs w:val="0"/>
          <w:caps/>
          <w:u w:val="none"/>
          <w:rtl/>
        </w:rPr>
      </w:pPr>
      <w:r>
        <w:rPr>
          <w:b w:val="0"/>
          <w:bCs w:val="0"/>
          <w:caps/>
          <w:u w:val="none"/>
          <w:rtl/>
        </w:rPr>
        <w:t>היו"ר אלי בן-מנחם:</w:t>
      </w:r>
    </w:p>
    <w:p w14:paraId="3B7A21F3" w14:textId="77777777" w:rsidR="00000000" w:rsidRDefault="009F4636">
      <w:pPr>
        <w:pStyle w:val="a"/>
        <w:rPr>
          <w:caps/>
          <w:rtl/>
        </w:rPr>
      </w:pPr>
    </w:p>
    <w:p w14:paraId="57753A99" w14:textId="77777777" w:rsidR="00000000" w:rsidRDefault="009F4636">
      <w:pPr>
        <w:pStyle w:val="a"/>
        <w:rPr>
          <w:rFonts w:hint="cs"/>
          <w:caps/>
          <w:rtl/>
        </w:rPr>
      </w:pPr>
      <w:r>
        <w:rPr>
          <w:rFonts w:hint="cs"/>
          <w:caps/>
          <w:rtl/>
        </w:rPr>
        <w:t xml:space="preserve">השר עוזי לנדאו הוא תורן ועושה את המוטל עליו. מי שיענה הוא </w:t>
      </w:r>
      <w:r>
        <w:rPr>
          <w:rFonts w:hint="cs"/>
          <w:caps/>
          <w:rtl/>
        </w:rPr>
        <w:t>השר מאיר שטרית.</w:t>
      </w:r>
    </w:p>
    <w:p w14:paraId="4755D8D2" w14:textId="77777777" w:rsidR="00000000" w:rsidRDefault="009F4636">
      <w:pPr>
        <w:pStyle w:val="a"/>
        <w:ind w:firstLine="0"/>
        <w:rPr>
          <w:rFonts w:hint="cs"/>
          <w:caps/>
          <w:rtl/>
        </w:rPr>
      </w:pPr>
    </w:p>
    <w:p w14:paraId="436BD6F1" w14:textId="77777777" w:rsidR="00000000" w:rsidRDefault="009F4636">
      <w:pPr>
        <w:pStyle w:val="SpeakerCon"/>
        <w:rPr>
          <w:b w:val="0"/>
          <w:bCs w:val="0"/>
          <w:caps/>
          <w:u w:val="none"/>
          <w:rtl/>
        </w:rPr>
      </w:pPr>
      <w:bookmarkStart w:id="432" w:name="FS000000459T18_06_2003_17_16_34C"/>
      <w:bookmarkEnd w:id="432"/>
      <w:r>
        <w:rPr>
          <w:b w:val="0"/>
          <w:bCs w:val="0"/>
          <w:caps/>
          <w:u w:val="none"/>
          <w:rtl/>
        </w:rPr>
        <w:t>אברהם בייגה שוחט (העבודה-מימד):</w:t>
      </w:r>
    </w:p>
    <w:p w14:paraId="1B21AF8C" w14:textId="77777777" w:rsidR="00000000" w:rsidRDefault="009F4636">
      <w:pPr>
        <w:pStyle w:val="a"/>
        <w:rPr>
          <w:caps/>
          <w:rtl/>
        </w:rPr>
      </w:pPr>
    </w:p>
    <w:p w14:paraId="76585916" w14:textId="77777777" w:rsidR="00000000" w:rsidRDefault="009F4636">
      <w:pPr>
        <w:pStyle w:val="a"/>
        <w:rPr>
          <w:rFonts w:hint="cs"/>
          <w:caps/>
          <w:rtl/>
        </w:rPr>
      </w:pPr>
      <w:r>
        <w:rPr>
          <w:rFonts w:hint="cs"/>
          <w:caps/>
          <w:rtl/>
        </w:rPr>
        <w:t>אדוני היושב-ראש, רבותי חברי הכנסת, השר לנדאו, אתמול ביקרה ועדת הכספים בבנק ישראל - הוא בדרך כלל זהיר בנתונים, כי בדרך כלל הם גם נרשמים, ונתונים כלכליים יש להם תכונה, שמגיע התאריך שהנבואה צריכה להתגשם או להת</w:t>
      </w:r>
      <w:r>
        <w:rPr>
          <w:rFonts w:hint="cs"/>
          <w:caps/>
          <w:rtl/>
        </w:rPr>
        <w:t xml:space="preserve">בדות </w:t>
      </w:r>
      <w:r>
        <w:rPr>
          <w:caps/>
          <w:rtl/>
        </w:rPr>
        <w:t>–</w:t>
      </w:r>
      <w:r>
        <w:rPr>
          <w:rFonts w:hint="cs"/>
          <w:caps/>
          <w:rtl/>
        </w:rPr>
        <w:t xml:space="preserve"> ושם נאמר בכתב בפני הוועדה, במפורש, שעם כל מה שהממשלה מנסה לעשות, הגירעון בתקציב יהיה 5.5% תוצר ולא 3.5% תוצר, כפי שכתוב בחוק התקציב שעבר בכנסת הזאת בדצמבר 2002. </w:t>
      </w:r>
    </w:p>
    <w:p w14:paraId="365E88EB" w14:textId="77777777" w:rsidR="00000000" w:rsidRDefault="009F4636">
      <w:pPr>
        <w:pStyle w:val="a"/>
        <w:rPr>
          <w:rFonts w:hint="cs"/>
          <w:caps/>
          <w:rtl/>
        </w:rPr>
      </w:pPr>
    </w:p>
    <w:p w14:paraId="63B776D0" w14:textId="77777777" w:rsidR="00000000" w:rsidRDefault="009F4636">
      <w:pPr>
        <w:pStyle w:val="a"/>
        <w:rPr>
          <w:rFonts w:hint="cs"/>
          <w:caps/>
          <w:rtl/>
        </w:rPr>
      </w:pPr>
      <w:r>
        <w:rPr>
          <w:rFonts w:hint="cs"/>
          <w:caps/>
          <w:rtl/>
        </w:rPr>
        <w:t>כדי שיהיה ברור למי שמקשיב לנו וגם לחברי הכנסת המכובדים פה ולאדוני היושב-ראש, 5.5% תוצר</w:t>
      </w:r>
      <w:r>
        <w:rPr>
          <w:rFonts w:hint="cs"/>
          <w:caps/>
          <w:rtl/>
        </w:rPr>
        <w:t xml:space="preserve"> זה 32 מיליארד שקל. אם אינני טועה, תקציב המשטרה הוא 7 מיליארדים - או לכמה הוא כבר הגיע?</w:t>
      </w:r>
    </w:p>
    <w:p w14:paraId="1055E26E" w14:textId="77777777" w:rsidR="00000000" w:rsidRDefault="009F4636">
      <w:pPr>
        <w:pStyle w:val="a"/>
        <w:ind w:firstLine="0"/>
        <w:rPr>
          <w:rFonts w:hint="cs"/>
          <w:caps/>
          <w:rtl/>
        </w:rPr>
      </w:pPr>
    </w:p>
    <w:p w14:paraId="49DC59C5" w14:textId="77777777" w:rsidR="00000000" w:rsidRDefault="009F4636">
      <w:pPr>
        <w:pStyle w:val="ac"/>
        <w:rPr>
          <w:b w:val="0"/>
          <w:bCs w:val="0"/>
          <w:caps/>
          <w:u w:val="none"/>
          <w:rtl/>
        </w:rPr>
      </w:pPr>
    </w:p>
    <w:p w14:paraId="256CC32B" w14:textId="77777777" w:rsidR="00000000" w:rsidRDefault="009F4636">
      <w:pPr>
        <w:pStyle w:val="ac"/>
        <w:rPr>
          <w:b w:val="0"/>
          <w:bCs w:val="0"/>
          <w:caps/>
          <w:u w:val="none"/>
          <w:rtl/>
        </w:rPr>
      </w:pPr>
      <w:r>
        <w:rPr>
          <w:rFonts w:hint="eastAsia"/>
          <w:b w:val="0"/>
          <w:bCs w:val="0"/>
          <w:caps/>
          <w:u w:val="none"/>
          <w:rtl/>
        </w:rPr>
        <w:t>השר</w:t>
      </w:r>
      <w:r>
        <w:rPr>
          <w:b w:val="0"/>
          <w:bCs w:val="0"/>
          <w:caps/>
          <w:u w:val="none"/>
          <w:rtl/>
        </w:rPr>
        <w:t xml:space="preserve"> עוזי לנדאו:</w:t>
      </w:r>
    </w:p>
    <w:p w14:paraId="588811FA" w14:textId="77777777" w:rsidR="00000000" w:rsidRDefault="009F4636">
      <w:pPr>
        <w:pStyle w:val="a"/>
        <w:rPr>
          <w:rFonts w:hint="cs"/>
          <w:caps/>
          <w:rtl/>
        </w:rPr>
      </w:pPr>
    </w:p>
    <w:p w14:paraId="772676FD" w14:textId="77777777" w:rsidR="00000000" w:rsidRDefault="009F4636">
      <w:pPr>
        <w:pStyle w:val="a"/>
        <w:rPr>
          <w:rFonts w:hint="cs"/>
          <w:caps/>
          <w:rtl/>
        </w:rPr>
      </w:pPr>
      <w:r>
        <w:rPr>
          <w:rFonts w:hint="cs"/>
          <w:caps/>
          <w:rtl/>
        </w:rPr>
        <w:t>קניתי.</w:t>
      </w:r>
    </w:p>
    <w:p w14:paraId="19AFB994" w14:textId="77777777" w:rsidR="00000000" w:rsidRDefault="009F4636">
      <w:pPr>
        <w:pStyle w:val="a"/>
        <w:ind w:firstLine="0"/>
        <w:rPr>
          <w:rFonts w:hint="cs"/>
          <w:caps/>
          <w:rtl/>
        </w:rPr>
      </w:pPr>
    </w:p>
    <w:p w14:paraId="056F2B60"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אורון (מרצ):</w:t>
      </w:r>
    </w:p>
    <w:p w14:paraId="14DFB5BA" w14:textId="77777777" w:rsidR="00000000" w:rsidRDefault="009F4636">
      <w:pPr>
        <w:pStyle w:val="a"/>
        <w:rPr>
          <w:rFonts w:hint="cs"/>
          <w:caps/>
          <w:rtl/>
        </w:rPr>
      </w:pPr>
    </w:p>
    <w:p w14:paraId="654B6EB8" w14:textId="77777777" w:rsidR="00000000" w:rsidRDefault="009F4636">
      <w:pPr>
        <w:pStyle w:val="a"/>
        <w:rPr>
          <w:rFonts w:hint="cs"/>
          <w:caps/>
          <w:rtl/>
        </w:rPr>
      </w:pPr>
      <w:r>
        <w:rPr>
          <w:rFonts w:hint="cs"/>
          <w:caps/>
          <w:rtl/>
        </w:rPr>
        <w:t xml:space="preserve">אל תקנה עכשיו, כי אתה יכול למכור. </w:t>
      </w:r>
    </w:p>
    <w:p w14:paraId="19E373FE" w14:textId="77777777" w:rsidR="00000000" w:rsidRDefault="009F4636">
      <w:pPr>
        <w:pStyle w:val="a"/>
        <w:rPr>
          <w:rFonts w:hint="cs"/>
          <w:caps/>
          <w:rtl/>
        </w:rPr>
      </w:pPr>
    </w:p>
    <w:p w14:paraId="45E5A75F" w14:textId="77777777" w:rsidR="00000000" w:rsidRDefault="009F4636">
      <w:pPr>
        <w:pStyle w:val="SpeakerCon"/>
        <w:rPr>
          <w:b w:val="0"/>
          <w:bCs w:val="0"/>
          <w:caps/>
          <w:u w:val="none"/>
          <w:rtl/>
        </w:rPr>
      </w:pPr>
      <w:bookmarkStart w:id="433" w:name="FS000000459T18_06_2003_17_21_00C"/>
      <w:bookmarkEnd w:id="433"/>
      <w:r>
        <w:rPr>
          <w:b w:val="0"/>
          <w:bCs w:val="0"/>
          <w:caps/>
          <w:u w:val="none"/>
          <w:rtl/>
        </w:rPr>
        <w:t>אברהם בייגה שוחט (העבודה-מימד):</w:t>
      </w:r>
    </w:p>
    <w:p w14:paraId="1652C806" w14:textId="77777777" w:rsidR="00000000" w:rsidRDefault="009F4636">
      <w:pPr>
        <w:pStyle w:val="a"/>
        <w:rPr>
          <w:caps/>
          <w:rtl/>
        </w:rPr>
      </w:pPr>
    </w:p>
    <w:p w14:paraId="00D03FDD" w14:textId="77777777" w:rsidR="00000000" w:rsidRDefault="009F4636">
      <w:pPr>
        <w:pStyle w:val="a"/>
        <w:rPr>
          <w:rFonts w:hint="cs"/>
          <w:caps/>
          <w:rtl/>
        </w:rPr>
      </w:pPr>
      <w:r>
        <w:rPr>
          <w:rFonts w:hint="cs"/>
          <w:caps/>
          <w:rtl/>
        </w:rPr>
        <w:t>קנית? ניקח 6 מיליארדים. הגירעון שהממשלה מייצרת הוא שש</w:t>
      </w:r>
      <w:r>
        <w:rPr>
          <w:rFonts w:hint="cs"/>
          <w:caps/>
          <w:rtl/>
        </w:rPr>
        <w:t xml:space="preserve"> פעמים תקציב המשטרה על כל 24,000 השוטרים, המדים, הנשק, החיילים, המחוזות, המפקדים והקצינים. כל זה הגירעון בלבד. מה עושה הממשלה על-פי חוק? היא לווה כסף. לכסף יש תכונה נורא שלילית מבחינת מי שלווה אותו </w:t>
      </w:r>
      <w:r>
        <w:rPr>
          <w:caps/>
          <w:rtl/>
        </w:rPr>
        <w:t>–</w:t>
      </w:r>
      <w:r>
        <w:rPr>
          <w:rFonts w:hint="cs"/>
          <w:caps/>
          <w:rtl/>
        </w:rPr>
        <w:t xml:space="preserve"> שצריך לשלם עליו ריבית. לא רק מחזירים את הקרן, אלא משלמים</w:t>
      </w:r>
      <w:r>
        <w:rPr>
          <w:rFonts w:hint="cs"/>
          <w:caps/>
          <w:rtl/>
        </w:rPr>
        <w:t xml:space="preserve"> ריבית, וריבית על 32 מיליארד שקל, בוא נגיד שנהיה צנועים וניקח את המחירים שהממשלה שילמה בגיוס ההון, עם ההצמדה וחלק בדולרים </w:t>
      </w:r>
      <w:r>
        <w:rPr>
          <w:caps/>
          <w:rtl/>
        </w:rPr>
        <w:t>–</w:t>
      </w:r>
      <w:r>
        <w:rPr>
          <w:rFonts w:hint="cs"/>
          <w:caps/>
          <w:rtl/>
        </w:rPr>
        <w:t xml:space="preserve"> 6%--7% לא יהיה מופרז, ואנחנו נמצאים במצב שבו אנחנו משעבדים את תקציבנו, עתידנו ויכולתנו בגלל הגירעון הגדול. </w:t>
      </w:r>
    </w:p>
    <w:p w14:paraId="502E9ECE" w14:textId="77777777" w:rsidR="00000000" w:rsidRDefault="009F4636">
      <w:pPr>
        <w:pStyle w:val="a"/>
        <w:rPr>
          <w:rFonts w:hint="cs"/>
          <w:caps/>
          <w:rtl/>
        </w:rPr>
      </w:pPr>
    </w:p>
    <w:p w14:paraId="278F3468" w14:textId="77777777" w:rsidR="00000000" w:rsidRDefault="009F4636">
      <w:pPr>
        <w:pStyle w:val="a"/>
        <w:rPr>
          <w:rFonts w:hint="cs"/>
          <w:caps/>
          <w:rtl/>
        </w:rPr>
      </w:pPr>
      <w:r>
        <w:rPr>
          <w:rFonts w:hint="cs"/>
          <w:caps/>
          <w:rtl/>
        </w:rPr>
        <w:t>אנחנו צריכים לשאול את ע</w:t>
      </w:r>
      <w:r>
        <w:rPr>
          <w:rFonts w:hint="cs"/>
          <w:caps/>
          <w:rtl/>
        </w:rPr>
        <w:t>צמנו אם הגירעון הגדול הוא תוצאה מהפקרות תקציבית שהממשלה עושה. לא הייתי אומר. צד ההוצאה הוא פחות או יותר בשליטה. הוא רע, כי תקציב הביטחון גדל, חבר הכנסת זאב, מ-37 מיליארד שקל</w:t>
      </w:r>
      <w:r>
        <w:rPr>
          <w:caps/>
          <w:rtl/>
        </w:rPr>
        <w:t xml:space="preserve"> </w:t>
      </w:r>
      <w:r>
        <w:rPr>
          <w:rFonts w:hint="cs"/>
          <w:caps/>
          <w:rtl/>
        </w:rPr>
        <w:t xml:space="preserve">בשנת 2001 ל-47 מיליארד שקל. כלומר, אנחנו צריכים לקחת מהחינוך, מהרווחה, מהרבה מאוד </w:t>
      </w:r>
      <w:r>
        <w:rPr>
          <w:rFonts w:hint="cs"/>
          <w:caps/>
          <w:rtl/>
        </w:rPr>
        <w:t>מקורות כספיים, שבוודאי השר במשרד האוצר, ידידי מאיר שטרית, מכיר אותם לפרטים ולפרטי פרטים, כדי שנוכל לממן את הפעילות של הצבא. אבל עדיין הגירעון הוא בעל משמעות רבה. ואם אכן בנק ישראל צודק בהערכתו, אנחנו צפויים לדבר חמור מאין כמותו.</w:t>
      </w:r>
    </w:p>
    <w:p w14:paraId="3BDA4A7B" w14:textId="77777777" w:rsidR="00000000" w:rsidRDefault="009F4636">
      <w:pPr>
        <w:pStyle w:val="a"/>
        <w:rPr>
          <w:rFonts w:hint="cs"/>
          <w:caps/>
          <w:rtl/>
        </w:rPr>
      </w:pPr>
    </w:p>
    <w:p w14:paraId="40681C36" w14:textId="77777777" w:rsidR="00000000" w:rsidRDefault="009F4636">
      <w:pPr>
        <w:pStyle w:val="a"/>
        <w:rPr>
          <w:rFonts w:hint="cs"/>
          <w:caps/>
          <w:rtl/>
        </w:rPr>
      </w:pPr>
      <w:r>
        <w:rPr>
          <w:rFonts w:hint="cs"/>
          <w:caps/>
          <w:rtl/>
        </w:rPr>
        <w:t xml:space="preserve">ממה נובע, אם כך, הגירעון, </w:t>
      </w:r>
      <w:r>
        <w:rPr>
          <w:rFonts w:hint="cs"/>
          <w:caps/>
          <w:rtl/>
        </w:rPr>
        <w:t>אם בצד ההוצאה הוא פחות או יותר בהתאם לתקציב? - מהעובדה שלא גובים מסים, שהכנסות המדינה הולכות ויורדות. ולמה הכנסות המדינה הולכות ויורדות? כי המשק הישראלי ממותן ואין רווחים לתיירות, ויש בקושי רווחים לבנקים, ואין רווחים לבעלי המלאכה שאין להם עבודה, ואין רווחי</w:t>
      </w:r>
      <w:r>
        <w:rPr>
          <w:rFonts w:hint="cs"/>
          <w:caps/>
          <w:rtl/>
        </w:rPr>
        <w:t xml:space="preserve">ם לבעלי החנויות שמוכרים בשווקים ובחנויות, ופתאום יש להם 20% פחות במחזור, ואת הארנונה הם צריכים לשלם, ואת החשמל הם משלמים, ושכר עבודה הם צריכים לשלם, ואז הקטע הקטן של הרווח הולך ונעלם. </w:t>
      </w:r>
    </w:p>
    <w:p w14:paraId="750F210D" w14:textId="77777777" w:rsidR="00000000" w:rsidRDefault="009F4636">
      <w:pPr>
        <w:pStyle w:val="a"/>
        <w:rPr>
          <w:rFonts w:hint="cs"/>
          <w:caps/>
          <w:rtl/>
        </w:rPr>
      </w:pPr>
    </w:p>
    <w:p w14:paraId="6073DCF7" w14:textId="77777777" w:rsidR="00000000" w:rsidRDefault="009F4636">
      <w:pPr>
        <w:pStyle w:val="a"/>
        <w:rPr>
          <w:rFonts w:hint="cs"/>
          <w:caps/>
          <w:rtl/>
        </w:rPr>
      </w:pPr>
      <w:r>
        <w:rPr>
          <w:rFonts w:hint="cs"/>
          <w:caps/>
          <w:rtl/>
        </w:rPr>
        <w:t>הממשלה עשתה כמה דברים בתוכנית. אני מסכים. אנחנו גם רואים כמה תופעות חי</w:t>
      </w:r>
      <w:r>
        <w:rPr>
          <w:rFonts w:hint="cs"/>
          <w:caps/>
          <w:rtl/>
        </w:rPr>
        <w:t xml:space="preserve">וביות במערכת הכלכלית הגדולה, במקרו-כלכלה. אבל עדיין אנחנו לא רואים, ולצערי הרב, גם לא נראה, לפי דעתי, בזמן הקרוב, שינוי ריאלי במה שקורה במשק שלנו. </w:t>
      </w:r>
    </w:p>
    <w:p w14:paraId="57F0E9A3" w14:textId="77777777" w:rsidR="00000000" w:rsidRDefault="009F4636">
      <w:pPr>
        <w:pStyle w:val="a"/>
        <w:rPr>
          <w:rFonts w:hint="cs"/>
          <w:caps/>
          <w:rtl/>
        </w:rPr>
      </w:pPr>
    </w:p>
    <w:p w14:paraId="5040005C" w14:textId="77777777" w:rsidR="00000000" w:rsidRDefault="009F4636">
      <w:pPr>
        <w:pStyle w:val="a"/>
        <w:rPr>
          <w:rFonts w:hint="cs"/>
          <w:caps/>
          <w:rtl/>
        </w:rPr>
      </w:pPr>
      <w:r>
        <w:rPr>
          <w:rFonts w:hint="cs"/>
          <w:caps/>
          <w:rtl/>
        </w:rPr>
        <w:t>אדוני השר, החודש הזה הופעלו ההחלטות של תקציב 2003 בנושא הקטנת התשלומים להבטחת הכנסה. אם הבנתי נכון, הן הופע</w:t>
      </w:r>
      <w:r>
        <w:rPr>
          <w:rFonts w:hint="cs"/>
          <w:caps/>
          <w:rtl/>
        </w:rPr>
        <w:t>לו באיחור בגלל יכולת הביצוע של הביטוח הלאומי; אז יש עוד חוב של אלה שמקבלים הבטחת הכנסה, ידידי חבר הכנסת נסים זאב, כך שהם יצטרכו לשלם חצי שנה אחורה, אומנם מפוזר במנות קצובות, כפי שהבנתי. כלומר, הממשלה גם אינה מוותרת על העובדה הזאת. אני לא רוצה להיכנס לדוגמא</w:t>
      </w:r>
      <w:r>
        <w:rPr>
          <w:rFonts w:hint="cs"/>
          <w:caps/>
          <w:rtl/>
        </w:rPr>
        <w:t>ות של אם חד-הורית שירדו לה 1,000 שקל מ-3,300 שקל, או 900 שקל. כל אחד יכול לקחת את הטבלאות של הביטוח הלאומי ולראות מה קורה.</w:t>
      </w:r>
    </w:p>
    <w:p w14:paraId="425AA3B6" w14:textId="77777777" w:rsidR="00000000" w:rsidRDefault="009F4636">
      <w:pPr>
        <w:pStyle w:val="a"/>
        <w:rPr>
          <w:rFonts w:hint="cs"/>
          <w:caps/>
          <w:rtl/>
        </w:rPr>
      </w:pPr>
    </w:p>
    <w:p w14:paraId="2A47523D" w14:textId="77777777" w:rsidR="00000000" w:rsidRDefault="009F4636">
      <w:pPr>
        <w:pStyle w:val="a"/>
        <w:rPr>
          <w:rFonts w:hint="cs"/>
          <w:caps/>
          <w:rtl/>
        </w:rPr>
      </w:pPr>
      <w:r>
        <w:rPr>
          <w:rFonts w:hint="cs"/>
          <w:caps/>
          <w:rtl/>
        </w:rPr>
        <w:t xml:space="preserve">מה הטענה? ההצעה הזאת לסדר-היום באה להגיד, קודם כול, לנו ולעצמנו, אותם 5%, 5.5% גירעון - סיפרתי שהיינו אתמול בבנק ישראל, והבנק אפילו </w:t>
      </w:r>
      <w:r>
        <w:rPr>
          <w:rFonts w:hint="cs"/>
          <w:caps/>
          <w:rtl/>
        </w:rPr>
        <w:t xml:space="preserve">נתן את זה בצורה של מסמך, שאלו הערכותיו </w:t>
      </w:r>
      <w:r>
        <w:rPr>
          <w:caps/>
          <w:rtl/>
        </w:rPr>
        <w:t>–</w:t>
      </w:r>
      <w:r>
        <w:rPr>
          <w:rFonts w:hint="cs"/>
          <w:caps/>
          <w:rtl/>
        </w:rPr>
        <w:t xml:space="preserve"> הם סכום אדיר, ומיליארד השקלים שכעת מקצצים, זה שוליים שבשוליים בשולי הגירעון. אני לא אומר שזה לא חשוב, אבל אני בכל אופן פונה ואומר לממשלה: היה תהליך של החלטות בתוכנית החירום, או אני לא זוכר את שמה, והיה ברור שלא הכול</w:t>
      </w:r>
      <w:r>
        <w:rPr>
          <w:rFonts w:hint="cs"/>
          <w:caps/>
          <w:rtl/>
        </w:rPr>
        <w:t xml:space="preserve"> מתבצע, והיה ברור שיהיו דברים שיימשכו החוצה. מה היה כל כך קשה בתוך החודש וחצי של הדיונים </w:t>
      </w:r>
      <w:r>
        <w:rPr>
          <w:caps/>
          <w:rtl/>
        </w:rPr>
        <w:t>–</w:t>
      </w:r>
      <w:r>
        <w:rPr>
          <w:rFonts w:hint="cs"/>
          <w:caps/>
          <w:rtl/>
        </w:rPr>
        <w:t xml:space="preserve"> זה לא היה רגע אחד </w:t>
      </w:r>
      <w:r>
        <w:rPr>
          <w:caps/>
          <w:rtl/>
        </w:rPr>
        <w:t>–</w:t>
      </w:r>
      <w:r>
        <w:rPr>
          <w:rFonts w:hint="cs"/>
          <w:caps/>
          <w:rtl/>
        </w:rPr>
        <w:t xml:space="preserve"> לעשות את התיקון הנדרש? למה היה צריך לחכות כעת שלושה שבועות, ולבוא עכשיו, כאשר גם משרדי הממשלה למיניהם יש להם תוכנית עבודה, וגם משרדי הממשלה מעכלי</w:t>
      </w:r>
      <w:r>
        <w:rPr>
          <w:rFonts w:hint="cs"/>
          <w:caps/>
          <w:rtl/>
        </w:rPr>
        <w:t>ם קיצוצים, ומשרדי הממשלה עובדים ורואים את הדברים, ופתאום עוד קיצוץ ועוד קיצוץ ועוד קיצוץ? זאת בעיה ראשונה.</w:t>
      </w:r>
    </w:p>
    <w:p w14:paraId="0D2AAED4" w14:textId="77777777" w:rsidR="00000000" w:rsidRDefault="009F4636">
      <w:pPr>
        <w:pStyle w:val="a"/>
        <w:rPr>
          <w:rFonts w:hint="cs"/>
          <w:caps/>
          <w:rtl/>
        </w:rPr>
      </w:pPr>
    </w:p>
    <w:p w14:paraId="3981A520" w14:textId="77777777" w:rsidR="00000000" w:rsidRDefault="009F4636">
      <w:pPr>
        <w:pStyle w:val="a"/>
        <w:rPr>
          <w:rFonts w:hint="cs"/>
          <w:caps/>
          <w:rtl/>
        </w:rPr>
      </w:pPr>
      <w:r>
        <w:rPr>
          <w:rFonts w:hint="cs"/>
          <w:caps/>
          <w:rtl/>
        </w:rPr>
        <w:t xml:space="preserve">בעיה שנייה, ידידי השר שטרית, אני מאוד אשמח </w:t>
      </w:r>
      <w:r>
        <w:rPr>
          <w:caps/>
          <w:rtl/>
        </w:rPr>
        <w:t>–</w:t>
      </w:r>
      <w:r>
        <w:rPr>
          <w:rFonts w:hint="cs"/>
          <w:caps/>
          <w:rtl/>
        </w:rPr>
        <w:t xml:space="preserve"> לא אוכל להיות כאן בדברי תשובתך, לצערי, כי אני כבר מאחר, אני חייב לרדת לתל-אביב לפגישה </w:t>
      </w:r>
      <w:r>
        <w:rPr>
          <w:caps/>
          <w:rtl/>
        </w:rPr>
        <w:t>–</w:t>
      </w:r>
      <w:r>
        <w:rPr>
          <w:rFonts w:hint="cs"/>
          <w:caps/>
          <w:rtl/>
        </w:rPr>
        <w:t xml:space="preserve"> אבל אני ממש אשמ</w:t>
      </w:r>
      <w:r>
        <w:rPr>
          <w:rFonts w:hint="cs"/>
          <w:caps/>
          <w:rtl/>
        </w:rPr>
        <w:t>ח אם תענה אחרי שחיים אורון ידבר, ותגיד את ההערכות שלך, מתי אתה חושב שכתוצאה מכל ההחלטות יהיו צמיחה או שינוי אמיתי בצמיחה, או ירידה באבטלה, או גידול בהכנסות, או ייצוב הגירעון. לא בעזרה מאמריקה. אם יצליחו השנה לרשום מענק אמריקני של שנתיים, זה יהיה דבר מאוד י</w:t>
      </w:r>
      <w:r>
        <w:rPr>
          <w:rFonts w:hint="cs"/>
          <w:caps/>
          <w:rtl/>
        </w:rPr>
        <w:t>פה, וזה ייתן עוד 3 מיליארדי שקלים בצד ההכנסה, ואנחנו יודעים שב-2004 תהיה לנו בעיה. כי בינואר רשמנו הכנסה אחת, ואני מבין שעושים מאמצים לרשום את ההכנסה השנייה בסוף אוקטובר. כך שהתקציב יקבל מנה גדולה, פלוס מיליארד השקלים שעברו, הוא יקבל כסף אמריקני בהיקפים גד</w:t>
      </w:r>
      <w:r>
        <w:rPr>
          <w:rFonts w:hint="cs"/>
          <w:caps/>
          <w:rtl/>
        </w:rPr>
        <w:t>ולים. אבל אז נשאלת השאלה: באמת למה אתם מצפים?</w:t>
      </w:r>
    </w:p>
    <w:p w14:paraId="3DA8999D" w14:textId="77777777" w:rsidR="00000000" w:rsidRDefault="009F4636">
      <w:pPr>
        <w:pStyle w:val="a"/>
        <w:ind w:firstLine="0"/>
        <w:rPr>
          <w:rFonts w:hint="cs"/>
          <w:caps/>
          <w:rtl/>
        </w:rPr>
      </w:pPr>
    </w:p>
    <w:p w14:paraId="0819DF79" w14:textId="77777777" w:rsidR="00000000" w:rsidRDefault="009F4636">
      <w:pPr>
        <w:pStyle w:val="ad"/>
        <w:rPr>
          <w:b w:val="0"/>
          <w:bCs w:val="0"/>
          <w:caps/>
          <w:u w:val="none"/>
          <w:rtl/>
        </w:rPr>
      </w:pPr>
      <w:r>
        <w:rPr>
          <w:b w:val="0"/>
          <w:bCs w:val="0"/>
          <w:caps/>
          <w:u w:val="none"/>
          <w:rtl/>
        </w:rPr>
        <w:t>היו"ר אלי בן-מנחם:</w:t>
      </w:r>
    </w:p>
    <w:p w14:paraId="639EEAB7" w14:textId="77777777" w:rsidR="00000000" w:rsidRDefault="009F4636">
      <w:pPr>
        <w:pStyle w:val="a"/>
        <w:rPr>
          <w:caps/>
          <w:rtl/>
        </w:rPr>
      </w:pPr>
    </w:p>
    <w:p w14:paraId="629F4C70" w14:textId="77777777" w:rsidR="00000000" w:rsidRDefault="009F4636">
      <w:pPr>
        <w:pStyle w:val="a"/>
        <w:rPr>
          <w:rFonts w:hint="cs"/>
          <w:caps/>
          <w:rtl/>
        </w:rPr>
      </w:pPr>
      <w:r>
        <w:rPr>
          <w:rFonts w:hint="cs"/>
          <w:caps/>
          <w:rtl/>
        </w:rPr>
        <w:t>חבר הכנסת שוחט, במקום שלוש דקות אתה מדבר שבע דקות.</w:t>
      </w:r>
    </w:p>
    <w:p w14:paraId="14445C5A" w14:textId="77777777" w:rsidR="00000000" w:rsidRDefault="009F4636">
      <w:pPr>
        <w:pStyle w:val="a"/>
        <w:ind w:firstLine="0"/>
        <w:rPr>
          <w:rFonts w:hint="cs"/>
          <w:caps/>
          <w:rtl/>
        </w:rPr>
      </w:pPr>
    </w:p>
    <w:p w14:paraId="1D979F3F" w14:textId="77777777" w:rsidR="00000000" w:rsidRDefault="009F4636">
      <w:pPr>
        <w:pStyle w:val="SpeakerCon"/>
        <w:rPr>
          <w:b w:val="0"/>
          <w:bCs w:val="0"/>
          <w:caps/>
          <w:u w:val="none"/>
          <w:rtl/>
        </w:rPr>
      </w:pPr>
      <w:bookmarkStart w:id="434" w:name="FS000000459T18_06_2003_17_35_01C"/>
      <w:bookmarkEnd w:id="434"/>
      <w:r>
        <w:rPr>
          <w:b w:val="0"/>
          <w:bCs w:val="0"/>
          <w:caps/>
          <w:u w:val="none"/>
          <w:rtl/>
        </w:rPr>
        <w:t>אברהם בייגה שוחט (העבודה-מימד):</w:t>
      </w:r>
    </w:p>
    <w:p w14:paraId="5CC4F05A" w14:textId="77777777" w:rsidR="00000000" w:rsidRDefault="009F4636">
      <w:pPr>
        <w:pStyle w:val="a"/>
        <w:rPr>
          <w:caps/>
          <w:rtl/>
        </w:rPr>
      </w:pPr>
    </w:p>
    <w:p w14:paraId="0A459CF1" w14:textId="77777777" w:rsidR="00000000" w:rsidRDefault="009F4636">
      <w:pPr>
        <w:pStyle w:val="a"/>
        <w:rPr>
          <w:rFonts w:hint="cs"/>
          <w:caps/>
          <w:rtl/>
        </w:rPr>
      </w:pPr>
      <w:r>
        <w:rPr>
          <w:rFonts w:hint="cs"/>
          <w:caps/>
          <w:rtl/>
        </w:rPr>
        <w:t xml:space="preserve">שבע דקות? אני כבר מסיים. תודה רבה, אדוני היושב-ראש, שהערת את תשומת לבי, וכן שנתת לי את שבע הדקות. </w:t>
      </w:r>
    </w:p>
    <w:p w14:paraId="2BA280C6" w14:textId="77777777" w:rsidR="00000000" w:rsidRDefault="009F4636">
      <w:pPr>
        <w:pStyle w:val="a"/>
        <w:rPr>
          <w:rFonts w:hint="cs"/>
          <w:caps/>
          <w:rtl/>
        </w:rPr>
      </w:pPr>
    </w:p>
    <w:p w14:paraId="143300C0" w14:textId="77777777" w:rsidR="00000000" w:rsidRDefault="009F4636">
      <w:pPr>
        <w:pStyle w:val="a"/>
        <w:rPr>
          <w:rFonts w:hint="cs"/>
          <w:caps/>
          <w:rtl/>
        </w:rPr>
      </w:pPr>
      <w:r>
        <w:rPr>
          <w:rFonts w:hint="cs"/>
          <w:caps/>
          <w:rtl/>
        </w:rPr>
        <w:t xml:space="preserve"> אני</w:t>
      </w:r>
      <w:r>
        <w:rPr>
          <w:rFonts w:hint="cs"/>
          <w:caps/>
          <w:rtl/>
        </w:rPr>
        <w:t xml:space="preserve"> חוזר ואומר: א. אם צריך לעשות קיצוץ, היה צריך לעשות אותו בזמן; ב. הבעיה של הגירעון לא נפתרת; ג. מתי בכל אופן תהיה צמיחה? תודה רבה. </w:t>
      </w:r>
    </w:p>
    <w:p w14:paraId="03B090E8" w14:textId="77777777" w:rsidR="00000000" w:rsidRDefault="009F4636">
      <w:pPr>
        <w:pStyle w:val="a"/>
        <w:ind w:firstLine="0"/>
        <w:rPr>
          <w:rFonts w:hint="cs"/>
          <w:caps/>
          <w:rtl/>
        </w:rPr>
      </w:pPr>
    </w:p>
    <w:p w14:paraId="27B3CEE1" w14:textId="77777777" w:rsidR="00000000" w:rsidRDefault="009F4636">
      <w:pPr>
        <w:pStyle w:val="ad"/>
        <w:rPr>
          <w:b w:val="0"/>
          <w:bCs w:val="0"/>
          <w:caps/>
          <w:u w:val="none"/>
          <w:rtl/>
        </w:rPr>
      </w:pPr>
      <w:r>
        <w:rPr>
          <w:b w:val="0"/>
          <w:bCs w:val="0"/>
          <w:caps/>
          <w:u w:val="none"/>
          <w:rtl/>
        </w:rPr>
        <w:t>היו"ר אלי בן-מנחם:</w:t>
      </w:r>
    </w:p>
    <w:p w14:paraId="381442DD" w14:textId="77777777" w:rsidR="00000000" w:rsidRDefault="009F4636">
      <w:pPr>
        <w:pStyle w:val="a"/>
        <w:rPr>
          <w:caps/>
          <w:rtl/>
        </w:rPr>
      </w:pPr>
    </w:p>
    <w:p w14:paraId="7C55E9CE" w14:textId="77777777" w:rsidR="00000000" w:rsidRDefault="009F4636">
      <w:pPr>
        <w:pStyle w:val="a"/>
        <w:rPr>
          <w:rFonts w:hint="cs"/>
          <w:caps/>
          <w:rtl/>
        </w:rPr>
      </w:pPr>
      <w:r>
        <w:rPr>
          <w:rFonts w:hint="cs"/>
          <w:caps/>
          <w:rtl/>
        </w:rPr>
        <w:t xml:space="preserve">תודה לחבר הכנסת בייגה שוחט. אני מזמין את חבר הכנסת חיים אורון. בבקשה. </w:t>
      </w:r>
    </w:p>
    <w:p w14:paraId="06F775A8" w14:textId="77777777" w:rsidR="00000000" w:rsidRDefault="009F4636">
      <w:pPr>
        <w:pStyle w:val="a"/>
        <w:ind w:firstLine="0"/>
        <w:rPr>
          <w:rFonts w:hint="cs"/>
          <w:caps/>
          <w:rtl/>
        </w:rPr>
      </w:pPr>
    </w:p>
    <w:p w14:paraId="5E695E35" w14:textId="77777777" w:rsidR="00000000" w:rsidRDefault="009F4636">
      <w:pPr>
        <w:pStyle w:val="Speaker"/>
        <w:rPr>
          <w:b w:val="0"/>
          <w:bCs w:val="0"/>
          <w:caps/>
          <w:u w:val="none"/>
          <w:rtl/>
        </w:rPr>
      </w:pPr>
      <w:bookmarkStart w:id="435" w:name="FS000001065T18_06_2003_16_56_52"/>
      <w:bookmarkStart w:id="436" w:name="_Toc45451434"/>
      <w:bookmarkStart w:id="437" w:name="_Toc45970157"/>
      <w:bookmarkEnd w:id="435"/>
      <w:r>
        <w:rPr>
          <w:rFonts w:hint="eastAsia"/>
          <w:b w:val="0"/>
          <w:bCs w:val="0"/>
          <w:caps/>
          <w:u w:val="none"/>
          <w:rtl/>
        </w:rPr>
        <w:t>חיים</w:t>
      </w:r>
      <w:r>
        <w:rPr>
          <w:b w:val="0"/>
          <w:bCs w:val="0"/>
          <w:caps/>
          <w:u w:val="none"/>
          <w:rtl/>
        </w:rPr>
        <w:t xml:space="preserve"> אורון (מרצ):</w:t>
      </w:r>
      <w:bookmarkEnd w:id="436"/>
      <w:bookmarkEnd w:id="437"/>
    </w:p>
    <w:p w14:paraId="0B500F98" w14:textId="77777777" w:rsidR="00000000" w:rsidRDefault="009F4636">
      <w:pPr>
        <w:pStyle w:val="a"/>
        <w:rPr>
          <w:rFonts w:hint="cs"/>
          <w:caps/>
          <w:rtl/>
        </w:rPr>
      </w:pPr>
    </w:p>
    <w:p w14:paraId="1972E2C2" w14:textId="77777777" w:rsidR="00000000" w:rsidRDefault="009F4636">
      <w:pPr>
        <w:pStyle w:val="a"/>
        <w:rPr>
          <w:rFonts w:hint="cs"/>
          <w:caps/>
          <w:rtl/>
        </w:rPr>
      </w:pPr>
      <w:r>
        <w:rPr>
          <w:rFonts w:hint="cs"/>
          <w:caps/>
          <w:rtl/>
        </w:rPr>
        <w:t>אדוני היושב-</w:t>
      </w:r>
      <w:r>
        <w:rPr>
          <w:rFonts w:hint="cs"/>
          <w:caps/>
          <w:rtl/>
        </w:rPr>
        <w:t xml:space="preserve">ראש, חברי הכנסת, חבר הכנסת שוחט הזכיר כאן את הנתון שאנחנו קיבלנו כך, דרך אגב. השר שטרית, הוא היה כך, בין המון נתונים. אתה מכיר את זה, יש המון המון נתונים שאתה מקבל ומקבל, עד שמישהו אומר: רגע, עצרו רגע אחד. בסדר, ראינו כל מיני נתונים. מה הסיפור הזה, גירעון </w:t>
      </w:r>
      <w:r>
        <w:rPr>
          <w:rFonts w:hint="cs"/>
          <w:caps/>
          <w:rtl/>
        </w:rPr>
        <w:t xml:space="preserve">של 5.5% מהתוצר? ואני מתאר לעצמי שבשבוע הבא </w:t>
      </w:r>
      <w:r>
        <w:rPr>
          <w:caps/>
          <w:rtl/>
        </w:rPr>
        <w:t>–</w:t>
      </w:r>
      <w:r>
        <w:rPr>
          <w:rFonts w:hint="cs"/>
          <w:caps/>
          <w:rtl/>
        </w:rPr>
        <w:t xml:space="preserve"> אני לא יודע מתי זה יגיע </w:t>
      </w:r>
      <w:r>
        <w:rPr>
          <w:caps/>
          <w:rtl/>
        </w:rPr>
        <w:t>–</w:t>
      </w:r>
      <w:r>
        <w:rPr>
          <w:rFonts w:hint="cs"/>
          <w:caps/>
          <w:rtl/>
        </w:rPr>
        <w:t xml:space="preserve"> אנחנו ודאי נקבל את הנייר הגדול הזה, ועדת הכספים תצטרך לאשר העברה מהמשרדים השונים לרזרבה, וברזרבה זה יעמוד. ובדקתי שלשום את הרזרבה. הרזרבה היום מאוד גדולה </w:t>
      </w:r>
      <w:r>
        <w:rPr>
          <w:caps/>
          <w:rtl/>
        </w:rPr>
        <w:t>–</w:t>
      </w:r>
      <w:r>
        <w:rPr>
          <w:rFonts w:hint="cs"/>
          <w:caps/>
          <w:rtl/>
        </w:rPr>
        <w:t xml:space="preserve"> כ-6 מיליארדי שקל, כי זה מה - </w:t>
      </w:r>
      <w:r>
        <w:rPr>
          <w:rFonts w:hint="cs"/>
          <w:caps/>
          <w:rtl/>
        </w:rPr>
        <w:t>- -</w:t>
      </w:r>
    </w:p>
    <w:p w14:paraId="6771EA37" w14:textId="77777777" w:rsidR="00000000" w:rsidRDefault="009F4636">
      <w:pPr>
        <w:pStyle w:val="a"/>
        <w:rPr>
          <w:rFonts w:hint="cs"/>
          <w:caps/>
          <w:rtl/>
        </w:rPr>
      </w:pPr>
    </w:p>
    <w:p w14:paraId="18333399" w14:textId="77777777" w:rsidR="00000000" w:rsidRDefault="009F4636">
      <w:pPr>
        <w:pStyle w:val="ac"/>
        <w:rPr>
          <w:b w:val="0"/>
          <w:bCs w:val="0"/>
          <w:caps/>
          <w:u w:val="none"/>
          <w:rtl/>
        </w:rPr>
      </w:pPr>
      <w:r>
        <w:rPr>
          <w:rFonts w:hint="eastAsia"/>
          <w:b w:val="0"/>
          <w:bCs w:val="0"/>
          <w:caps/>
          <w:u w:val="none"/>
          <w:rtl/>
        </w:rPr>
        <w:t>השר</w:t>
      </w:r>
      <w:r>
        <w:rPr>
          <w:b w:val="0"/>
          <w:bCs w:val="0"/>
          <w:caps/>
          <w:u w:val="none"/>
          <w:rtl/>
        </w:rPr>
        <w:t xml:space="preserve"> מאיר שטרית:</w:t>
      </w:r>
    </w:p>
    <w:p w14:paraId="7F4F3278" w14:textId="77777777" w:rsidR="00000000" w:rsidRDefault="009F4636">
      <w:pPr>
        <w:pStyle w:val="a"/>
        <w:rPr>
          <w:rFonts w:hint="cs"/>
          <w:caps/>
          <w:rtl/>
        </w:rPr>
      </w:pPr>
    </w:p>
    <w:p w14:paraId="1C502726" w14:textId="77777777" w:rsidR="00000000" w:rsidRDefault="009F4636">
      <w:pPr>
        <w:pStyle w:val="a"/>
        <w:rPr>
          <w:rFonts w:hint="cs"/>
          <w:caps/>
          <w:rtl/>
        </w:rPr>
      </w:pPr>
      <w:r>
        <w:rPr>
          <w:rFonts w:hint="cs"/>
          <w:caps/>
          <w:rtl/>
        </w:rPr>
        <w:t>- - -</w:t>
      </w:r>
    </w:p>
    <w:p w14:paraId="49FA9287" w14:textId="77777777" w:rsidR="00000000" w:rsidRDefault="009F4636">
      <w:pPr>
        <w:pStyle w:val="a"/>
        <w:rPr>
          <w:rFonts w:hint="cs"/>
          <w:caps/>
          <w:rtl/>
        </w:rPr>
      </w:pPr>
    </w:p>
    <w:p w14:paraId="2CD427F3" w14:textId="77777777" w:rsidR="00000000" w:rsidRDefault="009F4636">
      <w:pPr>
        <w:pStyle w:val="SpeakerCon"/>
        <w:rPr>
          <w:b w:val="0"/>
          <w:bCs w:val="0"/>
          <w:caps/>
          <w:u w:val="none"/>
          <w:rtl/>
        </w:rPr>
      </w:pPr>
      <w:bookmarkStart w:id="438" w:name="FS000001065T18_06_2003_17_00_37C"/>
      <w:bookmarkEnd w:id="438"/>
      <w:r>
        <w:rPr>
          <w:b w:val="0"/>
          <w:bCs w:val="0"/>
          <w:caps/>
          <w:u w:val="none"/>
          <w:rtl/>
        </w:rPr>
        <w:t>חיים אורון (מרצ):</w:t>
      </w:r>
    </w:p>
    <w:p w14:paraId="620D6620" w14:textId="77777777" w:rsidR="00000000" w:rsidRDefault="009F4636">
      <w:pPr>
        <w:pStyle w:val="a"/>
        <w:rPr>
          <w:caps/>
          <w:rtl/>
        </w:rPr>
      </w:pPr>
    </w:p>
    <w:p w14:paraId="3713B317" w14:textId="77777777" w:rsidR="00000000" w:rsidRDefault="009F4636">
      <w:pPr>
        <w:pStyle w:val="a"/>
        <w:rPr>
          <w:rFonts w:hint="cs"/>
          <w:caps/>
          <w:rtl/>
        </w:rPr>
      </w:pPr>
      <w:r>
        <w:rPr>
          <w:rFonts w:hint="cs"/>
          <w:caps/>
          <w:rtl/>
        </w:rPr>
        <w:t>רגע. זה הקיצוץ.</w:t>
      </w:r>
    </w:p>
    <w:p w14:paraId="09CA4E8D" w14:textId="77777777" w:rsidR="00000000" w:rsidRDefault="009F4636">
      <w:pPr>
        <w:pStyle w:val="a"/>
        <w:rPr>
          <w:rFonts w:hint="cs"/>
          <w:caps/>
          <w:rtl/>
        </w:rPr>
      </w:pPr>
    </w:p>
    <w:p w14:paraId="31343EDB" w14:textId="77777777" w:rsidR="00000000" w:rsidRDefault="009F4636">
      <w:pPr>
        <w:pStyle w:val="ac"/>
        <w:rPr>
          <w:rFonts w:hint="cs"/>
          <w:b w:val="0"/>
          <w:bCs w:val="0"/>
          <w:caps/>
          <w:u w:val="none"/>
          <w:rtl/>
        </w:rPr>
      </w:pPr>
      <w:r>
        <w:rPr>
          <w:rFonts w:hint="eastAsia"/>
          <w:b w:val="0"/>
          <w:bCs w:val="0"/>
          <w:caps/>
          <w:u w:val="none"/>
          <w:rtl/>
        </w:rPr>
        <w:t>השר</w:t>
      </w:r>
      <w:r>
        <w:rPr>
          <w:b w:val="0"/>
          <w:bCs w:val="0"/>
          <w:caps/>
          <w:u w:val="none"/>
          <w:rtl/>
        </w:rPr>
        <w:t xml:space="preserve"> מאיר שטרית:</w:t>
      </w:r>
      <w:bookmarkStart w:id="439" w:name="FS000001065T18_06_2003_17_00_56C"/>
      <w:bookmarkEnd w:id="439"/>
    </w:p>
    <w:p w14:paraId="3C5C23E9" w14:textId="77777777" w:rsidR="00000000" w:rsidRDefault="009F4636">
      <w:pPr>
        <w:pStyle w:val="ac"/>
        <w:rPr>
          <w:rFonts w:hint="cs"/>
          <w:b w:val="0"/>
          <w:bCs w:val="0"/>
          <w:caps/>
          <w:u w:val="none"/>
          <w:rtl/>
        </w:rPr>
      </w:pPr>
    </w:p>
    <w:p w14:paraId="35DA7F02" w14:textId="77777777" w:rsidR="00000000" w:rsidRDefault="009F4636">
      <w:pPr>
        <w:pStyle w:val="ac"/>
        <w:rPr>
          <w:rFonts w:hint="cs"/>
          <w:b w:val="0"/>
          <w:bCs w:val="0"/>
          <w:caps/>
          <w:u w:val="none"/>
          <w:rtl/>
        </w:rPr>
      </w:pPr>
      <w:r>
        <w:rPr>
          <w:rFonts w:hint="cs"/>
          <w:b w:val="0"/>
          <w:bCs w:val="0"/>
          <w:caps/>
          <w:u w:val="none"/>
          <w:rtl/>
        </w:rPr>
        <w:tab/>
        <w:t>- -  -</w:t>
      </w:r>
    </w:p>
    <w:p w14:paraId="1A472FA5" w14:textId="77777777" w:rsidR="00000000" w:rsidRDefault="009F4636">
      <w:pPr>
        <w:pStyle w:val="ac"/>
        <w:rPr>
          <w:rFonts w:hint="cs"/>
          <w:b w:val="0"/>
          <w:bCs w:val="0"/>
          <w:caps/>
          <w:u w:val="none"/>
          <w:rtl/>
        </w:rPr>
      </w:pPr>
    </w:p>
    <w:p w14:paraId="37FB7E18" w14:textId="77777777" w:rsidR="00000000" w:rsidRDefault="009F4636">
      <w:pPr>
        <w:pStyle w:val="SpeakerCon"/>
        <w:rPr>
          <w:b w:val="0"/>
          <w:bCs w:val="0"/>
          <w:caps/>
          <w:u w:val="none"/>
          <w:rtl/>
        </w:rPr>
      </w:pPr>
      <w:bookmarkStart w:id="440" w:name="FS000001065T18_06_2003_17_02_03C"/>
      <w:bookmarkEnd w:id="440"/>
      <w:r>
        <w:rPr>
          <w:b w:val="0"/>
          <w:bCs w:val="0"/>
          <w:caps/>
          <w:u w:val="none"/>
          <w:rtl/>
        </w:rPr>
        <w:t>חיים אורון (מרצ):</w:t>
      </w:r>
    </w:p>
    <w:p w14:paraId="46213E8D" w14:textId="77777777" w:rsidR="00000000" w:rsidRDefault="009F4636">
      <w:pPr>
        <w:pStyle w:val="a"/>
        <w:rPr>
          <w:caps/>
          <w:rtl/>
        </w:rPr>
      </w:pPr>
    </w:p>
    <w:p w14:paraId="04698D47" w14:textId="77777777" w:rsidR="00000000" w:rsidRDefault="009F4636">
      <w:pPr>
        <w:pStyle w:val="a"/>
        <w:rPr>
          <w:rFonts w:hint="cs"/>
          <w:caps/>
          <w:rtl/>
        </w:rPr>
      </w:pPr>
      <w:r>
        <w:rPr>
          <w:rFonts w:hint="cs"/>
          <w:caps/>
          <w:rtl/>
        </w:rPr>
        <w:t>רגע, אני יודע שהיא וירטואלית. זה מה שרשום במסמך, כי הכניסו שם את כל הדברים שקיצצו, אבל הרזרבה היא אפס.</w:t>
      </w:r>
    </w:p>
    <w:p w14:paraId="605D9F67" w14:textId="77777777" w:rsidR="00000000" w:rsidRDefault="009F4636">
      <w:pPr>
        <w:pStyle w:val="a"/>
        <w:rPr>
          <w:rFonts w:hint="cs"/>
          <w:caps/>
          <w:rtl/>
        </w:rPr>
      </w:pPr>
    </w:p>
    <w:p w14:paraId="02B91E9E" w14:textId="77777777" w:rsidR="00000000" w:rsidRDefault="009F4636">
      <w:pPr>
        <w:pStyle w:val="ac"/>
        <w:rPr>
          <w:b w:val="0"/>
          <w:bCs w:val="0"/>
          <w:caps/>
          <w:u w:val="none"/>
          <w:rtl/>
        </w:rPr>
      </w:pPr>
      <w:r>
        <w:rPr>
          <w:rFonts w:hint="eastAsia"/>
          <w:b w:val="0"/>
          <w:bCs w:val="0"/>
          <w:caps/>
          <w:u w:val="none"/>
          <w:rtl/>
        </w:rPr>
        <w:t>השר</w:t>
      </w:r>
      <w:r>
        <w:rPr>
          <w:b w:val="0"/>
          <w:bCs w:val="0"/>
          <w:caps/>
          <w:u w:val="none"/>
          <w:rtl/>
        </w:rPr>
        <w:t xml:space="preserve"> מאיר שטרית:</w:t>
      </w:r>
    </w:p>
    <w:p w14:paraId="12D851F7" w14:textId="77777777" w:rsidR="00000000" w:rsidRDefault="009F4636">
      <w:pPr>
        <w:pStyle w:val="a"/>
        <w:rPr>
          <w:rFonts w:hint="cs"/>
          <w:caps/>
          <w:rtl/>
        </w:rPr>
      </w:pPr>
    </w:p>
    <w:p w14:paraId="0FCD3DEA" w14:textId="77777777" w:rsidR="00000000" w:rsidRDefault="009F4636">
      <w:pPr>
        <w:pStyle w:val="a"/>
        <w:rPr>
          <w:rFonts w:hint="cs"/>
          <w:caps/>
          <w:rtl/>
        </w:rPr>
      </w:pPr>
      <w:r>
        <w:rPr>
          <w:rFonts w:hint="cs"/>
          <w:caps/>
          <w:rtl/>
        </w:rPr>
        <w:t>- - -</w:t>
      </w:r>
    </w:p>
    <w:p w14:paraId="4FCCE192" w14:textId="77777777" w:rsidR="00000000" w:rsidRDefault="009F4636">
      <w:pPr>
        <w:pStyle w:val="a"/>
        <w:rPr>
          <w:rFonts w:hint="cs"/>
          <w:caps/>
          <w:rtl/>
        </w:rPr>
      </w:pPr>
    </w:p>
    <w:p w14:paraId="01F67449" w14:textId="77777777" w:rsidR="00000000" w:rsidRDefault="009F4636">
      <w:pPr>
        <w:pStyle w:val="SpeakerCon"/>
        <w:rPr>
          <w:b w:val="0"/>
          <w:bCs w:val="0"/>
          <w:caps/>
          <w:u w:val="none"/>
          <w:rtl/>
        </w:rPr>
      </w:pPr>
      <w:bookmarkStart w:id="441" w:name="FS000001065T18_06_2003_17_02_50C"/>
      <w:bookmarkEnd w:id="441"/>
      <w:r>
        <w:rPr>
          <w:b w:val="0"/>
          <w:bCs w:val="0"/>
          <w:caps/>
          <w:u w:val="none"/>
          <w:rtl/>
        </w:rPr>
        <w:t>חיים אורון (מרצ):</w:t>
      </w:r>
    </w:p>
    <w:p w14:paraId="66D7CA9E" w14:textId="77777777" w:rsidR="00000000" w:rsidRDefault="009F4636">
      <w:pPr>
        <w:pStyle w:val="a"/>
        <w:rPr>
          <w:caps/>
          <w:rtl/>
        </w:rPr>
      </w:pPr>
    </w:p>
    <w:p w14:paraId="7F84EEC8" w14:textId="77777777" w:rsidR="00000000" w:rsidRDefault="009F4636">
      <w:pPr>
        <w:pStyle w:val="a"/>
        <w:rPr>
          <w:rFonts w:hint="cs"/>
          <w:caps/>
          <w:rtl/>
        </w:rPr>
      </w:pPr>
      <w:r>
        <w:rPr>
          <w:rFonts w:hint="cs"/>
          <w:caps/>
          <w:rtl/>
        </w:rPr>
        <w:t>לא, הבעיה שלי לא קשורה עכשיו ברזרבה.</w:t>
      </w:r>
    </w:p>
    <w:p w14:paraId="29C96844" w14:textId="77777777" w:rsidR="00000000" w:rsidRDefault="009F4636">
      <w:pPr>
        <w:pStyle w:val="a"/>
        <w:rPr>
          <w:rFonts w:hint="cs"/>
          <w:caps/>
          <w:rtl/>
        </w:rPr>
      </w:pPr>
    </w:p>
    <w:p w14:paraId="2EB1CB0D" w14:textId="77777777" w:rsidR="00000000" w:rsidRDefault="009F4636">
      <w:pPr>
        <w:pStyle w:val="ac"/>
        <w:rPr>
          <w:b w:val="0"/>
          <w:bCs w:val="0"/>
          <w:caps/>
          <w:u w:val="none"/>
          <w:rtl/>
        </w:rPr>
      </w:pPr>
      <w:r>
        <w:rPr>
          <w:rFonts w:hint="eastAsia"/>
          <w:b w:val="0"/>
          <w:bCs w:val="0"/>
          <w:caps/>
          <w:u w:val="none"/>
          <w:rtl/>
        </w:rPr>
        <w:t>השר</w:t>
      </w:r>
      <w:r>
        <w:rPr>
          <w:b w:val="0"/>
          <w:bCs w:val="0"/>
          <w:caps/>
          <w:u w:val="none"/>
          <w:rtl/>
        </w:rPr>
        <w:t xml:space="preserve"> מאיר שטרית:</w:t>
      </w:r>
    </w:p>
    <w:p w14:paraId="75C77D19" w14:textId="77777777" w:rsidR="00000000" w:rsidRDefault="009F4636">
      <w:pPr>
        <w:pStyle w:val="a"/>
        <w:rPr>
          <w:rFonts w:hint="cs"/>
          <w:caps/>
          <w:rtl/>
        </w:rPr>
      </w:pPr>
    </w:p>
    <w:p w14:paraId="01171DF3" w14:textId="77777777" w:rsidR="00000000" w:rsidRDefault="009F4636">
      <w:pPr>
        <w:pStyle w:val="a"/>
        <w:rPr>
          <w:rFonts w:hint="cs"/>
          <w:caps/>
          <w:rtl/>
        </w:rPr>
      </w:pPr>
      <w:r>
        <w:rPr>
          <w:rFonts w:hint="cs"/>
          <w:caps/>
          <w:rtl/>
        </w:rPr>
        <w:t>הרזרבה היא אפס.</w:t>
      </w:r>
    </w:p>
    <w:p w14:paraId="6EE49C1C" w14:textId="77777777" w:rsidR="00000000" w:rsidRDefault="009F4636">
      <w:pPr>
        <w:pStyle w:val="a"/>
        <w:rPr>
          <w:caps/>
          <w:rtl/>
        </w:rPr>
      </w:pPr>
    </w:p>
    <w:p w14:paraId="5345DE26" w14:textId="77777777" w:rsidR="00000000" w:rsidRDefault="009F4636">
      <w:pPr>
        <w:pStyle w:val="a"/>
        <w:rPr>
          <w:rFonts w:hint="cs"/>
          <w:caps/>
          <w:rtl/>
        </w:rPr>
      </w:pPr>
    </w:p>
    <w:p w14:paraId="3A684679" w14:textId="77777777" w:rsidR="00000000" w:rsidRDefault="009F4636">
      <w:pPr>
        <w:pStyle w:val="SpeakerCon"/>
        <w:rPr>
          <w:b w:val="0"/>
          <w:bCs w:val="0"/>
          <w:caps/>
          <w:u w:val="none"/>
          <w:rtl/>
        </w:rPr>
      </w:pPr>
      <w:bookmarkStart w:id="442" w:name="FS000001065T18_06_2003_17_03_26C"/>
      <w:bookmarkStart w:id="443" w:name="FS000001065T18_06_2003_17_04_06C"/>
      <w:bookmarkEnd w:id="442"/>
      <w:bookmarkEnd w:id="443"/>
      <w:r>
        <w:rPr>
          <w:rFonts w:hint="eastAsia"/>
          <w:b w:val="0"/>
          <w:bCs w:val="0"/>
          <w:caps/>
          <w:u w:val="none"/>
          <w:rtl/>
        </w:rPr>
        <w:t>חיים</w:t>
      </w:r>
      <w:r>
        <w:rPr>
          <w:b w:val="0"/>
          <w:bCs w:val="0"/>
          <w:caps/>
          <w:u w:val="none"/>
          <w:rtl/>
        </w:rPr>
        <w:t xml:space="preserve"> אורון (מרצ):</w:t>
      </w:r>
    </w:p>
    <w:p w14:paraId="4D6474A9" w14:textId="77777777" w:rsidR="00000000" w:rsidRDefault="009F4636">
      <w:pPr>
        <w:pStyle w:val="a"/>
        <w:rPr>
          <w:rFonts w:hint="cs"/>
          <w:caps/>
          <w:rtl/>
        </w:rPr>
      </w:pPr>
    </w:p>
    <w:p w14:paraId="21DC5608" w14:textId="77777777" w:rsidR="00000000" w:rsidRDefault="009F4636">
      <w:pPr>
        <w:pStyle w:val="a"/>
        <w:rPr>
          <w:rFonts w:hint="cs"/>
          <w:caps/>
          <w:rtl/>
        </w:rPr>
      </w:pPr>
      <w:r>
        <w:rPr>
          <w:rFonts w:hint="cs"/>
          <w:caps/>
          <w:rtl/>
        </w:rPr>
        <w:t>הרזרבה היא אפס, אמרתי.</w:t>
      </w:r>
    </w:p>
    <w:p w14:paraId="1CDD3432" w14:textId="77777777" w:rsidR="00000000" w:rsidRDefault="009F4636">
      <w:pPr>
        <w:pStyle w:val="a"/>
        <w:rPr>
          <w:rFonts w:hint="cs"/>
          <w:caps/>
          <w:rtl/>
        </w:rPr>
      </w:pPr>
    </w:p>
    <w:p w14:paraId="6D2819FC" w14:textId="77777777" w:rsidR="00000000" w:rsidRDefault="009F4636">
      <w:pPr>
        <w:pStyle w:val="a"/>
        <w:rPr>
          <w:rFonts w:hint="cs"/>
          <w:caps/>
          <w:rtl/>
        </w:rPr>
      </w:pPr>
      <w:r>
        <w:rPr>
          <w:rFonts w:hint="cs"/>
          <w:caps/>
          <w:rtl/>
        </w:rPr>
        <w:t xml:space="preserve">אבל אני שואל שאלה אחרת, אדוני השר, בהנחה שבנק ישראל לא טועה </w:t>
      </w:r>
      <w:r>
        <w:rPr>
          <w:caps/>
          <w:rtl/>
        </w:rPr>
        <w:t>–</w:t>
      </w:r>
      <w:r>
        <w:rPr>
          <w:rFonts w:hint="cs"/>
          <w:caps/>
          <w:rtl/>
        </w:rPr>
        <w:t xml:space="preserve"> ובייגה, חבר הכנסת שוחט, כבר הזכיר קודם שהוא בדרך כלל גוף שמרן יחסית </w:t>
      </w:r>
      <w:r>
        <w:rPr>
          <w:caps/>
          <w:rtl/>
        </w:rPr>
        <w:t>–</w:t>
      </w:r>
      <w:r>
        <w:rPr>
          <w:rFonts w:hint="cs"/>
          <w:caps/>
          <w:rtl/>
        </w:rPr>
        <w:t xml:space="preserve"> וזה אכן</w:t>
      </w:r>
      <w:r>
        <w:rPr>
          <w:rFonts w:hint="cs"/>
          <w:caps/>
          <w:rtl/>
        </w:rPr>
        <w:t xml:space="preserve"> ייגמר ב-5.5%, ויש חוק הפחתת הגירעון, שעל-פיו אנחנו צריכים לעמוד בשנה הבאה ב-2.5%, לא ב-3%, כמו עכשיו, זאת אומרת, שצריך לרדת ב-3% תוצר אם רוצים לעמוד ביעד. אני מבין שהיום, בכמה חדרים באוצר </w:t>
      </w:r>
      <w:r>
        <w:rPr>
          <w:caps/>
          <w:rtl/>
        </w:rPr>
        <w:t>–</w:t>
      </w:r>
      <w:r>
        <w:rPr>
          <w:rFonts w:hint="cs"/>
          <w:caps/>
          <w:rtl/>
        </w:rPr>
        <w:t xml:space="preserve"> כי זה הזמן שבו עובדים כבר על זה  </w:t>
      </w:r>
      <w:r>
        <w:rPr>
          <w:caps/>
          <w:rtl/>
        </w:rPr>
        <w:t>–</w:t>
      </w:r>
      <w:r>
        <w:rPr>
          <w:rFonts w:hint="cs"/>
          <w:caps/>
          <w:rtl/>
        </w:rPr>
        <w:t xml:space="preserve"> מכינים את תקציב 2004, ואתם תבו</w:t>
      </w:r>
      <w:r>
        <w:rPr>
          <w:rFonts w:hint="cs"/>
          <w:caps/>
          <w:rtl/>
        </w:rPr>
        <w:t xml:space="preserve">או לכאן ותציעו קיצוץ נוסף של 14, 15, 16 מיליארד ש"ח. אלה המספרים. הם לא נסגרים במקום אחר. </w:t>
      </w:r>
    </w:p>
    <w:p w14:paraId="3679BEC0" w14:textId="77777777" w:rsidR="00000000" w:rsidRDefault="009F4636">
      <w:pPr>
        <w:pStyle w:val="a"/>
        <w:rPr>
          <w:rFonts w:hint="cs"/>
          <w:caps/>
          <w:rtl/>
        </w:rPr>
      </w:pPr>
    </w:p>
    <w:p w14:paraId="77979C4B" w14:textId="77777777" w:rsidR="00000000" w:rsidRDefault="009F4636">
      <w:pPr>
        <w:pStyle w:val="a"/>
        <w:rPr>
          <w:rFonts w:hint="cs"/>
          <w:caps/>
          <w:rtl/>
        </w:rPr>
      </w:pPr>
      <w:r>
        <w:rPr>
          <w:rFonts w:hint="cs"/>
          <w:caps/>
          <w:rtl/>
        </w:rPr>
        <w:t>מה המסלול הזה בדיוק? לאן הולכים בו? בייגה ביקש לשמוע ממך מתי, לפי דעתך, תהיה הצמיחה. אם יש לך בשורה, אני אחכה פה עד סוף דבריך, ואשמע. שמעתי אתמול את שר האוצר מניו-י</w:t>
      </w:r>
      <w:r>
        <w:rPr>
          <w:rFonts w:hint="cs"/>
          <w:caps/>
          <w:rtl/>
        </w:rPr>
        <w:t>ורק, והוא מאוד מרוצה: הבורסה עולה, הדולר יורד, האינפלציה אפס. אמרתי אתמול בדיון במשרד האוצר: אתם יודעים, הקו הישר הזה מזכיר לפעמים את הקו הישר בסוג של מכשירים רפואיים. אתה יודע, הקו מתיישר שם פתאום. רגע, זה קצת יותר מזכיר את זה. זה לא משום שריסנו את האינפל</w:t>
      </w:r>
      <w:r>
        <w:rPr>
          <w:rFonts w:hint="cs"/>
          <w:caps/>
          <w:rtl/>
        </w:rPr>
        <w:t>ציה. ריסנו את האינפלציה, וזה המיתון שאנחנו חיים אותו עכשיו. מה זה הדולר הזה, במחירים האלה? זאת הריבית שמטפסת ל-8%. 8%, אדוני היושב-ראש, זה ריאלי, כי האינפלציה היא אפס. אז אומרים: מפחיתים את הריבית. היום או מחר מפחיתים אותה. או שכבר הפחיתו?</w:t>
      </w:r>
    </w:p>
    <w:p w14:paraId="0E53F391" w14:textId="77777777" w:rsidR="00000000" w:rsidRDefault="009F4636">
      <w:pPr>
        <w:pStyle w:val="a"/>
        <w:rPr>
          <w:rFonts w:hint="cs"/>
          <w:caps/>
          <w:rtl/>
        </w:rPr>
      </w:pPr>
    </w:p>
    <w:p w14:paraId="45B3C124" w14:textId="77777777" w:rsidR="00000000" w:rsidRDefault="009F4636">
      <w:pPr>
        <w:pStyle w:val="ac"/>
        <w:rPr>
          <w:b w:val="0"/>
          <w:bCs w:val="0"/>
          <w:caps/>
          <w:u w:val="none"/>
          <w:rtl/>
        </w:rPr>
      </w:pPr>
      <w:r>
        <w:rPr>
          <w:rFonts w:hint="eastAsia"/>
          <w:b w:val="0"/>
          <w:bCs w:val="0"/>
          <w:caps/>
          <w:u w:val="none"/>
          <w:rtl/>
        </w:rPr>
        <w:t>השר</w:t>
      </w:r>
      <w:r>
        <w:rPr>
          <w:b w:val="0"/>
          <w:bCs w:val="0"/>
          <w:caps/>
          <w:u w:val="none"/>
          <w:rtl/>
        </w:rPr>
        <w:t xml:space="preserve"> מאיר שטרית:</w:t>
      </w:r>
    </w:p>
    <w:p w14:paraId="1C055626" w14:textId="77777777" w:rsidR="00000000" w:rsidRDefault="009F4636">
      <w:pPr>
        <w:pStyle w:val="a"/>
        <w:rPr>
          <w:rFonts w:hint="cs"/>
          <w:caps/>
          <w:rtl/>
        </w:rPr>
      </w:pPr>
    </w:p>
    <w:p w14:paraId="13C6C201" w14:textId="77777777" w:rsidR="00000000" w:rsidRDefault="009F4636">
      <w:pPr>
        <w:pStyle w:val="a"/>
        <w:rPr>
          <w:rFonts w:hint="cs"/>
          <w:caps/>
          <w:rtl/>
        </w:rPr>
      </w:pPr>
      <w:r>
        <w:rPr>
          <w:rFonts w:hint="cs"/>
          <w:caps/>
          <w:rtl/>
        </w:rPr>
        <w:t>- - -</w:t>
      </w:r>
    </w:p>
    <w:p w14:paraId="4B0D5DCE" w14:textId="77777777" w:rsidR="00000000" w:rsidRDefault="009F4636">
      <w:pPr>
        <w:pStyle w:val="a"/>
        <w:rPr>
          <w:rFonts w:hint="cs"/>
          <w:caps/>
          <w:rtl/>
        </w:rPr>
      </w:pPr>
    </w:p>
    <w:p w14:paraId="5AD47F93" w14:textId="77777777" w:rsidR="00000000" w:rsidRDefault="009F4636">
      <w:pPr>
        <w:pStyle w:val="SpeakerCon"/>
        <w:rPr>
          <w:b w:val="0"/>
          <w:bCs w:val="0"/>
          <w:caps/>
          <w:u w:val="none"/>
          <w:rtl/>
        </w:rPr>
      </w:pPr>
      <w:bookmarkStart w:id="444" w:name="FS000001065T18_06_2003_17_13_27C"/>
      <w:bookmarkEnd w:id="444"/>
      <w:r>
        <w:rPr>
          <w:b w:val="0"/>
          <w:bCs w:val="0"/>
          <w:caps/>
          <w:u w:val="none"/>
          <w:rtl/>
        </w:rPr>
        <w:t>חיים אורון (מרצ):</w:t>
      </w:r>
    </w:p>
    <w:p w14:paraId="252F1F25" w14:textId="77777777" w:rsidR="00000000" w:rsidRDefault="009F4636">
      <w:pPr>
        <w:pStyle w:val="a"/>
        <w:rPr>
          <w:caps/>
          <w:rtl/>
        </w:rPr>
      </w:pPr>
    </w:p>
    <w:p w14:paraId="1BCA81C5" w14:textId="77777777" w:rsidR="00000000" w:rsidRDefault="009F4636">
      <w:pPr>
        <w:pStyle w:val="a"/>
        <w:rPr>
          <w:rFonts w:hint="cs"/>
          <w:caps/>
          <w:rtl/>
        </w:rPr>
      </w:pPr>
      <w:r>
        <w:rPr>
          <w:rFonts w:hint="cs"/>
          <w:caps/>
          <w:rtl/>
        </w:rPr>
        <w:t>מפחיתים ריבית. ככל שמפחיתים את הריבית, הריבית הריאלית נשארת באותו גובה, והיא גם יותר גבוהה.</w:t>
      </w:r>
    </w:p>
    <w:p w14:paraId="42E1264D" w14:textId="77777777" w:rsidR="00000000" w:rsidRDefault="009F4636">
      <w:pPr>
        <w:pStyle w:val="a"/>
        <w:rPr>
          <w:rFonts w:hint="cs"/>
          <w:caps/>
          <w:rtl/>
        </w:rPr>
      </w:pPr>
    </w:p>
    <w:p w14:paraId="5287399A" w14:textId="77777777" w:rsidR="00000000" w:rsidRDefault="009F4636">
      <w:pPr>
        <w:pStyle w:val="a"/>
        <w:rPr>
          <w:rFonts w:hint="cs"/>
          <w:caps/>
          <w:rtl/>
        </w:rPr>
      </w:pPr>
      <w:r>
        <w:rPr>
          <w:rFonts w:hint="cs"/>
          <w:caps/>
          <w:rtl/>
        </w:rPr>
        <w:t>אתה יודע מה, אני החלטתי היום רק לשאול שאלות. איך אתם סוגרים את העניין הזה? הגירעון נראה כמו שהוא נראה, הצמיחה בינתיים נראית מאוד רחוקה.</w:t>
      </w:r>
      <w:r>
        <w:rPr>
          <w:rFonts w:hint="cs"/>
          <w:caps/>
          <w:rtl/>
        </w:rPr>
        <w:t xml:space="preserve"> לאן זה בדיוק הולך? </w:t>
      </w:r>
    </w:p>
    <w:p w14:paraId="28B9BCC9" w14:textId="77777777" w:rsidR="00000000" w:rsidRDefault="009F4636">
      <w:pPr>
        <w:pStyle w:val="a"/>
        <w:rPr>
          <w:rFonts w:hint="cs"/>
          <w:caps/>
          <w:rtl/>
        </w:rPr>
      </w:pPr>
    </w:p>
    <w:p w14:paraId="788C3DD0" w14:textId="77777777" w:rsidR="00000000" w:rsidRDefault="009F4636">
      <w:pPr>
        <w:pStyle w:val="a"/>
        <w:rPr>
          <w:rFonts w:hint="cs"/>
          <w:caps/>
          <w:rtl/>
        </w:rPr>
      </w:pPr>
      <w:r>
        <w:rPr>
          <w:rFonts w:hint="cs"/>
          <w:caps/>
          <w:rtl/>
        </w:rPr>
        <w:t>אדוני השר, ישבנו היום בוועדת הכספים עם נציגי ענף הבנייה. הרי לך אני לא מגלה גילוי. אנחנו בפחות ממחצית התחלות הבנייה בהשוואה לשנה שעברה; ענף שבסך הכול הוא אחד הקטרים כשיש צמיחה, והוא אחד המבשרים כשיש שפל נורא - נמצא במצוקה ענקית. מה את</w:t>
      </w:r>
      <w:r>
        <w:rPr>
          <w:rFonts w:hint="cs"/>
          <w:caps/>
          <w:rtl/>
        </w:rPr>
        <w:t xml:space="preserve">ם עושים לטובתו? אתם מבטלים הלוואות מקום. ואז, גם אם מכרו 22 דירות בחודש, עכשיו זה אפס. אז מה בדיוק אתם עושים? </w:t>
      </w:r>
    </w:p>
    <w:p w14:paraId="372C49C0" w14:textId="77777777" w:rsidR="00000000" w:rsidRDefault="009F4636">
      <w:pPr>
        <w:pStyle w:val="a"/>
        <w:rPr>
          <w:rFonts w:hint="cs"/>
          <w:caps/>
          <w:rtl/>
        </w:rPr>
      </w:pPr>
    </w:p>
    <w:p w14:paraId="391627E3" w14:textId="77777777" w:rsidR="00000000" w:rsidRDefault="009F4636">
      <w:pPr>
        <w:pStyle w:val="a"/>
        <w:rPr>
          <w:rFonts w:hint="cs"/>
          <w:caps/>
          <w:rtl/>
        </w:rPr>
      </w:pPr>
      <w:r>
        <w:rPr>
          <w:rFonts w:hint="cs"/>
          <w:caps/>
          <w:rtl/>
        </w:rPr>
        <w:t xml:space="preserve">כל הדיבורים על תשתיות הם בינתיים דיבורים. גם יש איזו חולשה, שרירים רפויים, חוסר יכולת לחבר שניים-שלושה דברים ביחד, גם כשיש כבר תקציבים. אומרים: </w:t>
      </w:r>
      <w:r>
        <w:rPr>
          <w:rFonts w:hint="cs"/>
          <w:caps/>
          <w:rtl/>
        </w:rPr>
        <w:t xml:space="preserve">יש מעצורים ביורוקרטיים. אז עכשיו אני שואל אותך, אדוני השר: יש לי תחושה, שאני לא יכול להשתחרר ממנה, שיש פה קצת "תרגיל בית-ספר" לכנסת </w:t>
      </w:r>
      <w:r>
        <w:rPr>
          <w:caps/>
          <w:rtl/>
        </w:rPr>
        <w:t>–</w:t>
      </w:r>
      <w:r>
        <w:rPr>
          <w:rFonts w:hint="cs"/>
          <w:caps/>
          <w:rtl/>
        </w:rPr>
        <w:t xml:space="preserve"> לא לאופוזיציה בכנסת. האופוזיציה תצביע נגד התקציב. אתם הורדתם מיליארד ש"ח בתקציב? תשלמו את זה מייד, במזומן, עכשיו, כבר בלי </w:t>
      </w:r>
      <w:r>
        <w:rPr>
          <w:rFonts w:hint="cs"/>
          <w:caps/>
          <w:rtl/>
        </w:rPr>
        <w:t xml:space="preserve">סדרי עדיפויות, </w:t>
      </w:r>
      <w:r>
        <w:rPr>
          <w:caps/>
        </w:rPr>
        <w:t>FLAT</w:t>
      </w:r>
      <w:r>
        <w:rPr>
          <w:rFonts w:hint="cs"/>
          <w:caps/>
          <w:rtl/>
        </w:rPr>
        <w:t xml:space="preserve"> על כל המשרדים. </w:t>
      </w:r>
    </w:p>
    <w:p w14:paraId="220500D7" w14:textId="77777777" w:rsidR="00000000" w:rsidRDefault="009F4636">
      <w:pPr>
        <w:pStyle w:val="a"/>
        <w:rPr>
          <w:rFonts w:hint="cs"/>
          <w:caps/>
          <w:rtl/>
        </w:rPr>
      </w:pPr>
    </w:p>
    <w:p w14:paraId="34FDF59F" w14:textId="77777777" w:rsidR="00000000" w:rsidRDefault="009F4636">
      <w:pPr>
        <w:pStyle w:val="a"/>
        <w:rPr>
          <w:rFonts w:hint="cs"/>
          <w:caps/>
          <w:rtl/>
        </w:rPr>
      </w:pPr>
      <w:r>
        <w:rPr>
          <w:rFonts w:hint="cs"/>
          <w:caps/>
          <w:rtl/>
        </w:rPr>
        <w:t>אתה יודע כמוני ש-</w:t>
      </w:r>
      <w:r>
        <w:rPr>
          <w:caps/>
        </w:rPr>
        <w:t>FLAT</w:t>
      </w:r>
      <w:r>
        <w:rPr>
          <w:rFonts w:hint="cs"/>
          <w:caps/>
          <w:rtl/>
        </w:rPr>
        <w:t xml:space="preserve"> על כל המשרדים </w:t>
      </w:r>
      <w:r>
        <w:rPr>
          <w:caps/>
          <w:rtl/>
        </w:rPr>
        <w:t>–</w:t>
      </w:r>
      <w:r>
        <w:rPr>
          <w:rFonts w:hint="cs"/>
          <w:caps/>
          <w:rtl/>
        </w:rPr>
        <w:t xml:space="preserve"> חוץ מתקציב הביטחון, שלגביו יש ויכוח גדול, כי בתקציב הקודם אתם באוצר אמרתם שצריך להוריד. החליטו להוסיף. עכשיו הורידו חצי מיליארד. אדוני היושב-ראש, מי שלא מצוי בדיוק, כבר לא מבין איפה</w:t>
      </w:r>
      <w:r>
        <w:rPr>
          <w:rFonts w:hint="cs"/>
          <w:caps/>
          <w:rtl/>
        </w:rPr>
        <w:t xml:space="preserve"> מתחיל החשבון. לפני כן הוסיפו 2 מיליארדי ש"ח, עכשיו מורידים חצי מיליארד ש"ח. קרה משהו בעולם ובארץ בנושא הביטחון. אז לאן כל הדבר הזה  מתגלגל, אדוני השר? </w:t>
      </w:r>
    </w:p>
    <w:p w14:paraId="0DC4B379" w14:textId="77777777" w:rsidR="00000000" w:rsidRDefault="009F4636">
      <w:pPr>
        <w:pStyle w:val="a"/>
        <w:rPr>
          <w:rFonts w:hint="cs"/>
          <w:caps/>
          <w:rtl/>
        </w:rPr>
      </w:pPr>
    </w:p>
    <w:p w14:paraId="4E25F336" w14:textId="77777777" w:rsidR="00000000" w:rsidRDefault="009F4636">
      <w:pPr>
        <w:pStyle w:val="a"/>
        <w:rPr>
          <w:rFonts w:hint="cs"/>
          <w:caps/>
          <w:rtl/>
        </w:rPr>
      </w:pPr>
      <w:r>
        <w:rPr>
          <w:rFonts w:hint="cs"/>
          <w:caps/>
          <w:rtl/>
        </w:rPr>
        <w:t>אני חושש חשש גדול, שכבר עכשיו הניירות מוכנים פחות או יותר כדי לדבר על קיצוץ נוסף של 10, 12 או 15 מיליא</w:t>
      </w:r>
      <w:r>
        <w:rPr>
          <w:rFonts w:hint="cs"/>
          <w:caps/>
          <w:rtl/>
        </w:rPr>
        <w:t xml:space="preserve">רד ש"ח לקראת תקציב 2004. זה בשבוע הבא, זה מאחורי הסיבוב. ההנחה שאפשר לצאת מהמצב הזה </w:t>
      </w:r>
      <w:r>
        <w:rPr>
          <w:caps/>
          <w:rtl/>
        </w:rPr>
        <w:t>–</w:t>
      </w:r>
      <w:r>
        <w:rPr>
          <w:rFonts w:hint="cs"/>
          <w:caps/>
          <w:rtl/>
        </w:rPr>
        <w:t xml:space="preserve"> שמת לב, לא אמרתי אף מלה על פוליטיקה. מה זה פוליטיקה אצלנו? פוליטיקה זה פלסטינים. אני דיברתי עכשיו הרבה על פוליטיקה, אבל פוליטיקה היא הנושא המדיני. אז לא דיברתי על הנושא ה</w:t>
      </w:r>
      <w:r>
        <w:rPr>
          <w:rFonts w:hint="cs"/>
          <w:caps/>
          <w:rtl/>
        </w:rPr>
        <w:t>מדיני. היה רק שבוע - - -</w:t>
      </w:r>
    </w:p>
    <w:p w14:paraId="20F038AF" w14:textId="77777777" w:rsidR="00000000" w:rsidRDefault="009F4636">
      <w:pPr>
        <w:pStyle w:val="a"/>
        <w:rPr>
          <w:rFonts w:hint="cs"/>
          <w:caps/>
          <w:rtl/>
        </w:rPr>
      </w:pPr>
    </w:p>
    <w:p w14:paraId="3ABB51CA" w14:textId="77777777" w:rsidR="00000000" w:rsidRDefault="009F4636">
      <w:pPr>
        <w:pStyle w:val="ad"/>
        <w:rPr>
          <w:b w:val="0"/>
          <w:bCs w:val="0"/>
          <w:caps/>
          <w:u w:val="none"/>
          <w:rtl/>
        </w:rPr>
      </w:pPr>
      <w:r>
        <w:rPr>
          <w:b w:val="0"/>
          <w:bCs w:val="0"/>
          <w:caps/>
          <w:u w:val="none"/>
          <w:rtl/>
        </w:rPr>
        <w:t>היו"ר אלי בן-מנחם:</w:t>
      </w:r>
    </w:p>
    <w:p w14:paraId="3F3D7F69" w14:textId="77777777" w:rsidR="00000000" w:rsidRDefault="009F4636">
      <w:pPr>
        <w:pStyle w:val="a"/>
        <w:rPr>
          <w:caps/>
          <w:rtl/>
        </w:rPr>
      </w:pPr>
    </w:p>
    <w:p w14:paraId="354DAE7F" w14:textId="77777777" w:rsidR="00000000" w:rsidRDefault="009F4636">
      <w:pPr>
        <w:pStyle w:val="a"/>
        <w:rPr>
          <w:rFonts w:hint="cs"/>
          <w:caps/>
          <w:rtl/>
        </w:rPr>
      </w:pPr>
      <w:r>
        <w:rPr>
          <w:rFonts w:hint="cs"/>
          <w:caps/>
          <w:rtl/>
        </w:rPr>
        <w:t xml:space="preserve">חבר הכנסת אורון, אתן לך כמו לבייגה. </w:t>
      </w:r>
    </w:p>
    <w:p w14:paraId="002BFF54" w14:textId="77777777" w:rsidR="00000000" w:rsidRDefault="009F4636">
      <w:pPr>
        <w:pStyle w:val="a"/>
        <w:rPr>
          <w:rFonts w:hint="cs"/>
          <w:caps/>
          <w:rtl/>
        </w:rPr>
      </w:pPr>
    </w:p>
    <w:p w14:paraId="32EEEE0B" w14:textId="77777777" w:rsidR="00000000" w:rsidRDefault="009F4636">
      <w:pPr>
        <w:pStyle w:val="SpeakerCon"/>
        <w:rPr>
          <w:b w:val="0"/>
          <w:bCs w:val="0"/>
          <w:caps/>
          <w:u w:val="none"/>
          <w:rtl/>
        </w:rPr>
      </w:pPr>
      <w:bookmarkStart w:id="445" w:name="FS000001065T18_06_2003_17_30_44C"/>
      <w:bookmarkEnd w:id="445"/>
      <w:r>
        <w:rPr>
          <w:b w:val="0"/>
          <w:bCs w:val="0"/>
          <w:caps/>
          <w:u w:val="none"/>
          <w:rtl/>
        </w:rPr>
        <w:t>חיים אורון (מרצ):</w:t>
      </w:r>
    </w:p>
    <w:p w14:paraId="132EDC24" w14:textId="77777777" w:rsidR="00000000" w:rsidRDefault="009F4636">
      <w:pPr>
        <w:pStyle w:val="a"/>
        <w:rPr>
          <w:caps/>
          <w:rtl/>
        </w:rPr>
      </w:pPr>
    </w:p>
    <w:p w14:paraId="07BFFF2A" w14:textId="77777777" w:rsidR="00000000" w:rsidRDefault="009F4636">
      <w:pPr>
        <w:pStyle w:val="a"/>
        <w:rPr>
          <w:rFonts w:hint="cs"/>
          <w:caps/>
          <w:rtl/>
        </w:rPr>
      </w:pPr>
      <w:r>
        <w:rPr>
          <w:rFonts w:hint="cs"/>
          <w:caps/>
          <w:rtl/>
        </w:rPr>
        <w:t xml:space="preserve">היה רק שבוע </w:t>
      </w:r>
      <w:r>
        <w:rPr>
          <w:caps/>
          <w:rtl/>
        </w:rPr>
        <w:t>–</w:t>
      </w:r>
      <w:r>
        <w:rPr>
          <w:rFonts w:hint="cs"/>
          <w:caps/>
          <w:rtl/>
        </w:rPr>
        <w:t xml:space="preserve"> כאילו -  בנושא המדיני, ופתאום התחילו כמה דברים להשתנות. אני מקווה שישתנו ואני מקווה שישפיעו. יש לי ספקות גדולים, אבל אני תמיד מוכן להפתעות </w:t>
      </w:r>
      <w:r>
        <w:rPr>
          <w:rFonts w:hint="cs"/>
          <w:caps/>
          <w:rtl/>
        </w:rPr>
        <w:t xml:space="preserve">לטובה; תמיד אני מוכן להפתעות לטובה. אני שומע את החברים שלך שיושבים אחריך פה </w:t>
      </w:r>
      <w:r>
        <w:rPr>
          <w:caps/>
          <w:rtl/>
        </w:rPr>
        <w:t>–</w:t>
      </w:r>
      <w:r>
        <w:rPr>
          <w:rFonts w:hint="cs"/>
          <w:caps/>
          <w:rtl/>
        </w:rPr>
        <w:t xml:space="preserve"> איפה הם בכלל? בעניין הזה אין לי טענה אליך, כי לך יש בעניין הזה קו שונה הרבה שנים, אבל אני יודע שאתה לא לבד שם, ואני לא יודע לאן בדיוק אנחנו הולכים, והאמן לי, אני שומר את הכיסים מ</w:t>
      </w:r>
      <w:r>
        <w:rPr>
          <w:rFonts w:hint="cs"/>
          <w:caps/>
          <w:rtl/>
        </w:rPr>
        <w:t xml:space="preserve">הבוקר עד הערב. אז אני לא מדבר עכשיו על הפוליטיקה; אני מדבר על המסלול שאתם הולכים בו. וידידי השר שטרית, זה נראה יותר ויותר כדרך בלי מוצא, זה נראה יותר ויותר כהתחפרות במקום, כי בשלב הבא יקצצו עוד, ובשלב שאחריו יקצצו עוד. עד מתי? עד אנה? </w:t>
      </w:r>
    </w:p>
    <w:p w14:paraId="6BAC9691" w14:textId="77777777" w:rsidR="00000000" w:rsidRDefault="009F4636">
      <w:pPr>
        <w:pStyle w:val="a"/>
        <w:rPr>
          <w:rFonts w:hint="cs"/>
          <w:caps/>
          <w:rtl/>
        </w:rPr>
      </w:pPr>
    </w:p>
    <w:p w14:paraId="57192E3D" w14:textId="77777777" w:rsidR="00000000" w:rsidRDefault="009F4636">
      <w:pPr>
        <w:pStyle w:val="ad"/>
        <w:rPr>
          <w:b w:val="0"/>
          <w:bCs w:val="0"/>
          <w:caps/>
          <w:u w:val="none"/>
          <w:rtl/>
        </w:rPr>
      </w:pPr>
      <w:r>
        <w:rPr>
          <w:b w:val="0"/>
          <w:bCs w:val="0"/>
          <w:caps/>
          <w:u w:val="none"/>
          <w:rtl/>
        </w:rPr>
        <w:t>היו"ר אלי בן-מנחם:</w:t>
      </w:r>
    </w:p>
    <w:p w14:paraId="7C0FB3D9" w14:textId="77777777" w:rsidR="00000000" w:rsidRDefault="009F4636">
      <w:pPr>
        <w:pStyle w:val="a"/>
        <w:rPr>
          <w:caps/>
          <w:rtl/>
        </w:rPr>
      </w:pPr>
    </w:p>
    <w:p w14:paraId="017375EF" w14:textId="77777777" w:rsidR="00000000" w:rsidRDefault="009F4636">
      <w:pPr>
        <w:pStyle w:val="a"/>
        <w:rPr>
          <w:rFonts w:hint="cs"/>
          <w:caps/>
          <w:rtl/>
        </w:rPr>
      </w:pPr>
      <w:r>
        <w:rPr>
          <w:rFonts w:hint="cs"/>
          <w:caps/>
          <w:rtl/>
        </w:rPr>
        <w:t>תודה לחבר הכנסת אורון. אני מזמין את השר מאיר שטרית להשיב. בבקשה.</w:t>
      </w:r>
    </w:p>
    <w:p w14:paraId="45800D18" w14:textId="77777777" w:rsidR="00000000" w:rsidRDefault="009F4636">
      <w:pPr>
        <w:pStyle w:val="a"/>
        <w:rPr>
          <w:caps/>
          <w:rtl/>
        </w:rPr>
      </w:pPr>
    </w:p>
    <w:p w14:paraId="5C831F32" w14:textId="77777777" w:rsidR="00000000" w:rsidRDefault="009F4636">
      <w:pPr>
        <w:pStyle w:val="a"/>
        <w:rPr>
          <w:rFonts w:hint="cs"/>
          <w:caps/>
          <w:rtl/>
        </w:rPr>
      </w:pPr>
    </w:p>
    <w:p w14:paraId="2D509F6D" w14:textId="77777777" w:rsidR="00000000" w:rsidRDefault="009F4636">
      <w:pPr>
        <w:pStyle w:val="Speaker"/>
        <w:rPr>
          <w:b w:val="0"/>
          <w:bCs w:val="0"/>
          <w:caps/>
          <w:u w:val="none"/>
          <w:rtl/>
        </w:rPr>
      </w:pPr>
      <w:bookmarkStart w:id="446" w:name="FS000000478T18_06_2003_17_38_59"/>
      <w:bookmarkStart w:id="447" w:name="_Toc45451435"/>
      <w:bookmarkStart w:id="448" w:name="_Toc45970158"/>
      <w:bookmarkEnd w:id="446"/>
      <w:r>
        <w:rPr>
          <w:rFonts w:hint="eastAsia"/>
          <w:b w:val="0"/>
          <w:bCs w:val="0"/>
          <w:caps/>
          <w:u w:val="none"/>
          <w:rtl/>
        </w:rPr>
        <w:t>השר</w:t>
      </w:r>
      <w:r>
        <w:rPr>
          <w:b w:val="0"/>
          <w:bCs w:val="0"/>
          <w:caps/>
          <w:u w:val="none"/>
          <w:rtl/>
        </w:rPr>
        <w:t xml:space="preserve"> מאיר שטרית:</w:t>
      </w:r>
      <w:bookmarkEnd w:id="447"/>
      <w:bookmarkEnd w:id="448"/>
    </w:p>
    <w:p w14:paraId="0900DF69" w14:textId="77777777" w:rsidR="00000000" w:rsidRDefault="009F4636">
      <w:pPr>
        <w:pStyle w:val="a"/>
        <w:rPr>
          <w:rFonts w:hint="cs"/>
          <w:caps/>
          <w:rtl/>
        </w:rPr>
      </w:pPr>
    </w:p>
    <w:p w14:paraId="01876536" w14:textId="77777777" w:rsidR="00000000" w:rsidRDefault="009F4636">
      <w:pPr>
        <w:pStyle w:val="a"/>
        <w:rPr>
          <w:rFonts w:hint="cs"/>
          <w:caps/>
          <w:rtl/>
        </w:rPr>
      </w:pPr>
      <w:r>
        <w:rPr>
          <w:rFonts w:hint="cs"/>
          <w:caps/>
          <w:rtl/>
        </w:rPr>
        <w:t>אדוני היושב-ראש, רבותי חברי הכנסת, חבר הכנסת ג'ומס וגם בייגה, שאיננו כאן, אנחנו לא מסתירים את המצב. מה יותר הגון מלומר את מה שאמרנו?  אני אומר לך, ג'ומס, שכאשר נכנסנו לאוצ</w:t>
      </w:r>
      <w:r>
        <w:rPr>
          <w:rFonts w:hint="cs"/>
          <w:caps/>
          <w:rtl/>
        </w:rPr>
        <w:t xml:space="preserve">ר, אני לא האמנתי למספרים בספרי התקציב, ואני כבר הייתי באוצר ב-1999. אני לא האמנתי לנתונים. חשבתי שאולי אנחנו טועים במספרים. הסתבר לנו שהמצב באמת חמור ביותר. לכן, כשאמרנו שאנחנו עומדים בפני קריסה, לא הגזמנו. מבחינה כלכלית מדינת ישראל עמדה על סף תהום. מה זה </w:t>
      </w:r>
      <w:r>
        <w:rPr>
          <w:rFonts w:hint="cs"/>
          <w:caps/>
          <w:rtl/>
        </w:rPr>
        <w:t xml:space="preserve">"תהום" במקרה הזה? </w:t>
      </w:r>
      <w:r>
        <w:rPr>
          <w:caps/>
          <w:rtl/>
        </w:rPr>
        <w:t>–</w:t>
      </w:r>
      <w:r>
        <w:rPr>
          <w:rFonts w:hint="cs"/>
          <w:caps/>
          <w:rtl/>
        </w:rPr>
        <w:t xml:space="preserve"> שהמדינה לא תוכל לעמוד בתשלומיה: שכר לעובדים, קצבאות, החזר חובות. </w:t>
      </w:r>
    </w:p>
    <w:p w14:paraId="42428695" w14:textId="77777777" w:rsidR="00000000" w:rsidRDefault="009F4636">
      <w:pPr>
        <w:pStyle w:val="a"/>
        <w:rPr>
          <w:rFonts w:hint="cs"/>
          <w:caps/>
          <w:rtl/>
        </w:rPr>
      </w:pPr>
    </w:p>
    <w:p w14:paraId="0D31E44A" w14:textId="77777777" w:rsidR="00000000" w:rsidRDefault="009F4636">
      <w:pPr>
        <w:pStyle w:val="a"/>
        <w:rPr>
          <w:rFonts w:hint="cs"/>
          <w:caps/>
          <w:rtl/>
        </w:rPr>
      </w:pPr>
      <w:r>
        <w:rPr>
          <w:rFonts w:hint="cs"/>
          <w:caps/>
          <w:rtl/>
        </w:rPr>
        <w:t xml:space="preserve">ולא היה מנוס -  אני מודה, אני גם לא הסתרתי את זה </w:t>
      </w:r>
      <w:r>
        <w:rPr>
          <w:caps/>
          <w:rtl/>
        </w:rPr>
        <w:t>–</w:t>
      </w:r>
      <w:r>
        <w:rPr>
          <w:rFonts w:hint="cs"/>
          <w:caps/>
          <w:rtl/>
        </w:rPr>
        <w:t xml:space="preserve"> עשינו את התוכנית הכלכלית במהירות. ישבנו יום ולילה ולא חסכנו מאמץ, ותאמין לי, ישבנו עם כל מי שאפשר לשבת, מתוך ניסיון לק</w:t>
      </w:r>
      <w:r>
        <w:rPr>
          <w:rFonts w:hint="cs"/>
          <w:caps/>
          <w:rtl/>
        </w:rPr>
        <w:t xml:space="preserve">דם במהירות האפשרית תיקון של המצב. </w:t>
      </w:r>
    </w:p>
    <w:p w14:paraId="4E0FA7E0" w14:textId="77777777" w:rsidR="00000000" w:rsidRDefault="009F4636">
      <w:pPr>
        <w:pStyle w:val="a"/>
        <w:rPr>
          <w:rFonts w:hint="cs"/>
          <w:caps/>
          <w:rtl/>
        </w:rPr>
      </w:pPr>
    </w:p>
    <w:p w14:paraId="49A810AB" w14:textId="77777777" w:rsidR="00000000" w:rsidRDefault="009F4636">
      <w:pPr>
        <w:pStyle w:val="a"/>
        <w:rPr>
          <w:rFonts w:hint="cs"/>
          <w:caps/>
          <w:rtl/>
        </w:rPr>
      </w:pPr>
      <w:r>
        <w:rPr>
          <w:rFonts w:hint="cs"/>
          <w:caps/>
          <w:rtl/>
        </w:rPr>
        <w:t>אני גם אמרתי לא אחת שהתוכנית היא בהחלט קשה. גם זה לא מוסתר. זה פוגע בהרבה מאוד חלקים, לצערי הרב. הלוואי שהיתה אלטרנטיבה לפעולה, שאפשר היה לעשות את התוכנית בלי לפגוע באף אחד, בלי לקצץ שום דבר. הלוואי. אנחנו לא במצב הזה, ו</w:t>
      </w:r>
      <w:r>
        <w:rPr>
          <w:rFonts w:hint="cs"/>
          <w:caps/>
          <w:rtl/>
        </w:rPr>
        <w:t>אני לא יכול להגיד לך היום שנפתרו בעיותינו. יש השיר הזה - לא קלה היא, לא קלה דרכנו. היא לא קלה; גם היום היא לא קלה. אנחנו עוד לא רצים בקצב הגירעון של 3%. בנק ישראל איננו טועה בהערכות שלו. אני אומר לך שהתחזית של הגירעון היום גדולה מ-3%, ואתה מבין שאנחנו לא י</w:t>
      </w:r>
      <w:r>
        <w:rPr>
          <w:rFonts w:hint="cs"/>
          <w:caps/>
          <w:rtl/>
        </w:rPr>
        <w:t>כולים לבוא בעוד שבוע, כפי שאתה אומר, ולהביא קיצוץ נוסף. למרות המצב, אנחנו לא יכולים לבוא עם קיצוץ נוסף.</w:t>
      </w:r>
    </w:p>
    <w:p w14:paraId="4F945739" w14:textId="77777777" w:rsidR="00000000" w:rsidRDefault="009F4636">
      <w:pPr>
        <w:pStyle w:val="ad"/>
        <w:rPr>
          <w:rFonts w:hint="cs"/>
          <w:b w:val="0"/>
          <w:bCs w:val="0"/>
          <w:caps/>
          <w:u w:val="none"/>
          <w:rtl/>
        </w:rPr>
      </w:pPr>
      <w:r>
        <w:rPr>
          <w:rFonts w:hint="cs"/>
          <w:b w:val="0"/>
          <w:bCs w:val="0"/>
          <w:caps/>
          <w:u w:val="none"/>
          <w:rtl/>
        </w:rPr>
        <w:tab/>
      </w:r>
    </w:p>
    <w:p w14:paraId="08E2FD27" w14:textId="77777777" w:rsidR="00000000" w:rsidRDefault="009F4636">
      <w:pPr>
        <w:pStyle w:val="a"/>
        <w:rPr>
          <w:rFonts w:hint="cs"/>
          <w:caps/>
          <w:rtl/>
        </w:rPr>
      </w:pPr>
      <w:r>
        <w:rPr>
          <w:rFonts w:hint="cs"/>
          <w:caps/>
          <w:rtl/>
        </w:rPr>
        <w:t>עם זאת, התוכנית ניסתה להתמודד עם כמה בעיות בתוך המערכת, במטרה להשיג בו-זמנית כמה מטרות: האחת, הקטנת הגירעון השוטף בטווח המיידי. הגירעון השוטף נובע משנ</w:t>
      </w:r>
      <w:r>
        <w:rPr>
          <w:rFonts w:hint="cs"/>
          <w:caps/>
          <w:rtl/>
        </w:rPr>
        <w:t>י מקורות: הקטנה בהוצאות - היום אנחנו משלמים את האימפקט מהשנה שעברה. החברות מגישות את הדוחות שלהן בתום דצמבר. אם יש להן הפסדים, הן מקזזות אותם. זאת אומרת, אתה משלם עכשיו את התוצאות של פעולת השנה שעברה, ואתה רואה שיש ירידה די דרסטית בהכנסות לאורך החודשים שעב</w:t>
      </w:r>
      <w:r>
        <w:rPr>
          <w:rFonts w:hint="cs"/>
          <w:caps/>
          <w:rtl/>
        </w:rPr>
        <w:t>רו מתחילת השנה ועד היום. גם התחזית אינה ורודה.</w:t>
      </w:r>
    </w:p>
    <w:p w14:paraId="071673AC" w14:textId="77777777" w:rsidR="00000000" w:rsidRDefault="009F4636">
      <w:pPr>
        <w:pStyle w:val="a"/>
        <w:ind w:firstLine="0"/>
        <w:rPr>
          <w:rFonts w:hint="cs"/>
          <w:caps/>
          <w:rtl/>
        </w:rPr>
      </w:pPr>
    </w:p>
    <w:p w14:paraId="0360514C" w14:textId="77777777" w:rsidR="00000000" w:rsidRDefault="009F4636">
      <w:pPr>
        <w:pStyle w:val="a"/>
        <w:ind w:firstLine="0"/>
        <w:rPr>
          <w:rFonts w:hint="cs"/>
          <w:caps/>
          <w:rtl/>
        </w:rPr>
      </w:pPr>
      <w:r>
        <w:rPr>
          <w:rFonts w:hint="cs"/>
          <w:caps/>
          <w:rtl/>
        </w:rPr>
        <w:tab/>
        <w:t>הדבר השני, כמובן, הוא הקטנה של הוצאות הממשלה. צריך לפעול במקביל בשני הכיוונים: האחד, להקטין את הוצאות הממשלה. השני, להגדיל את ההכנסות. לגבי הקטנת הוצאות הממשלה, נעשה קיצוץ כואב ככל שיהיה. יש כאלה שחושבים שאי</w:t>
      </w:r>
      <w:r>
        <w:rPr>
          <w:rFonts w:hint="cs"/>
          <w:caps/>
          <w:rtl/>
        </w:rPr>
        <w:t>ן הוא גדול מספיק, בנק ישראל חושב שאנחנו צריכים להתאים כל הזמן את הקיצוץ לגירעון. לפי בנק ישראל, אם הגירעון עכשיו הוא 5%, אני צריך להביא מחר בבוקר קיצוץ של עוד 2% בתוצר, כלומר עוד 10 מיליארדי שקל. האם אני יכול לעשות את זה? אני לא חושב שאפשר לעשות את זה עכשי</w:t>
      </w:r>
      <w:r>
        <w:rPr>
          <w:rFonts w:hint="cs"/>
          <w:caps/>
          <w:rtl/>
        </w:rPr>
        <w:t>ו. לכן אני חושב כי במקביל להקטנת ההוצאות - אין להכחיש,  עשינו צעדים מאוד לא פופולריים, קשים מאוד, כדי להקטין את הוצאות הממשלה. קיצוץ בשכר הוא לא קל לאף אחד. קיצוץ בכל התחומים האחרים שעשינו, גם הוא לא קל. אני יודע מה זה משרד ממשלתי שתקציבו קוצץ.</w:t>
      </w:r>
    </w:p>
    <w:p w14:paraId="211B92D9" w14:textId="77777777" w:rsidR="00000000" w:rsidRDefault="009F4636">
      <w:pPr>
        <w:pStyle w:val="a"/>
        <w:ind w:firstLine="0"/>
        <w:rPr>
          <w:rFonts w:hint="cs"/>
          <w:caps/>
          <w:rtl/>
        </w:rPr>
      </w:pPr>
    </w:p>
    <w:p w14:paraId="39DD5830" w14:textId="77777777" w:rsidR="00000000" w:rsidRDefault="009F4636">
      <w:pPr>
        <w:pStyle w:val="a"/>
        <w:ind w:firstLine="0"/>
        <w:rPr>
          <w:rFonts w:hint="cs"/>
          <w:caps/>
          <w:rtl/>
        </w:rPr>
      </w:pPr>
      <w:r>
        <w:rPr>
          <w:rFonts w:hint="cs"/>
          <w:caps/>
          <w:rtl/>
        </w:rPr>
        <w:tab/>
        <w:t>אנחנו רוצ</w:t>
      </w:r>
      <w:r>
        <w:rPr>
          <w:rFonts w:hint="cs"/>
          <w:caps/>
          <w:rtl/>
        </w:rPr>
        <w:t>ים לעשות מאמץ גדול מאוד להגדיל את הכנסות המדינה. אנחנו מתכוונים לפעול בחצי השנה הזאת, לעשות מאמץ רציני ביותר, כדי להביא להגדלת ההכנסות של המדינה. בלי הגדלת הכנסות המדינה, אתה מרחיב עוד יותר את הגירעון בטווח הקצר. בטווח הארוך, הרעיון הוא ליצור שינויים מבניי</w:t>
      </w:r>
      <w:r>
        <w:rPr>
          <w:rFonts w:hint="cs"/>
          <w:caps/>
          <w:rtl/>
        </w:rPr>
        <w:t>ם שישפיעו קדימה. הנתונים, לצערי, די עצובים.</w:t>
      </w:r>
    </w:p>
    <w:p w14:paraId="7B8CFC9B" w14:textId="77777777" w:rsidR="00000000" w:rsidRDefault="009F4636">
      <w:pPr>
        <w:pStyle w:val="a"/>
        <w:ind w:firstLine="0"/>
        <w:rPr>
          <w:rFonts w:hint="cs"/>
          <w:caps/>
          <w:rtl/>
        </w:rPr>
      </w:pPr>
    </w:p>
    <w:p w14:paraId="6AC3B7F9" w14:textId="77777777" w:rsidR="00000000" w:rsidRDefault="009F4636">
      <w:pPr>
        <w:pStyle w:val="a"/>
        <w:ind w:firstLine="720"/>
        <w:rPr>
          <w:rFonts w:hint="cs"/>
          <w:caps/>
          <w:rtl/>
        </w:rPr>
      </w:pPr>
      <w:r>
        <w:rPr>
          <w:rFonts w:hint="cs"/>
          <w:caps/>
          <w:rtl/>
        </w:rPr>
        <w:t xml:space="preserve"> אסתפק בציטוט של כמה נתונים מתוך התקציב: מתוך 265 מיליארד, 93 מיליארד שקל מיועדים לתשלום חובות בלבד, לריבית וקרן, כלומר 40% מהתקציב. אני לא מסוגל להבין איך גדל החוב בשנים האחרונות, בלי שנעשה משהו להקטנתו. אמרתי </w:t>
      </w:r>
      <w:r>
        <w:rPr>
          <w:rFonts w:hint="cs"/>
          <w:caps/>
          <w:rtl/>
        </w:rPr>
        <w:t>מעל במת הכנסת, שב-1998 היה החוב 92% מהתוצר, ועכשיו הוא עומד על 107 מיליארד, כלומר החוב הלאומי גדל בארבע השנים האחרונות ב-70 מיליארד שקל. רק הריבית על 70 המיליארד האלה היא 7.5 מיליארדי ש"ח השנה, כמעט כל הקיצוץ בתקציב.</w:t>
      </w:r>
    </w:p>
    <w:p w14:paraId="7175BA6C" w14:textId="77777777" w:rsidR="00000000" w:rsidRDefault="009F4636">
      <w:pPr>
        <w:pStyle w:val="a"/>
        <w:ind w:firstLine="720"/>
        <w:rPr>
          <w:rFonts w:hint="cs"/>
          <w:caps/>
          <w:rtl/>
        </w:rPr>
      </w:pPr>
    </w:p>
    <w:p w14:paraId="4C7DC1D0" w14:textId="77777777" w:rsidR="00000000" w:rsidRDefault="009F4636">
      <w:pPr>
        <w:pStyle w:val="a"/>
        <w:ind w:firstLine="720"/>
        <w:rPr>
          <w:rFonts w:hint="cs"/>
          <w:caps/>
          <w:rtl/>
        </w:rPr>
      </w:pPr>
      <w:r>
        <w:rPr>
          <w:rFonts w:hint="cs"/>
          <w:caps/>
          <w:rtl/>
        </w:rPr>
        <w:t>הרי מה שנכון היה לעשות הוא לא לקחת חוב</w:t>
      </w:r>
      <w:r>
        <w:rPr>
          <w:rFonts w:hint="cs"/>
          <w:caps/>
          <w:rtl/>
        </w:rPr>
        <w:t xml:space="preserve"> נוסף אלא לשלם כל שנה, כדי להקטין את חובות המדינה. לכן אנחנו עושים במקביל כמה צעדים לטווח ארוך: האחד הוא הפרטה. להפרטה יש מטרה אחת, והיא מניעת הפסדים של הממשלה באותן חברות שהיא מנהלת, בדרך כלל לא טוב. שנית, כל כסף שנכנס מההפרטה, יועבר להקטנת חובות המדינה, </w:t>
      </w:r>
      <w:r>
        <w:rPr>
          <w:rFonts w:hint="cs"/>
          <w:caps/>
          <w:rtl/>
        </w:rPr>
        <w:t>אשר תשחרר אותה מתשלומי ריבית ותיתן יותר הכנסה פנויה בתקציב.</w:t>
      </w:r>
    </w:p>
    <w:p w14:paraId="0F8116B7" w14:textId="77777777" w:rsidR="00000000" w:rsidRDefault="009F4636">
      <w:pPr>
        <w:pStyle w:val="a"/>
        <w:ind w:firstLine="0"/>
        <w:rPr>
          <w:rFonts w:hint="cs"/>
          <w:caps/>
          <w:rtl/>
        </w:rPr>
      </w:pPr>
    </w:p>
    <w:p w14:paraId="66512F43"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אורון (מרצ):</w:t>
      </w:r>
    </w:p>
    <w:p w14:paraId="538F13CD" w14:textId="77777777" w:rsidR="00000000" w:rsidRDefault="009F4636">
      <w:pPr>
        <w:pStyle w:val="a"/>
        <w:rPr>
          <w:rFonts w:hint="cs"/>
          <w:caps/>
          <w:rtl/>
        </w:rPr>
      </w:pPr>
    </w:p>
    <w:p w14:paraId="32F77FFB" w14:textId="77777777" w:rsidR="00000000" w:rsidRDefault="009F4636">
      <w:pPr>
        <w:pStyle w:val="a"/>
        <w:rPr>
          <w:rFonts w:hint="cs"/>
          <w:caps/>
          <w:rtl/>
        </w:rPr>
      </w:pPr>
      <w:r>
        <w:rPr>
          <w:rFonts w:hint="cs"/>
          <w:caps/>
          <w:rtl/>
        </w:rPr>
        <w:t>המחיר לא חשוב, העיקר להפריט.</w:t>
      </w:r>
    </w:p>
    <w:p w14:paraId="5BF59839" w14:textId="77777777" w:rsidR="00000000" w:rsidRDefault="009F4636">
      <w:pPr>
        <w:pStyle w:val="a"/>
        <w:ind w:firstLine="0"/>
        <w:rPr>
          <w:rFonts w:hint="cs"/>
          <w:caps/>
          <w:rtl/>
        </w:rPr>
      </w:pPr>
    </w:p>
    <w:p w14:paraId="77DDACF4" w14:textId="77777777" w:rsidR="00000000" w:rsidRDefault="009F4636">
      <w:pPr>
        <w:pStyle w:val="SpeakerCon"/>
        <w:rPr>
          <w:b w:val="0"/>
          <w:bCs w:val="0"/>
          <w:caps/>
          <w:u w:val="none"/>
          <w:rtl/>
        </w:rPr>
      </w:pPr>
      <w:bookmarkStart w:id="449" w:name="FS000000478T18_06_2003_17_19_50"/>
      <w:bookmarkEnd w:id="449"/>
      <w:r>
        <w:rPr>
          <w:rFonts w:hint="eastAsia"/>
          <w:b w:val="0"/>
          <w:bCs w:val="0"/>
          <w:caps/>
          <w:u w:val="none"/>
          <w:rtl/>
        </w:rPr>
        <w:t>השר</w:t>
      </w:r>
      <w:r>
        <w:rPr>
          <w:b w:val="0"/>
          <w:bCs w:val="0"/>
          <w:caps/>
          <w:u w:val="none"/>
          <w:rtl/>
        </w:rPr>
        <w:t xml:space="preserve"> מאיר שטרית:</w:t>
      </w:r>
    </w:p>
    <w:p w14:paraId="0E40FC36" w14:textId="77777777" w:rsidR="00000000" w:rsidRDefault="009F4636">
      <w:pPr>
        <w:pStyle w:val="a"/>
        <w:rPr>
          <w:rFonts w:hint="cs"/>
          <w:caps/>
          <w:rtl/>
        </w:rPr>
      </w:pPr>
    </w:p>
    <w:p w14:paraId="6E1868EC" w14:textId="77777777" w:rsidR="00000000" w:rsidRDefault="009F4636">
      <w:pPr>
        <w:pStyle w:val="a"/>
        <w:rPr>
          <w:rFonts w:hint="cs"/>
          <w:caps/>
          <w:rtl/>
        </w:rPr>
      </w:pPr>
      <w:r>
        <w:rPr>
          <w:rFonts w:hint="cs"/>
          <w:caps/>
          <w:rtl/>
        </w:rPr>
        <w:t>כאשר אומרים המחיר לא חשוב, זאת אומרת שאתה לא רוצה את המחיר הטוב ביותר שנראה בעיניך. גם ה-</w:t>
      </w:r>
      <w:r>
        <w:rPr>
          <w:caps/>
        </w:rPr>
        <w:t>second best</w:t>
      </w:r>
      <w:r>
        <w:rPr>
          <w:rFonts w:hint="cs"/>
          <w:caps/>
          <w:rtl/>
        </w:rPr>
        <w:t xml:space="preserve"> יותר טוב מהמצוין. אומרים כי </w:t>
      </w:r>
      <w:r>
        <w:rPr>
          <w:rFonts w:hint="cs"/>
          <w:caps/>
          <w:rtl/>
        </w:rPr>
        <w:t>המצוין הוא אויבו הגדול ביותר של הטוב מאוד. אני רוצה להזכיר לך את הפרטת "בזק" בתקופתו של בייגה: הרי בגלל 80 מיליון שקל לא הפריטו בזמנה את "בזק", או אולי את כי"ל. לאחר מכן הסתבר שהיתה זו טעות איומה שלא להפריט, כי בינתיים הפסידו הרבה יותר. אין לנו ברירה, הלוו</w:t>
      </w:r>
      <w:r>
        <w:rPr>
          <w:rFonts w:hint="cs"/>
          <w:caps/>
          <w:rtl/>
        </w:rPr>
        <w:t>אי שהיו קונים במחיר טוב יותר. תראה מה קרה  ב"אל על": הלכנו עם מחיר מסוים להפרטת "אל על", והסתבר כי השוק הפרטי רואה מה שהממשלה אינה מסוגלת לראות. העובדה שהעסק נמצא עכשיו במכירה, רק יעלה את מחיר החברה. ועדיין, אל תשכח שיש לנו מניות בידינו, שאותן אנחנו יכולים</w:t>
      </w:r>
      <w:r>
        <w:rPr>
          <w:rFonts w:hint="cs"/>
          <w:caps/>
          <w:rtl/>
        </w:rPr>
        <w:t xml:space="preserve"> למכור מחר במחיר גבוה יותר. אני חושב שהפרטה יכולה לתרום להקטנת החובות של המדינה ולשחרור כסף בריבית נמוכה יותר. </w:t>
      </w:r>
    </w:p>
    <w:p w14:paraId="397E269D" w14:textId="77777777" w:rsidR="00000000" w:rsidRDefault="009F4636">
      <w:pPr>
        <w:pStyle w:val="a"/>
        <w:rPr>
          <w:rFonts w:hint="cs"/>
          <w:caps/>
          <w:rtl/>
        </w:rPr>
      </w:pPr>
    </w:p>
    <w:p w14:paraId="379C18B2" w14:textId="77777777" w:rsidR="00000000" w:rsidRDefault="009F4636">
      <w:pPr>
        <w:pStyle w:val="a"/>
        <w:rPr>
          <w:rFonts w:hint="cs"/>
          <w:caps/>
          <w:rtl/>
        </w:rPr>
      </w:pPr>
      <w:r>
        <w:rPr>
          <w:rFonts w:hint="cs"/>
          <w:caps/>
          <w:rtl/>
        </w:rPr>
        <w:t>דבר נוסף, הערבויות של ארצות-הברית לא נועדו להגדיל את ההוצאה הממשלתית. הן יכולות לשמש לשתי מטרות: האחת, החלפת חוב ישן בחוב חדש וזול יותר, דבר שג</w:t>
      </w:r>
      <w:r>
        <w:rPr>
          <w:rFonts w:hint="cs"/>
          <w:caps/>
          <w:rtl/>
        </w:rPr>
        <w:t>ם הוא יקטין את הוצאות הריבית; היום משלמת המדינה על חובות הפנים שלה - רוב החובות הם חובות פנים - ריבית ענקית. אם נוכל להחליף חלק מהריבית הזאת בריבית נמוכה יותר, נחסוך סדר-גודל של מיליארד שקל בשנה רק בהוצאות ריבית. זה עדיף מקיצוץ בתקציב.</w:t>
      </w:r>
    </w:p>
    <w:p w14:paraId="7A6C3F53" w14:textId="77777777" w:rsidR="00000000" w:rsidRDefault="009F4636">
      <w:pPr>
        <w:pStyle w:val="a"/>
        <w:rPr>
          <w:rFonts w:hint="cs"/>
          <w:caps/>
          <w:rtl/>
        </w:rPr>
      </w:pPr>
    </w:p>
    <w:p w14:paraId="25C64B1D" w14:textId="77777777" w:rsidR="00000000" w:rsidRDefault="009F4636">
      <w:pPr>
        <w:pStyle w:val="a"/>
        <w:rPr>
          <w:rFonts w:hint="cs"/>
          <w:caps/>
          <w:rtl/>
        </w:rPr>
      </w:pPr>
      <w:r>
        <w:rPr>
          <w:rFonts w:hint="cs"/>
          <w:caps/>
          <w:rtl/>
        </w:rPr>
        <w:t>דבר שני הוא התשתית.</w:t>
      </w:r>
      <w:r>
        <w:rPr>
          <w:rFonts w:hint="cs"/>
          <w:caps/>
          <w:rtl/>
        </w:rPr>
        <w:t xml:space="preserve"> אני באמת חושב שצריך להזיז את  ענייני התשתית. אני מסכים אתך לגמרי, מה שאמרת הוא עובדה. אני אומר לך שפרויקטים בהיקף של מיליארדים תקועים ואין מתחילים אותם, כיוון  שלא נראה למישהו באיזו ועדה שהכביש יעבור כך או כך. עד שמתקבלת החלטה, עוברות שלוש שנים. </w:t>
      </w:r>
    </w:p>
    <w:p w14:paraId="433C6A08" w14:textId="77777777" w:rsidR="00000000" w:rsidRDefault="009F4636">
      <w:pPr>
        <w:pStyle w:val="a"/>
        <w:rPr>
          <w:rFonts w:hint="cs"/>
          <w:caps/>
          <w:rtl/>
        </w:rPr>
      </w:pPr>
    </w:p>
    <w:p w14:paraId="7FBC8E38" w14:textId="77777777" w:rsidR="00000000" w:rsidRDefault="009F4636">
      <w:pPr>
        <w:pStyle w:val="a"/>
        <w:rPr>
          <w:rFonts w:hint="cs"/>
          <w:caps/>
          <w:rtl/>
        </w:rPr>
      </w:pPr>
      <w:r>
        <w:rPr>
          <w:rFonts w:hint="cs"/>
          <w:caps/>
          <w:rtl/>
        </w:rPr>
        <w:t>אחת המט</w:t>
      </w:r>
      <w:r>
        <w:rPr>
          <w:rFonts w:hint="cs"/>
          <w:caps/>
          <w:rtl/>
        </w:rPr>
        <w:t>רות שלקחתי על עצמי</w:t>
      </w:r>
      <w:r>
        <w:rPr>
          <w:rFonts w:hint="cs"/>
          <w:caps/>
        </w:rPr>
        <w:t xml:space="preserve"> </w:t>
      </w:r>
      <w:r>
        <w:rPr>
          <w:rFonts w:hint="cs"/>
          <w:caps/>
          <w:rtl/>
        </w:rPr>
        <w:t>היא להאיץ את התשתיות, לא רק הממשלתיות אלא גם הפרטיות</w:t>
      </w:r>
      <w:r>
        <w:rPr>
          <w:rFonts w:hint="cs"/>
          <w:caps/>
        </w:rPr>
        <w:t xml:space="preserve"> - </w:t>
      </w:r>
      <w:r>
        <w:rPr>
          <w:rFonts w:hint="cs"/>
          <w:caps/>
          <w:rtl/>
        </w:rPr>
        <w:t>לראות איפה ה"פלונטרים", להתערב בכך באופן אישי ולנסות להסדיר את זה. אסדיר את הדברים בטוב או ברע. אני תמיד מעדיף בטוב, אבל אם אי-אפשר בטוב - נסדיר את זה ברע. אין ברירה.</w:t>
      </w:r>
    </w:p>
    <w:p w14:paraId="7FA8E7F6" w14:textId="77777777" w:rsidR="00000000" w:rsidRDefault="009F4636">
      <w:pPr>
        <w:pStyle w:val="a"/>
        <w:rPr>
          <w:rFonts w:hint="cs"/>
          <w:caps/>
          <w:rtl/>
        </w:rPr>
      </w:pPr>
    </w:p>
    <w:p w14:paraId="0DD7BEAF" w14:textId="77777777" w:rsidR="00000000" w:rsidRDefault="009F4636">
      <w:pPr>
        <w:pStyle w:val="a"/>
        <w:rPr>
          <w:rFonts w:hint="cs"/>
          <w:caps/>
          <w:rtl/>
        </w:rPr>
      </w:pPr>
      <w:r>
        <w:rPr>
          <w:rFonts w:hint="cs"/>
          <w:caps/>
          <w:rtl/>
        </w:rPr>
        <w:t>ב-1999, כשר הא</w:t>
      </w:r>
      <w:r>
        <w:rPr>
          <w:rFonts w:hint="cs"/>
          <w:caps/>
          <w:rtl/>
        </w:rPr>
        <w:t>וצר, חתמתי על החוזה עם חברה ספרדית, חברת "כלל" כנראה, על חפירת מנהרת הכרמל. עברו ארבע  שנים מאז, ועד היום לא התחילה החפירה. הרי אין זה מתקבל על הדעת. כך אי-אפשר לעבוד. יש פרויקטים רבים, גם של קבלנים פרטיים. באו אלי אנשי ענף הבנייה, קבלנים גדולים. אחד מהם א</w:t>
      </w:r>
      <w:r>
        <w:rPr>
          <w:rFonts w:hint="cs"/>
          <w:caps/>
          <w:rtl/>
        </w:rPr>
        <w:t xml:space="preserve">מר לי שיש לו פרויקט מאושר על 300 מיליון ש"ח, אך בגלל ויכוח על כביש, הוא לא יכול לבנות, והכול תקוע בוועדה. </w:t>
      </w:r>
    </w:p>
    <w:p w14:paraId="28BAEBDC" w14:textId="77777777" w:rsidR="00000000" w:rsidRDefault="009F4636">
      <w:pPr>
        <w:pStyle w:val="a"/>
        <w:rPr>
          <w:rFonts w:hint="cs"/>
          <w:caps/>
          <w:rtl/>
        </w:rPr>
      </w:pPr>
    </w:p>
    <w:p w14:paraId="25F717D0" w14:textId="77777777" w:rsidR="00000000" w:rsidRDefault="009F4636">
      <w:pPr>
        <w:pStyle w:val="a"/>
        <w:rPr>
          <w:rFonts w:hint="cs"/>
          <w:caps/>
          <w:rtl/>
        </w:rPr>
      </w:pPr>
      <w:r>
        <w:rPr>
          <w:rFonts w:hint="cs"/>
          <w:caps/>
          <w:rtl/>
        </w:rPr>
        <w:t>ריבונו של עולם, האם זה עסק פרטי של מישהו? נכון שאין זה כסף משפחתי, אבל לאחר הנזק שנגרם לאותו יזם, הוא שואל למה לו לעבוד כאן, הרבה יותר כדאי לו לעבוד</w:t>
      </w:r>
      <w:r>
        <w:rPr>
          <w:rFonts w:hint="cs"/>
          <w:caps/>
          <w:rtl/>
        </w:rPr>
        <w:t xml:space="preserve"> בחוץ-לארץ. זה הרבה יותר קל ופשוט, וזה מה שעושים לצערי רבים מהקבלנים.</w:t>
      </w:r>
    </w:p>
    <w:p w14:paraId="13594595" w14:textId="77777777" w:rsidR="00000000" w:rsidRDefault="009F4636">
      <w:pPr>
        <w:pStyle w:val="a"/>
        <w:rPr>
          <w:caps/>
          <w:rtl/>
        </w:rPr>
      </w:pPr>
    </w:p>
    <w:p w14:paraId="62CF0F63" w14:textId="77777777" w:rsidR="00000000" w:rsidRDefault="009F4636">
      <w:pPr>
        <w:pStyle w:val="a"/>
        <w:rPr>
          <w:rFonts w:hint="cs"/>
          <w:caps/>
          <w:rtl/>
        </w:rPr>
      </w:pPr>
      <w:r>
        <w:rPr>
          <w:rFonts w:hint="cs"/>
          <w:caps/>
          <w:rtl/>
        </w:rPr>
        <w:t xml:space="preserve">מוכרחים לפעול ולהחזיר את הבנים האלה הביתה, כדי ליצור כאן תנאים קלים יותר. אני אומר לך, ג'ומס, זה ניתן לביצוע. אני יודע איך לבנות, אני יודע איך עושים, אני יודע איך להפעיל את העניין הזה, </w:t>
      </w:r>
      <w:r>
        <w:rPr>
          <w:rFonts w:hint="cs"/>
          <w:caps/>
          <w:rtl/>
        </w:rPr>
        <w:t>ואני מתכוון להפעיל את זה.</w:t>
      </w:r>
    </w:p>
    <w:p w14:paraId="3C8E33E3" w14:textId="77777777" w:rsidR="00000000" w:rsidRDefault="009F4636">
      <w:pPr>
        <w:pStyle w:val="a"/>
        <w:rPr>
          <w:rFonts w:hint="cs"/>
          <w:caps/>
          <w:rtl/>
        </w:rPr>
      </w:pPr>
    </w:p>
    <w:p w14:paraId="36696D06" w14:textId="77777777" w:rsidR="00000000" w:rsidRDefault="009F4636">
      <w:pPr>
        <w:pStyle w:val="a"/>
        <w:rPr>
          <w:rFonts w:hint="cs"/>
          <w:caps/>
          <w:rtl/>
        </w:rPr>
      </w:pPr>
      <w:r>
        <w:rPr>
          <w:rFonts w:hint="cs"/>
          <w:caps/>
          <w:rtl/>
        </w:rPr>
        <w:t>נקודה שלישית, עידוד העבודה. זה, אגב, הדבר הכי אפקטיבי בהגדרת הכנסות המדינה: היום אנחנו קטנים ב-10% בכוח העבודה של הגברים היוצאים לעבודה, בהשוואה למדינות אירופה ולמדינות ה-</w:t>
      </w:r>
      <w:r>
        <w:rPr>
          <w:rFonts w:hint="cs"/>
          <w:caps/>
        </w:rPr>
        <w:t>OECD</w:t>
      </w:r>
      <w:r>
        <w:rPr>
          <w:rFonts w:hint="cs"/>
          <w:caps/>
          <w:rtl/>
        </w:rPr>
        <w:t xml:space="preserve">.  אין בכך כל היגיון. בייגה הביא קודם כדוגמה את מקבלי </w:t>
      </w:r>
      <w:r>
        <w:rPr>
          <w:rFonts w:hint="cs"/>
          <w:caps/>
          <w:rtl/>
        </w:rPr>
        <w:t>הבטחת הכנסה, ואני רוצה לומר שמספר מקבלי הבטחת הכנסה עלה בעשור האחרון פי-עשרה, מ-15,000 ל-155,000 איש. אני אומר לך שאין לכך שום הצדקה. הטענות שלפיהן אשה חד-הורית שיש לה ילד צריכה לקבל הבטחת הכנסה לא מקובלות עלי. אני מעדיף לממן את החזקת הילד שלה במעון, כדי ש</w:t>
      </w:r>
      <w:r>
        <w:rPr>
          <w:rFonts w:hint="cs"/>
          <w:caps/>
          <w:rtl/>
        </w:rPr>
        <w:t xml:space="preserve">היא תוכל  לצאת לעבוד. זה הרבה יותר הגיוני, זה הרבה יותר נכון, במקום לתת הבטחת הכנסה ולגרום לכך שלא תעבוד, או שתעבוד בחברה ואין לה ביטוח. </w:t>
      </w:r>
    </w:p>
    <w:p w14:paraId="058845B1" w14:textId="77777777" w:rsidR="00000000" w:rsidRDefault="009F4636">
      <w:pPr>
        <w:pStyle w:val="a"/>
        <w:rPr>
          <w:rFonts w:hint="cs"/>
          <w:caps/>
          <w:rtl/>
        </w:rPr>
      </w:pPr>
    </w:p>
    <w:p w14:paraId="57E647DA" w14:textId="77777777" w:rsidR="00000000" w:rsidRDefault="009F4636">
      <w:pPr>
        <w:pStyle w:val="a"/>
        <w:rPr>
          <w:rFonts w:hint="cs"/>
          <w:caps/>
          <w:rtl/>
        </w:rPr>
      </w:pPr>
      <w:r>
        <w:rPr>
          <w:rFonts w:hint="cs"/>
          <w:caps/>
          <w:rtl/>
        </w:rPr>
        <w:t>שלא לדבר על העלות של כל סעיף כזה, שהיא מיליארדים. השנה משלמת המדינה אך ורק עבור הקצבות נטו - לא לתשלומי בריאות - 43 מ</w:t>
      </w:r>
      <w:r>
        <w:rPr>
          <w:rFonts w:hint="cs"/>
          <w:caps/>
          <w:rtl/>
        </w:rPr>
        <w:t xml:space="preserve">יליארד שקל מתקציבה. הציבור לא יכול לשאת על גבו את העומס הזה. מוכרחים להוריד את העומס הזה, כי מה שקורה בתהליך - ואנשים לא מבינים זאת, כי כאשר יש מצוקה, מה שנחתך זה דווקא כל הקצבאות האלה. מי שנפגע בתהליך הם החלשים באמת. מי שזו באמת ההכנסה היחידה שלו, כי הוא </w:t>
      </w:r>
      <w:r>
        <w:rPr>
          <w:rFonts w:hint="cs"/>
          <w:caps/>
          <w:rtl/>
        </w:rPr>
        <w:t>חולה, נכה או לא יכול לעבוד,  נשאר באמת עני מרוד יותר. אלה שמקבלים את הקצבאות שלא בדין, כי המערכת יותר מדי פתוחה, חופשית, תומכת ולפעמים גם לא ישרה, לא נפגעים. לא אכפת להם אם אתה מקצץ להם 5% או 10%. זה לא מזיק להם, זה לא מעניין אותם, זה לא משנה להם. לכן, אנח</w:t>
      </w:r>
      <w:r>
        <w:rPr>
          <w:rFonts w:hint="cs"/>
          <w:caps/>
          <w:rtl/>
        </w:rPr>
        <w:t>נו חייבים לחדד את הכלים שיש בידי המדינה, כדי לבחון מי באמת זכאי לקבל קצבאות.</w:t>
      </w:r>
    </w:p>
    <w:p w14:paraId="385F6B02" w14:textId="77777777" w:rsidR="00000000" w:rsidRDefault="009F4636">
      <w:pPr>
        <w:pStyle w:val="a"/>
        <w:ind w:firstLine="0"/>
        <w:rPr>
          <w:rFonts w:hint="cs"/>
          <w:caps/>
          <w:rtl/>
        </w:rPr>
      </w:pPr>
    </w:p>
    <w:p w14:paraId="3F990C62" w14:textId="77777777" w:rsidR="00000000" w:rsidRDefault="009F4636">
      <w:pPr>
        <w:pStyle w:val="ad"/>
        <w:rPr>
          <w:b w:val="0"/>
          <w:bCs w:val="0"/>
          <w:caps/>
          <w:u w:val="none"/>
          <w:rtl/>
        </w:rPr>
      </w:pPr>
      <w:r>
        <w:rPr>
          <w:b w:val="0"/>
          <w:bCs w:val="0"/>
          <w:caps/>
          <w:u w:val="none"/>
          <w:rtl/>
        </w:rPr>
        <w:t>היו"ר אלי בן-מנחם:</w:t>
      </w:r>
    </w:p>
    <w:p w14:paraId="6D7CF194" w14:textId="77777777" w:rsidR="00000000" w:rsidRDefault="009F4636">
      <w:pPr>
        <w:pStyle w:val="a"/>
        <w:rPr>
          <w:caps/>
          <w:rtl/>
        </w:rPr>
      </w:pPr>
    </w:p>
    <w:p w14:paraId="6D4C9CC5" w14:textId="77777777" w:rsidR="00000000" w:rsidRDefault="009F4636">
      <w:pPr>
        <w:pStyle w:val="a"/>
        <w:rPr>
          <w:rFonts w:hint="cs"/>
          <w:caps/>
          <w:rtl/>
        </w:rPr>
      </w:pPr>
      <w:r>
        <w:rPr>
          <w:rFonts w:hint="cs"/>
          <w:caps/>
          <w:rtl/>
        </w:rPr>
        <w:t>ידידי השר שטרית, היום עוד ארוך, אבקשך להתקרב לסיכום.</w:t>
      </w:r>
    </w:p>
    <w:p w14:paraId="2F2721E3" w14:textId="77777777" w:rsidR="00000000" w:rsidRDefault="009F4636">
      <w:pPr>
        <w:pStyle w:val="a"/>
        <w:ind w:firstLine="0"/>
        <w:rPr>
          <w:rFonts w:hint="cs"/>
          <w:caps/>
          <w:rtl/>
        </w:rPr>
      </w:pPr>
    </w:p>
    <w:p w14:paraId="0B4BBFBC" w14:textId="77777777" w:rsidR="00000000" w:rsidRDefault="009F4636">
      <w:pPr>
        <w:pStyle w:val="SpeakerCon"/>
        <w:rPr>
          <w:b w:val="0"/>
          <w:bCs w:val="0"/>
          <w:caps/>
          <w:u w:val="none"/>
          <w:rtl/>
        </w:rPr>
      </w:pPr>
      <w:bookmarkStart w:id="450" w:name="FS000000478T18_06_2003_17_46_28C"/>
      <w:bookmarkEnd w:id="450"/>
      <w:r>
        <w:rPr>
          <w:b w:val="0"/>
          <w:bCs w:val="0"/>
          <w:caps/>
          <w:u w:val="none"/>
          <w:rtl/>
        </w:rPr>
        <w:t>השר מאיר שטרית:</w:t>
      </w:r>
    </w:p>
    <w:p w14:paraId="74074099" w14:textId="77777777" w:rsidR="00000000" w:rsidRDefault="009F4636">
      <w:pPr>
        <w:pStyle w:val="a"/>
        <w:rPr>
          <w:caps/>
          <w:rtl/>
        </w:rPr>
      </w:pPr>
    </w:p>
    <w:p w14:paraId="55461B5A" w14:textId="77777777" w:rsidR="00000000" w:rsidRDefault="009F4636">
      <w:pPr>
        <w:pStyle w:val="a"/>
        <w:rPr>
          <w:rFonts w:hint="cs"/>
          <w:caps/>
          <w:rtl/>
        </w:rPr>
      </w:pPr>
      <w:r>
        <w:rPr>
          <w:rFonts w:hint="cs"/>
          <w:caps/>
          <w:rtl/>
        </w:rPr>
        <w:t>יש לי מגבלה בזמן התשובה?</w:t>
      </w:r>
    </w:p>
    <w:p w14:paraId="7D942994" w14:textId="77777777" w:rsidR="00000000" w:rsidRDefault="009F4636">
      <w:pPr>
        <w:pStyle w:val="a"/>
        <w:ind w:firstLine="0"/>
        <w:rPr>
          <w:rFonts w:hint="cs"/>
          <w:caps/>
          <w:rtl/>
        </w:rPr>
      </w:pPr>
    </w:p>
    <w:p w14:paraId="380C0375" w14:textId="77777777" w:rsidR="00000000" w:rsidRDefault="009F4636">
      <w:pPr>
        <w:pStyle w:val="ad"/>
        <w:rPr>
          <w:b w:val="0"/>
          <w:bCs w:val="0"/>
          <w:caps/>
          <w:u w:val="none"/>
          <w:rtl/>
        </w:rPr>
      </w:pPr>
      <w:r>
        <w:rPr>
          <w:b w:val="0"/>
          <w:bCs w:val="0"/>
          <w:caps/>
          <w:u w:val="none"/>
          <w:rtl/>
        </w:rPr>
        <w:t>היו"ר אלי בן-מנחם:</w:t>
      </w:r>
    </w:p>
    <w:p w14:paraId="3FED8089" w14:textId="77777777" w:rsidR="00000000" w:rsidRDefault="009F4636">
      <w:pPr>
        <w:pStyle w:val="a"/>
        <w:rPr>
          <w:caps/>
          <w:rtl/>
        </w:rPr>
      </w:pPr>
    </w:p>
    <w:p w14:paraId="1568EA3A" w14:textId="77777777" w:rsidR="00000000" w:rsidRDefault="009F4636">
      <w:pPr>
        <w:pStyle w:val="a"/>
        <w:rPr>
          <w:rFonts w:hint="cs"/>
          <w:caps/>
          <w:rtl/>
        </w:rPr>
      </w:pPr>
      <w:r>
        <w:rPr>
          <w:rFonts w:hint="cs"/>
          <w:caps/>
          <w:rtl/>
        </w:rPr>
        <w:t>כמו לחברי הכנסת, גם לשר יש מגבלה. אתה שוח</w:t>
      </w:r>
      <w:r>
        <w:rPr>
          <w:rFonts w:hint="cs"/>
          <w:caps/>
          <w:rtl/>
        </w:rPr>
        <w:t>ה בחומר בצורה נהדרת.</w:t>
      </w:r>
    </w:p>
    <w:p w14:paraId="74EE8078" w14:textId="77777777" w:rsidR="00000000" w:rsidRDefault="009F4636">
      <w:pPr>
        <w:pStyle w:val="a"/>
        <w:ind w:firstLine="0"/>
        <w:rPr>
          <w:rFonts w:hint="cs"/>
          <w:caps/>
          <w:rtl/>
        </w:rPr>
      </w:pPr>
    </w:p>
    <w:p w14:paraId="7CC36DC8" w14:textId="77777777" w:rsidR="00000000" w:rsidRDefault="009F4636">
      <w:pPr>
        <w:pStyle w:val="SpeakerCon"/>
        <w:rPr>
          <w:b w:val="0"/>
          <w:bCs w:val="0"/>
          <w:caps/>
          <w:u w:val="none"/>
          <w:rtl/>
        </w:rPr>
      </w:pPr>
      <w:bookmarkStart w:id="451" w:name="FS000000478T18_06_2003_17_47_33C"/>
      <w:bookmarkEnd w:id="451"/>
      <w:r>
        <w:rPr>
          <w:b w:val="0"/>
          <w:bCs w:val="0"/>
          <w:caps/>
          <w:u w:val="none"/>
          <w:rtl/>
        </w:rPr>
        <w:t>השר מאיר שטרית:</w:t>
      </w:r>
    </w:p>
    <w:p w14:paraId="70578AF6" w14:textId="77777777" w:rsidR="00000000" w:rsidRDefault="009F4636">
      <w:pPr>
        <w:pStyle w:val="a"/>
        <w:rPr>
          <w:caps/>
          <w:rtl/>
        </w:rPr>
      </w:pPr>
    </w:p>
    <w:p w14:paraId="697B0290" w14:textId="77777777" w:rsidR="00000000" w:rsidRDefault="009F4636">
      <w:pPr>
        <w:pStyle w:val="a"/>
        <w:rPr>
          <w:rFonts w:hint="cs"/>
          <w:caps/>
          <w:rtl/>
        </w:rPr>
      </w:pPr>
      <w:r>
        <w:rPr>
          <w:rFonts w:hint="cs"/>
          <w:caps/>
          <w:rtl/>
        </w:rPr>
        <w:t>המגבלה היא של עשר דקות. בייגה דיבר פי-שלושה, אדבר רק פעם וחצי.</w:t>
      </w:r>
    </w:p>
    <w:p w14:paraId="2F1E509D" w14:textId="77777777" w:rsidR="00000000" w:rsidRDefault="009F4636">
      <w:pPr>
        <w:pStyle w:val="a"/>
        <w:ind w:firstLine="0"/>
        <w:rPr>
          <w:rFonts w:hint="cs"/>
          <w:caps/>
          <w:rtl/>
        </w:rPr>
      </w:pPr>
    </w:p>
    <w:p w14:paraId="39076C01" w14:textId="77777777" w:rsidR="00000000" w:rsidRDefault="009F4636">
      <w:pPr>
        <w:pStyle w:val="ad"/>
        <w:rPr>
          <w:b w:val="0"/>
          <w:bCs w:val="0"/>
          <w:caps/>
          <w:u w:val="none"/>
          <w:rtl/>
        </w:rPr>
      </w:pPr>
      <w:r>
        <w:rPr>
          <w:b w:val="0"/>
          <w:bCs w:val="0"/>
          <w:caps/>
          <w:u w:val="none"/>
          <w:rtl/>
        </w:rPr>
        <w:t>היו"ר אלי בן-מנחם:</w:t>
      </w:r>
    </w:p>
    <w:p w14:paraId="6CC73B73" w14:textId="77777777" w:rsidR="00000000" w:rsidRDefault="009F4636">
      <w:pPr>
        <w:pStyle w:val="a"/>
        <w:rPr>
          <w:caps/>
          <w:rtl/>
        </w:rPr>
      </w:pPr>
    </w:p>
    <w:p w14:paraId="3240A9DB" w14:textId="77777777" w:rsidR="00000000" w:rsidRDefault="009F4636">
      <w:pPr>
        <w:pStyle w:val="a"/>
        <w:rPr>
          <w:rFonts w:hint="cs"/>
          <w:caps/>
          <w:rtl/>
        </w:rPr>
      </w:pPr>
      <w:r>
        <w:rPr>
          <w:rFonts w:hint="cs"/>
          <w:caps/>
          <w:rtl/>
        </w:rPr>
        <w:t>כיף לשמוע אותך, אבל אנחנו חייבים להתקדם בסדר-היום.</w:t>
      </w:r>
    </w:p>
    <w:p w14:paraId="75C112CB" w14:textId="77777777" w:rsidR="00000000" w:rsidRDefault="009F4636">
      <w:pPr>
        <w:pStyle w:val="a"/>
        <w:ind w:firstLine="0"/>
        <w:rPr>
          <w:rFonts w:hint="cs"/>
          <w:caps/>
          <w:rtl/>
        </w:rPr>
      </w:pPr>
    </w:p>
    <w:p w14:paraId="0AFAE697" w14:textId="77777777" w:rsidR="00000000" w:rsidRDefault="009F4636">
      <w:pPr>
        <w:pStyle w:val="SpeakerCon"/>
        <w:rPr>
          <w:b w:val="0"/>
          <w:bCs w:val="0"/>
          <w:caps/>
          <w:u w:val="none"/>
          <w:rtl/>
        </w:rPr>
      </w:pPr>
      <w:bookmarkStart w:id="452" w:name="FS000000478T18_06_2003_17_48_37C"/>
      <w:bookmarkEnd w:id="452"/>
      <w:r>
        <w:rPr>
          <w:b w:val="0"/>
          <w:bCs w:val="0"/>
          <w:caps/>
          <w:u w:val="none"/>
          <w:rtl/>
        </w:rPr>
        <w:t>השר מאיר שטרית:</w:t>
      </w:r>
    </w:p>
    <w:p w14:paraId="566CF79C" w14:textId="77777777" w:rsidR="00000000" w:rsidRDefault="009F4636">
      <w:pPr>
        <w:pStyle w:val="a"/>
        <w:rPr>
          <w:caps/>
          <w:rtl/>
        </w:rPr>
      </w:pPr>
    </w:p>
    <w:p w14:paraId="2D6403D3" w14:textId="77777777" w:rsidR="00000000" w:rsidRDefault="009F4636">
      <w:pPr>
        <w:pStyle w:val="a"/>
        <w:rPr>
          <w:rFonts w:hint="cs"/>
          <w:caps/>
          <w:rtl/>
        </w:rPr>
      </w:pPr>
      <w:r>
        <w:rPr>
          <w:rFonts w:hint="cs"/>
          <w:caps/>
          <w:rtl/>
        </w:rPr>
        <w:t>הדוגמה הקלאסית, ג'ומס, היא פשוטה: אדם הולך לבקש הבטחת הכנסה מהבי</w:t>
      </w:r>
      <w:r>
        <w:rPr>
          <w:rFonts w:hint="cs"/>
          <w:caps/>
          <w:rtl/>
        </w:rPr>
        <w:t xml:space="preserve">טוח הלאומי, ויש לו נכסים - כספים, בניינים, דירות מושכרות, שהביטוח הלאומי לא יודע על כך. אותו אדם כמובן לא ידווח. אין שום דרך לדעת, כי מסתבר שבאותה מדינה, אותה ממשלה, הביטוח הלאומי לא מדבר עם מס הכנסה. המחשבים של הביטוח הלאומי לא יודעים על נתוני ההכנסות של </w:t>
      </w:r>
      <w:r>
        <w:rPr>
          <w:rFonts w:hint="cs"/>
          <w:caps/>
          <w:rtl/>
        </w:rPr>
        <w:t>אנשים ממס הכנסה, וכך גם ההיפך.</w:t>
      </w:r>
    </w:p>
    <w:p w14:paraId="70F37B8F" w14:textId="77777777" w:rsidR="00000000" w:rsidRDefault="009F4636">
      <w:pPr>
        <w:pStyle w:val="a"/>
        <w:rPr>
          <w:rFonts w:hint="cs"/>
          <w:caps/>
          <w:rtl/>
        </w:rPr>
      </w:pPr>
    </w:p>
    <w:p w14:paraId="47D808D9" w14:textId="77777777" w:rsidR="00000000" w:rsidRDefault="009F4636">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45D835E3" w14:textId="77777777" w:rsidR="00000000" w:rsidRDefault="009F4636">
      <w:pPr>
        <w:pStyle w:val="a"/>
        <w:rPr>
          <w:rFonts w:hint="cs"/>
          <w:caps/>
          <w:rtl/>
        </w:rPr>
      </w:pPr>
    </w:p>
    <w:p w14:paraId="12982321" w14:textId="77777777" w:rsidR="00000000" w:rsidRDefault="009F4636">
      <w:pPr>
        <w:pStyle w:val="a"/>
        <w:rPr>
          <w:rFonts w:hint="cs"/>
          <w:caps/>
          <w:rtl/>
        </w:rPr>
      </w:pPr>
      <w:r>
        <w:rPr>
          <w:rFonts w:hint="cs"/>
          <w:caps/>
          <w:rtl/>
        </w:rPr>
        <w:t xml:space="preserve">אדוני השר, מי שרשום על שמו בית - - - לא יכול לקבל שום קצבה ושום דבר. אם רשום על שמו, ולא אם הוא מקבל הכנסה. אם רשום על שמו בית - - - </w:t>
      </w:r>
    </w:p>
    <w:p w14:paraId="71885E69" w14:textId="77777777" w:rsidR="00000000" w:rsidRDefault="009F4636">
      <w:pPr>
        <w:pStyle w:val="a"/>
        <w:rPr>
          <w:rFonts w:hint="cs"/>
          <w:caps/>
          <w:rtl/>
        </w:rPr>
      </w:pPr>
    </w:p>
    <w:p w14:paraId="179ACF8B" w14:textId="77777777" w:rsidR="00000000" w:rsidRDefault="009F4636">
      <w:pPr>
        <w:pStyle w:val="SpeakerCon"/>
        <w:rPr>
          <w:b w:val="0"/>
          <w:bCs w:val="0"/>
          <w:caps/>
          <w:u w:val="none"/>
          <w:rtl/>
        </w:rPr>
      </w:pPr>
      <w:bookmarkStart w:id="453" w:name="FS000000478T18_06_2003_17_31_30"/>
      <w:bookmarkStart w:id="454" w:name="FS000000478T18_06_2003_17_31_36C"/>
      <w:bookmarkEnd w:id="453"/>
      <w:bookmarkEnd w:id="454"/>
      <w:r>
        <w:rPr>
          <w:b w:val="0"/>
          <w:bCs w:val="0"/>
          <w:caps/>
          <w:u w:val="none"/>
          <w:rtl/>
        </w:rPr>
        <w:t>השר מאיר שטרית:</w:t>
      </w:r>
    </w:p>
    <w:p w14:paraId="2918C277" w14:textId="77777777" w:rsidR="00000000" w:rsidRDefault="009F4636">
      <w:pPr>
        <w:pStyle w:val="a"/>
        <w:rPr>
          <w:caps/>
          <w:rtl/>
        </w:rPr>
      </w:pPr>
    </w:p>
    <w:p w14:paraId="35E92732" w14:textId="77777777" w:rsidR="00000000" w:rsidRDefault="009F4636">
      <w:pPr>
        <w:pStyle w:val="a"/>
        <w:rPr>
          <w:rFonts w:hint="cs"/>
          <w:caps/>
          <w:rtl/>
        </w:rPr>
      </w:pPr>
      <w:r>
        <w:rPr>
          <w:rFonts w:hint="cs"/>
          <w:caps/>
          <w:rtl/>
        </w:rPr>
        <w:t xml:space="preserve">אתה צודק, בתנאי שיודעים על זה. </w:t>
      </w:r>
    </w:p>
    <w:p w14:paraId="4C918C72" w14:textId="77777777" w:rsidR="00000000" w:rsidRDefault="009F4636">
      <w:pPr>
        <w:pStyle w:val="a"/>
        <w:rPr>
          <w:rFonts w:hint="cs"/>
          <w:caps/>
          <w:rtl/>
        </w:rPr>
      </w:pPr>
    </w:p>
    <w:p w14:paraId="06C5BEBE"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אורון (מרצ):</w:t>
      </w:r>
    </w:p>
    <w:p w14:paraId="6B3343E1" w14:textId="77777777" w:rsidR="00000000" w:rsidRDefault="009F4636">
      <w:pPr>
        <w:pStyle w:val="a"/>
        <w:rPr>
          <w:rFonts w:hint="cs"/>
          <w:caps/>
          <w:rtl/>
        </w:rPr>
      </w:pPr>
    </w:p>
    <w:p w14:paraId="28C00C2C" w14:textId="77777777" w:rsidR="00000000" w:rsidRDefault="009F4636">
      <w:pPr>
        <w:pStyle w:val="a"/>
        <w:rPr>
          <w:rFonts w:hint="cs"/>
          <w:caps/>
          <w:rtl/>
        </w:rPr>
      </w:pPr>
      <w:r>
        <w:rPr>
          <w:rFonts w:hint="cs"/>
          <w:caps/>
          <w:rtl/>
        </w:rPr>
        <w:t xml:space="preserve">אם יש לו אוטו מעל מודל מסוים - - - </w:t>
      </w:r>
    </w:p>
    <w:p w14:paraId="6A9FAA28" w14:textId="77777777" w:rsidR="00000000" w:rsidRDefault="009F4636">
      <w:pPr>
        <w:pStyle w:val="a"/>
        <w:rPr>
          <w:rFonts w:hint="cs"/>
          <w:caps/>
          <w:rtl/>
        </w:rPr>
      </w:pPr>
    </w:p>
    <w:p w14:paraId="0A4FA6E3" w14:textId="77777777" w:rsidR="00000000" w:rsidRDefault="009F4636">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2CC20A96" w14:textId="77777777" w:rsidR="00000000" w:rsidRDefault="009F4636">
      <w:pPr>
        <w:pStyle w:val="a"/>
        <w:rPr>
          <w:rFonts w:hint="cs"/>
          <w:caps/>
          <w:rtl/>
        </w:rPr>
      </w:pPr>
    </w:p>
    <w:p w14:paraId="2B1CF835" w14:textId="77777777" w:rsidR="00000000" w:rsidRDefault="009F4636">
      <w:pPr>
        <w:pStyle w:val="a"/>
        <w:rPr>
          <w:rFonts w:hint="cs"/>
          <w:caps/>
          <w:rtl/>
        </w:rPr>
      </w:pPr>
      <w:r>
        <w:rPr>
          <w:rFonts w:hint="cs"/>
          <w:caps/>
          <w:rtl/>
        </w:rPr>
        <w:t xml:space="preserve">ניסו לשנות את הסעיף הזה ולא הצליחו - - - </w:t>
      </w:r>
    </w:p>
    <w:p w14:paraId="116AC952" w14:textId="77777777" w:rsidR="00000000" w:rsidRDefault="009F4636">
      <w:pPr>
        <w:pStyle w:val="a"/>
        <w:rPr>
          <w:rFonts w:hint="cs"/>
          <w:caps/>
          <w:rtl/>
        </w:rPr>
      </w:pPr>
    </w:p>
    <w:p w14:paraId="48BA0DE1" w14:textId="77777777" w:rsidR="00000000" w:rsidRDefault="009F4636">
      <w:pPr>
        <w:pStyle w:val="SpeakerCon"/>
        <w:rPr>
          <w:b w:val="0"/>
          <w:bCs w:val="0"/>
          <w:caps/>
          <w:u w:val="none"/>
          <w:rtl/>
        </w:rPr>
      </w:pPr>
      <w:bookmarkStart w:id="455" w:name="FS000000478T18_06_2003_17_32_22C"/>
      <w:bookmarkEnd w:id="455"/>
      <w:r>
        <w:rPr>
          <w:b w:val="0"/>
          <w:bCs w:val="0"/>
          <w:caps/>
          <w:u w:val="none"/>
          <w:rtl/>
        </w:rPr>
        <w:t>השר מאיר שטרית:</w:t>
      </w:r>
    </w:p>
    <w:p w14:paraId="24B34855" w14:textId="77777777" w:rsidR="00000000" w:rsidRDefault="009F4636">
      <w:pPr>
        <w:pStyle w:val="a"/>
        <w:rPr>
          <w:caps/>
          <w:rtl/>
        </w:rPr>
      </w:pPr>
    </w:p>
    <w:p w14:paraId="0CEAA552" w14:textId="77777777" w:rsidR="00000000" w:rsidRDefault="009F4636">
      <w:pPr>
        <w:pStyle w:val="a"/>
        <w:rPr>
          <w:rFonts w:hint="cs"/>
          <w:caps/>
          <w:rtl/>
        </w:rPr>
      </w:pPr>
      <w:r>
        <w:rPr>
          <w:rFonts w:hint="cs"/>
          <w:caps/>
          <w:rtl/>
        </w:rPr>
        <w:t>אתה צודק, בתנאי שהביטוח הלאומי יודע על זה. אני טוען, שמי שבאמת עני, אין לו מה להסתיר. מי שיש לו מה להסתיר, לא מדווח שיש לו גג על הבית או שי</w:t>
      </w:r>
      <w:r>
        <w:rPr>
          <w:rFonts w:hint="cs"/>
          <w:caps/>
          <w:rtl/>
        </w:rPr>
        <w:t xml:space="preserve">ש לו אוטו. מה הבעיה לעקוף את זה ולרשום את האוטו על שם האמא, וכך אין לו אוטו על שמו. כל הבדיחות הרי מצחיקות. בשביל לעלות על אנשים צריך לחדד את הכלים שיש בידי המדינה, כדי לדעת באמת  מה מצבו של אדם לפני שנותנים לו הקצבה. </w:t>
      </w:r>
    </w:p>
    <w:p w14:paraId="20D4F65C" w14:textId="77777777" w:rsidR="00000000" w:rsidRDefault="009F4636">
      <w:pPr>
        <w:pStyle w:val="a"/>
        <w:rPr>
          <w:rFonts w:hint="cs"/>
          <w:caps/>
          <w:rtl/>
        </w:rPr>
      </w:pPr>
    </w:p>
    <w:p w14:paraId="24FBEA69" w14:textId="77777777" w:rsidR="00000000" w:rsidRDefault="009F4636">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6F5C8074" w14:textId="77777777" w:rsidR="00000000" w:rsidRDefault="009F4636">
      <w:pPr>
        <w:pStyle w:val="a"/>
        <w:rPr>
          <w:rFonts w:hint="cs"/>
          <w:caps/>
          <w:rtl/>
        </w:rPr>
      </w:pPr>
    </w:p>
    <w:p w14:paraId="4AB8D8D4" w14:textId="77777777" w:rsidR="00000000" w:rsidRDefault="009F4636">
      <w:pPr>
        <w:pStyle w:val="a"/>
        <w:rPr>
          <w:rFonts w:hint="cs"/>
          <w:caps/>
          <w:rtl/>
        </w:rPr>
      </w:pPr>
      <w:r>
        <w:rPr>
          <w:rFonts w:hint="cs"/>
          <w:caps/>
          <w:rtl/>
        </w:rPr>
        <w:t xml:space="preserve">אם יהיה חוק כזה </w:t>
      </w:r>
      <w:r>
        <w:rPr>
          <w:rFonts w:hint="cs"/>
          <w:caps/>
          <w:rtl/>
        </w:rPr>
        <w:t xml:space="preserve">שהפסקת קצבאות - - - אבל אין חוק כזה. בשביל 10% אתה לא לוקח - - - </w:t>
      </w:r>
    </w:p>
    <w:p w14:paraId="30630C11" w14:textId="77777777" w:rsidR="00000000" w:rsidRDefault="009F4636">
      <w:pPr>
        <w:pStyle w:val="a"/>
        <w:rPr>
          <w:caps/>
          <w:rtl/>
        </w:rPr>
      </w:pPr>
    </w:p>
    <w:p w14:paraId="62D2B3DA" w14:textId="77777777" w:rsidR="00000000" w:rsidRDefault="009F4636">
      <w:pPr>
        <w:pStyle w:val="a"/>
        <w:rPr>
          <w:rFonts w:hint="cs"/>
          <w:caps/>
          <w:rtl/>
        </w:rPr>
      </w:pPr>
    </w:p>
    <w:p w14:paraId="484A9D91" w14:textId="77777777" w:rsidR="00000000" w:rsidRDefault="009F4636">
      <w:pPr>
        <w:pStyle w:val="SpeakerCon"/>
        <w:rPr>
          <w:b w:val="0"/>
          <w:bCs w:val="0"/>
          <w:caps/>
          <w:u w:val="none"/>
          <w:rtl/>
        </w:rPr>
      </w:pPr>
      <w:bookmarkStart w:id="456" w:name="FS000000478T18_06_2003_17_36_18C"/>
      <w:bookmarkEnd w:id="456"/>
      <w:r>
        <w:rPr>
          <w:b w:val="0"/>
          <w:bCs w:val="0"/>
          <w:caps/>
          <w:u w:val="none"/>
          <w:rtl/>
        </w:rPr>
        <w:t>השר מאיר שטרית:</w:t>
      </w:r>
    </w:p>
    <w:p w14:paraId="718BA8AD" w14:textId="77777777" w:rsidR="00000000" w:rsidRDefault="009F4636">
      <w:pPr>
        <w:pStyle w:val="a"/>
        <w:rPr>
          <w:caps/>
          <w:rtl/>
        </w:rPr>
      </w:pPr>
    </w:p>
    <w:p w14:paraId="15D2EF5C" w14:textId="77777777" w:rsidR="00000000" w:rsidRDefault="009F4636">
      <w:pPr>
        <w:pStyle w:val="a"/>
        <w:rPr>
          <w:rFonts w:hint="cs"/>
          <w:caps/>
          <w:rtl/>
        </w:rPr>
      </w:pPr>
      <w:r>
        <w:rPr>
          <w:rFonts w:hint="cs"/>
          <w:caps/>
          <w:rtl/>
        </w:rPr>
        <w:t>נכון. חבר הכנסת בשארה, אני אומר לך - ולא מתוך ניחוש - שרבים מאוד האנשים שמקבלים הטבות על חשבון המדינה, על גבו של הציבור, ללא שום הצדקה, תוך עקיפת המערכת. לכן העברנו בתוכני</w:t>
      </w:r>
      <w:r>
        <w:rPr>
          <w:rFonts w:hint="cs"/>
          <w:caps/>
          <w:rtl/>
        </w:rPr>
        <w:t xml:space="preserve">ת הכלכלית את העניין של אכיפה כלכלית, העברנו את החוק שקובע שהביטוח הלאומי יהיה חייב להעביר - - - </w:t>
      </w:r>
    </w:p>
    <w:p w14:paraId="58354F4C" w14:textId="77777777" w:rsidR="00000000" w:rsidRDefault="009F4636">
      <w:pPr>
        <w:pStyle w:val="a"/>
        <w:rPr>
          <w:rFonts w:hint="cs"/>
          <w:caps/>
          <w:rtl/>
        </w:rPr>
      </w:pPr>
    </w:p>
    <w:p w14:paraId="102FFD44" w14:textId="77777777" w:rsidR="00000000" w:rsidRDefault="009F4636">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1C13C756" w14:textId="77777777" w:rsidR="00000000" w:rsidRDefault="009F4636">
      <w:pPr>
        <w:pStyle w:val="a"/>
        <w:rPr>
          <w:rFonts w:hint="cs"/>
          <w:caps/>
          <w:rtl/>
        </w:rPr>
      </w:pPr>
    </w:p>
    <w:p w14:paraId="3DD2F978" w14:textId="77777777" w:rsidR="00000000" w:rsidRDefault="009F4636">
      <w:pPr>
        <w:pStyle w:val="a"/>
        <w:rPr>
          <w:rFonts w:hint="cs"/>
          <w:caps/>
          <w:rtl/>
        </w:rPr>
      </w:pPr>
      <w:r>
        <w:rPr>
          <w:rFonts w:hint="cs"/>
          <w:caps/>
          <w:rtl/>
        </w:rPr>
        <w:t xml:space="preserve">- - - להזיק לעניים. </w:t>
      </w:r>
    </w:p>
    <w:p w14:paraId="61B95884" w14:textId="77777777" w:rsidR="00000000" w:rsidRDefault="009F4636">
      <w:pPr>
        <w:pStyle w:val="a"/>
        <w:rPr>
          <w:rFonts w:hint="cs"/>
          <w:caps/>
          <w:rtl/>
        </w:rPr>
      </w:pPr>
    </w:p>
    <w:p w14:paraId="1E85BDAF" w14:textId="77777777" w:rsidR="00000000" w:rsidRDefault="009F4636">
      <w:pPr>
        <w:pStyle w:val="SpeakerCon"/>
        <w:rPr>
          <w:b w:val="0"/>
          <w:bCs w:val="0"/>
          <w:caps/>
          <w:u w:val="none"/>
          <w:rtl/>
        </w:rPr>
      </w:pPr>
      <w:bookmarkStart w:id="457" w:name="FS000000478T18_06_2003_17_38_17C"/>
      <w:bookmarkEnd w:id="457"/>
      <w:r>
        <w:rPr>
          <w:b w:val="0"/>
          <w:bCs w:val="0"/>
          <w:caps/>
          <w:u w:val="none"/>
          <w:rtl/>
        </w:rPr>
        <w:t>השר מאיר שטרית:</w:t>
      </w:r>
    </w:p>
    <w:p w14:paraId="0BCAB479" w14:textId="77777777" w:rsidR="00000000" w:rsidRDefault="009F4636">
      <w:pPr>
        <w:pStyle w:val="a"/>
        <w:rPr>
          <w:caps/>
          <w:rtl/>
        </w:rPr>
      </w:pPr>
    </w:p>
    <w:p w14:paraId="7A7A4DE3" w14:textId="77777777" w:rsidR="00000000" w:rsidRDefault="009F4636">
      <w:pPr>
        <w:pStyle w:val="a"/>
        <w:rPr>
          <w:rFonts w:hint="cs"/>
          <w:caps/>
          <w:rtl/>
        </w:rPr>
      </w:pPr>
      <w:r>
        <w:rPr>
          <w:rFonts w:hint="cs"/>
          <w:caps/>
          <w:rtl/>
        </w:rPr>
        <w:t xml:space="preserve">אני לא, להיפך. לצערי הרב, חבר הכנסת בשארה, אני אומר הפוך. אני חושב שהעניים נדפקים בכל המערכת הזאת, </w:t>
      </w:r>
      <w:r>
        <w:rPr>
          <w:rFonts w:hint="cs"/>
          <w:caps/>
          <w:rtl/>
        </w:rPr>
        <w:t>ואת זה צריך לתקן. אני בעד שיחפשו מי באמת עני וייתנו לעניים הרבה יותר ממה שהם מקבלים היום. אם נוכל להוריד את אלה שאינם עניים, העניים יקבלו הרבה יותר.</w:t>
      </w:r>
    </w:p>
    <w:p w14:paraId="410AE5B1" w14:textId="77777777" w:rsidR="00000000" w:rsidRDefault="009F4636">
      <w:pPr>
        <w:pStyle w:val="a"/>
        <w:rPr>
          <w:rFonts w:hint="cs"/>
          <w:caps/>
          <w:rtl/>
        </w:rPr>
      </w:pPr>
    </w:p>
    <w:p w14:paraId="5A1A8440"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אורון (מרצ):</w:t>
      </w:r>
    </w:p>
    <w:p w14:paraId="465079FE" w14:textId="77777777" w:rsidR="00000000" w:rsidRDefault="009F4636">
      <w:pPr>
        <w:pStyle w:val="a"/>
        <w:rPr>
          <w:rFonts w:hint="cs"/>
          <w:caps/>
          <w:rtl/>
        </w:rPr>
      </w:pPr>
    </w:p>
    <w:p w14:paraId="1864F0F3" w14:textId="77777777" w:rsidR="00000000" w:rsidRDefault="009F4636">
      <w:pPr>
        <w:pStyle w:val="a"/>
        <w:rPr>
          <w:rFonts w:hint="cs"/>
          <w:caps/>
          <w:rtl/>
        </w:rPr>
      </w:pPr>
      <w:r>
        <w:rPr>
          <w:rFonts w:hint="cs"/>
          <w:caps/>
          <w:rtl/>
        </w:rPr>
        <w:t xml:space="preserve">אני מנחש שגם אז - - -  לתמוך בדיווח ישיר למס הכנסה. פעם ניסינו יחד להוליך חוק כזה. </w:t>
      </w:r>
    </w:p>
    <w:p w14:paraId="737C4E6D" w14:textId="77777777" w:rsidR="00000000" w:rsidRDefault="009F4636">
      <w:pPr>
        <w:pStyle w:val="a"/>
        <w:rPr>
          <w:rFonts w:hint="cs"/>
          <w:caps/>
          <w:rtl/>
        </w:rPr>
      </w:pPr>
    </w:p>
    <w:p w14:paraId="02D995A0" w14:textId="77777777" w:rsidR="00000000" w:rsidRDefault="009F4636">
      <w:pPr>
        <w:pStyle w:val="SpeakerCon"/>
        <w:rPr>
          <w:b w:val="0"/>
          <w:bCs w:val="0"/>
          <w:caps/>
          <w:u w:val="none"/>
          <w:rtl/>
        </w:rPr>
      </w:pPr>
      <w:bookmarkStart w:id="458" w:name="FS000000478T18_06_2003_17_39_40C"/>
      <w:bookmarkEnd w:id="458"/>
      <w:r>
        <w:rPr>
          <w:b w:val="0"/>
          <w:bCs w:val="0"/>
          <w:caps/>
          <w:u w:val="none"/>
          <w:rtl/>
        </w:rPr>
        <w:t>הש</w:t>
      </w:r>
      <w:r>
        <w:rPr>
          <w:b w:val="0"/>
          <w:bCs w:val="0"/>
          <w:caps/>
          <w:u w:val="none"/>
          <w:rtl/>
        </w:rPr>
        <w:t>ר מאיר שטרית:</w:t>
      </w:r>
    </w:p>
    <w:p w14:paraId="704DCF7F" w14:textId="77777777" w:rsidR="00000000" w:rsidRDefault="009F4636">
      <w:pPr>
        <w:pStyle w:val="a"/>
        <w:rPr>
          <w:caps/>
          <w:rtl/>
        </w:rPr>
      </w:pPr>
    </w:p>
    <w:p w14:paraId="741E3A11" w14:textId="77777777" w:rsidR="00000000" w:rsidRDefault="009F4636">
      <w:pPr>
        <w:pStyle w:val="a"/>
        <w:rPr>
          <w:rFonts w:hint="cs"/>
          <w:caps/>
          <w:rtl/>
        </w:rPr>
      </w:pPr>
      <w:r>
        <w:rPr>
          <w:rFonts w:hint="cs"/>
          <w:caps/>
          <w:rtl/>
        </w:rPr>
        <w:t xml:space="preserve">תודה רבה. אני מקווה שעוד נגיע עם זה לכנסת. איך אומרים - אולי לעת הזאת הגעת למלכות - אני מקווה שבמצב היום נוכל לקדם את הדבר הזה. </w:t>
      </w:r>
    </w:p>
    <w:p w14:paraId="46A6838E" w14:textId="77777777" w:rsidR="00000000" w:rsidRDefault="009F4636">
      <w:pPr>
        <w:pStyle w:val="a"/>
        <w:rPr>
          <w:rFonts w:hint="cs"/>
          <w:caps/>
          <w:rtl/>
        </w:rPr>
      </w:pPr>
    </w:p>
    <w:p w14:paraId="7D11AF48" w14:textId="77777777" w:rsidR="00000000" w:rsidRDefault="009F4636">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2A7E4F0D" w14:textId="77777777" w:rsidR="00000000" w:rsidRDefault="009F4636">
      <w:pPr>
        <w:pStyle w:val="a"/>
        <w:rPr>
          <w:rFonts w:hint="cs"/>
          <w:caps/>
          <w:rtl/>
        </w:rPr>
      </w:pPr>
    </w:p>
    <w:p w14:paraId="4AAB5CCB" w14:textId="77777777" w:rsidR="00000000" w:rsidRDefault="009F4636">
      <w:pPr>
        <w:pStyle w:val="a"/>
        <w:rPr>
          <w:rFonts w:hint="cs"/>
          <w:caps/>
          <w:rtl/>
        </w:rPr>
      </w:pPr>
      <w:r>
        <w:rPr>
          <w:rFonts w:hint="cs"/>
          <w:caps/>
          <w:rtl/>
        </w:rPr>
        <w:t xml:space="preserve">- - -  דרוויניזם. </w:t>
      </w:r>
    </w:p>
    <w:p w14:paraId="2B13C4FE" w14:textId="77777777" w:rsidR="00000000" w:rsidRDefault="009F4636">
      <w:pPr>
        <w:pStyle w:val="a"/>
        <w:rPr>
          <w:rFonts w:hint="cs"/>
          <w:caps/>
          <w:rtl/>
        </w:rPr>
      </w:pPr>
    </w:p>
    <w:p w14:paraId="307917AB" w14:textId="77777777" w:rsidR="00000000" w:rsidRDefault="009F4636">
      <w:pPr>
        <w:pStyle w:val="ad"/>
        <w:rPr>
          <w:b w:val="0"/>
          <w:bCs w:val="0"/>
          <w:caps/>
          <w:u w:val="none"/>
          <w:rtl/>
        </w:rPr>
      </w:pPr>
      <w:r>
        <w:rPr>
          <w:b w:val="0"/>
          <w:bCs w:val="0"/>
          <w:caps/>
          <w:u w:val="none"/>
          <w:rtl/>
        </w:rPr>
        <w:t>היו"ר אלי בן-מנחם:</w:t>
      </w:r>
    </w:p>
    <w:p w14:paraId="308DDB55" w14:textId="77777777" w:rsidR="00000000" w:rsidRDefault="009F4636">
      <w:pPr>
        <w:pStyle w:val="a"/>
        <w:rPr>
          <w:caps/>
          <w:rtl/>
        </w:rPr>
      </w:pPr>
    </w:p>
    <w:p w14:paraId="4D24080C" w14:textId="77777777" w:rsidR="00000000" w:rsidRDefault="009F4636">
      <w:pPr>
        <w:pStyle w:val="a"/>
        <w:rPr>
          <w:rFonts w:hint="cs"/>
          <w:caps/>
          <w:rtl/>
        </w:rPr>
      </w:pPr>
      <w:r>
        <w:rPr>
          <w:rFonts w:hint="cs"/>
          <w:caps/>
          <w:rtl/>
        </w:rPr>
        <w:t>חבר הכנסת אורון, חבר הכנסת בשארה, ביקשתי מהשר לסיים</w:t>
      </w:r>
      <w:r>
        <w:rPr>
          <w:rFonts w:hint="cs"/>
          <w:caps/>
          <w:rtl/>
        </w:rPr>
        <w:t xml:space="preserve"> ואתם מושכים.</w:t>
      </w:r>
    </w:p>
    <w:p w14:paraId="7A5588BA" w14:textId="77777777" w:rsidR="00000000" w:rsidRDefault="009F4636">
      <w:pPr>
        <w:pStyle w:val="a"/>
        <w:rPr>
          <w:rFonts w:hint="cs"/>
          <w:caps/>
          <w:rtl/>
        </w:rPr>
      </w:pPr>
    </w:p>
    <w:p w14:paraId="3E6B35A4" w14:textId="77777777" w:rsidR="00000000" w:rsidRDefault="009F4636">
      <w:pPr>
        <w:pStyle w:val="SpeakerCon"/>
        <w:rPr>
          <w:b w:val="0"/>
          <w:bCs w:val="0"/>
          <w:caps/>
          <w:u w:val="none"/>
          <w:rtl/>
        </w:rPr>
      </w:pPr>
      <w:bookmarkStart w:id="459" w:name="FS000000478T18_06_2003_17_42_43C"/>
      <w:bookmarkEnd w:id="459"/>
      <w:r>
        <w:rPr>
          <w:b w:val="0"/>
          <w:bCs w:val="0"/>
          <w:caps/>
          <w:u w:val="none"/>
          <w:rtl/>
        </w:rPr>
        <w:t>השר מאיר שטרית:</w:t>
      </w:r>
    </w:p>
    <w:p w14:paraId="31F5A7F9" w14:textId="77777777" w:rsidR="00000000" w:rsidRDefault="009F4636">
      <w:pPr>
        <w:pStyle w:val="a"/>
        <w:rPr>
          <w:caps/>
          <w:rtl/>
        </w:rPr>
      </w:pPr>
    </w:p>
    <w:p w14:paraId="3839DBAA" w14:textId="77777777" w:rsidR="00000000" w:rsidRDefault="009F4636">
      <w:pPr>
        <w:pStyle w:val="a"/>
        <w:rPr>
          <w:rFonts w:hint="cs"/>
          <w:caps/>
          <w:rtl/>
        </w:rPr>
      </w:pPr>
      <w:r>
        <w:rPr>
          <w:rFonts w:hint="cs"/>
          <w:caps/>
          <w:rtl/>
        </w:rPr>
        <w:t>לשאלתו של בייגה - אני מקווה שנראה צמיחה בשנה הבאה. אמרתי כמה פעמים, ואני אחזור על זה: אם עד סוף השנה הזאת נראה עצירה בהתכווצות של המשק, אני אראה בזה הישג גדול. הבורסה צומחת, שער הדולר יורד, ובנושא הריבית אני לא חושב שאני צרי</w:t>
      </w:r>
      <w:r>
        <w:rPr>
          <w:rFonts w:hint="cs"/>
          <w:caps/>
          <w:rtl/>
        </w:rPr>
        <w:t>ך לתת הנחיות לבנק ישראל. אני חושב שבנק ישראל יודע את מלאכתו, וכשהציפיות האינפלציוניות שואפות לאפס יש מקום יותר רחב לבנק ישראל להוריד ריבית. אין לי שום ספק שהכלי המוניטרי יכול בהחלט לשמש גורם תומך, גם לשנות את שער החליפין וגם כדי לאושש את המשק. אני מקווה שנ</w:t>
      </w:r>
      <w:r>
        <w:rPr>
          <w:rFonts w:hint="cs"/>
          <w:caps/>
          <w:rtl/>
        </w:rPr>
        <w:t>וצרו - זה מה שאנחנו מנסים ליצור - התנאים הנכונים שבנק ישראל יוכל להמשיך ולהוריד את הריבית בהדרגה. אני תמיד חושב שצריך להוריד את הריבית בהדרגה ולא בבת-אחת, כי כל פעם שהורידו בבת-אחת ובכמות גדולה, זה גרם נזק איום. צריך ללכת בהדרגה ובצורה מדודה. אני בטוח שבנק</w:t>
      </w:r>
      <w:r>
        <w:rPr>
          <w:rFonts w:hint="cs"/>
          <w:caps/>
          <w:rtl/>
        </w:rPr>
        <w:t xml:space="preserve"> ישראל יודע את  מלאכתו.</w:t>
      </w:r>
    </w:p>
    <w:p w14:paraId="1EACEB4A" w14:textId="77777777" w:rsidR="00000000" w:rsidRDefault="009F4636">
      <w:pPr>
        <w:pStyle w:val="a"/>
        <w:rPr>
          <w:rFonts w:hint="cs"/>
          <w:caps/>
          <w:rtl/>
        </w:rPr>
      </w:pPr>
    </w:p>
    <w:p w14:paraId="6ACB4A40" w14:textId="77777777" w:rsidR="00000000" w:rsidRDefault="009F4636">
      <w:pPr>
        <w:pStyle w:val="a"/>
        <w:rPr>
          <w:rFonts w:hint="cs"/>
          <w:caps/>
          <w:rtl/>
        </w:rPr>
      </w:pPr>
      <w:r>
        <w:rPr>
          <w:rFonts w:hint="cs"/>
          <w:caps/>
          <w:rtl/>
        </w:rPr>
        <w:t xml:space="preserve">לכן, אדוני היושב-ראש, אין לי התנגדות להעברת הצעתו של ג'ומס לוועדת הכספים. בייגה לא נמצא פה, ולכן לא נצביע על הצעתו - - - </w:t>
      </w:r>
    </w:p>
    <w:p w14:paraId="13EC6753" w14:textId="77777777" w:rsidR="00000000" w:rsidRDefault="009F4636">
      <w:pPr>
        <w:pStyle w:val="a"/>
        <w:rPr>
          <w:rFonts w:hint="cs"/>
          <w:caps/>
          <w:rtl/>
        </w:rPr>
      </w:pPr>
    </w:p>
    <w:p w14:paraId="6F44882F"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אלי בן-מנחם:</w:t>
      </w:r>
    </w:p>
    <w:p w14:paraId="33295349" w14:textId="77777777" w:rsidR="00000000" w:rsidRDefault="009F4636">
      <w:pPr>
        <w:pStyle w:val="a"/>
        <w:rPr>
          <w:rFonts w:hint="cs"/>
          <w:caps/>
          <w:rtl/>
        </w:rPr>
      </w:pPr>
    </w:p>
    <w:p w14:paraId="536CD3B0" w14:textId="77777777" w:rsidR="00000000" w:rsidRDefault="009F4636">
      <w:pPr>
        <w:pStyle w:val="a"/>
        <w:rPr>
          <w:rFonts w:hint="cs"/>
          <w:caps/>
          <w:rtl/>
        </w:rPr>
      </w:pPr>
      <w:r>
        <w:rPr>
          <w:rFonts w:hint="cs"/>
          <w:caps/>
          <w:rtl/>
        </w:rPr>
        <w:t xml:space="preserve">הוא ביקש, ואם נעביר, נעביר את של שניהם ביחד. </w:t>
      </w:r>
    </w:p>
    <w:p w14:paraId="1101DB4F" w14:textId="77777777" w:rsidR="00000000" w:rsidRDefault="009F4636">
      <w:pPr>
        <w:pStyle w:val="a"/>
        <w:rPr>
          <w:rFonts w:hint="cs"/>
          <w:caps/>
          <w:rtl/>
        </w:rPr>
      </w:pPr>
    </w:p>
    <w:p w14:paraId="0F472D69" w14:textId="77777777" w:rsidR="00000000" w:rsidRDefault="009F4636">
      <w:pPr>
        <w:pStyle w:val="SpeakerCon"/>
        <w:rPr>
          <w:b w:val="0"/>
          <w:bCs w:val="0"/>
          <w:caps/>
          <w:u w:val="none"/>
          <w:rtl/>
        </w:rPr>
      </w:pPr>
      <w:bookmarkStart w:id="460" w:name="FS000000478T18_06_2003_17_47_03C"/>
      <w:bookmarkEnd w:id="460"/>
      <w:r>
        <w:rPr>
          <w:rFonts w:hint="eastAsia"/>
          <w:b w:val="0"/>
          <w:bCs w:val="0"/>
          <w:caps/>
          <w:u w:val="none"/>
          <w:rtl/>
        </w:rPr>
        <w:t>השר</w:t>
      </w:r>
      <w:r>
        <w:rPr>
          <w:b w:val="0"/>
          <w:bCs w:val="0"/>
          <w:caps/>
          <w:u w:val="none"/>
          <w:rtl/>
        </w:rPr>
        <w:t xml:space="preserve"> מאיר שטרית:</w:t>
      </w:r>
    </w:p>
    <w:p w14:paraId="38A5C21A" w14:textId="77777777" w:rsidR="00000000" w:rsidRDefault="009F4636">
      <w:pPr>
        <w:pStyle w:val="a"/>
        <w:rPr>
          <w:rFonts w:hint="cs"/>
          <w:caps/>
          <w:rtl/>
        </w:rPr>
      </w:pPr>
    </w:p>
    <w:p w14:paraId="4A1438AF" w14:textId="77777777" w:rsidR="00000000" w:rsidRDefault="009F4636">
      <w:pPr>
        <w:pStyle w:val="a"/>
        <w:rPr>
          <w:rFonts w:hint="cs"/>
          <w:caps/>
          <w:rtl/>
        </w:rPr>
      </w:pPr>
      <w:r>
        <w:rPr>
          <w:rFonts w:hint="cs"/>
          <w:caps/>
          <w:rtl/>
        </w:rPr>
        <w:t xml:space="preserve">לא. על-פי התקנון אתה לא </w:t>
      </w:r>
      <w:r>
        <w:rPr>
          <w:rFonts w:hint="cs"/>
          <w:caps/>
          <w:rtl/>
        </w:rPr>
        <w:t xml:space="preserve">יכול להצביע על הצעה של מי שאינו נוכח. את ההצעה של ג'ומס אתה יכול להעביר, ולי אין התנגדות להעברתה לוועדת הכספים, שהיא המקום הראוי לדיון בה, ואני אשמח לדון בנושא. </w:t>
      </w:r>
    </w:p>
    <w:p w14:paraId="04CF783B" w14:textId="77777777" w:rsidR="00000000" w:rsidRDefault="009F4636">
      <w:pPr>
        <w:pStyle w:val="a"/>
        <w:rPr>
          <w:rFonts w:hint="cs"/>
          <w:caps/>
          <w:rtl/>
        </w:rPr>
      </w:pPr>
    </w:p>
    <w:p w14:paraId="26441D11"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אלי בן-מנחם:</w:t>
      </w:r>
    </w:p>
    <w:p w14:paraId="1E1BE068" w14:textId="77777777" w:rsidR="00000000" w:rsidRDefault="009F4636">
      <w:pPr>
        <w:pStyle w:val="a"/>
        <w:rPr>
          <w:rFonts w:hint="cs"/>
          <w:caps/>
          <w:rtl/>
        </w:rPr>
      </w:pPr>
    </w:p>
    <w:p w14:paraId="2E7CB758" w14:textId="77777777" w:rsidR="00000000" w:rsidRDefault="009F4636">
      <w:pPr>
        <w:pStyle w:val="a"/>
        <w:rPr>
          <w:rFonts w:hint="cs"/>
          <w:caps/>
          <w:rtl/>
        </w:rPr>
      </w:pPr>
      <w:r>
        <w:rPr>
          <w:rFonts w:hint="cs"/>
          <w:caps/>
          <w:rtl/>
        </w:rPr>
        <w:t xml:space="preserve">תודה לשר שטרית. הצעה אחרת לחבר הכנסת נסים זאב, בבקשה. </w:t>
      </w:r>
    </w:p>
    <w:p w14:paraId="01928257" w14:textId="77777777" w:rsidR="00000000" w:rsidRDefault="009F4636">
      <w:pPr>
        <w:pStyle w:val="a"/>
        <w:rPr>
          <w:rFonts w:hint="cs"/>
          <w:caps/>
          <w:rtl/>
        </w:rPr>
      </w:pPr>
    </w:p>
    <w:p w14:paraId="6C9EEF23" w14:textId="77777777" w:rsidR="00000000" w:rsidRDefault="009F4636">
      <w:pPr>
        <w:pStyle w:val="Speaker"/>
        <w:rPr>
          <w:b w:val="0"/>
          <w:bCs w:val="0"/>
          <w:caps/>
          <w:u w:val="none"/>
          <w:rtl/>
        </w:rPr>
      </w:pPr>
      <w:bookmarkStart w:id="461" w:name="FS000000490T18_06_2003_17_48_04"/>
      <w:bookmarkStart w:id="462" w:name="_Toc45451436"/>
      <w:bookmarkStart w:id="463" w:name="_Toc45970159"/>
      <w:bookmarkEnd w:id="461"/>
      <w:r>
        <w:rPr>
          <w:rFonts w:hint="eastAsia"/>
          <w:b w:val="0"/>
          <w:bCs w:val="0"/>
          <w:caps/>
          <w:u w:val="none"/>
          <w:rtl/>
        </w:rPr>
        <w:t>נסים</w:t>
      </w:r>
      <w:r>
        <w:rPr>
          <w:b w:val="0"/>
          <w:bCs w:val="0"/>
          <w:caps/>
          <w:u w:val="none"/>
          <w:rtl/>
        </w:rPr>
        <w:t xml:space="preserve"> זאב (ש"ס):</w:t>
      </w:r>
      <w:bookmarkEnd w:id="462"/>
      <w:bookmarkEnd w:id="463"/>
    </w:p>
    <w:p w14:paraId="28490003" w14:textId="77777777" w:rsidR="00000000" w:rsidRDefault="009F4636">
      <w:pPr>
        <w:pStyle w:val="a"/>
        <w:rPr>
          <w:rFonts w:hint="cs"/>
          <w:caps/>
          <w:rtl/>
        </w:rPr>
      </w:pPr>
    </w:p>
    <w:p w14:paraId="1392407E" w14:textId="77777777" w:rsidR="00000000" w:rsidRDefault="009F4636">
      <w:pPr>
        <w:pStyle w:val="a"/>
        <w:rPr>
          <w:rFonts w:hint="cs"/>
          <w:caps/>
          <w:rtl/>
        </w:rPr>
      </w:pPr>
      <w:r>
        <w:rPr>
          <w:rFonts w:hint="cs"/>
          <w:caps/>
          <w:rtl/>
        </w:rPr>
        <w:t>אדוני היושב-ראש, חשבתי לוותר, אבל ראיתי שהשר מאריך כל כך ואמרתי שאולי כדאי להשאיר קצת טעם בפי.</w:t>
      </w:r>
    </w:p>
    <w:p w14:paraId="6CC0ED99" w14:textId="77777777" w:rsidR="00000000" w:rsidRDefault="009F4636">
      <w:pPr>
        <w:pStyle w:val="a"/>
        <w:rPr>
          <w:rFonts w:hint="cs"/>
          <w:caps/>
          <w:rtl/>
        </w:rPr>
      </w:pPr>
    </w:p>
    <w:p w14:paraId="4067FFE4" w14:textId="77777777" w:rsidR="00000000" w:rsidRDefault="009F4636">
      <w:pPr>
        <w:pStyle w:val="a"/>
        <w:rPr>
          <w:rFonts w:hint="cs"/>
          <w:caps/>
          <w:rtl/>
        </w:rPr>
      </w:pPr>
      <w:r>
        <w:rPr>
          <w:rFonts w:hint="cs"/>
          <w:caps/>
          <w:rtl/>
        </w:rPr>
        <w:t>כבוד השר, ממשלה שמחוברת לשינוי היא בבחינת "חבר הוא לאיש משחית". תדע לך, אדוני השר, שום תוכניות שלכם לא יעזרו ולא יהיה לכם סייעתא דשמיא כאשר אתם לוקחים את הלחם מ</w:t>
      </w:r>
      <w:r>
        <w:rPr>
          <w:rFonts w:hint="cs"/>
          <w:caps/>
          <w:rtl/>
        </w:rPr>
        <w:t xml:space="preserve">העניים, מאותם בעלי משפחות. </w:t>
      </w:r>
    </w:p>
    <w:p w14:paraId="70D0AAA9" w14:textId="77777777" w:rsidR="00000000" w:rsidRDefault="009F4636">
      <w:pPr>
        <w:pStyle w:val="a"/>
        <w:rPr>
          <w:rFonts w:hint="cs"/>
          <w:caps/>
          <w:rtl/>
        </w:rPr>
      </w:pPr>
    </w:p>
    <w:p w14:paraId="103017A0" w14:textId="77777777" w:rsidR="00000000" w:rsidRDefault="009F4636">
      <w:pPr>
        <w:pStyle w:val="a"/>
        <w:rPr>
          <w:rFonts w:hint="cs"/>
          <w:caps/>
          <w:rtl/>
        </w:rPr>
      </w:pPr>
      <w:r>
        <w:rPr>
          <w:rFonts w:hint="cs"/>
          <w:caps/>
          <w:rtl/>
        </w:rPr>
        <w:t>תגיד לי איך אתה מתכנן לגבות יותר כסף, כאשר יותר מפעלים נסגרים וכאשר יש יותר אבטלה במשק. הדבר היחיד שיש במדינה הזאת זה הדולר שנחלש מול השקל, כי כבר אין שקלים בכיס, בטח שהוא יהיה חזק. כשאין לחם במכולת, אדוני, אז מחיר הלחם גם עולה</w:t>
      </w:r>
      <w:r>
        <w:rPr>
          <w:rFonts w:hint="cs"/>
          <w:caps/>
          <w:rtl/>
        </w:rPr>
        <w:t>.</w:t>
      </w:r>
    </w:p>
    <w:p w14:paraId="2006FCEA" w14:textId="77777777" w:rsidR="00000000" w:rsidRDefault="009F4636">
      <w:pPr>
        <w:pStyle w:val="a"/>
        <w:rPr>
          <w:rFonts w:hint="cs"/>
          <w:caps/>
          <w:rtl/>
        </w:rPr>
      </w:pPr>
    </w:p>
    <w:p w14:paraId="472161CB" w14:textId="77777777" w:rsidR="00000000" w:rsidRDefault="009F4636">
      <w:pPr>
        <w:pStyle w:val="ad"/>
        <w:rPr>
          <w:b w:val="0"/>
          <w:bCs w:val="0"/>
          <w:caps/>
          <w:u w:val="none"/>
          <w:rtl/>
        </w:rPr>
      </w:pPr>
      <w:r>
        <w:rPr>
          <w:b w:val="0"/>
          <w:bCs w:val="0"/>
          <w:caps/>
          <w:u w:val="none"/>
          <w:rtl/>
        </w:rPr>
        <w:t>היו"ר אלי בן-מנחם:</w:t>
      </w:r>
    </w:p>
    <w:p w14:paraId="66B178D8" w14:textId="77777777" w:rsidR="00000000" w:rsidRDefault="009F4636">
      <w:pPr>
        <w:pStyle w:val="a"/>
        <w:rPr>
          <w:caps/>
          <w:rtl/>
        </w:rPr>
      </w:pPr>
    </w:p>
    <w:p w14:paraId="4175D6FA" w14:textId="77777777" w:rsidR="00000000" w:rsidRDefault="009F4636">
      <w:pPr>
        <w:pStyle w:val="a"/>
        <w:rPr>
          <w:rFonts w:hint="cs"/>
          <w:caps/>
          <w:rtl/>
        </w:rPr>
      </w:pPr>
      <w:r>
        <w:rPr>
          <w:rFonts w:hint="cs"/>
          <w:caps/>
          <w:rtl/>
        </w:rPr>
        <w:t>תודה לחבר הכנסת נסים זאב.</w:t>
      </w:r>
    </w:p>
    <w:p w14:paraId="60C50CDC" w14:textId="77777777" w:rsidR="00000000" w:rsidRDefault="009F4636">
      <w:pPr>
        <w:pStyle w:val="a"/>
        <w:rPr>
          <w:rFonts w:hint="cs"/>
          <w:caps/>
          <w:rtl/>
        </w:rPr>
      </w:pPr>
    </w:p>
    <w:p w14:paraId="028B3E2D" w14:textId="77777777" w:rsidR="00000000" w:rsidRDefault="009F4636">
      <w:pPr>
        <w:pStyle w:val="a"/>
        <w:rPr>
          <w:rFonts w:hint="cs"/>
          <w:caps/>
          <w:rtl/>
        </w:rPr>
      </w:pPr>
      <w:r>
        <w:rPr>
          <w:rFonts w:hint="cs"/>
          <w:caps/>
          <w:rtl/>
        </w:rPr>
        <w:t xml:space="preserve">רבותי חברי הכנסת, אנחנו עוברים להצבעה - - - </w:t>
      </w:r>
    </w:p>
    <w:p w14:paraId="32DCE731" w14:textId="77777777" w:rsidR="00000000" w:rsidRDefault="009F4636">
      <w:pPr>
        <w:pStyle w:val="a"/>
        <w:rPr>
          <w:rFonts w:hint="cs"/>
          <w:caps/>
          <w:rtl/>
        </w:rPr>
      </w:pPr>
    </w:p>
    <w:p w14:paraId="5F9E0809" w14:textId="77777777" w:rsidR="00000000" w:rsidRDefault="009F4636">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4CA72BD1" w14:textId="77777777" w:rsidR="00000000" w:rsidRDefault="009F4636">
      <w:pPr>
        <w:pStyle w:val="a"/>
        <w:rPr>
          <w:rFonts w:hint="cs"/>
          <w:caps/>
          <w:rtl/>
        </w:rPr>
      </w:pPr>
    </w:p>
    <w:p w14:paraId="4448D601" w14:textId="77777777" w:rsidR="00000000" w:rsidRDefault="009F4636">
      <w:pPr>
        <w:pStyle w:val="a"/>
        <w:rPr>
          <w:rFonts w:hint="cs"/>
          <w:caps/>
          <w:rtl/>
        </w:rPr>
      </w:pPr>
      <w:r>
        <w:rPr>
          <w:rFonts w:hint="cs"/>
          <w:caps/>
          <w:rtl/>
        </w:rPr>
        <w:t>אפשר להציע הצעה אחרת להצעתו של נסים זאב?</w:t>
      </w:r>
    </w:p>
    <w:p w14:paraId="3946BF7A" w14:textId="77777777" w:rsidR="00000000" w:rsidRDefault="009F4636">
      <w:pPr>
        <w:pStyle w:val="a"/>
        <w:rPr>
          <w:rFonts w:hint="cs"/>
          <w:caps/>
          <w:rtl/>
        </w:rPr>
      </w:pPr>
    </w:p>
    <w:p w14:paraId="6A2C805D" w14:textId="77777777" w:rsidR="00000000" w:rsidRDefault="009F4636">
      <w:pPr>
        <w:pStyle w:val="ad"/>
        <w:rPr>
          <w:b w:val="0"/>
          <w:bCs w:val="0"/>
          <w:caps/>
          <w:u w:val="none"/>
          <w:rtl/>
        </w:rPr>
      </w:pPr>
      <w:r>
        <w:rPr>
          <w:b w:val="0"/>
          <w:bCs w:val="0"/>
          <w:caps/>
          <w:u w:val="none"/>
          <w:rtl/>
        </w:rPr>
        <w:t>היו"ר אלי בן-מנחם:</w:t>
      </w:r>
    </w:p>
    <w:p w14:paraId="48454FD8" w14:textId="77777777" w:rsidR="00000000" w:rsidRDefault="009F4636">
      <w:pPr>
        <w:pStyle w:val="a"/>
        <w:rPr>
          <w:caps/>
          <w:rtl/>
        </w:rPr>
      </w:pPr>
    </w:p>
    <w:p w14:paraId="2614E611" w14:textId="77777777" w:rsidR="00000000" w:rsidRDefault="009F4636">
      <w:pPr>
        <w:pStyle w:val="a"/>
        <w:rPr>
          <w:rFonts w:hint="cs"/>
          <w:caps/>
          <w:rtl/>
        </w:rPr>
      </w:pPr>
      <w:r>
        <w:rPr>
          <w:rFonts w:hint="cs"/>
          <w:caps/>
          <w:rtl/>
        </w:rPr>
        <w:t>רבותי, אנחנו עוברים להצבעה. מי שמצביע בעד - זה להעביר לוועדה.</w:t>
      </w:r>
    </w:p>
    <w:p w14:paraId="0ACAD06D" w14:textId="77777777" w:rsidR="00000000" w:rsidRDefault="009F4636">
      <w:pPr>
        <w:pStyle w:val="a"/>
        <w:rPr>
          <w:rFonts w:hint="cs"/>
          <w:caps/>
          <w:rtl/>
        </w:rPr>
      </w:pPr>
    </w:p>
    <w:p w14:paraId="21AAAC8F"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אורון (מרצ</w:t>
      </w:r>
      <w:r>
        <w:rPr>
          <w:b w:val="0"/>
          <w:bCs w:val="0"/>
          <w:caps/>
          <w:u w:val="none"/>
          <w:rtl/>
        </w:rPr>
        <w:t>):</w:t>
      </w:r>
    </w:p>
    <w:p w14:paraId="2BAA9DF3" w14:textId="77777777" w:rsidR="00000000" w:rsidRDefault="009F4636">
      <w:pPr>
        <w:pStyle w:val="a"/>
        <w:rPr>
          <w:rFonts w:hint="cs"/>
          <w:caps/>
          <w:rtl/>
        </w:rPr>
      </w:pPr>
    </w:p>
    <w:p w14:paraId="4B7A4F5D" w14:textId="77777777" w:rsidR="00000000" w:rsidRDefault="009F4636">
      <w:pPr>
        <w:pStyle w:val="a"/>
        <w:rPr>
          <w:rFonts w:hint="cs"/>
          <w:caps/>
          <w:rtl/>
        </w:rPr>
      </w:pPr>
      <w:r>
        <w:rPr>
          <w:rFonts w:hint="cs"/>
          <w:caps/>
          <w:rtl/>
        </w:rPr>
        <w:t>לוועדת הכספים.</w:t>
      </w:r>
    </w:p>
    <w:p w14:paraId="2E4385B1" w14:textId="77777777" w:rsidR="00000000" w:rsidRDefault="009F4636">
      <w:pPr>
        <w:pStyle w:val="a"/>
        <w:rPr>
          <w:rFonts w:hint="cs"/>
          <w:caps/>
          <w:rtl/>
        </w:rPr>
      </w:pPr>
    </w:p>
    <w:p w14:paraId="6F6CA825" w14:textId="77777777" w:rsidR="00000000" w:rsidRDefault="009F4636">
      <w:pPr>
        <w:pStyle w:val="ad"/>
        <w:rPr>
          <w:b w:val="0"/>
          <w:bCs w:val="0"/>
          <w:caps/>
          <w:u w:val="none"/>
          <w:rtl/>
        </w:rPr>
      </w:pPr>
      <w:r>
        <w:rPr>
          <w:b w:val="0"/>
          <w:bCs w:val="0"/>
          <w:caps/>
          <w:u w:val="none"/>
          <w:rtl/>
        </w:rPr>
        <w:t>היו"ר אלי בן-מנחם:</w:t>
      </w:r>
    </w:p>
    <w:p w14:paraId="367B9345" w14:textId="77777777" w:rsidR="00000000" w:rsidRDefault="009F4636">
      <w:pPr>
        <w:pStyle w:val="a"/>
        <w:rPr>
          <w:caps/>
          <w:rtl/>
        </w:rPr>
      </w:pPr>
    </w:p>
    <w:p w14:paraId="3DCD9369" w14:textId="77777777" w:rsidR="00000000" w:rsidRDefault="009F4636">
      <w:pPr>
        <w:pStyle w:val="a"/>
        <w:rPr>
          <w:rFonts w:hint="cs"/>
          <w:caps/>
          <w:rtl/>
        </w:rPr>
      </w:pPr>
      <w:r>
        <w:rPr>
          <w:rFonts w:hint="cs"/>
          <w:caps/>
          <w:rtl/>
        </w:rPr>
        <w:t xml:space="preserve">או.קיי. </w:t>
      </w:r>
    </w:p>
    <w:p w14:paraId="129CF8B7" w14:textId="77777777" w:rsidR="00000000" w:rsidRDefault="009F4636">
      <w:pPr>
        <w:pStyle w:val="a"/>
        <w:rPr>
          <w:rFonts w:hint="cs"/>
          <w:caps/>
          <w:rtl/>
        </w:rPr>
      </w:pPr>
    </w:p>
    <w:p w14:paraId="2AFE4898" w14:textId="77777777" w:rsidR="00000000" w:rsidRDefault="009F4636">
      <w:pPr>
        <w:pStyle w:val="a"/>
        <w:rPr>
          <w:rFonts w:hint="cs"/>
          <w:caps/>
          <w:rtl/>
        </w:rPr>
      </w:pPr>
      <w:r>
        <w:rPr>
          <w:rFonts w:hint="cs"/>
          <w:caps/>
          <w:rtl/>
        </w:rPr>
        <w:t xml:space="preserve">ההצבעה החלה. </w:t>
      </w:r>
    </w:p>
    <w:p w14:paraId="7833A6F6" w14:textId="77777777" w:rsidR="00000000" w:rsidRDefault="009F4636">
      <w:pPr>
        <w:pStyle w:val="a"/>
        <w:rPr>
          <w:rFonts w:hint="cs"/>
          <w:caps/>
          <w:rtl/>
        </w:rPr>
      </w:pPr>
    </w:p>
    <w:p w14:paraId="709930F6" w14:textId="77777777" w:rsidR="00000000" w:rsidRDefault="009F4636">
      <w:pPr>
        <w:pStyle w:val="a7"/>
        <w:bidi/>
        <w:rPr>
          <w:rFonts w:hint="cs"/>
          <w:b w:val="0"/>
          <w:bCs w:val="0"/>
          <w:caps/>
          <w:rtl/>
        </w:rPr>
      </w:pPr>
      <w:r>
        <w:rPr>
          <w:rFonts w:hint="cs"/>
          <w:b w:val="0"/>
          <w:bCs w:val="0"/>
          <w:caps/>
          <w:rtl/>
        </w:rPr>
        <w:t>הצבעה מס' 23</w:t>
      </w:r>
    </w:p>
    <w:p w14:paraId="3FF8487A" w14:textId="77777777" w:rsidR="00000000" w:rsidRDefault="009F4636">
      <w:pPr>
        <w:pStyle w:val="a"/>
        <w:rPr>
          <w:rFonts w:hint="cs"/>
          <w:caps/>
          <w:rtl/>
        </w:rPr>
      </w:pPr>
    </w:p>
    <w:p w14:paraId="33013495" w14:textId="77777777" w:rsidR="00000000" w:rsidRDefault="009F4636">
      <w:pPr>
        <w:pStyle w:val="a8"/>
        <w:bidi/>
        <w:rPr>
          <w:rFonts w:hint="cs"/>
          <w:caps/>
          <w:rtl/>
        </w:rPr>
      </w:pPr>
      <w:r>
        <w:rPr>
          <w:rFonts w:hint="cs"/>
          <w:caps/>
          <w:rtl/>
        </w:rPr>
        <w:t>בעד ההצעה להעביר את הנושא לוועדה -  6</w:t>
      </w:r>
    </w:p>
    <w:p w14:paraId="504AFDD0" w14:textId="77777777" w:rsidR="00000000" w:rsidRDefault="009F4636">
      <w:pPr>
        <w:pStyle w:val="a8"/>
        <w:bidi/>
        <w:rPr>
          <w:rFonts w:hint="cs"/>
          <w:caps/>
          <w:rtl/>
        </w:rPr>
      </w:pPr>
      <w:r>
        <w:rPr>
          <w:rFonts w:hint="cs"/>
          <w:caps/>
          <w:rtl/>
        </w:rPr>
        <w:t>בעד ההצעה שלא לכלול את הנושא בסדר-היום - אין</w:t>
      </w:r>
    </w:p>
    <w:p w14:paraId="67F7EB8D" w14:textId="77777777" w:rsidR="00000000" w:rsidRDefault="009F4636">
      <w:pPr>
        <w:pStyle w:val="a8"/>
        <w:bidi/>
        <w:rPr>
          <w:rFonts w:hint="cs"/>
          <w:caps/>
          <w:rtl/>
        </w:rPr>
      </w:pPr>
      <w:r>
        <w:rPr>
          <w:rFonts w:hint="cs"/>
          <w:caps/>
          <w:rtl/>
        </w:rPr>
        <w:t>נמנעים - אין</w:t>
      </w:r>
    </w:p>
    <w:p w14:paraId="2D147C01" w14:textId="77777777" w:rsidR="00000000" w:rsidRDefault="009F4636">
      <w:pPr>
        <w:pStyle w:val="a9"/>
        <w:bidi/>
        <w:rPr>
          <w:rFonts w:hint="cs"/>
          <w:caps/>
          <w:rtl/>
        </w:rPr>
      </w:pPr>
      <w:r>
        <w:rPr>
          <w:rFonts w:hint="cs"/>
          <w:caps/>
          <w:rtl/>
        </w:rPr>
        <w:t xml:space="preserve">ההצעה להעביר את הנושא שהעלה חבר הכנסת חיים אורון לוועדת הכספים נתקבלה. </w:t>
      </w:r>
    </w:p>
    <w:p w14:paraId="05E60EE7" w14:textId="77777777" w:rsidR="00000000" w:rsidRDefault="009F4636">
      <w:pPr>
        <w:pStyle w:val="a"/>
        <w:rPr>
          <w:rFonts w:hint="cs"/>
          <w:caps/>
          <w:rtl/>
        </w:rPr>
      </w:pPr>
    </w:p>
    <w:p w14:paraId="65D673E8" w14:textId="77777777" w:rsidR="00000000" w:rsidRDefault="009F4636">
      <w:pPr>
        <w:pStyle w:val="ad"/>
        <w:rPr>
          <w:b w:val="0"/>
          <w:bCs w:val="0"/>
          <w:caps/>
          <w:u w:val="none"/>
          <w:rtl/>
        </w:rPr>
      </w:pPr>
      <w:r>
        <w:rPr>
          <w:b w:val="0"/>
          <w:bCs w:val="0"/>
          <w:caps/>
          <w:u w:val="none"/>
          <w:rtl/>
        </w:rPr>
        <w:t>היו"ר אל</w:t>
      </w:r>
      <w:r>
        <w:rPr>
          <w:b w:val="0"/>
          <w:bCs w:val="0"/>
          <w:caps/>
          <w:u w:val="none"/>
          <w:rtl/>
        </w:rPr>
        <w:t>י בן-מנחם:</w:t>
      </w:r>
    </w:p>
    <w:p w14:paraId="6F2969C3" w14:textId="77777777" w:rsidR="00000000" w:rsidRDefault="009F4636">
      <w:pPr>
        <w:pStyle w:val="a"/>
        <w:rPr>
          <w:caps/>
          <w:rtl/>
        </w:rPr>
      </w:pPr>
    </w:p>
    <w:p w14:paraId="22CB5FEB" w14:textId="77777777" w:rsidR="00000000" w:rsidRDefault="009F4636">
      <w:pPr>
        <w:pStyle w:val="a"/>
        <w:rPr>
          <w:rFonts w:hint="cs"/>
          <w:caps/>
          <w:rtl/>
        </w:rPr>
      </w:pPr>
      <w:r>
        <w:rPr>
          <w:rFonts w:hint="cs"/>
          <w:caps/>
          <w:rtl/>
        </w:rPr>
        <w:t xml:space="preserve">רבותי חברי הכנסת, שישה בעד, אין מתנגדים ואין נמנעים. ההצעה לסדר-היום של חבר הכנסת חיים אורון תועבר לוועדת הכספים. </w:t>
      </w:r>
    </w:p>
    <w:p w14:paraId="6F2B7A6F" w14:textId="77777777" w:rsidR="00000000" w:rsidRDefault="009F4636">
      <w:pPr>
        <w:pStyle w:val="a"/>
        <w:rPr>
          <w:rFonts w:hint="cs"/>
          <w:caps/>
          <w:rtl/>
        </w:rPr>
      </w:pPr>
    </w:p>
    <w:p w14:paraId="7204D9C6" w14:textId="77777777" w:rsidR="00000000" w:rsidRDefault="009F4636">
      <w:pPr>
        <w:pStyle w:val="Subject"/>
        <w:rPr>
          <w:b w:val="0"/>
          <w:bCs w:val="0"/>
          <w:caps/>
          <w:u w:val="none"/>
          <w:rtl/>
        </w:rPr>
      </w:pPr>
    </w:p>
    <w:p w14:paraId="3F237F09" w14:textId="77777777" w:rsidR="00000000" w:rsidRDefault="009F4636">
      <w:pPr>
        <w:pStyle w:val="Subject"/>
        <w:rPr>
          <w:rFonts w:hint="cs"/>
          <w:b w:val="0"/>
          <w:bCs w:val="0"/>
          <w:caps/>
          <w:u w:val="none"/>
          <w:rtl/>
        </w:rPr>
      </w:pPr>
      <w:bookmarkStart w:id="464" w:name="_Toc45451437"/>
      <w:bookmarkStart w:id="465" w:name="_Toc45970160"/>
      <w:r>
        <w:rPr>
          <w:rFonts w:hint="cs"/>
          <w:b w:val="0"/>
          <w:bCs w:val="0"/>
          <w:caps/>
          <w:u w:val="none"/>
          <w:rtl/>
        </w:rPr>
        <w:t>הצעה לסדר-היום</w:t>
      </w:r>
      <w:bookmarkEnd w:id="464"/>
      <w:bookmarkEnd w:id="465"/>
    </w:p>
    <w:p w14:paraId="4FCD4AB8" w14:textId="77777777" w:rsidR="00000000" w:rsidRDefault="009F4636">
      <w:pPr>
        <w:pStyle w:val="Subject"/>
        <w:rPr>
          <w:rFonts w:hint="cs"/>
          <w:b w:val="0"/>
          <w:bCs w:val="0"/>
          <w:caps/>
          <w:u w:val="none"/>
          <w:rtl/>
        </w:rPr>
      </w:pPr>
      <w:bookmarkStart w:id="466" w:name="_Toc45451438"/>
      <w:bookmarkStart w:id="467" w:name="_Toc45970161"/>
      <w:r>
        <w:rPr>
          <w:rFonts w:hint="cs"/>
          <w:b w:val="0"/>
          <w:bCs w:val="0"/>
          <w:caps/>
          <w:u w:val="none"/>
          <w:rtl/>
        </w:rPr>
        <w:t>מחקר באוניברסיטת בן-גוריון הקובע כי מדיניות הממשלה מקשה על מימוש הפוטנציאל לצמיחה כלכלית</w:t>
      </w:r>
      <w:bookmarkEnd w:id="466"/>
      <w:r>
        <w:rPr>
          <w:rFonts w:hint="cs"/>
          <w:b w:val="0"/>
          <w:bCs w:val="0"/>
          <w:caps/>
          <w:u w:val="none"/>
          <w:rtl/>
        </w:rPr>
        <w:t xml:space="preserve"> בנגב</w:t>
      </w:r>
      <w:bookmarkEnd w:id="467"/>
    </w:p>
    <w:p w14:paraId="11B85581" w14:textId="77777777" w:rsidR="00000000" w:rsidRDefault="009F4636">
      <w:pPr>
        <w:pStyle w:val="a"/>
        <w:rPr>
          <w:rFonts w:hint="cs"/>
          <w:caps/>
          <w:rtl/>
        </w:rPr>
      </w:pPr>
    </w:p>
    <w:p w14:paraId="67B4F57A" w14:textId="77777777" w:rsidR="00000000" w:rsidRDefault="009F4636">
      <w:pPr>
        <w:pStyle w:val="ad"/>
        <w:rPr>
          <w:b w:val="0"/>
          <w:bCs w:val="0"/>
          <w:caps/>
          <w:u w:val="none"/>
          <w:rtl/>
        </w:rPr>
      </w:pPr>
      <w:r>
        <w:rPr>
          <w:b w:val="0"/>
          <w:bCs w:val="0"/>
          <w:caps/>
          <w:u w:val="none"/>
          <w:rtl/>
        </w:rPr>
        <w:t>היו"ר אלי בן-מנחם</w:t>
      </w:r>
      <w:r>
        <w:rPr>
          <w:b w:val="0"/>
          <w:bCs w:val="0"/>
          <w:caps/>
          <w:u w:val="none"/>
          <w:rtl/>
        </w:rPr>
        <w:t>:</w:t>
      </w:r>
    </w:p>
    <w:p w14:paraId="243A2B54" w14:textId="77777777" w:rsidR="00000000" w:rsidRDefault="009F4636">
      <w:pPr>
        <w:pStyle w:val="a"/>
        <w:rPr>
          <w:caps/>
          <w:rtl/>
        </w:rPr>
      </w:pPr>
    </w:p>
    <w:p w14:paraId="669CFF78" w14:textId="77777777" w:rsidR="00000000" w:rsidRDefault="009F4636">
      <w:pPr>
        <w:pStyle w:val="a"/>
        <w:rPr>
          <w:rFonts w:hint="cs"/>
          <w:caps/>
          <w:rtl/>
        </w:rPr>
      </w:pPr>
      <w:r>
        <w:rPr>
          <w:rFonts w:hint="cs"/>
          <w:caps/>
          <w:rtl/>
        </w:rPr>
        <w:t xml:space="preserve">הנושא הבא על סדר-היום -  הצעה לסדר-היום  מס' 662 - מחקר באוניברסיטת בן-גוריון הקובע כי מדיניות הממשלה מקשה על מימוש הפוטנציאל לצמיחה כלכלית בנגב. חבר הכנסת יעקב מרגי, בבקשה. </w:t>
      </w:r>
    </w:p>
    <w:p w14:paraId="30018326" w14:textId="77777777" w:rsidR="00000000" w:rsidRDefault="009F4636">
      <w:pPr>
        <w:pStyle w:val="a"/>
        <w:rPr>
          <w:rFonts w:hint="cs"/>
          <w:caps/>
          <w:rtl/>
        </w:rPr>
      </w:pPr>
    </w:p>
    <w:p w14:paraId="45111981" w14:textId="77777777" w:rsidR="00000000" w:rsidRDefault="009F4636">
      <w:pPr>
        <w:pStyle w:val="Speaker"/>
        <w:rPr>
          <w:b w:val="0"/>
          <w:bCs w:val="0"/>
          <w:caps/>
          <w:u w:val="none"/>
          <w:rtl/>
        </w:rPr>
      </w:pPr>
      <w:bookmarkStart w:id="468" w:name="FS000001056T18_06_2003_17_57_05"/>
      <w:bookmarkStart w:id="469" w:name="_Toc45451439"/>
      <w:bookmarkStart w:id="470" w:name="_Toc45970162"/>
      <w:bookmarkEnd w:id="468"/>
      <w:r>
        <w:rPr>
          <w:rFonts w:hint="eastAsia"/>
          <w:b w:val="0"/>
          <w:bCs w:val="0"/>
          <w:caps/>
          <w:u w:val="none"/>
          <w:rtl/>
        </w:rPr>
        <w:t>יעקב</w:t>
      </w:r>
      <w:r>
        <w:rPr>
          <w:b w:val="0"/>
          <w:bCs w:val="0"/>
          <w:caps/>
          <w:u w:val="none"/>
          <w:rtl/>
        </w:rPr>
        <w:t xml:space="preserve"> מרגי (ש"ס):</w:t>
      </w:r>
      <w:bookmarkEnd w:id="469"/>
      <w:bookmarkEnd w:id="470"/>
    </w:p>
    <w:p w14:paraId="3C0C3564" w14:textId="77777777" w:rsidR="00000000" w:rsidRDefault="009F4636">
      <w:pPr>
        <w:pStyle w:val="a"/>
        <w:rPr>
          <w:rFonts w:hint="cs"/>
          <w:caps/>
          <w:rtl/>
        </w:rPr>
      </w:pPr>
    </w:p>
    <w:p w14:paraId="3B691AC4" w14:textId="77777777" w:rsidR="00000000" w:rsidRDefault="009F4636">
      <w:pPr>
        <w:pStyle w:val="a"/>
        <w:rPr>
          <w:rFonts w:hint="cs"/>
          <w:caps/>
          <w:rtl/>
        </w:rPr>
      </w:pPr>
      <w:r>
        <w:rPr>
          <w:rFonts w:hint="cs"/>
          <w:caps/>
          <w:rtl/>
        </w:rPr>
        <w:t xml:space="preserve">אדוני היושב-ראש, כנסת נכבדה, פרופסור רפי בר-אל מאוניברסיטת </w:t>
      </w:r>
      <w:r>
        <w:rPr>
          <w:rFonts w:hint="cs"/>
          <w:caps/>
          <w:rtl/>
        </w:rPr>
        <w:t>בן-גוריון ערך מחקר שכותרתו: אזור הדרום בין נטל למשאב. פרופסור רפי בר-אל הוא כלכלן המתמחה בפיתוח אזורי בארץ ובעולם ומרצה במחלקה למינהל ומדיניות ציבורית באוניברסיטת בן-גוריון. בעבר הוא גם היה מנהל הרשות לתכנון לאומי וכלכלי במשרד הכלכלה והתכנון.</w:t>
      </w:r>
    </w:p>
    <w:p w14:paraId="4A349816" w14:textId="77777777" w:rsidR="00000000" w:rsidRDefault="009F4636">
      <w:pPr>
        <w:pStyle w:val="a"/>
        <w:rPr>
          <w:rFonts w:hint="cs"/>
          <w:caps/>
          <w:rtl/>
        </w:rPr>
      </w:pPr>
    </w:p>
    <w:p w14:paraId="5EBB5763" w14:textId="77777777" w:rsidR="00000000" w:rsidRDefault="009F4636">
      <w:pPr>
        <w:pStyle w:val="a"/>
        <w:rPr>
          <w:rFonts w:hint="cs"/>
          <w:caps/>
          <w:rtl/>
        </w:rPr>
      </w:pPr>
      <w:r>
        <w:rPr>
          <w:rFonts w:hint="cs"/>
          <w:caps/>
          <w:rtl/>
        </w:rPr>
        <w:t>המחקר בוחן מ</w:t>
      </w:r>
      <w:r>
        <w:rPr>
          <w:rFonts w:hint="cs"/>
          <w:caps/>
          <w:rtl/>
        </w:rPr>
        <w:t xml:space="preserve">חדש את המדיניות של ממשלות ישראל כלפי הנגב ומוצא שהיא היתה והיא עדיין מבוססת על הנחה סמויה שהנגב הוא אזור פריפריה המהווה נטל על הכלכלה הישראלית, ועל כן מכשירי ההתערבות של הממשלות כוונו בעיקר לפתרון של בעיות אקוטיות באמצעות תשלומי העברה, פתרונות תעסוקה קצרי </w:t>
      </w:r>
      <w:r>
        <w:rPr>
          <w:rFonts w:hint="cs"/>
          <w:caps/>
          <w:rtl/>
        </w:rPr>
        <w:t xml:space="preserve">טווח וכו'. </w:t>
      </w:r>
    </w:p>
    <w:p w14:paraId="5414512C" w14:textId="77777777" w:rsidR="00000000" w:rsidRDefault="009F4636">
      <w:pPr>
        <w:pStyle w:val="a"/>
        <w:rPr>
          <w:rFonts w:hint="cs"/>
          <w:caps/>
          <w:rtl/>
        </w:rPr>
      </w:pPr>
    </w:p>
    <w:p w14:paraId="2A7AE784" w14:textId="77777777" w:rsidR="00000000" w:rsidRDefault="009F4636">
      <w:pPr>
        <w:pStyle w:val="a"/>
        <w:rPr>
          <w:rFonts w:hint="cs"/>
          <w:caps/>
          <w:rtl/>
        </w:rPr>
      </w:pPr>
      <w:r>
        <w:rPr>
          <w:rFonts w:hint="cs"/>
          <w:caps/>
          <w:rtl/>
        </w:rPr>
        <w:t>הממצאים המתגבשים מהמחקר הם, שהנגב אינו מפתח בהכרח תכונות של פריפריה, והוא אף מראה סימנים של פוטנציאל לצמיחה כלכלית עצמאית. עם זאת, פיתוח של כושר תחרות אזורי מחייב מדיניות ממשלתית ראויה בתחומים שהם באחריות ציבורית של פיתוח תשתיות ופיתוח הון אנו</w:t>
      </w:r>
      <w:r>
        <w:rPr>
          <w:rFonts w:hint="cs"/>
          <w:caps/>
          <w:rtl/>
        </w:rPr>
        <w:t>שי. היות שהראייה הנוכחית של הממשלה, כמו של הממשלות הקודמות, מתייחסת לנגב כאל פריפריה, ומובן שעם מושגים של נטל, ולא כאל אזור בעל פוטנציאל של צמיחה כלכלית היכול לתרום לכלכלה לאומית, שזה המשאב, המדיניות הנוכחית עלולה להוביל לבזבוז משאבים, בעוד שמדיניות שונה ע</w:t>
      </w:r>
      <w:r>
        <w:rPr>
          <w:rFonts w:hint="cs"/>
          <w:caps/>
          <w:rtl/>
        </w:rPr>
        <w:t>שויה לאפשר לנגב להשתלב בתהליכי הצמיחה הכלכלית ברמה הלאומית.</w:t>
      </w:r>
    </w:p>
    <w:p w14:paraId="48108752" w14:textId="77777777" w:rsidR="00000000" w:rsidRDefault="009F4636">
      <w:pPr>
        <w:pStyle w:val="a"/>
        <w:rPr>
          <w:rFonts w:hint="cs"/>
          <w:caps/>
          <w:rtl/>
        </w:rPr>
      </w:pPr>
    </w:p>
    <w:p w14:paraId="3D2442DC" w14:textId="77777777" w:rsidR="00000000" w:rsidRDefault="009F4636">
      <w:pPr>
        <w:pStyle w:val="a"/>
        <w:rPr>
          <w:rFonts w:hint="cs"/>
          <w:caps/>
          <w:rtl/>
        </w:rPr>
      </w:pPr>
      <w:r>
        <w:rPr>
          <w:rFonts w:hint="cs"/>
          <w:caps/>
          <w:rtl/>
        </w:rPr>
        <w:t>אדוני היושב-ראש, כבוד השר, כנסת נכבדה, מדיניות הממשלה כלפי הנגב מבוססת כנראה על הנחה סמויה, אך מוטעית, שאין לנגב יסוד לצמיחה כלכלית ולתרומה למשק הלאומי, ועל כן ההתערבות הממשלתית בנעשה בנגב מצטמצמ</w:t>
      </w:r>
      <w:r>
        <w:rPr>
          <w:rFonts w:hint="cs"/>
          <w:caps/>
          <w:rtl/>
        </w:rPr>
        <w:t xml:space="preserve">ת לצעדים מפצים בלבד, כגון פיצוי לפעילות כלכלית, יצירת תעסוקה מלאכותית באמצעות הטבות שונות, כגון חוק עידוד השקעות הון, פיצוי לאוכלוסייה, ואת זה אתה תאהב, כבוד השר - תשלומי העברה כגון דמי אבטלה, השלמת הכנסה, הקלות במסים וכדומה. </w:t>
      </w:r>
    </w:p>
    <w:p w14:paraId="3325C53E" w14:textId="77777777" w:rsidR="00000000" w:rsidRDefault="009F4636">
      <w:pPr>
        <w:pStyle w:val="a"/>
        <w:rPr>
          <w:rFonts w:hint="cs"/>
          <w:caps/>
          <w:rtl/>
        </w:rPr>
      </w:pPr>
    </w:p>
    <w:p w14:paraId="4B0CB4C3" w14:textId="77777777" w:rsidR="00000000" w:rsidRDefault="009F4636">
      <w:pPr>
        <w:pStyle w:val="ac"/>
        <w:rPr>
          <w:b w:val="0"/>
          <w:bCs w:val="0"/>
          <w:caps/>
          <w:u w:val="none"/>
          <w:rtl/>
        </w:rPr>
      </w:pPr>
      <w:r>
        <w:rPr>
          <w:rFonts w:hint="eastAsia"/>
          <w:b w:val="0"/>
          <w:bCs w:val="0"/>
          <w:caps/>
          <w:u w:val="none"/>
          <w:rtl/>
        </w:rPr>
        <w:t>השר</w:t>
      </w:r>
      <w:r>
        <w:rPr>
          <w:b w:val="0"/>
          <w:bCs w:val="0"/>
          <w:caps/>
          <w:u w:val="none"/>
          <w:rtl/>
        </w:rPr>
        <w:t xml:space="preserve"> מאיר שטרית:</w:t>
      </w:r>
    </w:p>
    <w:p w14:paraId="417F837E" w14:textId="77777777" w:rsidR="00000000" w:rsidRDefault="009F4636">
      <w:pPr>
        <w:pStyle w:val="a"/>
        <w:rPr>
          <w:rFonts w:hint="cs"/>
          <w:caps/>
          <w:rtl/>
        </w:rPr>
      </w:pPr>
    </w:p>
    <w:p w14:paraId="53E44CC4" w14:textId="77777777" w:rsidR="00000000" w:rsidRDefault="009F4636">
      <w:pPr>
        <w:pStyle w:val="a"/>
        <w:rPr>
          <w:rFonts w:hint="cs"/>
          <w:caps/>
          <w:rtl/>
        </w:rPr>
      </w:pPr>
      <w:r>
        <w:rPr>
          <w:rFonts w:hint="cs"/>
          <w:caps/>
          <w:rtl/>
        </w:rPr>
        <w:t xml:space="preserve">אתה  מסכים </w:t>
      </w:r>
      <w:r>
        <w:rPr>
          <w:rFonts w:hint="cs"/>
          <w:caps/>
          <w:rtl/>
        </w:rPr>
        <w:t>לזה?</w:t>
      </w:r>
    </w:p>
    <w:p w14:paraId="7861ECCB" w14:textId="77777777" w:rsidR="00000000" w:rsidRDefault="009F4636">
      <w:pPr>
        <w:pStyle w:val="a"/>
        <w:rPr>
          <w:rFonts w:hint="cs"/>
          <w:caps/>
          <w:rtl/>
        </w:rPr>
      </w:pPr>
    </w:p>
    <w:p w14:paraId="5FC60FAC" w14:textId="77777777" w:rsidR="00000000" w:rsidRDefault="009F4636">
      <w:pPr>
        <w:pStyle w:val="SpeakerCon"/>
        <w:rPr>
          <w:b w:val="0"/>
          <w:bCs w:val="0"/>
          <w:caps/>
          <w:u w:val="none"/>
          <w:rtl/>
        </w:rPr>
      </w:pPr>
      <w:bookmarkStart w:id="471" w:name="FS000001056T18_06_2003_18_07_29C"/>
      <w:bookmarkEnd w:id="471"/>
      <w:r>
        <w:rPr>
          <w:b w:val="0"/>
          <w:bCs w:val="0"/>
          <w:caps/>
          <w:u w:val="none"/>
          <w:rtl/>
        </w:rPr>
        <w:t>יעקב מרגי (ש"ס):</w:t>
      </w:r>
    </w:p>
    <w:p w14:paraId="4C5410ED" w14:textId="77777777" w:rsidR="00000000" w:rsidRDefault="009F4636">
      <w:pPr>
        <w:pStyle w:val="a"/>
        <w:rPr>
          <w:caps/>
          <w:rtl/>
        </w:rPr>
      </w:pPr>
    </w:p>
    <w:p w14:paraId="501A2CF6" w14:textId="77777777" w:rsidR="00000000" w:rsidRDefault="009F4636">
      <w:pPr>
        <w:pStyle w:val="a"/>
        <w:rPr>
          <w:rFonts w:hint="cs"/>
          <w:caps/>
          <w:rtl/>
        </w:rPr>
      </w:pPr>
      <w:r>
        <w:rPr>
          <w:rFonts w:hint="cs"/>
          <w:caps/>
          <w:rtl/>
        </w:rPr>
        <w:t xml:space="preserve">אני  מסכים עם הסעיף הזה לגבי הנגב, אם תעשו צעדים אחרים ולא תבטלו את תשלומי ההעברה. נעמיס אותם על משאיות, כי כך אין טעם לשהות שם. </w:t>
      </w:r>
    </w:p>
    <w:p w14:paraId="173BC38B" w14:textId="77777777" w:rsidR="00000000" w:rsidRDefault="009F4636">
      <w:pPr>
        <w:pStyle w:val="a"/>
        <w:rPr>
          <w:rFonts w:hint="cs"/>
          <w:caps/>
          <w:rtl/>
        </w:rPr>
      </w:pPr>
    </w:p>
    <w:p w14:paraId="6AC96DBB" w14:textId="77777777" w:rsidR="00000000" w:rsidRDefault="009F4636">
      <w:pPr>
        <w:pStyle w:val="a"/>
        <w:rPr>
          <w:rFonts w:hint="cs"/>
          <w:caps/>
          <w:rtl/>
        </w:rPr>
      </w:pPr>
      <w:r>
        <w:rPr>
          <w:rFonts w:hint="cs"/>
          <w:caps/>
          <w:rtl/>
        </w:rPr>
        <w:t xml:space="preserve">דבר שני, יצירת תעסוקה מלאכותית על-ידי הטבות להון לא יצרה דינמיקה של צמיחה כלכלית. זו לצערנו הרב הנחת </w:t>
      </w:r>
      <w:r>
        <w:rPr>
          <w:rFonts w:hint="cs"/>
          <w:caps/>
          <w:rtl/>
        </w:rPr>
        <w:t xml:space="preserve">היסוד של כל הכלכלנים. השפעתה פגה לאחר שהסתיימה תקופת ההטבות ועקב כך חזר המצב לקדמותו והצריך שוב פיצוי לאוכלוסייה. מדיניות נאותה לפיתוח הנגב צריכה להתמקד ביצירת יסודות של צמיחה כלכלית ארוכת טווח. אני כמובן מצטט את הפרופסור, ולכן זה  נראה - - - </w:t>
      </w:r>
    </w:p>
    <w:p w14:paraId="4C838EA7" w14:textId="77777777" w:rsidR="00000000" w:rsidRDefault="009F4636">
      <w:pPr>
        <w:pStyle w:val="a"/>
        <w:rPr>
          <w:rFonts w:hint="cs"/>
          <w:caps/>
          <w:rtl/>
        </w:rPr>
      </w:pPr>
    </w:p>
    <w:p w14:paraId="6E046FE9" w14:textId="77777777" w:rsidR="00000000" w:rsidRDefault="009F4636">
      <w:pPr>
        <w:pStyle w:val="ac"/>
        <w:rPr>
          <w:b w:val="0"/>
          <w:bCs w:val="0"/>
          <w:caps/>
          <w:u w:val="none"/>
          <w:rtl/>
        </w:rPr>
      </w:pPr>
      <w:r>
        <w:rPr>
          <w:rFonts w:hint="eastAsia"/>
          <w:b w:val="0"/>
          <w:bCs w:val="0"/>
          <w:caps/>
          <w:u w:val="none"/>
          <w:rtl/>
        </w:rPr>
        <w:t>השר</w:t>
      </w:r>
      <w:r>
        <w:rPr>
          <w:b w:val="0"/>
          <w:bCs w:val="0"/>
          <w:caps/>
          <w:u w:val="none"/>
          <w:rtl/>
        </w:rPr>
        <w:t xml:space="preserve"> מאיר שט</w:t>
      </w:r>
      <w:r>
        <w:rPr>
          <w:b w:val="0"/>
          <w:bCs w:val="0"/>
          <w:caps/>
          <w:u w:val="none"/>
          <w:rtl/>
        </w:rPr>
        <w:t>רית:</w:t>
      </w:r>
    </w:p>
    <w:p w14:paraId="3B463648" w14:textId="77777777" w:rsidR="00000000" w:rsidRDefault="009F4636">
      <w:pPr>
        <w:pStyle w:val="a"/>
        <w:rPr>
          <w:rFonts w:hint="cs"/>
          <w:caps/>
          <w:rtl/>
        </w:rPr>
      </w:pPr>
    </w:p>
    <w:p w14:paraId="0F9D2CB8" w14:textId="77777777" w:rsidR="00000000" w:rsidRDefault="009F4636">
      <w:pPr>
        <w:pStyle w:val="a"/>
        <w:rPr>
          <w:rFonts w:hint="cs"/>
          <w:caps/>
          <w:rtl/>
        </w:rPr>
      </w:pPr>
      <w:r>
        <w:rPr>
          <w:rFonts w:hint="cs"/>
          <w:caps/>
          <w:rtl/>
        </w:rPr>
        <w:t>אתה מצטט אותי.</w:t>
      </w:r>
    </w:p>
    <w:p w14:paraId="1BC94A0A" w14:textId="77777777" w:rsidR="00000000" w:rsidRDefault="009F4636">
      <w:pPr>
        <w:pStyle w:val="a"/>
        <w:rPr>
          <w:rFonts w:hint="cs"/>
          <w:caps/>
          <w:rtl/>
        </w:rPr>
      </w:pPr>
    </w:p>
    <w:p w14:paraId="142A2825" w14:textId="77777777" w:rsidR="00000000" w:rsidRDefault="009F4636">
      <w:pPr>
        <w:pStyle w:val="SpeakerCon"/>
        <w:rPr>
          <w:b w:val="0"/>
          <w:bCs w:val="0"/>
          <w:caps/>
          <w:u w:val="none"/>
          <w:rtl/>
        </w:rPr>
      </w:pPr>
      <w:bookmarkStart w:id="472" w:name="FS000001056T18_06_2003_18_10_33C"/>
      <w:bookmarkEnd w:id="472"/>
      <w:r>
        <w:rPr>
          <w:b w:val="0"/>
          <w:bCs w:val="0"/>
          <w:caps/>
          <w:u w:val="none"/>
          <w:rtl/>
        </w:rPr>
        <w:t>יעקב מרגי (ש"ס):</w:t>
      </w:r>
    </w:p>
    <w:p w14:paraId="3052C3FF" w14:textId="77777777" w:rsidR="00000000" w:rsidRDefault="009F4636">
      <w:pPr>
        <w:pStyle w:val="a"/>
        <w:rPr>
          <w:caps/>
          <w:rtl/>
        </w:rPr>
      </w:pPr>
    </w:p>
    <w:p w14:paraId="7235DC15" w14:textId="77777777" w:rsidR="00000000" w:rsidRDefault="009F4636">
      <w:pPr>
        <w:pStyle w:val="a"/>
        <w:rPr>
          <w:rFonts w:hint="cs"/>
          <w:caps/>
          <w:rtl/>
        </w:rPr>
      </w:pPr>
      <w:r>
        <w:rPr>
          <w:rFonts w:hint="cs"/>
          <w:caps/>
          <w:rtl/>
        </w:rPr>
        <w:t>יפה, אני שמח. לכן אמרתי שאתה תאהב את זה. כל אלה שמבקרים את התוכנית הכלכלית ומבקרים את צעדי האוצר עושים את זה לא משום שהם אומרים שלקחתם תורה כלכלית שלא מונחת בשום אקדמיה או בשום ספר, אלא אין אמון. אין אמון שמעבר לקיצו</w:t>
      </w:r>
      <w:r>
        <w:rPr>
          <w:rFonts w:hint="cs"/>
          <w:caps/>
          <w:rtl/>
        </w:rPr>
        <w:t>צים בתשלומי העברה ובקצבאות השונות אכן תעשו צעדי צמיחה. אנחנו הרי מכירים את זה, זה הקיצוץ מס' 22 היום. זה ה-21 או ה-22 בשנים האחרונות?</w:t>
      </w:r>
    </w:p>
    <w:p w14:paraId="174918A7" w14:textId="77777777" w:rsidR="00000000" w:rsidRDefault="009F4636">
      <w:pPr>
        <w:pStyle w:val="a"/>
        <w:rPr>
          <w:rFonts w:hint="cs"/>
          <w:caps/>
          <w:rtl/>
        </w:rPr>
      </w:pPr>
    </w:p>
    <w:p w14:paraId="6A437E6E" w14:textId="77777777" w:rsidR="00000000" w:rsidRDefault="009F4636">
      <w:pPr>
        <w:pStyle w:val="ac"/>
        <w:rPr>
          <w:b w:val="0"/>
          <w:bCs w:val="0"/>
          <w:caps/>
          <w:u w:val="none"/>
          <w:rtl/>
        </w:rPr>
      </w:pPr>
      <w:r>
        <w:rPr>
          <w:rFonts w:hint="eastAsia"/>
          <w:b w:val="0"/>
          <w:bCs w:val="0"/>
          <w:caps/>
          <w:u w:val="none"/>
          <w:rtl/>
        </w:rPr>
        <w:t>השר</w:t>
      </w:r>
      <w:r>
        <w:rPr>
          <w:b w:val="0"/>
          <w:bCs w:val="0"/>
          <w:caps/>
          <w:u w:val="none"/>
          <w:rtl/>
        </w:rPr>
        <w:t xml:space="preserve"> מאיר שטרית:</w:t>
      </w:r>
    </w:p>
    <w:p w14:paraId="3A5631E8" w14:textId="77777777" w:rsidR="00000000" w:rsidRDefault="009F4636">
      <w:pPr>
        <w:pStyle w:val="a"/>
        <w:rPr>
          <w:rFonts w:hint="cs"/>
          <w:caps/>
          <w:rtl/>
        </w:rPr>
      </w:pPr>
    </w:p>
    <w:p w14:paraId="17C552FF" w14:textId="77777777" w:rsidR="00000000" w:rsidRDefault="009F4636">
      <w:pPr>
        <w:pStyle w:val="a"/>
        <w:rPr>
          <w:rFonts w:hint="cs"/>
          <w:caps/>
          <w:rtl/>
        </w:rPr>
      </w:pPr>
      <w:r>
        <w:rPr>
          <w:rFonts w:hint="cs"/>
          <w:caps/>
          <w:rtl/>
        </w:rPr>
        <w:t>לא בתקופה שלי.</w:t>
      </w:r>
    </w:p>
    <w:p w14:paraId="080DBF95" w14:textId="77777777" w:rsidR="00000000" w:rsidRDefault="009F4636">
      <w:pPr>
        <w:pStyle w:val="a"/>
        <w:ind w:firstLine="0"/>
        <w:rPr>
          <w:rFonts w:hint="cs"/>
          <w:caps/>
          <w:rtl/>
        </w:rPr>
      </w:pPr>
    </w:p>
    <w:p w14:paraId="127B5A6C" w14:textId="77777777" w:rsidR="00000000" w:rsidRDefault="009F4636">
      <w:pPr>
        <w:pStyle w:val="a"/>
        <w:ind w:firstLine="0"/>
        <w:rPr>
          <w:rFonts w:hint="cs"/>
          <w:caps/>
          <w:rtl/>
        </w:rPr>
      </w:pPr>
    </w:p>
    <w:p w14:paraId="2148A9EB" w14:textId="77777777" w:rsidR="00000000" w:rsidRDefault="009F4636">
      <w:pPr>
        <w:pStyle w:val="SpeakerCon"/>
        <w:rPr>
          <w:b w:val="0"/>
          <w:bCs w:val="0"/>
          <w:caps/>
          <w:u w:val="none"/>
          <w:rtl/>
        </w:rPr>
      </w:pPr>
      <w:bookmarkStart w:id="473" w:name="FS000001056T18_06_2003_17_28_28C"/>
      <w:bookmarkEnd w:id="473"/>
      <w:r>
        <w:rPr>
          <w:b w:val="0"/>
          <w:bCs w:val="0"/>
          <w:caps/>
          <w:u w:val="none"/>
          <w:rtl/>
        </w:rPr>
        <w:t>יעקב מרגי (ש"ס):</w:t>
      </w:r>
    </w:p>
    <w:p w14:paraId="7BAB5730" w14:textId="77777777" w:rsidR="00000000" w:rsidRDefault="009F4636">
      <w:pPr>
        <w:pStyle w:val="a"/>
        <w:rPr>
          <w:caps/>
          <w:rtl/>
        </w:rPr>
      </w:pPr>
    </w:p>
    <w:p w14:paraId="773CBCD4" w14:textId="77777777" w:rsidR="00000000" w:rsidRDefault="009F4636">
      <w:pPr>
        <w:pStyle w:val="a"/>
        <w:rPr>
          <w:rFonts w:hint="cs"/>
          <w:caps/>
          <w:rtl/>
        </w:rPr>
      </w:pPr>
      <w:r>
        <w:rPr>
          <w:rFonts w:hint="cs"/>
          <w:caps/>
          <w:rtl/>
        </w:rPr>
        <w:t>יפה, זו אותה תקופה. כולנו באותו בית.</w:t>
      </w:r>
    </w:p>
    <w:p w14:paraId="7024FC89" w14:textId="77777777" w:rsidR="00000000" w:rsidRDefault="009F4636">
      <w:pPr>
        <w:pStyle w:val="a"/>
        <w:rPr>
          <w:rFonts w:hint="cs"/>
          <w:caps/>
          <w:rtl/>
        </w:rPr>
      </w:pPr>
    </w:p>
    <w:p w14:paraId="55F906C9" w14:textId="77777777" w:rsidR="00000000" w:rsidRDefault="009F4636">
      <w:pPr>
        <w:pStyle w:val="a"/>
        <w:rPr>
          <w:rFonts w:hint="cs"/>
          <w:caps/>
          <w:rtl/>
        </w:rPr>
      </w:pPr>
      <w:r>
        <w:rPr>
          <w:rFonts w:hint="cs"/>
          <w:caps/>
          <w:rtl/>
        </w:rPr>
        <w:t>לכן, באופן כוללני, יש צורך להשק</w:t>
      </w:r>
      <w:r>
        <w:rPr>
          <w:rFonts w:hint="cs"/>
          <w:caps/>
          <w:rtl/>
        </w:rPr>
        <w:t xml:space="preserve">יע בתשתית כלכלית ולשלב את הנגב בתוכנית המקרו-כלכלית של ממשלת ישראל. ופה אני לא בטוח שאכן כל הממשלות, לאו דווקא הממשלה הזאת, שמו את הנגב במרכז העצבים הכלכליים של מדינת ישראל.   </w:t>
      </w:r>
    </w:p>
    <w:p w14:paraId="4D861FF7" w14:textId="77777777" w:rsidR="00000000" w:rsidRDefault="009F4636">
      <w:pPr>
        <w:pStyle w:val="a"/>
        <w:rPr>
          <w:rFonts w:hint="cs"/>
          <w:caps/>
          <w:rtl/>
        </w:rPr>
      </w:pPr>
    </w:p>
    <w:p w14:paraId="2D85237E" w14:textId="77777777" w:rsidR="00000000" w:rsidRDefault="009F4636">
      <w:pPr>
        <w:pStyle w:val="a"/>
        <w:rPr>
          <w:rFonts w:hint="cs"/>
          <w:caps/>
          <w:rtl/>
        </w:rPr>
      </w:pPr>
      <w:r>
        <w:rPr>
          <w:rFonts w:hint="cs"/>
          <w:caps/>
          <w:rtl/>
        </w:rPr>
        <w:t>מאחר שכבוד השר הבין את כיוון המחקר ואת כיוון ההצעה שלי, אומר לסיום: לקידום היע</w:t>
      </w:r>
      <w:r>
        <w:rPr>
          <w:rFonts w:hint="cs"/>
          <w:caps/>
          <w:rtl/>
        </w:rPr>
        <w:t>דים והצעדים הללו, מוצע להקים צוות היגוי מיוחד במשרד ראש הממשלה, אשר יפעל לקידומו של הנגב ולמימוש הפוטנציאל שלו כנכס חשוב במארג הכלכלי-החברתי של ישראל. בצוות יינתן ייצוג הולם לנציגי הנגב כבעלי ידע ספציפי בבעיות האזור והפוטנציאל הגלום בו. שילוב גופי חשיבה בא</w:t>
      </w:r>
      <w:r>
        <w:rPr>
          <w:rFonts w:hint="cs"/>
          <w:caps/>
          <w:rtl/>
        </w:rPr>
        <w:t>וניברסיטה, קברניטי הרשויות המקומיות והאזוריות בנגב ואנשי המגזר העסקי הפעילים בנגב יסייע לצוות ההיגוי שיוקם במשרד ראש הממשלה להזניק את הנגב הן בצד הכלכלי והן בצד החברתי.</w:t>
      </w:r>
    </w:p>
    <w:p w14:paraId="67AF6DAA" w14:textId="77777777" w:rsidR="00000000" w:rsidRDefault="009F4636">
      <w:pPr>
        <w:pStyle w:val="a"/>
        <w:rPr>
          <w:rFonts w:hint="cs"/>
          <w:caps/>
          <w:rtl/>
        </w:rPr>
      </w:pPr>
    </w:p>
    <w:p w14:paraId="500F0B3E" w14:textId="77777777" w:rsidR="00000000" w:rsidRDefault="009F4636">
      <w:pPr>
        <w:pStyle w:val="a"/>
        <w:rPr>
          <w:rFonts w:hint="cs"/>
          <w:caps/>
          <w:rtl/>
        </w:rPr>
      </w:pPr>
      <w:r>
        <w:rPr>
          <w:rFonts w:hint="cs"/>
          <w:caps/>
          <w:rtl/>
        </w:rPr>
        <w:t>לסיום, כבוד השר, אני רוצה לומר לך, שמחקרים נוספים שעשו באוניברסיטת בן-גוריון הוכיחו שח</w:t>
      </w:r>
      <w:r>
        <w:rPr>
          <w:rFonts w:hint="cs"/>
          <w:caps/>
          <w:rtl/>
        </w:rPr>
        <w:t>וקי הנגב הביאו צמיחה יותר גדולה, בשונה מכל האחוזים בארץ, אבל בהכינכם את התוכנית הכלכלית אפילו לא הבאתם את זה בחשבון. הורדתם ביד גסה, הייתי אומר כך, את חוקי הנגב.</w:t>
      </w:r>
    </w:p>
    <w:p w14:paraId="6C2F265B" w14:textId="77777777" w:rsidR="00000000" w:rsidRDefault="009F4636">
      <w:pPr>
        <w:pStyle w:val="a"/>
        <w:rPr>
          <w:rFonts w:hint="cs"/>
          <w:caps/>
          <w:rtl/>
        </w:rPr>
      </w:pPr>
    </w:p>
    <w:p w14:paraId="67DF7348" w14:textId="77777777" w:rsidR="00000000" w:rsidRDefault="009F4636">
      <w:pPr>
        <w:pStyle w:val="ac"/>
        <w:rPr>
          <w:b w:val="0"/>
          <w:bCs w:val="0"/>
          <w:caps/>
          <w:u w:val="none"/>
          <w:rtl/>
        </w:rPr>
      </w:pPr>
      <w:r>
        <w:rPr>
          <w:rFonts w:hint="eastAsia"/>
          <w:b w:val="0"/>
          <w:bCs w:val="0"/>
          <w:caps/>
          <w:u w:val="none"/>
          <w:rtl/>
        </w:rPr>
        <w:t>השר</w:t>
      </w:r>
      <w:r>
        <w:rPr>
          <w:b w:val="0"/>
          <w:bCs w:val="0"/>
          <w:caps/>
          <w:u w:val="none"/>
          <w:rtl/>
        </w:rPr>
        <w:t xml:space="preserve"> מאיר שטרית:</w:t>
      </w:r>
    </w:p>
    <w:p w14:paraId="025685AD" w14:textId="77777777" w:rsidR="00000000" w:rsidRDefault="009F4636">
      <w:pPr>
        <w:pStyle w:val="a"/>
        <w:rPr>
          <w:rFonts w:hint="cs"/>
          <w:caps/>
          <w:rtl/>
        </w:rPr>
      </w:pPr>
    </w:p>
    <w:p w14:paraId="4C52DC45" w14:textId="77777777" w:rsidR="00000000" w:rsidRDefault="009F4636">
      <w:pPr>
        <w:pStyle w:val="a"/>
        <w:rPr>
          <w:rFonts w:hint="cs"/>
          <w:caps/>
          <w:rtl/>
        </w:rPr>
      </w:pPr>
      <w:r>
        <w:rPr>
          <w:rFonts w:hint="cs"/>
          <w:caps/>
          <w:rtl/>
        </w:rPr>
        <w:t>זה דבר והיפוכו. אמרת שכל ההטבות - - -</w:t>
      </w:r>
    </w:p>
    <w:p w14:paraId="21D9132B" w14:textId="77777777" w:rsidR="00000000" w:rsidRDefault="009F4636">
      <w:pPr>
        <w:pStyle w:val="a"/>
        <w:rPr>
          <w:rFonts w:hint="cs"/>
          <w:caps/>
          <w:rtl/>
        </w:rPr>
      </w:pPr>
    </w:p>
    <w:p w14:paraId="1FC129C5" w14:textId="77777777" w:rsidR="00000000" w:rsidRDefault="009F4636">
      <w:pPr>
        <w:pStyle w:val="SpeakerCon"/>
        <w:rPr>
          <w:b w:val="0"/>
          <w:bCs w:val="0"/>
          <w:caps/>
          <w:u w:val="none"/>
          <w:rtl/>
        </w:rPr>
      </w:pPr>
      <w:bookmarkStart w:id="474" w:name="FS000001056T18_06_2003_17_36_25C"/>
      <w:bookmarkEnd w:id="474"/>
      <w:r>
        <w:rPr>
          <w:rFonts w:hint="eastAsia"/>
          <w:b w:val="0"/>
          <w:bCs w:val="0"/>
          <w:caps/>
          <w:u w:val="none"/>
          <w:rtl/>
        </w:rPr>
        <w:t>יעקב</w:t>
      </w:r>
      <w:r>
        <w:rPr>
          <w:b w:val="0"/>
          <w:bCs w:val="0"/>
          <w:caps/>
          <w:u w:val="none"/>
          <w:rtl/>
        </w:rPr>
        <w:t xml:space="preserve"> מרגי (ש"ס):</w:t>
      </w:r>
    </w:p>
    <w:p w14:paraId="506C398A" w14:textId="77777777" w:rsidR="00000000" w:rsidRDefault="009F4636">
      <w:pPr>
        <w:pStyle w:val="a"/>
        <w:rPr>
          <w:rFonts w:hint="cs"/>
          <w:caps/>
          <w:rtl/>
        </w:rPr>
      </w:pPr>
    </w:p>
    <w:p w14:paraId="62E84E34" w14:textId="77777777" w:rsidR="00000000" w:rsidRDefault="009F4636">
      <w:pPr>
        <w:pStyle w:val="a"/>
        <w:rPr>
          <w:rFonts w:hint="cs"/>
          <w:caps/>
          <w:rtl/>
        </w:rPr>
      </w:pPr>
      <w:r>
        <w:rPr>
          <w:rFonts w:hint="cs"/>
          <w:caps/>
          <w:rtl/>
        </w:rPr>
        <w:t>לא. חוקי הנגב לא הב</w:t>
      </w:r>
      <w:r>
        <w:rPr>
          <w:rFonts w:hint="cs"/>
          <w:caps/>
          <w:rtl/>
        </w:rPr>
        <w:t>יאו קצבאות. הזכיר את זה גם ג'ומס. חוקי הנגב הביאו התחלות בנייה ברמה גבוהה מכל הארץ, הביאו שגשוג וזרימה של הון אנושי לנגב. כי בסך הכול הטבות המס שהיו בנגב הביאו עוד הכנסה של 1,000--1,500 שקלים למשפחה שהתפרנסה בכבוד. היה כדאי לעבור לנגב. היום זה נעצר. חוק המ</w:t>
      </w:r>
      <w:r>
        <w:rPr>
          <w:rFonts w:hint="cs"/>
          <w:caps/>
          <w:rtl/>
        </w:rPr>
        <w:t xml:space="preserve">שכנתאות בנגב גם כן הוצא. לכן זה לא סותר את כל מה שאמרתי קודם. תודה רבה.  </w:t>
      </w:r>
    </w:p>
    <w:p w14:paraId="050D1063" w14:textId="77777777" w:rsidR="00000000" w:rsidRDefault="009F4636">
      <w:pPr>
        <w:pStyle w:val="a"/>
        <w:rPr>
          <w:rFonts w:hint="cs"/>
          <w:caps/>
          <w:rtl/>
        </w:rPr>
      </w:pPr>
    </w:p>
    <w:p w14:paraId="613A643B" w14:textId="77777777" w:rsidR="00000000" w:rsidRDefault="009F4636">
      <w:pPr>
        <w:pStyle w:val="ad"/>
        <w:rPr>
          <w:b w:val="0"/>
          <w:bCs w:val="0"/>
          <w:caps/>
          <w:u w:val="none"/>
          <w:rtl/>
        </w:rPr>
      </w:pPr>
      <w:r>
        <w:rPr>
          <w:b w:val="0"/>
          <w:bCs w:val="0"/>
          <w:caps/>
          <w:u w:val="none"/>
          <w:rtl/>
        </w:rPr>
        <w:t>היו"ר אלי בן - מנחם:</w:t>
      </w:r>
    </w:p>
    <w:p w14:paraId="1824031A" w14:textId="77777777" w:rsidR="00000000" w:rsidRDefault="009F4636">
      <w:pPr>
        <w:pStyle w:val="a"/>
        <w:rPr>
          <w:caps/>
          <w:rtl/>
        </w:rPr>
      </w:pPr>
    </w:p>
    <w:p w14:paraId="3897C3DA" w14:textId="77777777" w:rsidR="00000000" w:rsidRDefault="009F4636">
      <w:pPr>
        <w:pStyle w:val="a"/>
        <w:rPr>
          <w:rFonts w:hint="cs"/>
          <w:caps/>
          <w:rtl/>
        </w:rPr>
      </w:pPr>
      <w:r>
        <w:rPr>
          <w:rFonts w:hint="cs"/>
          <w:caps/>
          <w:rtl/>
        </w:rPr>
        <w:t>תודה לחבר הכנסת יעקב מרגי. אני מזמין את השר מאיר שטרית להשיב. בבקשה.</w:t>
      </w:r>
    </w:p>
    <w:p w14:paraId="31416002" w14:textId="77777777" w:rsidR="00000000" w:rsidRDefault="009F4636">
      <w:pPr>
        <w:pStyle w:val="a"/>
        <w:rPr>
          <w:rFonts w:hint="cs"/>
          <w:caps/>
          <w:rtl/>
        </w:rPr>
      </w:pPr>
    </w:p>
    <w:p w14:paraId="340CF017" w14:textId="77777777" w:rsidR="00000000" w:rsidRDefault="009F4636">
      <w:pPr>
        <w:pStyle w:val="Speaker"/>
        <w:rPr>
          <w:b w:val="0"/>
          <w:bCs w:val="0"/>
          <w:caps/>
          <w:u w:val="none"/>
          <w:rtl/>
        </w:rPr>
      </w:pPr>
      <w:bookmarkStart w:id="475" w:name="FS000000478T18_06_2003_17_40_05"/>
      <w:bookmarkStart w:id="476" w:name="_Toc45451440"/>
      <w:bookmarkStart w:id="477" w:name="_Toc45970163"/>
      <w:bookmarkEnd w:id="475"/>
      <w:r>
        <w:rPr>
          <w:rFonts w:hint="eastAsia"/>
          <w:b w:val="0"/>
          <w:bCs w:val="0"/>
          <w:caps/>
          <w:u w:val="none"/>
          <w:rtl/>
        </w:rPr>
        <w:t>השר</w:t>
      </w:r>
      <w:r>
        <w:rPr>
          <w:b w:val="0"/>
          <w:bCs w:val="0"/>
          <w:caps/>
          <w:u w:val="none"/>
          <w:rtl/>
        </w:rPr>
        <w:t xml:space="preserve"> מאיר שטרית:</w:t>
      </w:r>
      <w:bookmarkEnd w:id="476"/>
      <w:bookmarkEnd w:id="477"/>
    </w:p>
    <w:p w14:paraId="6F636125" w14:textId="77777777" w:rsidR="00000000" w:rsidRDefault="009F4636">
      <w:pPr>
        <w:pStyle w:val="a"/>
        <w:rPr>
          <w:rFonts w:hint="cs"/>
          <w:caps/>
          <w:rtl/>
        </w:rPr>
      </w:pPr>
    </w:p>
    <w:p w14:paraId="5292AA86" w14:textId="77777777" w:rsidR="00000000" w:rsidRDefault="009F4636">
      <w:pPr>
        <w:pStyle w:val="a"/>
        <w:rPr>
          <w:rFonts w:hint="cs"/>
          <w:caps/>
          <w:rtl/>
        </w:rPr>
      </w:pPr>
      <w:r>
        <w:rPr>
          <w:rFonts w:hint="cs"/>
          <w:caps/>
          <w:rtl/>
        </w:rPr>
        <w:t>אדוני היושב-ראש, חבר הכנסת מרגי, רציתי להגיד לך, קודם כול, ברוך בואך למו</w:t>
      </w:r>
      <w:r>
        <w:rPr>
          <w:rFonts w:hint="cs"/>
          <w:caps/>
          <w:rtl/>
        </w:rPr>
        <w:t xml:space="preserve">עדון. אני שמח על המחקר הזה. </w:t>
      </w:r>
    </w:p>
    <w:p w14:paraId="5FA4A7AD" w14:textId="77777777" w:rsidR="00000000" w:rsidRDefault="009F4636">
      <w:pPr>
        <w:pStyle w:val="a"/>
        <w:rPr>
          <w:rFonts w:hint="cs"/>
          <w:caps/>
          <w:rtl/>
        </w:rPr>
      </w:pPr>
    </w:p>
    <w:p w14:paraId="4AC17F40" w14:textId="77777777" w:rsidR="00000000" w:rsidRDefault="009F4636">
      <w:pPr>
        <w:pStyle w:val="a"/>
        <w:rPr>
          <w:rFonts w:hint="cs"/>
          <w:caps/>
          <w:rtl/>
        </w:rPr>
      </w:pPr>
      <w:r>
        <w:rPr>
          <w:rFonts w:hint="cs"/>
          <w:caps/>
          <w:rtl/>
        </w:rPr>
        <w:t xml:space="preserve">אגב, אני מסכים לתוכנו של המחקר. נדמה לי שאני פה החלוץ היחיד, המרכזי, שלא היסס אף פעם לומר את דבריו בקול מעל הבמה הזאת ובכנסת הזאת וגם להצביע בהתאם. כשהביאו את חוקי הנגב פה להצבעה, את הטבות המס לנגב, הייתי אז באופוזיציה לממשלת </w:t>
      </w:r>
      <w:r>
        <w:rPr>
          <w:rFonts w:hint="cs"/>
          <w:caps/>
          <w:rtl/>
        </w:rPr>
        <w:t xml:space="preserve">ברק, החוק הוגש על-ידי חברי מהליכוד, היה לחץ, כידוע, של כל ראשי הערים בנגב לאשר את החוק. באופוזיציה הצבעתי נגד החוק, כי אמרתי שזה לא מביא שום דבר לנגב. אתה טועה אם אתה חושב שהטבות המס הביאו מישהו לנגב. </w:t>
      </w:r>
    </w:p>
    <w:p w14:paraId="7C3B8733" w14:textId="77777777" w:rsidR="00000000" w:rsidRDefault="009F4636">
      <w:pPr>
        <w:pStyle w:val="a"/>
        <w:rPr>
          <w:rFonts w:hint="cs"/>
          <w:caps/>
          <w:rtl/>
        </w:rPr>
      </w:pPr>
    </w:p>
    <w:p w14:paraId="12BE9E46" w14:textId="77777777" w:rsidR="00000000" w:rsidRDefault="009F4636">
      <w:pPr>
        <w:pStyle w:val="a"/>
        <w:rPr>
          <w:rFonts w:hint="cs"/>
          <w:caps/>
          <w:rtl/>
        </w:rPr>
      </w:pPr>
      <w:r>
        <w:rPr>
          <w:rFonts w:hint="cs"/>
          <w:caps/>
          <w:rtl/>
        </w:rPr>
        <w:t>אני יכול להביא לך דוגמאות הפוכות, שיראו לך שיש ערים ב</w:t>
      </w:r>
      <w:r>
        <w:rPr>
          <w:rFonts w:hint="cs"/>
          <w:caps/>
          <w:rtl/>
        </w:rPr>
        <w:t xml:space="preserve">ארץ שעברו בהן 180,000 איש, נשארו לגור שם 15,000 איש. כל אלה שקיבלו את הטבות המס הענקיות, ברגע שהילדים שלהם הגיעו לכיתה א', עזבו ועברו למקום שהחינוך בו טוב. </w:t>
      </w:r>
    </w:p>
    <w:p w14:paraId="35CAA8E4" w14:textId="77777777" w:rsidR="00000000" w:rsidRDefault="009F4636">
      <w:pPr>
        <w:pStyle w:val="a"/>
        <w:rPr>
          <w:rFonts w:hint="cs"/>
          <w:caps/>
          <w:rtl/>
        </w:rPr>
      </w:pPr>
    </w:p>
    <w:p w14:paraId="3ABDF4EA" w14:textId="77777777" w:rsidR="00000000" w:rsidRDefault="009F4636">
      <w:pPr>
        <w:pStyle w:val="a"/>
        <w:rPr>
          <w:rFonts w:hint="cs"/>
          <w:caps/>
          <w:rtl/>
        </w:rPr>
      </w:pPr>
      <w:r>
        <w:rPr>
          <w:rFonts w:hint="cs"/>
          <w:caps/>
          <w:rtl/>
        </w:rPr>
        <w:t>אני יכול להביא דוגמה, לא נוח לי להביא אותה, אבל אני אביא אותה. יבנה, שאף פעם לא קיבלה הטבות מס - כ</w:t>
      </w:r>
      <w:r>
        <w:rPr>
          <w:rFonts w:hint="cs"/>
          <w:caps/>
          <w:rtl/>
        </w:rPr>
        <w:t xml:space="preserve">ראש עיריית יבנה לשעבר, 13 שנה, הצלחתי לעשות מהפכה רבתי ולהפוך אותה לאחת הערים המבוקשות בארץ. זה לא נעשה בהטבות מס. שום הנחה במס לא קיבלנו, אף  שמצבה של יבנה בשנות ה-70 היה הקשה ביותר מבין ערי הפיתוח, על-פי נתוני הלמ"ס. </w:t>
      </w:r>
    </w:p>
    <w:p w14:paraId="246996CB" w14:textId="77777777" w:rsidR="00000000" w:rsidRDefault="009F4636">
      <w:pPr>
        <w:pStyle w:val="a"/>
        <w:rPr>
          <w:rFonts w:hint="cs"/>
          <w:caps/>
          <w:rtl/>
        </w:rPr>
      </w:pPr>
    </w:p>
    <w:p w14:paraId="01CA9ECD" w14:textId="77777777" w:rsidR="00000000" w:rsidRDefault="009F4636">
      <w:pPr>
        <w:pStyle w:val="ac"/>
        <w:rPr>
          <w:b w:val="0"/>
          <w:bCs w:val="0"/>
          <w:caps/>
          <w:u w:val="none"/>
          <w:rtl/>
        </w:rPr>
      </w:pPr>
      <w:r>
        <w:rPr>
          <w:rFonts w:hint="eastAsia"/>
          <w:b w:val="0"/>
          <w:bCs w:val="0"/>
          <w:caps/>
          <w:u w:val="none"/>
          <w:rtl/>
        </w:rPr>
        <w:t>יעקב</w:t>
      </w:r>
      <w:r>
        <w:rPr>
          <w:b w:val="0"/>
          <w:bCs w:val="0"/>
          <w:caps/>
          <w:u w:val="none"/>
          <w:rtl/>
        </w:rPr>
        <w:t xml:space="preserve"> מרגי (ש"ס):</w:t>
      </w:r>
    </w:p>
    <w:p w14:paraId="553AC2A9" w14:textId="77777777" w:rsidR="00000000" w:rsidRDefault="009F4636">
      <w:pPr>
        <w:pStyle w:val="a"/>
        <w:rPr>
          <w:rFonts w:hint="cs"/>
          <w:caps/>
          <w:rtl/>
        </w:rPr>
      </w:pPr>
    </w:p>
    <w:p w14:paraId="4A4AC355" w14:textId="77777777" w:rsidR="00000000" w:rsidRDefault="009F4636">
      <w:pPr>
        <w:pStyle w:val="a"/>
        <w:rPr>
          <w:rFonts w:hint="cs"/>
          <w:caps/>
          <w:rtl/>
        </w:rPr>
      </w:pPr>
      <w:r>
        <w:rPr>
          <w:rFonts w:hint="cs"/>
          <w:caps/>
          <w:rtl/>
        </w:rPr>
        <w:t>יבנה היא עיר במרכ</w:t>
      </w:r>
      <w:r>
        <w:rPr>
          <w:rFonts w:hint="cs"/>
          <w:caps/>
          <w:rtl/>
        </w:rPr>
        <w:t xml:space="preserve">ז. אנחנו מדברים על הנגב. </w:t>
      </w:r>
    </w:p>
    <w:p w14:paraId="313480FA" w14:textId="77777777" w:rsidR="00000000" w:rsidRDefault="009F4636">
      <w:pPr>
        <w:pStyle w:val="a"/>
        <w:rPr>
          <w:rFonts w:hint="cs"/>
          <w:caps/>
          <w:rtl/>
        </w:rPr>
      </w:pPr>
    </w:p>
    <w:p w14:paraId="4644BC47" w14:textId="77777777" w:rsidR="00000000" w:rsidRDefault="009F4636">
      <w:pPr>
        <w:pStyle w:val="SpeakerCon"/>
        <w:rPr>
          <w:b w:val="0"/>
          <w:bCs w:val="0"/>
          <w:caps/>
          <w:u w:val="none"/>
          <w:rtl/>
        </w:rPr>
      </w:pPr>
      <w:bookmarkStart w:id="478" w:name="FS000000478T18_06_2003_17_49_15C"/>
      <w:bookmarkEnd w:id="478"/>
      <w:r>
        <w:rPr>
          <w:b w:val="0"/>
          <w:bCs w:val="0"/>
          <w:caps/>
          <w:u w:val="none"/>
          <w:rtl/>
        </w:rPr>
        <w:t>השר מאיר שטרית:</w:t>
      </w:r>
    </w:p>
    <w:p w14:paraId="55F7D83E" w14:textId="77777777" w:rsidR="00000000" w:rsidRDefault="009F4636">
      <w:pPr>
        <w:pStyle w:val="a"/>
        <w:rPr>
          <w:caps/>
          <w:rtl/>
        </w:rPr>
      </w:pPr>
    </w:p>
    <w:p w14:paraId="202FA44F" w14:textId="77777777" w:rsidR="00000000" w:rsidRDefault="009F4636">
      <w:pPr>
        <w:pStyle w:val="a"/>
        <w:rPr>
          <w:rFonts w:hint="cs"/>
          <w:caps/>
          <w:rtl/>
        </w:rPr>
      </w:pPr>
      <w:r>
        <w:rPr>
          <w:rFonts w:hint="cs"/>
          <w:caps/>
          <w:rtl/>
        </w:rPr>
        <w:t xml:space="preserve">אני אראה לך היום, לא אז, ערים במרכז שנמצאות במצב יותר גרוע מערים בנגב. ואז יבנה היתה במצב גרוע פי-עשרה מרוב ערי הפיתוח. </w:t>
      </w:r>
    </w:p>
    <w:p w14:paraId="5EBF1FBF" w14:textId="77777777" w:rsidR="00000000" w:rsidRDefault="009F4636">
      <w:pPr>
        <w:pStyle w:val="a"/>
        <w:rPr>
          <w:rFonts w:hint="cs"/>
          <w:caps/>
          <w:rtl/>
        </w:rPr>
      </w:pPr>
    </w:p>
    <w:p w14:paraId="6531D34D" w14:textId="77777777" w:rsidR="00000000" w:rsidRDefault="009F4636">
      <w:pPr>
        <w:pStyle w:val="a"/>
        <w:rPr>
          <w:rFonts w:hint="cs"/>
          <w:caps/>
          <w:rtl/>
        </w:rPr>
      </w:pPr>
      <w:r>
        <w:rPr>
          <w:rFonts w:hint="cs"/>
          <w:caps/>
          <w:rtl/>
        </w:rPr>
        <w:t>יש אי-צדק בעניין של הטבות מס. מי מקבל הטבת מס? רק מי שעובר את סף המס. בערי הפיתוח ובנגב, ל</w:t>
      </w:r>
      <w:r>
        <w:rPr>
          <w:rFonts w:hint="cs"/>
          <w:caps/>
          <w:rtl/>
        </w:rPr>
        <w:t>מעלה מ-50% מהאנשים בכלל לא מקבלים פרוטה הנחה במסגרת ההטבות האלה. ככל שהמשכורת גבוהה יותר, הטבת המס גבוהה יותר. זה צדק חברתי? אני שנים - יעיד על זה גדליה גל, הוא איננו היום פה, הוא היה יושב-ראש ועדת הכספים - נלחם בכנסת לבטל את הטבות המס הללו, והצעתי כל השני</w:t>
      </w:r>
      <w:r>
        <w:rPr>
          <w:rFonts w:hint="cs"/>
          <w:caps/>
          <w:rtl/>
        </w:rPr>
        <w:t xml:space="preserve">ם לקחת אותו כסף ובמקום לחלק אותו למעט אנשים בכל עיר, נעשה בו יום חינוך ארוך, מה שעולה, אגב, בקנה אחד עם המחקר. הוא אומר: אל תיתן הטבות מס, תן העדפה בחינוך, תצמצם את הפער בין הנגב לבין המרכז. הרי שם "אוכלים אותה" האנשים. </w:t>
      </w:r>
    </w:p>
    <w:p w14:paraId="438426E9" w14:textId="77777777" w:rsidR="00000000" w:rsidRDefault="009F4636">
      <w:pPr>
        <w:pStyle w:val="a"/>
        <w:rPr>
          <w:rFonts w:hint="cs"/>
          <w:caps/>
          <w:rtl/>
        </w:rPr>
      </w:pPr>
    </w:p>
    <w:p w14:paraId="3FD58EBD" w14:textId="77777777" w:rsidR="00000000" w:rsidRDefault="009F4636">
      <w:pPr>
        <w:pStyle w:val="a"/>
        <w:rPr>
          <w:rFonts w:hint="cs"/>
          <w:caps/>
          <w:rtl/>
        </w:rPr>
      </w:pPr>
      <w:r>
        <w:rPr>
          <w:rFonts w:hint="cs"/>
          <w:caps/>
          <w:rtl/>
        </w:rPr>
        <w:t>כאשר בנגב הסיכוי של הרבה ילדים בהר</w:t>
      </w:r>
      <w:r>
        <w:rPr>
          <w:rFonts w:hint="cs"/>
          <w:caps/>
          <w:rtl/>
        </w:rPr>
        <w:t xml:space="preserve">בה יישובים, לצערי, לגמור בגרות הוא קלוש, הסיכוי שלהם מחר להשיג מקום עבודה טוב ולהתחרות במשק הוא גם כן קלוש. אם במקום לתת הטבת מס כספית לאנשים היו לוקחים את הכסף הזה ועושים בו יום חינוך ארוך, לפי תפיסת עולמי - אני העברתי את החוק בכנסת, ולצערי הוא לא מתוקצב </w:t>
      </w:r>
      <w:r>
        <w:rPr>
          <w:rFonts w:hint="cs"/>
          <w:caps/>
          <w:rtl/>
        </w:rPr>
        <w:t>היום. הוא לא פועל כמו שרציתי, שילדים יהיו בבית-הספר מהשעה 08:00 עד השעה 17:00 ויקבלו בבית-הספר את כל החינוך: הפורמלי והבלתי-פורמלי, העשרה חינוכית, מדעית, חברתית, הזנה, ספרים והכול חינם - אז הייתי אומר: זה יביא אנשים לנגב.</w:t>
      </w:r>
    </w:p>
    <w:p w14:paraId="7ED1B72E" w14:textId="77777777" w:rsidR="00000000" w:rsidRDefault="009F4636">
      <w:pPr>
        <w:pStyle w:val="a"/>
        <w:rPr>
          <w:rFonts w:hint="cs"/>
          <w:caps/>
          <w:rtl/>
        </w:rPr>
      </w:pPr>
    </w:p>
    <w:p w14:paraId="4E6D6DB3" w14:textId="77777777" w:rsidR="00000000" w:rsidRDefault="009F4636">
      <w:pPr>
        <w:pStyle w:val="a"/>
        <w:rPr>
          <w:rFonts w:hint="cs"/>
          <w:caps/>
          <w:rtl/>
        </w:rPr>
      </w:pPr>
      <w:r>
        <w:rPr>
          <w:rFonts w:hint="cs"/>
          <w:caps/>
          <w:rtl/>
        </w:rPr>
        <w:t>אנשים באו לגור ביבנה לא בגלל הטבו</w:t>
      </w:r>
      <w:r>
        <w:rPr>
          <w:rFonts w:hint="cs"/>
          <w:caps/>
          <w:rtl/>
        </w:rPr>
        <w:t xml:space="preserve">ת מס, אלא כיוון  שהבאנו את רמת החינוך ביבנה למצב הכי טוב בארץ, ויכלו לקנות קרקעות בזול. המצב הזה קיים היום בנגב. ראה מה קורה בירוחם היום. שם שיפרו את מערכת החינוך בצורה רצינית, ירוחם מתפתחת. </w:t>
      </w:r>
    </w:p>
    <w:p w14:paraId="57164DF5" w14:textId="77777777" w:rsidR="00000000" w:rsidRDefault="009F4636">
      <w:pPr>
        <w:pStyle w:val="a"/>
        <w:rPr>
          <w:rFonts w:hint="cs"/>
          <w:caps/>
          <w:rtl/>
        </w:rPr>
      </w:pPr>
    </w:p>
    <w:p w14:paraId="0DB9995B" w14:textId="77777777" w:rsidR="00000000" w:rsidRDefault="009F4636">
      <w:pPr>
        <w:pStyle w:val="a"/>
        <w:rPr>
          <w:rFonts w:hint="cs"/>
          <w:caps/>
          <w:rtl/>
        </w:rPr>
      </w:pPr>
      <w:r>
        <w:rPr>
          <w:rFonts w:hint="cs"/>
          <w:caps/>
          <w:rtl/>
        </w:rPr>
        <w:t>תגיד לי, חבר הכנסת מרגי, מה יש בעומר שאין בדימונה או בירוחם? למ</w:t>
      </w:r>
      <w:r>
        <w:rPr>
          <w:rFonts w:hint="cs"/>
          <w:caps/>
          <w:rtl/>
        </w:rPr>
        <w:t>ה בעומר קמה שכונת וילות של עשירי הארץ? כל מגרש עולה 150,000 דולר, ובדימונה הקרקע חינם. למה עובדי "כור" לא יכולים לגור בדימונה, אם ייתנו להם אפשרות לבנות וילות? כי החינוך, איכות החיים והתרבות פגומים. אם במקום הטבות המס היו לוקחים את הכסף הזה ומפתחים בו חינו</w:t>
      </w:r>
      <w:r>
        <w:rPr>
          <w:rFonts w:hint="cs"/>
          <w:caps/>
          <w:rtl/>
        </w:rPr>
        <w:t xml:space="preserve">ך מעולה, תרבות מעולה - אף אחד לא ייסע מדימונה לתל-אביב. </w:t>
      </w:r>
    </w:p>
    <w:p w14:paraId="243CFA5F" w14:textId="77777777" w:rsidR="00000000" w:rsidRDefault="009F4636">
      <w:pPr>
        <w:pStyle w:val="a"/>
        <w:rPr>
          <w:rFonts w:hint="cs"/>
          <w:caps/>
          <w:rtl/>
        </w:rPr>
      </w:pPr>
    </w:p>
    <w:p w14:paraId="525DDED6" w14:textId="77777777" w:rsidR="00000000" w:rsidRDefault="009F4636">
      <w:pPr>
        <w:pStyle w:val="ac"/>
        <w:rPr>
          <w:b w:val="0"/>
          <w:bCs w:val="0"/>
          <w:caps/>
          <w:u w:val="none"/>
          <w:rtl/>
        </w:rPr>
      </w:pPr>
      <w:r>
        <w:rPr>
          <w:rFonts w:hint="eastAsia"/>
          <w:b w:val="0"/>
          <w:bCs w:val="0"/>
          <w:caps/>
          <w:u w:val="none"/>
          <w:rtl/>
        </w:rPr>
        <w:t>יעקב</w:t>
      </w:r>
      <w:r>
        <w:rPr>
          <w:b w:val="0"/>
          <w:bCs w:val="0"/>
          <w:caps/>
          <w:u w:val="none"/>
          <w:rtl/>
        </w:rPr>
        <w:t xml:space="preserve"> מרגי (ש"ס):</w:t>
      </w:r>
    </w:p>
    <w:p w14:paraId="763A86CA" w14:textId="77777777" w:rsidR="00000000" w:rsidRDefault="009F4636">
      <w:pPr>
        <w:pStyle w:val="a"/>
        <w:rPr>
          <w:rFonts w:hint="cs"/>
          <w:caps/>
          <w:rtl/>
        </w:rPr>
      </w:pPr>
    </w:p>
    <w:p w14:paraId="3E51E56D" w14:textId="77777777" w:rsidR="00000000" w:rsidRDefault="009F4636">
      <w:pPr>
        <w:pStyle w:val="a"/>
        <w:rPr>
          <w:rFonts w:hint="cs"/>
          <w:caps/>
          <w:rtl/>
        </w:rPr>
      </w:pPr>
      <w:r>
        <w:rPr>
          <w:rFonts w:hint="cs"/>
          <w:caps/>
          <w:rtl/>
        </w:rPr>
        <w:t xml:space="preserve">זה מה שאומר המחקר. </w:t>
      </w:r>
    </w:p>
    <w:p w14:paraId="66DB4BC1" w14:textId="77777777" w:rsidR="00000000" w:rsidRDefault="009F4636">
      <w:pPr>
        <w:pStyle w:val="a"/>
        <w:rPr>
          <w:rFonts w:hint="cs"/>
          <w:caps/>
          <w:rtl/>
        </w:rPr>
      </w:pPr>
    </w:p>
    <w:p w14:paraId="05F61E0F" w14:textId="77777777" w:rsidR="00000000" w:rsidRDefault="009F4636">
      <w:pPr>
        <w:pStyle w:val="SpeakerCon"/>
        <w:rPr>
          <w:b w:val="0"/>
          <w:bCs w:val="0"/>
          <w:caps/>
          <w:u w:val="none"/>
          <w:rtl/>
        </w:rPr>
      </w:pPr>
      <w:bookmarkStart w:id="479" w:name="FS000000478T18_06_2003_18_01_40C"/>
      <w:bookmarkEnd w:id="479"/>
      <w:r>
        <w:rPr>
          <w:rFonts w:hint="eastAsia"/>
          <w:b w:val="0"/>
          <w:bCs w:val="0"/>
          <w:caps/>
          <w:u w:val="none"/>
          <w:rtl/>
        </w:rPr>
        <w:t>השר</w:t>
      </w:r>
      <w:r>
        <w:rPr>
          <w:b w:val="0"/>
          <w:bCs w:val="0"/>
          <w:caps/>
          <w:u w:val="none"/>
          <w:rtl/>
        </w:rPr>
        <w:t xml:space="preserve"> מאיר שטרית:</w:t>
      </w:r>
    </w:p>
    <w:p w14:paraId="4DEBCAFD" w14:textId="77777777" w:rsidR="00000000" w:rsidRDefault="009F4636">
      <w:pPr>
        <w:pStyle w:val="a"/>
        <w:rPr>
          <w:rFonts w:hint="cs"/>
          <w:caps/>
          <w:rtl/>
        </w:rPr>
      </w:pPr>
    </w:p>
    <w:p w14:paraId="69D725D2" w14:textId="77777777" w:rsidR="00000000" w:rsidRDefault="009F4636">
      <w:pPr>
        <w:pStyle w:val="a"/>
        <w:rPr>
          <w:rFonts w:hint="cs"/>
          <w:caps/>
          <w:rtl/>
        </w:rPr>
      </w:pPr>
      <w:r>
        <w:rPr>
          <w:rFonts w:hint="cs"/>
          <w:caps/>
          <w:rtl/>
        </w:rPr>
        <w:t xml:space="preserve">אני בעד זה. חבר הכנסת מרגי, אני אומר לך, הכסף שהמדינה שפכה על כל מיני הטבות ותשלומי העברה עולה עשרת מונים על מה שאתה מציע לתת. </w:t>
      </w:r>
    </w:p>
    <w:p w14:paraId="7DD2E84A" w14:textId="77777777" w:rsidR="00000000" w:rsidRDefault="009F4636">
      <w:pPr>
        <w:pStyle w:val="a"/>
        <w:rPr>
          <w:rFonts w:hint="cs"/>
          <w:caps/>
          <w:rtl/>
        </w:rPr>
      </w:pPr>
    </w:p>
    <w:p w14:paraId="1F265A84" w14:textId="77777777" w:rsidR="00000000" w:rsidRDefault="009F4636">
      <w:pPr>
        <w:pStyle w:val="a"/>
        <w:rPr>
          <w:rFonts w:hint="cs"/>
          <w:caps/>
          <w:rtl/>
        </w:rPr>
      </w:pPr>
      <w:r>
        <w:rPr>
          <w:rFonts w:hint="cs"/>
          <w:caps/>
          <w:rtl/>
        </w:rPr>
        <w:t>אני רוצה לומר</w:t>
      </w:r>
      <w:r>
        <w:rPr>
          <w:rFonts w:hint="cs"/>
          <w:caps/>
          <w:rtl/>
        </w:rPr>
        <w:t xml:space="preserve"> לך לגופו של עניין, לא שהממשלה מתעלמת מהנגב. אני אתן לך רשימה של דברים, שאגב לא תמיד פעלו נכון. הדוגמה הבולטת ביותר, והמחקר מצטט אותה, ואני אצטט לך מהמחקר, היא חוק עידוד השקעות הון. אתה מסכים אתי שהלכו בגדול לקראת הנגב. מי שמקים מפעל בנגב על-פי חוק עידוד ה</w:t>
      </w:r>
      <w:r>
        <w:rPr>
          <w:rFonts w:hint="cs"/>
          <w:caps/>
          <w:rtl/>
        </w:rPr>
        <w:t xml:space="preserve">שקעות הון, מקבל מענק של 32%, לעומת 24% באזורי פיתוח אחרים, לא מרכז הארץ. במרכז הארץ - אפס. לכאורה, נהדר. </w:t>
      </w:r>
    </w:p>
    <w:p w14:paraId="1D6B48B5" w14:textId="77777777" w:rsidR="00000000" w:rsidRDefault="009F4636">
      <w:pPr>
        <w:pStyle w:val="a"/>
        <w:rPr>
          <w:rFonts w:hint="cs"/>
          <w:caps/>
          <w:rtl/>
        </w:rPr>
      </w:pPr>
    </w:p>
    <w:p w14:paraId="37D0F78F" w14:textId="77777777" w:rsidR="00000000" w:rsidRDefault="009F4636">
      <w:pPr>
        <w:pStyle w:val="ac"/>
        <w:rPr>
          <w:b w:val="0"/>
          <w:bCs w:val="0"/>
          <w:caps/>
          <w:u w:val="none"/>
          <w:rtl/>
        </w:rPr>
      </w:pPr>
      <w:r>
        <w:rPr>
          <w:rFonts w:hint="eastAsia"/>
          <w:b w:val="0"/>
          <w:bCs w:val="0"/>
          <w:caps/>
          <w:u w:val="none"/>
          <w:rtl/>
        </w:rPr>
        <w:t>יעקב</w:t>
      </w:r>
      <w:r>
        <w:rPr>
          <w:b w:val="0"/>
          <w:bCs w:val="0"/>
          <w:caps/>
          <w:u w:val="none"/>
          <w:rtl/>
        </w:rPr>
        <w:t xml:space="preserve"> מרגי (ש"ס):</w:t>
      </w:r>
    </w:p>
    <w:p w14:paraId="66B5FE71" w14:textId="77777777" w:rsidR="00000000" w:rsidRDefault="009F4636">
      <w:pPr>
        <w:pStyle w:val="a"/>
        <w:rPr>
          <w:rFonts w:hint="cs"/>
          <w:caps/>
          <w:rtl/>
        </w:rPr>
      </w:pPr>
    </w:p>
    <w:p w14:paraId="6EEF188E" w14:textId="77777777" w:rsidR="00000000" w:rsidRDefault="009F4636">
      <w:pPr>
        <w:pStyle w:val="a"/>
        <w:rPr>
          <w:rFonts w:hint="cs"/>
          <w:caps/>
          <w:rtl/>
        </w:rPr>
      </w:pPr>
      <w:r>
        <w:rPr>
          <w:rFonts w:hint="cs"/>
          <w:caps/>
          <w:rtl/>
        </w:rPr>
        <w:t>8% לא מפצים על דברים אחרים.</w:t>
      </w:r>
    </w:p>
    <w:p w14:paraId="658DE1D1" w14:textId="77777777" w:rsidR="00000000" w:rsidRDefault="009F4636">
      <w:pPr>
        <w:pStyle w:val="a"/>
        <w:rPr>
          <w:caps/>
          <w:rtl/>
        </w:rPr>
      </w:pPr>
    </w:p>
    <w:p w14:paraId="0F1CEDDD" w14:textId="77777777" w:rsidR="00000000" w:rsidRDefault="009F4636">
      <w:pPr>
        <w:pStyle w:val="a"/>
        <w:rPr>
          <w:rFonts w:hint="cs"/>
          <w:caps/>
          <w:rtl/>
        </w:rPr>
      </w:pPr>
    </w:p>
    <w:p w14:paraId="63DDF014" w14:textId="77777777" w:rsidR="00000000" w:rsidRDefault="009F4636">
      <w:pPr>
        <w:pStyle w:val="SpeakerCon"/>
        <w:rPr>
          <w:b w:val="0"/>
          <w:bCs w:val="0"/>
          <w:caps/>
          <w:u w:val="none"/>
          <w:rtl/>
        </w:rPr>
      </w:pPr>
      <w:bookmarkStart w:id="480" w:name="FS000000478T18_06_2003_18_05_28C"/>
      <w:bookmarkEnd w:id="480"/>
      <w:r>
        <w:rPr>
          <w:rFonts w:hint="eastAsia"/>
          <w:b w:val="0"/>
          <w:bCs w:val="0"/>
          <w:caps/>
          <w:u w:val="none"/>
          <w:rtl/>
        </w:rPr>
        <w:t>השר</w:t>
      </w:r>
      <w:r>
        <w:rPr>
          <w:b w:val="0"/>
          <w:bCs w:val="0"/>
          <w:caps/>
          <w:u w:val="none"/>
          <w:rtl/>
        </w:rPr>
        <w:t xml:space="preserve"> מאיר שטרית:</w:t>
      </w:r>
    </w:p>
    <w:p w14:paraId="54502354" w14:textId="77777777" w:rsidR="00000000" w:rsidRDefault="009F4636">
      <w:pPr>
        <w:pStyle w:val="a"/>
        <w:rPr>
          <w:rFonts w:hint="cs"/>
          <w:caps/>
          <w:rtl/>
        </w:rPr>
      </w:pPr>
    </w:p>
    <w:p w14:paraId="21683538" w14:textId="77777777" w:rsidR="00000000" w:rsidRDefault="009F4636">
      <w:pPr>
        <w:pStyle w:val="a"/>
        <w:rPr>
          <w:rFonts w:hint="cs"/>
          <w:caps/>
          <w:rtl/>
        </w:rPr>
      </w:pPr>
      <w:r>
        <w:rPr>
          <w:rFonts w:hint="cs"/>
          <w:caps/>
          <w:rtl/>
        </w:rPr>
        <w:t xml:space="preserve">עזוב 8%. 24% ניתנים לאזורי פיתוח א' אחרים, לא בנגב. במרכז הארץ זה אפס. זה 32% יותר, </w:t>
      </w:r>
      <w:r>
        <w:rPr>
          <w:rFonts w:hint="cs"/>
          <w:caps/>
          <w:rtl/>
        </w:rPr>
        <w:t>לא 8%. לכאורה, זה נהדר. אתה נותן מענק של 32%, אתה כאילו מעודד תעשיין לבוא לירוחם או למצפה-רמון או לבאר-שבע. אבל אני שואל אותך, ואת זה אמרתי אז כשהביאו את החוק ואני התנגדתי לו, אם אותו אחוז הנחה ניתן בירוחם או במצפה או בבאר-שבע, למה שמישהו ילך למצפה? הוא יע</w:t>
      </w:r>
      <w:r>
        <w:rPr>
          <w:rFonts w:hint="cs"/>
          <w:caps/>
          <w:rtl/>
        </w:rPr>
        <w:t xml:space="preserve">צור בבאר-שבע. זה בצדק מבחינת היזם. הוא מעוניין לקבל את המקומות הכי קרובים. </w:t>
      </w:r>
    </w:p>
    <w:p w14:paraId="35CE67CE" w14:textId="77777777" w:rsidR="00000000" w:rsidRDefault="009F4636">
      <w:pPr>
        <w:pStyle w:val="a"/>
        <w:rPr>
          <w:rFonts w:hint="cs"/>
          <w:caps/>
          <w:rtl/>
        </w:rPr>
      </w:pPr>
    </w:p>
    <w:p w14:paraId="4A712818" w14:textId="77777777" w:rsidR="00000000" w:rsidRDefault="009F4636">
      <w:pPr>
        <w:pStyle w:val="a"/>
        <w:rPr>
          <w:rFonts w:hint="cs"/>
          <w:caps/>
          <w:rtl/>
        </w:rPr>
      </w:pPr>
      <w:r>
        <w:rPr>
          <w:rFonts w:hint="cs"/>
          <w:caps/>
          <w:rtl/>
        </w:rPr>
        <w:t>יותר מזה, אם המשיכה היחידה של התעשיין היא באמצעות המענק, מי בא לשם? לצערי, הרבה מאוד</w:t>
      </w:r>
      <w:r>
        <w:rPr>
          <w:caps/>
          <w:rtl/>
        </w:rPr>
        <w:t xml:space="preserve"> </w:t>
      </w:r>
      <w:r>
        <w:rPr>
          <w:rFonts w:hint="cs"/>
          <w:caps/>
          <w:rtl/>
        </w:rPr>
        <w:t xml:space="preserve">תעשיינים שהיכולת שלהם לקיים באמת מפעל כלכלי מרוויח היא קטנה, ולכן הם משלמים שכר נמוך. </w:t>
      </w:r>
    </w:p>
    <w:p w14:paraId="721C0DE3" w14:textId="77777777" w:rsidR="00000000" w:rsidRDefault="009F4636">
      <w:pPr>
        <w:pStyle w:val="a"/>
        <w:rPr>
          <w:rFonts w:hint="cs"/>
          <w:caps/>
          <w:rtl/>
        </w:rPr>
      </w:pPr>
    </w:p>
    <w:p w14:paraId="394DB041" w14:textId="77777777" w:rsidR="00000000" w:rsidRDefault="009F4636">
      <w:pPr>
        <w:pStyle w:val="a"/>
        <w:rPr>
          <w:rFonts w:hint="cs"/>
          <w:caps/>
          <w:rtl/>
        </w:rPr>
      </w:pPr>
      <w:r>
        <w:rPr>
          <w:rFonts w:hint="cs"/>
          <w:caps/>
          <w:rtl/>
        </w:rPr>
        <w:t>אני נמ</w:t>
      </w:r>
      <w:r>
        <w:rPr>
          <w:rFonts w:hint="cs"/>
          <w:caps/>
          <w:rtl/>
        </w:rPr>
        <w:t>נה עם אלה שמתנגדים לכל שיטת המענקים. אני חושב שהיא אסון, לא צריך אותה בכלל. אם רוצים לעודד תעשייה בארץ, צריך לתת הטבות מס מפליגות אוטומטית בלי שהתעשיין או היזם צריך לראות פרצוף של פקיד ממשלה. אני מוכן לתת הטבות מס הכי טובות בעולם. ואז יקרה דבר אחד: אם התעש</w:t>
      </w:r>
      <w:r>
        <w:rPr>
          <w:rFonts w:hint="cs"/>
          <w:caps/>
          <w:rtl/>
        </w:rPr>
        <w:t>יין הוא כזה מצליח והוא יודע שהוא ירוויח כסף, כדאי לו להקים את המפעל. הוא יקבל הטבות מס, שיהיה לו לבריאות. אני אקח ממנו רק 10% מס הכנסה במקום 36% מס חברות. יפה, זו הטבה רצינית, נכון? אז אם אתה מרוויח, שווה לך להקים את המפעל. אתה לא מרוויח, זה כאב ראש שלך. א</w:t>
      </w:r>
      <w:r>
        <w:rPr>
          <w:rFonts w:hint="cs"/>
          <w:caps/>
          <w:rtl/>
        </w:rPr>
        <w:t xml:space="preserve">ני לא משקיע כסף של הממשלה, שאחר כך מתאדה באוויר והתעשיינים בורחים, לוקחים את הכסף. </w:t>
      </w:r>
    </w:p>
    <w:p w14:paraId="746F91F0" w14:textId="77777777" w:rsidR="00000000" w:rsidRDefault="009F4636">
      <w:pPr>
        <w:pStyle w:val="a"/>
        <w:rPr>
          <w:rFonts w:hint="cs"/>
          <w:caps/>
          <w:rtl/>
        </w:rPr>
      </w:pPr>
    </w:p>
    <w:p w14:paraId="773EACB4" w14:textId="77777777" w:rsidR="00000000" w:rsidRDefault="009F4636">
      <w:pPr>
        <w:pStyle w:val="a"/>
        <w:rPr>
          <w:rFonts w:hint="cs"/>
          <w:caps/>
          <w:rtl/>
        </w:rPr>
      </w:pPr>
      <w:r>
        <w:rPr>
          <w:rFonts w:hint="cs"/>
          <w:caps/>
          <w:rtl/>
        </w:rPr>
        <w:t xml:space="preserve">אף אחד מהם לא נהיה עני. ראה "וכניש-גולד" בדימונה, ראה מפעל "דנהיל" בבאר-שבע, ועוד ועוד מפעלים אחרים שקיבלו מהמדינה עשרות מיליוני דולר מענקים, פשטו רגל ונעלמו מהשטח. הם לא </w:t>
      </w:r>
      <w:r>
        <w:rPr>
          <w:rFonts w:hint="cs"/>
          <w:caps/>
          <w:rtl/>
        </w:rPr>
        <w:t xml:space="preserve">נשארו עניים, תאמין לי, כי כל אחד מהם משך משכורת לפעמים של מיליונים, כשהעובדים - אני זוכר את מפעל "וכניש-גולד", מפעל "כיתן דימונה", שקנו אותו וכניש וגולד במענק ממשלתי גדול. באו לוועדת הכספים לקבל מענק נוסף - אין פה הרבה חברים ותיקים בבית, אבל אני הייתי חבר </w:t>
      </w:r>
      <w:r>
        <w:rPr>
          <w:rFonts w:hint="cs"/>
          <w:caps/>
          <w:rtl/>
        </w:rPr>
        <w:t xml:space="preserve">ועדת הכספים המון שנים - ובאותו יום יצא במקרה שהייתי יושב-ראש הוועדה וביקשו לאשר מענק נוסף. </w:t>
      </w:r>
    </w:p>
    <w:p w14:paraId="3A7473CC" w14:textId="77777777" w:rsidR="00000000" w:rsidRDefault="009F4636">
      <w:pPr>
        <w:pStyle w:val="a"/>
        <w:ind w:firstLine="0"/>
        <w:rPr>
          <w:rFonts w:hint="cs"/>
          <w:caps/>
          <w:rtl/>
        </w:rPr>
      </w:pPr>
    </w:p>
    <w:p w14:paraId="208B1D12" w14:textId="77777777" w:rsidR="00000000" w:rsidRDefault="009F4636">
      <w:pPr>
        <w:pStyle w:val="a"/>
        <w:ind w:firstLine="0"/>
        <w:rPr>
          <w:rFonts w:hint="cs"/>
          <w:caps/>
          <w:rtl/>
        </w:rPr>
      </w:pPr>
      <w:r>
        <w:rPr>
          <w:rFonts w:hint="cs"/>
          <w:caps/>
          <w:rtl/>
        </w:rPr>
        <w:tab/>
        <w:t>לפני כן שאלתי עובדים שבאו להתלונן - עובדים של המפעל - ביקשתי תלושי משכורת שלהם, וראיתי שהמשכורת של עובדים שעבדו במפעל הזה 17, 20 שנה עמדה אז על כ-2,800 שקל, וראית</w:t>
      </w:r>
      <w:r>
        <w:rPr>
          <w:rFonts w:hint="cs"/>
          <w:caps/>
          <w:rtl/>
        </w:rPr>
        <w:t xml:space="preserve">י שהשכר של המנהלים - אותם וכניש וגולד - עמד על 5 מיליוני שקל. אמרתי, עם כל הכבוד, אתם אל תעזו בכלל לפתוח את הפה, לא רוצה לשמוע אתכם. תלכו, תסגרו את המפעל, לכו הביתה, אתם פשוט גונבים את המפעל. </w:t>
      </w:r>
    </w:p>
    <w:p w14:paraId="13E70BB7" w14:textId="77777777" w:rsidR="00000000" w:rsidRDefault="009F4636">
      <w:pPr>
        <w:pStyle w:val="a"/>
        <w:ind w:firstLine="0"/>
        <w:rPr>
          <w:rFonts w:hint="cs"/>
          <w:caps/>
          <w:rtl/>
        </w:rPr>
      </w:pPr>
    </w:p>
    <w:p w14:paraId="21B92C98" w14:textId="77777777" w:rsidR="00000000" w:rsidRDefault="009F4636">
      <w:pPr>
        <w:pStyle w:val="a"/>
        <w:ind w:firstLine="0"/>
        <w:rPr>
          <w:rFonts w:hint="cs"/>
          <w:caps/>
          <w:rtl/>
        </w:rPr>
      </w:pPr>
      <w:r>
        <w:rPr>
          <w:rFonts w:hint="cs"/>
          <w:caps/>
          <w:rtl/>
        </w:rPr>
        <w:tab/>
        <w:t>ואני אומר לך, שמה שנחשב לפעמים להטבה - זה כנראה עובד בדיוק הפ</w:t>
      </w:r>
      <w:r>
        <w:rPr>
          <w:rFonts w:hint="cs"/>
          <w:caps/>
          <w:rtl/>
        </w:rPr>
        <w:t xml:space="preserve">וך, זה מה שאומר המחקר של הפרופסור הזה. אם תשים את השורה התחתונה, זה מה שהוא אומר. הוא אומר, אל תתייחס אלי בתור עני ותיתן לי נדבה או צדקה. אני אדם כמו בתל-אביב, אין הבדל בין באר-שבע לתל-אביב, אנחנו כולנו חצי עיר </w:t>
      </w:r>
      <w:r>
        <w:rPr>
          <w:caps/>
        </w:rPr>
        <w:t>altogether</w:t>
      </w:r>
      <w:r>
        <w:rPr>
          <w:rFonts w:hint="cs"/>
          <w:caps/>
          <w:rtl/>
        </w:rPr>
        <w:t xml:space="preserve"> - כל המדינה הזאת. </w:t>
      </w:r>
    </w:p>
    <w:p w14:paraId="57F09723" w14:textId="77777777" w:rsidR="00000000" w:rsidRDefault="009F4636">
      <w:pPr>
        <w:pStyle w:val="a"/>
        <w:ind w:firstLine="0"/>
        <w:rPr>
          <w:caps/>
          <w:rtl/>
        </w:rPr>
      </w:pPr>
    </w:p>
    <w:p w14:paraId="43E30456" w14:textId="77777777" w:rsidR="00000000" w:rsidRDefault="009F4636">
      <w:pPr>
        <w:pStyle w:val="a"/>
        <w:ind w:firstLine="720"/>
        <w:rPr>
          <w:rFonts w:hint="cs"/>
          <w:caps/>
          <w:rtl/>
        </w:rPr>
      </w:pPr>
      <w:r>
        <w:rPr>
          <w:rFonts w:hint="cs"/>
          <w:caps/>
          <w:rtl/>
        </w:rPr>
        <w:t>תעשה רכבת מהיר</w:t>
      </w:r>
      <w:r>
        <w:rPr>
          <w:rFonts w:hint="cs"/>
          <w:caps/>
          <w:rtl/>
        </w:rPr>
        <w:t>ה תל-אביב</w:t>
      </w:r>
      <w:r>
        <w:rPr>
          <w:caps/>
          <w:rtl/>
        </w:rPr>
        <w:t>—</w:t>
      </w:r>
      <w:r>
        <w:rPr>
          <w:rFonts w:hint="cs"/>
          <w:caps/>
          <w:rtl/>
        </w:rPr>
        <w:t>באר-שבע, אז יגיעו לתל-אביב בתוך חצי שעה. אתה לא צריך לבנות שום דבר בשום מקום. תן לאנשים הון אנושי באמת, תשקיע בהון אנושי, תפתח את החינוך, תן הזדמנות לילדים, בתי-ספר; תסתובב - ואני מסתובב בנגב - הייתי במקומות, תאמין לי, ואני בקיא בחינוך. כואב לי ה</w:t>
      </w:r>
      <w:r>
        <w:rPr>
          <w:rFonts w:hint="cs"/>
          <w:caps/>
          <w:rtl/>
        </w:rPr>
        <w:t>לב על ילדי ישראל. אם אתה רוצה לתקן את המצב - מלמטה, מהחינוך, זה לב העניין. חנוך לנער על-פי דרכו, אבל אני רוצה לתת לך רשימה - ואפרופו חינוך - אתה איש דתי, אז אני אצטט משהו מהתנ"ך בעניין הזה.</w:t>
      </w:r>
    </w:p>
    <w:p w14:paraId="772A4349" w14:textId="77777777" w:rsidR="00000000" w:rsidRDefault="009F4636">
      <w:pPr>
        <w:pStyle w:val="a"/>
        <w:ind w:firstLine="720"/>
        <w:rPr>
          <w:rFonts w:hint="cs"/>
          <w:caps/>
          <w:rtl/>
        </w:rPr>
      </w:pPr>
    </w:p>
    <w:p w14:paraId="2B6444E0" w14:textId="77777777" w:rsidR="00000000" w:rsidRDefault="009F4636">
      <w:pPr>
        <w:pStyle w:val="a"/>
        <w:ind w:firstLine="720"/>
        <w:rPr>
          <w:rFonts w:hint="cs"/>
          <w:caps/>
          <w:rtl/>
        </w:rPr>
      </w:pPr>
      <w:r>
        <w:rPr>
          <w:rFonts w:hint="cs"/>
          <w:caps/>
          <w:rtl/>
        </w:rPr>
        <w:t>כשמשה עומד לפני הסנה - כתוב שם בפסוק: "ויאמר ה' אליו, מזה בידך, ו</w:t>
      </w:r>
      <w:r>
        <w:rPr>
          <w:rFonts w:hint="cs"/>
          <w:caps/>
          <w:rtl/>
        </w:rPr>
        <w:t>יאמר מטה. ויאמר השליכהו ארצה, וישלכהו ארצה, ויהי לנחש, וינס משה מפניו". כך כתוב בפסוק. המלה "מזה" אינה כרגיל בתנ"ך, שתי המלים מה וזה, אלא כתובה מלה אחת: "מזה". שאלו מה פתאום, הרי אין אות מיותרת ואות חסרה בתורה, אז למה המלה "מזה" כתובה דווקא בשלוש אותיות, ב</w:t>
      </w:r>
      <w:r>
        <w:rPr>
          <w:rFonts w:hint="cs"/>
          <w:caps/>
          <w:rtl/>
        </w:rPr>
        <w:t>צורה חריגה? אומרים: זה רמז לעתיד על הצורך בחינוך ילדים בעם ישראל. המלה "מזה" - הגימטריה שלה היא 52, כמו "בן". הווי אומר, אם אתה מחנך את הבן שלך ומטפל בו - זה יהיה המטה שאתו תעשה את האותות, אבל אם אתה משליך אותו ארצה, מזניח אותו - הוא יהיה לנחש ואתה תברח מפ</w:t>
      </w:r>
      <w:r>
        <w:rPr>
          <w:rFonts w:hint="cs"/>
          <w:caps/>
          <w:rtl/>
        </w:rPr>
        <w:t xml:space="preserve">ניו. </w:t>
      </w:r>
    </w:p>
    <w:p w14:paraId="40B31ADE" w14:textId="77777777" w:rsidR="00000000" w:rsidRDefault="009F4636">
      <w:pPr>
        <w:pStyle w:val="ac"/>
        <w:rPr>
          <w:b w:val="0"/>
          <w:bCs w:val="0"/>
          <w:caps/>
          <w:u w:val="none"/>
          <w:rtl/>
        </w:rPr>
      </w:pPr>
      <w:r>
        <w:rPr>
          <w:b w:val="0"/>
          <w:bCs w:val="0"/>
          <w:caps/>
          <w:u w:val="none"/>
          <w:rtl/>
        </w:rPr>
        <w:br/>
        <w:t>עזמי בשארה (בל"ד):</w:t>
      </w:r>
    </w:p>
    <w:p w14:paraId="321A9A28" w14:textId="77777777" w:rsidR="00000000" w:rsidRDefault="009F4636">
      <w:pPr>
        <w:pStyle w:val="a"/>
        <w:rPr>
          <w:rFonts w:hint="cs"/>
          <w:caps/>
          <w:rtl/>
        </w:rPr>
      </w:pPr>
    </w:p>
    <w:p w14:paraId="4198AC66" w14:textId="77777777" w:rsidR="00000000" w:rsidRDefault="009F4636">
      <w:pPr>
        <w:pStyle w:val="a"/>
        <w:rPr>
          <w:rFonts w:hint="cs"/>
          <w:caps/>
          <w:rtl/>
        </w:rPr>
      </w:pPr>
      <w:r>
        <w:rPr>
          <w:rFonts w:hint="cs"/>
          <w:caps/>
          <w:rtl/>
        </w:rPr>
        <w:t>- - -</w:t>
      </w:r>
    </w:p>
    <w:p w14:paraId="191AA3EB" w14:textId="77777777" w:rsidR="00000000" w:rsidRDefault="009F4636">
      <w:pPr>
        <w:pStyle w:val="ad"/>
        <w:rPr>
          <w:b w:val="0"/>
          <w:bCs w:val="0"/>
          <w:caps/>
          <w:u w:val="none"/>
          <w:rtl/>
        </w:rPr>
      </w:pPr>
      <w:r>
        <w:rPr>
          <w:rFonts w:hint="cs"/>
          <w:b w:val="0"/>
          <w:bCs w:val="0"/>
          <w:caps/>
          <w:u w:val="none"/>
          <w:rtl/>
        </w:rPr>
        <w:br/>
      </w:r>
      <w:r>
        <w:rPr>
          <w:rFonts w:hint="eastAsia"/>
          <w:b w:val="0"/>
          <w:bCs w:val="0"/>
          <w:caps/>
          <w:u w:val="none"/>
          <w:rtl/>
        </w:rPr>
        <w:t>היו</w:t>
      </w:r>
      <w:r>
        <w:rPr>
          <w:b w:val="0"/>
          <w:bCs w:val="0"/>
          <w:caps/>
          <w:u w:val="none"/>
          <w:rtl/>
        </w:rPr>
        <w:t>"ר אלי בן-מנחם:</w:t>
      </w:r>
    </w:p>
    <w:p w14:paraId="2E0F2033" w14:textId="77777777" w:rsidR="00000000" w:rsidRDefault="009F4636">
      <w:pPr>
        <w:pStyle w:val="a"/>
        <w:rPr>
          <w:caps/>
          <w:rtl/>
        </w:rPr>
      </w:pPr>
    </w:p>
    <w:p w14:paraId="1553165A" w14:textId="77777777" w:rsidR="00000000" w:rsidRDefault="009F4636">
      <w:pPr>
        <w:pStyle w:val="a"/>
        <w:rPr>
          <w:rFonts w:hint="cs"/>
          <w:caps/>
          <w:rtl/>
        </w:rPr>
      </w:pPr>
      <w:r>
        <w:rPr>
          <w:rFonts w:hint="cs"/>
          <w:caps/>
          <w:rtl/>
        </w:rPr>
        <w:t xml:space="preserve">אדוני השר, </w:t>
      </w:r>
      <w:bookmarkStart w:id="481" w:name="FS000000478T18_06_2003_17_49_16"/>
      <w:bookmarkStart w:id="482" w:name="FS000000478T18_06_2003_17_49_20C"/>
      <w:bookmarkEnd w:id="481"/>
      <w:bookmarkEnd w:id="482"/>
      <w:r>
        <w:rPr>
          <w:rFonts w:hint="cs"/>
          <w:caps/>
          <w:rtl/>
        </w:rPr>
        <w:t xml:space="preserve">נתתי לך עשר דקות, כפול מהזמן. </w:t>
      </w:r>
    </w:p>
    <w:p w14:paraId="2F8D3BA9" w14:textId="77777777" w:rsidR="00000000" w:rsidRDefault="009F4636">
      <w:pPr>
        <w:pStyle w:val="SpeakerCon"/>
        <w:rPr>
          <w:b w:val="0"/>
          <w:bCs w:val="0"/>
          <w:caps/>
          <w:u w:val="none"/>
          <w:rtl/>
        </w:rPr>
      </w:pPr>
      <w:r>
        <w:rPr>
          <w:b w:val="0"/>
          <w:bCs w:val="0"/>
          <w:caps/>
          <w:u w:val="none"/>
          <w:rtl/>
        </w:rPr>
        <w:br/>
      </w:r>
      <w:bookmarkStart w:id="483" w:name="FS000000478T18_06_2003_17_49_46C"/>
      <w:bookmarkEnd w:id="483"/>
      <w:r>
        <w:rPr>
          <w:b w:val="0"/>
          <w:bCs w:val="0"/>
          <w:caps/>
          <w:u w:val="none"/>
          <w:rtl/>
        </w:rPr>
        <w:t>השר מאיר שטרית:</w:t>
      </w:r>
    </w:p>
    <w:p w14:paraId="58368860" w14:textId="77777777" w:rsidR="00000000" w:rsidRDefault="009F4636">
      <w:pPr>
        <w:pStyle w:val="a"/>
        <w:rPr>
          <w:caps/>
          <w:rtl/>
        </w:rPr>
      </w:pPr>
    </w:p>
    <w:p w14:paraId="3F1ABDBE" w14:textId="77777777" w:rsidR="00000000" w:rsidRDefault="009F4636">
      <w:pPr>
        <w:pStyle w:val="a"/>
        <w:rPr>
          <w:rFonts w:hint="cs"/>
          <w:caps/>
          <w:rtl/>
        </w:rPr>
      </w:pPr>
      <w:r>
        <w:rPr>
          <w:rFonts w:hint="cs"/>
          <w:caps/>
          <w:rtl/>
        </w:rPr>
        <w:t xml:space="preserve">אתה מספר לי? </w:t>
      </w:r>
    </w:p>
    <w:p w14:paraId="7FEDE6F4" w14:textId="77777777" w:rsidR="00000000" w:rsidRDefault="009F4636">
      <w:pPr>
        <w:pStyle w:val="a"/>
        <w:rPr>
          <w:rFonts w:hint="cs"/>
          <w:caps/>
          <w:rtl/>
        </w:rPr>
      </w:pPr>
    </w:p>
    <w:p w14:paraId="64C22309" w14:textId="77777777" w:rsidR="00000000" w:rsidRDefault="009F4636">
      <w:pPr>
        <w:pStyle w:val="a"/>
        <w:rPr>
          <w:rFonts w:hint="cs"/>
          <w:caps/>
          <w:rtl/>
        </w:rPr>
      </w:pPr>
      <w:r>
        <w:rPr>
          <w:rFonts w:hint="cs"/>
          <w:caps/>
          <w:rtl/>
        </w:rPr>
        <w:t>לכן, אני רק מראה לך רשימה של דברים שנעשים בנגב, עכשיו, או שמתוכננים להיעשות בנגב: מסילות ברזל - תשתיות תחבורה - שדרוג הקו לדימו</w:t>
      </w:r>
      <w:r>
        <w:rPr>
          <w:rFonts w:hint="cs"/>
          <w:caps/>
          <w:rtl/>
        </w:rPr>
        <w:t xml:space="preserve">נה; בתכנון עכשיו מסילת ברזל מערבית, מאשקלון לבאר-שבע, שתעבור דרך אופקים, שדרות, כדי שאפשר יהיה להגיע ברכבת המהירה גם לתל-אביב. </w:t>
      </w:r>
    </w:p>
    <w:p w14:paraId="06C70EFA" w14:textId="77777777" w:rsidR="00000000" w:rsidRDefault="009F4636">
      <w:pPr>
        <w:pStyle w:val="a"/>
        <w:rPr>
          <w:rFonts w:hint="cs"/>
          <w:caps/>
          <w:rtl/>
        </w:rPr>
      </w:pPr>
    </w:p>
    <w:p w14:paraId="1D964638" w14:textId="77777777" w:rsidR="00000000" w:rsidRDefault="009F4636">
      <w:pPr>
        <w:pStyle w:val="a"/>
        <w:rPr>
          <w:rFonts w:hint="cs"/>
          <w:caps/>
          <w:rtl/>
        </w:rPr>
      </w:pPr>
      <w:r>
        <w:rPr>
          <w:rFonts w:hint="cs"/>
          <w:caps/>
          <w:rtl/>
        </w:rPr>
        <w:t>כבישים בין-עירוניים - הרחבת כביש מס' 25, מבאר-שבע לדימונה, לדו-מסלולי; כביש מס' 3 מצומת-מלאכי לצומת-ראם - הרחבה לשישה נתיבים; כ</w:t>
      </w:r>
      <w:r>
        <w:rPr>
          <w:rFonts w:hint="cs"/>
          <w:caps/>
          <w:rtl/>
        </w:rPr>
        <w:t>ביש 40, עוקף באר-שבע ממזרח - הרחבה לדו-מסלולי; כביש מס' 35, מברכיה לפלוגות - הרחבה לדו-מסלולי; כביש 232 מצומת-גבים לשדרות - הרחבה לדו-מסלולי; כביש 31 מרהט עד אשל-הנשיא - סלילת דרך חדשה, כאשר עד היום מבוצע הקטע מלהבים עד רהט; כביש עוקף-ערד - היום נמצא בהכנה</w:t>
      </w:r>
      <w:r>
        <w:rPr>
          <w:rFonts w:hint="cs"/>
          <w:caps/>
          <w:rtl/>
        </w:rPr>
        <w:t xml:space="preserve"> לסלילה, קידום זמינות; דרך אזורית לשדרות - נמצא בקידום זמינות; תאורה בכביש 40 בין קריית-גת לבאר-שבע; עבודות בטיחות באזור מצפה-רמון, רהט, ותל-שבע.</w:t>
      </w:r>
    </w:p>
    <w:p w14:paraId="29108B11" w14:textId="77777777" w:rsidR="00000000" w:rsidRDefault="009F4636">
      <w:pPr>
        <w:pStyle w:val="a"/>
        <w:rPr>
          <w:rFonts w:hint="cs"/>
          <w:caps/>
          <w:rtl/>
        </w:rPr>
      </w:pPr>
    </w:p>
    <w:p w14:paraId="7AB3D1E8" w14:textId="77777777" w:rsidR="00000000" w:rsidRDefault="009F4636">
      <w:pPr>
        <w:pStyle w:val="a"/>
        <w:rPr>
          <w:rFonts w:hint="cs"/>
          <w:caps/>
          <w:rtl/>
        </w:rPr>
      </w:pPr>
      <w:r>
        <w:rPr>
          <w:rFonts w:hint="cs"/>
          <w:caps/>
          <w:rtl/>
        </w:rPr>
        <w:t>פרויקטים עירוניים בבאר-שבע: נתיב ציבורי טוביהו - הפיכת הכביש לנתיב ציבורי; נתיב ציבורי רגר - העתקת כביש ממקומ</w:t>
      </w:r>
      <w:r>
        <w:rPr>
          <w:rFonts w:hint="cs"/>
          <w:caps/>
          <w:rtl/>
        </w:rPr>
        <w:t xml:space="preserve">ו; דרך חברון - הרחבה והסדרה; דרך האורגים - כביש חדש במרכז באר-שבע, מהעירייה לתחנת הרכבת החדשה; פרויקטים בכבישים בתוך יישובים בדואיים בנגב; פרויקטים של בטיחות ביישובים אופקים, ירוחם, שדרות, דימונה ואילת. </w:t>
      </w:r>
    </w:p>
    <w:p w14:paraId="5F889D1A" w14:textId="77777777" w:rsidR="00000000" w:rsidRDefault="009F4636">
      <w:pPr>
        <w:pStyle w:val="a"/>
        <w:rPr>
          <w:rFonts w:hint="cs"/>
          <w:caps/>
          <w:rtl/>
        </w:rPr>
      </w:pPr>
    </w:p>
    <w:p w14:paraId="16FFD6F9" w14:textId="77777777" w:rsidR="00000000" w:rsidRDefault="009F4636">
      <w:pPr>
        <w:pStyle w:val="a"/>
        <w:rPr>
          <w:rFonts w:hint="cs"/>
          <w:caps/>
          <w:rtl/>
        </w:rPr>
      </w:pPr>
      <w:r>
        <w:rPr>
          <w:rFonts w:hint="cs"/>
          <w:caps/>
          <w:rtl/>
        </w:rPr>
        <w:t xml:space="preserve">עד היום, עדיין יש בנגב </w:t>
      </w:r>
      <w:r>
        <w:rPr>
          <w:caps/>
          <w:rtl/>
        </w:rPr>
        <w:t>–</w:t>
      </w:r>
      <w:r>
        <w:rPr>
          <w:rFonts w:hint="cs"/>
          <w:caps/>
          <w:rtl/>
        </w:rPr>
        <w:t xml:space="preserve"> לצערי,  אני מוכן להגיד - ה</w:t>
      </w:r>
      <w:r>
        <w:rPr>
          <w:rFonts w:hint="cs"/>
          <w:caps/>
          <w:rtl/>
        </w:rPr>
        <w:t>טבות מס. במצפה-רמון - 25%; בדימונה ובירוחם - 20%; באופקים, בערוער, בתל-שבע, במועצה האזורית רמת-הנגב - 16%; בנתיבות ובשדרות - 13%; כל זה עד תקרה מסוימת, של 131,000 שקל לשנה. ואני אומר לך, שאילו היה הדבר תלוי בי, הייתי לוקח את הכסף הזה ונותן לאותם יישובים רק</w:t>
      </w:r>
      <w:r>
        <w:rPr>
          <w:rFonts w:hint="cs"/>
          <w:caps/>
          <w:rtl/>
        </w:rPr>
        <w:t xml:space="preserve"> לדבר אחד </w:t>
      </w:r>
      <w:r>
        <w:rPr>
          <w:caps/>
          <w:rtl/>
        </w:rPr>
        <w:t>–</w:t>
      </w:r>
      <w:r>
        <w:rPr>
          <w:rFonts w:hint="cs"/>
          <w:caps/>
          <w:rtl/>
        </w:rPr>
        <w:t xml:space="preserve"> לחינוך. אז זה הולך בעקבות מסקנות המחקר.</w:t>
      </w:r>
    </w:p>
    <w:p w14:paraId="6FE6D0D7" w14:textId="77777777" w:rsidR="00000000" w:rsidRDefault="009F4636">
      <w:pPr>
        <w:pStyle w:val="a"/>
        <w:rPr>
          <w:rFonts w:hint="cs"/>
          <w:caps/>
          <w:rtl/>
        </w:rPr>
      </w:pPr>
    </w:p>
    <w:p w14:paraId="04E6C5C4" w14:textId="77777777" w:rsidR="00000000" w:rsidRDefault="009F4636">
      <w:pPr>
        <w:pStyle w:val="a"/>
        <w:rPr>
          <w:rFonts w:hint="cs"/>
          <w:caps/>
          <w:rtl/>
        </w:rPr>
      </w:pPr>
      <w:r>
        <w:rPr>
          <w:rFonts w:hint="cs"/>
          <w:caps/>
          <w:rtl/>
        </w:rPr>
        <w:t>עוד דבר אחרון, ובזה אסיים. חבר כנסת מרגי, אני נותן לך עצה חינם - של ניסיון ושל הרבה שנות עבודה בחיים הפוליטיים: שום ועדה או צוות ציבורי לא שינו את מצבו של שום מקום. אני אמרתי לראשי הערים בנגב, אז כשבאו ל</w:t>
      </w:r>
      <w:r>
        <w:rPr>
          <w:rFonts w:hint="cs"/>
          <w:caps/>
          <w:rtl/>
        </w:rPr>
        <w:t>התווכח אתי על המסים: רבותי, אל תילחמו על מסים, אתם עושים טעות. יקנו אתכם במסים, ומחר יורידו זאת. במלים האלה. עדיף במקום זה שתתמקדו, תבנו תוכנית מה צריך לעשות כדי לשקם את הנגב - -</w:t>
      </w:r>
    </w:p>
    <w:p w14:paraId="243D94D8" w14:textId="77777777" w:rsidR="00000000" w:rsidRDefault="009F4636">
      <w:pPr>
        <w:pStyle w:val="ac"/>
        <w:rPr>
          <w:b w:val="0"/>
          <w:bCs w:val="0"/>
          <w:caps/>
          <w:u w:val="none"/>
          <w:rtl/>
        </w:rPr>
      </w:pPr>
      <w:r>
        <w:rPr>
          <w:b w:val="0"/>
          <w:bCs w:val="0"/>
          <w:caps/>
          <w:u w:val="none"/>
          <w:rtl/>
        </w:rPr>
        <w:br/>
        <w:t>יעקב מרגי (ש"ס):</w:t>
      </w:r>
    </w:p>
    <w:p w14:paraId="6983F57D" w14:textId="77777777" w:rsidR="00000000" w:rsidRDefault="009F4636">
      <w:pPr>
        <w:pStyle w:val="a"/>
        <w:rPr>
          <w:caps/>
          <w:rtl/>
        </w:rPr>
      </w:pPr>
    </w:p>
    <w:p w14:paraId="066DA025" w14:textId="77777777" w:rsidR="00000000" w:rsidRDefault="009F4636">
      <w:pPr>
        <w:pStyle w:val="a"/>
        <w:rPr>
          <w:rFonts w:hint="cs"/>
          <w:caps/>
          <w:rtl/>
        </w:rPr>
      </w:pPr>
      <w:r>
        <w:rPr>
          <w:rFonts w:hint="cs"/>
          <w:caps/>
          <w:rtl/>
        </w:rPr>
        <w:t xml:space="preserve">צוות היגוי. </w:t>
      </w:r>
    </w:p>
    <w:p w14:paraId="36A555DA" w14:textId="77777777" w:rsidR="00000000" w:rsidRDefault="009F4636">
      <w:pPr>
        <w:pStyle w:val="SpeakerCon"/>
        <w:rPr>
          <w:b w:val="0"/>
          <w:bCs w:val="0"/>
          <w:caps/>
          <w:u w:val="none"/>
          <w:rtl/>
        </w:rPr>
      </w:pPr>
      <w:r>
        <w:rPr>
          <w:b w:val="0"/>
          <w:bCs w:val="0"/>
          <w:caps/>
          <w:u w:val="none"/>
          <w:rtl/>
        </w:rPr>
        <w:br/>
      </w:r>
      <w:bookmarkStart w:id="484" w:name="FS000000478T18_06_2003_18_01_02C"/>
      <w:bookmarkEnd w:id="484"/>
      <w:r>
        <w:rPr>
          <w:b w:val="0"/>
          <w:bCs w:val="0"/>
          <w:caps/>
          <w:u w:val="none"/>
          <w:rtl/>
        </w:rPr>
        <w:t>השר מאיר שטרית:</w:t>
      </w:r>
    </w:p>
    <w:p w14:paraId="7FDB5EB0" w14:textId="77777777" w:rsidR="00000000" w:rsidRDefault="009F4636">
      <w:pPr>
        <w:pStyle w:val="a"/>
        <w:rPr>
          <w:caps/>
          <w:rtl/>
        </w:rPr>
      </w:pPr>
    </w:p>
    <w:p w14:paraId="1DCC859E" w14:textId="77777777" w:rsidR="00000000" w:rsidRDefault="009F4636">
      <w:pPr>
        <w:pStyle w:val="a"/>
        <w:rPr>
          <w:rFonts w:hint="cs"/>
          <w:caps/>
          <w:rtl/>
        </w:rPr>
      </w:pPr>
      <w:r>
        <w:rPr>
          <w:rFonts w:hint="cs"/>
          <w:caps/>
          <w:rtl/>
        </w:rPr>
        <w:t xml:space="preserve">- - תבואו עם תוכנית רצינית </w:t>
      </w:r>
      <w:r>
        <w:rPr>
          <w:rFonts w:hint="cs"/>
          <w:caps/>
          <w:rtl/>
        </w:rPr>
        <w:t xml:space="preserve">לממשלה, תעמדו מאחוריה - לא בהטבות מס, תן לי עוד חמישה גרושים לכיס - אלא בוא נשנה את הנגב בתחבורה, בחינוך, אז יש על מה לדבר. חבר הכנסת מרגי, גם היום אני אומר אותם דברים, ואני עומד מאחורי הדברים שלי. זה מה שצריך לעשות. </w:t>
      </w:r>
    </w:p>
    <w:p w14:paraId="4A2EC5A8" w14:textId="77777777" w:rsidR="00000000" w:rsidRDefault="009F4636">
      <w:pPr>
        <w:pStyle w:val="ad"/>
        <w:rPr>
          <w:b w:val="0"/>
          <w:bCs w:val="0"/>
          <w:caps/>
          <w:u w:val="none"/>
          <w:rtl/>
        </w:rPr>
      </w:pPr>
      <w:r>
        <w:rPr>
          <w:b w:val="0"/>
          <w:bCs w:val="0"/>
          <w:caps/>
          <w:u w:val="none"/>
          <w:rtl/>
        </w:rPr>
        <w:br/>
        <w:t>היו"ר אלי בן-מנחם:</w:t>
      </w:r>
    </w:p>
    <w:p w14:paraId="7F618DE7" w14:textId="77777777" w:rsidR="00000000" w:rsidRDefault="009F4636">
      <w:pPr>
        <w:pStyle w:val="a"/>
        <w:rPr>
          <w:caps/>
          <w:rtl/>
        </w:rPr>
      </w:pPr>
    </w:p>
    <w:p w14:paraId="5C8DC8E2" w14:textId="77777777" w:rsidR="00000000" w:rsidRDefault="009F4636">
      <w:pPr>
        <w:pStyle w:val="a"/>
        <w:rPr>
          <w:rFonts w:hint="cs"/>
          <w:caps/>
          <w:rtl/>
        </w:rPr>
      </w:pPr>
      <w:r>
        <w:rPr>
          <w:rFonts w:hint="cs"/>
          <w:caps/>
          <w:rtl/>
        </w:rPr>
        <w:t>מה אתה מציע?</w:t>
      </w:r>
    </w:p>
    <w:p w14:paraId="46606A95" w14:textId="77777777" w:rsidR="00000000" w:rsidRDefault="009F4636">
      <w:pPr>
        <w:pStyle w:val="ac"/>
        <w:rPr>
          <w:b w:val="0"/>
          <w:bCs w:val="0"/>
          <w:caps/>
          <w:u w:val="none"/>
          <w:rtl/>
        </w:rPr>
      </w:pPr>
      <w:r>
        <w:rPr>
          <w:b w:val="0"/>
          <w:bCs w:val="0"/>
          <w:caps/>
          <w:u w:val="none"/>
          <w:rtl/>
        </w:rPr>
        <w:br/>
        <w:t>יעק</w:t>
      </w:r>
      <w:r>
        <w:rPr>
          <w:b w:val="0"/>
          <w:bCs w:val="0"/>
          <w:caps/>
          <w:u w:val="none"/>
          <w:rtl/>
        </w:rPr>
        <w:t>ב מרגי (ש"ס):</w:t>
      </w:r>
    </w:p>
    <w:p w14:paraId="7BE59FDB" w14:textId="77777777" w:rsidR="00000000" w:rsidRDefault="009F4636">
      <w:pPr>
        <w:pStyle w:val="a"/>
        <w:rPr>
          <w:caps/>
          <w:rtl/>
        </w:rPr>
      </w:pPr>
    </w:p>
    <w:p w14:paraId="33328A92" w14:textId="77777777" w:rsidR="00000000" w:rsidRDefault="009F4636">
      <w:pPr>
        <w:pStyle w:val="a"/>
        <w:rPr>
          <w:rFonts w:hint="cs"/>
          <w:caps/>
          <w:rtl/>
        </w:rPr>
      </w:pPr>
      <w:r>
        <w:rPr>
          <w:rFonts w:hint="cs"/>
          <w:caps/>
          <w:rtl/>
        </w:rPr>
        <w:t>- - - ועדת הכלכלה, צוות היגוי - - -</w:t>
      </w:r>
    </w:p>
    <w:p w14:paraId="34FAE02D" w14:textId="77777777" w:rsidR="00000000" w:rsidRDefault="009F4636">
      <w:pPr>
        <w:pStyle w:val="SpeakerCon"/>
        <w:rPr>
          <w:b w:val="0"/>
          <w:bCs w:val="0"/>
          <w:caps/>
          <w:u w:val="none"/>
          <w:rtl/>
        </w:rPr>
      </w:pPr>
      <w:r>
        <w:rPr>
          <w:b w:val="0"/>
          <w:bCs w:val="0"/>
          <w:caps/>
          <w:u w:val="none"/>
          <w:rtl/>
        </w:rPr>
        <w:br/>
      </w:r>
      <w:bookmarkStart w:id="485" w:name="FS000000478T18_06_2003_18_02_45C"/>
      <w:bookmarkEnd w:id="485"/>
      <w:r>
        <w:rPr>
          <w:b w:val="0"/>
          <w:bCs w:val="0"/>
          <w:caps/>
          <w:u w:val="none"/>
          <w:rtl/>
        </w:rPr>
        <w:t>השר מאיר שטרית:</w:t>
      </w:r>
    </w:p>
    <w:p w14:paraId="1776EFB9" w14:textId="77777777" w:rsidR="00000000" w:rsidRDefault="009F4636">
      <w:pPr>
        <w:pStyle w:val="a"/>
        <w:rPr>
          <w:caps/>
          <w:rtl/>
        </w:rPr>
      </w:pPr>
    </w:p>
    <w:p w14:paraId="48D749B9" w14:textId="77777777" w:rsidR="00000000" w:rsidRDefault="009F4636">
      <w:pPr>
        <w:pStyle w:val="a"/>
        <w:rPr>
          <w:rFonts w:hint="cs"/>
          <w:caps/>
          <w:rtl/>
        </w:rPr>
      </w:pPr>
      <w:r>
        <w:rPr>
          <w:rFonts w:hint="cs"/>
          <w:caps/>
          <w:rtl/>
        </w:rPr>
        <w:t>אין לי התנגדות שהנושא יידון, כפי שחבר כנסת מרגי רוצה, במליאה או בוועדה. אני מסכים לכל הצעה.</w:t>
      </w:r>
    </w:p>
    <w:p w14:paraId="06341CEC" w14:textId="77777777" w:rsidR="00000000" w:rsidRDefault="009F4636">
      <w:pPr>
        <w:pStyle w:val="ad"/>
        <w:rPr>
          <w:b w:val="0"/>
          <w:bCs w:val="0"/>
          <w:caps/>
          <w:u w:val="none"/>
          <w:rtl/>
        </w:rPr>
      </w:pPr>
      <w:r>
        <w:rPr>
          <w:b w:val="0"/>
          <w:bCs w:val="0"/>
          <w:caps/>
          <w:u w:val="none"/>
          <w:rtl/>
        </w:rPr>
        <w:br/>
        <w:t>היו"ר אלי בן-מנחם:</w:t>
      </w:r>
    </w:p>
    <w:p w14:paraId="18462DA1" w14:textId="77777777" w:rsidR="00000000" w:rsidRDefault="009F4636">
      <w:pPr>
        <w:pStyle w:val="a"/>
        <w:rPr>
          <w:caps/>
          <w:rtl/>
        </w:rPr>
      </w:pPr>
    </w:p>
    <w:p w14:paraId="57512D30" w14:textId="77777777" w:rsidR="00000000" w:rsidRDefault="009F4636">
      <w:pPr>
        <w:pStyle w:val="a"/>
        <w:rPr>
          <w:rFonts w:hint="cs"/>
          <w:caps/>
          <w:rtl/>
        </w:rPr>
      </w:pPr>
      <w:r>
        <w:rPr>
          <w:rFonts w:hint="cs"/>
          <w:caps/>
          <w:rtl/>
        </w:rPr>
        <w:t xml:space="preserve">ועדת הכלכלה. הוא לא יכול להציע. אני מעריך שחבר הכנסת בשארה יציע את זה, כי </w:t>
      </w:r>
      <w:r>
        <w:rPr>
          <w:rFonts w:hint="cs"/>
          <w:caps/>
          <w:rtl/>
        </w:rPr>
        <w:t>יש לו הצעה אחרת. בבקשה, חבר הכנסת עזמי בשארה.</w:t>
      </w:r>
    </w:p>
    <w:p w14:paraId="603F7103" w14:textId="77777777" w:rsidR="00000000" w:rsidRDefault="009F4636">
      <w:pPr>
        <w:pStyle w:val="Speaker"/>
        <w:rPr>
          <w:b w:val="0"/>
          <w:bCs w:val="0"/>
          <w:caps/>
          <w:u w:val="none"/>
          <w:rtl/>
        </w:rPr>
      </w:pPr>
      <w:r>
        <w:rPr>
          <w:b w:val="0"/>
          <w:bCs w:val="0"/>
          <w:caps/>
          <w:u w:val="none"/>
          <w:rtl/>
        </w:rPr>
        <w:br/>
      </w:r>
      <w:bookmarkStart w:id="486" w:name="FS000000558T18_06_2003_18_03_56"/>
      <w:bookmarkStart w:id="487" w:name="_Toc45451441"/>
      <w:bookmarkStart w:id="488" w:name="_Toc45970164"/>
      <w:bookmarkEnd w:id="486"/>
      <w:r>
        <w:rPr>
          <w:b w:val="0"/>
          <w:bCs w:val="0"/>
          <w:caps/>
          <w:u w:val="none"/>
          <w:rtl/>
        </w:rPr>
        <w:t>עזמי בשארה (בל"ד):</w:t>
      </w:r>
      <w:bookmarkEnd w:id="487"/>
      <w:bookmarkEnd w:id="488"/>
    </w:p>
    <w:p w14:paraId="7CDF737A" w14:textId="77777777" w:rsidR="00000000" w:rsidRDefault="009F4636">
      <w:pPr>
        <w:pStyle w:val="a"/>
        <w:rPr>
          <w:rFonts w:hint="cs"/>
          <w:caps/>
          <w:rtl/>
        </w:rPr>
      </w:pPr>
    </w:p>
    <w:p w14:paraId="235E0509" w14:textId="77777777" w:rsidR="00000000" w:rsidRDefault="009F4636">
      <w:pPr>
        <w:pStyle w:val="a"/>
        <w:rPr>
          <w:rFonts w:hint="cs"/>
          <w:caps/>
          <w:rtl/>
        </w:rPr>
      </w:pPr>
      <w:r>
        <w:rPr>
          <w:rFonts w:hint="cs"/>
          <w:caps/>
          <w:rtl/>
        </w:rPr>
        <w:t>אדוני היושב-ראש, האמת היא שאני מסכים לנימה של השר, כפי שהוא דיבר. אני רוצה לנצל הזדמנות זו ולדבר על משהו אחר, שממשלתו מעורבת בו - והוא נראה לי כאילו הוא לא חלק מהממשלה. הוא מדבר על השקעה בח</w:t>
      </w:r>
      <w:r>
        <w:rPr>
          <w:rFonts w:hint="cs"/>
          <w:caps/>
          <w:rtl/>
        </w:rPr>
        <w:t>ינוך, והם מקצצים בחינוך. נראה לי משהו ככה - - -</w:t>
      </w:r>
    </w:p>
    <w:p w14:paraId="68F3EB88" w14:textId="77777777" w:rsidR="00000000" w:rsidRDefault="009F4636">
      <w:pPr>
        <w:pStyle w:val="a"/>
        <w:rPr>
          <w:rFonts w:hint="cs"/>
          <w:caps/>
          <w:rtl/>
        </w:rPr>
      </w:pPr>
    </w:p>
    <w:p w14:paraId="709FA243" w14:textId="77777777" w:rsidR="00000000" w:rsidRDefault="009F4636">
      <w:pPr>
        <w:pStyle w:val="a"/>
        <w:rPr>
          <w:rFonts w:hint="cs"/>
          <w:caps/>
          <w:rtl/>
        </w:rPr>
      </w:pPr>
      <w:r>
        <w:rPr>
          <w:rFonts w:hint="cs"/>
          <w:caps/>
          <w:rtl/>
        </w:rPr>
        <w:t xml:space="preserve">נעים לשמוע אותו, אבל זה לא מסתדר עם מה שהממשלה עושה, גם בנגב, לדעתי. ההצעות - הקלות, הקלות, הקלות - שמביאים לנגב, כמו שהביאו לשבטים האינדיאניים בארצות-הברית - לפתוח קזינו במצפה-רמון למשל,  כאשר אם מדברים על </w:t>
      </w:r>
      <w:r>
        <w:rPr>
          <w:rFonts w:hint="cs"/>
          <w:caps/>
          <w:rtl/>
        </w:rPr>
        <w:t>לאס-וגאס, בלאס-וגאס  לא היתה אוכלוסייה חלשה שניסו לפתח אותה. לאס-וגאס זה דבר שיצרו במדבר. לא היה שם כלום, ויצרו משום כלום, כמו שיצרו "דיסנילנד".</w:t>
      </w:r>
    </w:p>
    <w:p w14:paraId="3720C6B9" w14:textId="77777777" w:rsidR="00000000" w:rsidRDefault="009F4636">
      <w:pPr>
        <w:pStyle w:val="a"/>
        <w:rPr>
          <w:rFonts w:hint="cs"/>
          <w:caps/>
          <w:rtl/>
        </w:rPr>
      </w:pPr>
    </w:p>
    <w:p w14:paraId="7F746DB6" w14:textId="77777777" w:rsidR="00000000" w:rsidRDefault="009F4636">
      <w:pPr>
        <w:pStyle w:val="a"/>
        <w:rPr>
          <w:rFonts w:hint="cs"/>
          <w:caps/>
          <w:rtl/>
        </w:rPr>
      </w:pPr>
      <w:r>
        <w:rPr>
          <w:rFonts w:hint="cs"/>
          <w:caps/>
          <w:rtl/>
        </w:rPr>
        <w:t>אבל, ההקבלה היא לעשות קזינו לשבטים האינדיאניים, שיוסיף לאוכלוסייה ענייה וחלשה גם פעילות אפורה ופלילית סביב הימ</w:t>
      </w:r>
      <w:r>
        <w:rPr>
          <w:rFonts w:hint="cs"/>
          <w:caps/>
          <w:rtl/>
        </w:rPr>
        <w:t>ורים. זה לא עזר לאינדיאנים בארצות-הברית, זה גרם להם גם להיות חלשים וגם להיות מוקפים בסביבה אפורה - על גבול החוק - או פלילית.</w:t>
      </w:r>
    </w:p>
    <w:p w14:paraId="30A1DC66" w14:textId="77777777" w:rsidR="00000000" w:rsidRDefault="009F4636">
      <w:pPr>
        <w:pStyle w:val="a"/>
        <w:rPr>
          <w:rFonts w:hint="cs"/>
          <w:caps/>
          <w:rtl/>
        </w:rPr>
      </w:pPr>
    </w:p>
    <w:p w14:paraId="4C910381" w14:textId="77777777" w:rsidR="00000000" w:rsidRDefault="009F4636">
      <w:pPr>
        <w:pStyle w:val="a"/>
        <w:rPr>
          <w:rFonts w:hint="cs"/>
          <w:caps/>
          <w:rtl/>
        </w:rPr>
      </w:pPr>
      <w:r>
        <w:rPr>
          <w:rFonts w:hint="cs"/>
          <w:caps/>
          <w:rtl/>
        </w:rPr>
        <w:t>אני רוצה לנצל הזדמנות זו רק כדי להתנגד לצורה זו של חיפוש פתרונות קלים, שבכלל לא עומדת בקנה אחד עם מה שהשר פה הנעים באוזנינו על חינ</w:t>
      </w:r>
      <w:r>
        <w:rPr>
          <w:rFonts w:hint="cs"/>
          <w:caps/>
          <w:rtl/>
        </w:rPr>
        <w:t>וך ולא חינוך. לפתוח קזינו זה חינוך? תודה רבה.</w:t>
      </w:r>
    </w:p>
    <w:p w14:paraId="72404C85" w14:textId="77777777" w:rsidR="00000000" w:rsidRDefault="009F4636">
      <w:pPr>
        <w:pStyle w:val="a"/>
        <w:rPr>
          <w:rFonts w:hint="cs"/>
          <w:caps/>
          <w:rtl/>
        </w:rPr>
      </w:pPr>
    </w:p>
    <w:p w14:paraId="27C4704C" w14:textId="77777777" w:rsidR="00000000" w:rsidRDefault="009F4636">
      <w:pPr>
        <w:pStyle w:val="ad"/>
        <w:rPr>
          <w:b w:val="0"/>
          <w:bCs w:val="0"/>
          <w:caps/>
          <w:u w:val="none"/>
          <w:rtl/>
        </w:rPr>
      </w:pPr>
      <w:r>
        <w:rPr>
          <w:b w:val="0"/>
          <w:bCs w:val="0"/>
          <w:caps/>
          <w:u w:val="none"/>
          <w:rtl/>
        </w:rPr>
        <w:br/>
        <w:t>היו"ר אלי בן-מנחם:</w:t>
      </w:r>
    </w:p>
    <w:p w14:paraId="3614CF54" w14:textId="77777777" w:rsidR="00000000" w:rsidRDefault="009F4636">
      <w:pPr>
        <w:pStyle w:val="a"/>
        <w:rPr>
          <w:caps/>
          <w:rtl/>
        </w:rPr>
      </w:pPr>
    </w:p>
    <w:p w14:paraId="57629A70" w14:textId="77777777" w:rsidR="00000000" w:rsidRDefault="009F4636">
      <w:pPr>
        <w:pStyle w:val="a"/>
        <w:rPr>
          <w:rFonts w:hint="cs"/>
          <w:caps/>
          <w:rtl/>
        </w:rPr>
      </w:pPr>
      <w:r>
        <w:rPr>
          <w:rFonts w:hint="cs"/>
          <w:caps/>
          <w:rtl/>
        </w:rPr>
        <w:t>תודה לחבר הכנסת בשארה.</w:t>
      </w:r>
    </w:p>
    <w:p w14:paraId="7CCB9B1E" w14:textId="77777777" w:rsidR="00000000" w:rsidRDefault="009F4636">
      <w:pPr>
        <w:pStyle w:val="a"/>
        <w:rPr>
          <w:rFonts w:hint="cs"/>
          <w:caps/>
          <w:rtl/>
        </w:rPr>
      </w:pPr>
    </w:p>
    <w:p w14:paraId="2A0AC556" w14:textId="77777777" w:rsidR="00000000" w:rsidRDefault="009F4636">
      <w:pPr>
        <w:pStyle w:val="a"/>
        <w:rPr>
          <w:rFonts w:hint="cs"/>
          <w:caps/>
          <w:rtl/>
        </w:rPr>
      </w:pPr>
      <w:r>
        <w:rPr>
          <w:rFonts w:hint="cs"/>
          <w:caps/>
          <w:rtl/>
        </w:rPr>
        <w:t xml:space="preserve">רבותי חברי הכנסת, אנחנו עוברים להצבעה. אדוני השר שטרית, אם אתה רוצה להצביע - אז אנא, שב במקומך. </w:t>
      </w:r>
    </w:p>
    <w:p w14:paraId="7A413C65" w14:textId="77777777" w:rsidR="00000000" w:rsidRDefault="009F4636">
      <w:pPr>
        <w:pStyle w:val="a"/>
        <w:rPr>
          <w:rFonts w:hint="cs"/>
          <w:caps/>
          <w:rtl/>
        </w:rPr>
      </w:pPr>
    </w:p>
    <w:p w14:paraId="33B6EBD3" w14:textId="77777777" w:rsidR="00000000" w:rsidRDefault="009F4636">
      <w:pPr>
        <w:pStyle w:val="a"/>
        <w:rPr>
          <w:rFonts w:hint="cs"/>
          <w:caps/>
          <w:rtl/>
        </w:rPr>
      </w:pPr>
      <w:r>
        <w:rPr>
          <w:rFonts w:hint="cs"/>
          <w:caps/>
          <w:rtl/>
        </w:rPr>
        <w:t>מי שמצביע בעד מצביע בעד העברת הנושא לוועדת הכלכלה; מי שמצביע נגד -</w:t>
      </w:r>
      <w:r>
        <w:rPr>
          <w:rFonts w:hint="cs"/>
          <w:caps/>
          <w:rtl/>
        </w:rPr>
        <w:t xml:space="preserve"> להסיר את הנושא.</w:t>
      </w:r>
    </w:p>
    <w:p w14:paraId="0B81BE52" w14:textId="77777777" w:rsidR="00000000" w:rsidRDefault="009F4636">
      <w:pPr>
        <w:pStyle w:val="a"/>
        <w:rPr>
          <w:rFonts w:hint="cs"/>
          <w:caps/>
          <w:rtl/>
        </w:rPr>
      </w:pPr>
    </w:p>
    <w:p w14:paraId="0B6EF9E7" w14:textId="77777777" w:rsidR="00000000" w:rsidRDefault="009F4636">
      <w:pPr>
        <w:pStyle w:val="a7"/>
        <w:bidi/>
        <w:rPr>
          <w:rFonts w:hint="cs"/>
          <w:b w:val="0"/>
          <w:bCs w:val="0"/>
          <w:caps/>
          <w:rtl/>
        </w:rPr>
      </w:pPr>
      <w:r>
        <w:rPr>
          <w:rFonts w:hint="cs"/>
          <w:b w:val="0"/>
          <w:bCs w:val="0"/>
          <w:caps/>
          <w:rtl/>
        </w:rPr>
        <w:t>הצבעה מס' 24</w:t>
      </w:r>
    </w:p>
    <w:p w14:paraId="3B75C98B" w14:textId="77777777" w:rsidR="00000000" w:rsidRDefault="009F4636">
      <w:pPr>
        <w:pStyle w:val="a"/>
        <w:jc w:val="center"/>
        <w:rPr>
          <w:rFonts w:hint="cs"/>
          <w:caps/>
          <w:rtl/>
        </w:rPr>
      </w:pPr>
    </w:p>
    <w:p w14:paraId="30C19CEF" w14:textId="77777777" w:rsidR="00000000" w:rsidRDefault="009F4636">
      <w:pPr>
        <w:pStyle w:val="a8"/>
        <w:bidi/>
        <w:rPr>
          <w:rFonts w:hint="cs"/>
          <w:caps/>
          <w:rtl/>
        </w:rPr>
      </w:pPr>
      <w:r>
        <w:rPr>
          <w:rFonts w:hint="cs"/>
          <w:caps/>
          <w:rtl/>
        </w:rPr>
        <w:t>בעד ההצעה להעביר את הנושא לוועדה - 7</w:t>
      </w:r>
    </w:p>
    <w:p w14:paraId="0EAE4296" w14:textId="77777777" w:rsidR="00000000" w:rsidRDefault="009F4636">
      <w:pPr>
        <w:pStyle w:val="a8"/>
        <w:bidi/>
        <w:rPr>
          <w:rFonts w:hint="cs"/>
          <w:caps/>
          <w:rtl/>
        </w:rPr>
      </w:pPr>
      <w:r>
        <w:rPr>
          <w:rFonts w:hint="cs"/>
          <w:caps/>
          <w:rtl/>
        </w:rPr>
        <w:t>נגד - אין</w:t>
      </w:r>
    </w:p>
    <w:p w14:paraId="4E3D2C17" w14:textId="77777777" w:rsidR="00000000" w:rsidRDefault="009F4636">
      <w:pPr>
        <w:pStyle w:val="a8"/>
        <w:bidi/>
        <w:rPr>
          <w:rFonts w:hint="cs"/>
          <w:caps/>
          <w:rtl/>
        </w:rPr>
      </w:pPr>
      <w:r>
        <w:rPr>
          <w:rFonts w:hint="cs"/>
          <w:caps/>
          <w:rtl/>
        </w:rPr>
        <w:t>נמנעים - אין</w:t>
      </w:r>
    </w:p>
    <w:p w14:paraId="1BD13FA8" w14:textId="77777777" w:rsidR="00000000" w:rsidRDefault="009F4636">
      <w:pPr>
        <w:pStyle w:val="a9"/>
        <w:bidi/>
        <w:rPr>
          <w:rFonts w:hint="cs"/>
          <w:caps/>
          <w:rtl/>
        </w:rPr>
      </w:pPr>
      <w:r>
        <w:rPr>
          <w:rFonts w:hint="cs"/>
          <w:caps/>
          <w:rtl/>
        </w:rPr>
        <w:t>ההצעה להעביר את הנושא לוועדת הכלכלה נתקבלה.</w:t>
      </w:r>
    </w:p>
    <w:p w14:paraId="4583C694" w14:textId="77777777" w:rsidR="00000000" w:rsidRDefault="009F4636">
      <w:pPr>
        <w:pStyle w:val="a"/>
        <w:jc w:val="center"/>
        <w:rPr>
          <w:caps/>
          <w:rtl/>
        </w:rPr>
      </w:pPr>
    </w:p>
    <w:p w14:paraId="6B65FE98" w14:textId="77777777" w:rsidR="00000000" w:rsidRDefault="009F4636">
      <w:pPr>
        <w:pStyle w:val="a"/>
        <w:jc w:val="center"/>
        <w:rPr>
          <w:rFonts w:hint="cs"/>
          <w:caps/>
          <w:rtl/>
        </w:rPr>
      </w:pPr>
    </w:p>
    <w:p w14:paraId="42E4FD76" w14:textId="77777777" w:rsidR="00000000" w:rsidRDefault="009F4636">
      <w:pPr>
        <w:pStyle w:val="ad"/>
        <w:rPr>
          <w:b w:val="0"/>
          <w:bCs w:val="0"/>
          <w:caps/>
          <w:u w:val="none"/>
          <w:rtl/>
        </w:rPr>
      </w:pPr>
      <w:r>
        <w:rPr>
          <w:b w:val="0"/>
          <w:bCs w:val="0"/>
          <w:caps/>
          <w:u w:val="none"/>
          <w:rtl/>
        </w:rPr>
        <w:t>היו"ר אלי בן-מנחם:</w:t>
      </w:r>
    </w:p>
    <w:p w14:paraId="65DC759A" w14:textId="77777777" w:rsidR="00000000" w:rsidRDefault="009F4636">
      <w:pPr>
        <w:pStyle w:val="a"/>
        <w:rPr>
          <w:caps/>
          <w:rtl/>
        </w:rPr>
      </w:pPr>
    </w:p>
    <w:p w14:paraId="559877B3" w14:textId="77777777" w:rsidR="00000000" w:rsidRDefault="009F4636">
      <w:pPr>
        <w:pStyle w:val="a"/>
        <w:rPr>
          <w:rFonts w:hint="cs"/>
          <w:caps/>
          <w:rtl/>
        </w:rPr>
      </w:pPr>
      <w:r>
        <w:rPr>
          <w:rFonts w:hint="cs"/>
          <w:caps/>
          <w:rtl/>
        </w:rPr>
        <w:t>רבותי חברי הכנסת, שבעה  חברי כנסת הצביעו בעד, אפס מתנגדים, אפס נמנעים. ההצעה לסדר-היום של חבר הכנס</w:t>
      </w:r>
      <w:r>
        <w:rPr>
          <w:rFonts w:hint="cs"/>
          <w:caps/>
          <w:rtl/>
        </w:rPr>
        <w:t>ת יעקב מרגי תועבר לוועדת הכלכלה של הכנסת.</w:t>
      </w:r>
    </w:p>
    <w:p w14:paraId="5534F74D" w14:textId="77777777" w:rsidR="00000000" w:rsidRDefault="009F4636">
      <w:pPr>
        <w:pStyle w:val="a"/>
        <w:rPr>
          <w:caps/>
          <w:rtl/>
        </w:rPr>
      </w:pPr>
      <w:r>
        <w:rPr>
          <w:caps/>
          <w:rtl/>
        </w:rPr>
        <w:br/>
      </w:r>
    </w:p>
    <w:p w14:paraId="6C0026AD" w14:textId="77777777" w:rsidR="00000000" w:rsidRDefault="009F4636">
      <w:pPr>
        <w:pStyle w:val="Subject"/>
        <w:rPr>
          <w:b w:val="0"/>
          <w:bCs w:val="0"/>
          <w:caps/>
          <w:u w:val="none"/>
          <w:rtl/>
        </w:rPr>
      </w:pPr>
    </w:p>
    <w:p w14:paraId="5CD8B5A7" w14:textId="77777777" w:rsidR="00000000" w:rsidRDefault="009F4636">
      <w:pPr>
        <w:pStyle w:val="Subject"/>
        <w:rPr>
          <w:rFonts w:hint="cs"/>
          <w:b w:val="0"/>
          <w:bCs w:val="0"/>
          <w:caps/>
          <w:u w:val="none"/>
          <w:rtl/>
        </w:rPr>
      </w:pPr>
      <w:bookmarkStart w:id="489" w:name="_Toc45451442"/>
      <w:bookmarkStart w:id="490" w:name="_Toc45970165"/>
      <w:r>
        <w:rPr>
          <w:rFonts w:hint="cs"/>
          <w:b w:val="0"/>
          <w:bCs w:val="0"/>
          <w:caps/>
          <w:u w:val="none"/>
          <w:rtl/>
        </w:rPr>
        <w:t>הצעה לסדר-היום</w:t>
      </w:r>
      <w:bookmarkEnd w:id="489"/>
      <w:bookmarkEnd w:id="490"/>
    </w:p>
    <w:p w14:paraId="00BDBCC9" w14:textId="77777777" w:rsidR="00000000" w:rsidRDefault="009F4636">
      <w:pPr>
        <w:pStyle w:val="Subject"/>
        <w:rPr>
          <w:rFonts w:hint="cs"/>
          <w:b w:val="0"/>
          <w:bCs w:val="0"/>
          <w:caps/>
          <w:u w:val="none"/>
          <w:rtl/>
        </w:rPr>
      </w:pPr>
      <w:bookmarkStart w:id="491" w:name="_Toc45451443"/>
      <w:bookmarkStart w:id="492" w:name="_Toc45970166"/>
      <w:r>
        <w:rPr>
          <w:rFonts w:hint="cs"/>
          <w:b w:val="0"/>
          <w:bCs w:val="0"/>
          <w:caps/>
          <w:u w:val="none"/>
          <w:rtl/>
        </w:rPr>
        <w:t>הנהגת תלושי מזון לאנשים מתחת לקו העוני</w:t>
      </w:r>
      <w:bookmarkEnd w:id="491"/>
      <w:bookmarkEnd w:id="492"/>
    </w:p>
    <w:p w14:paraId="0A001AD4" w14:textId="77777777" w:rsidR="00000000" w:rsidRDefault="009F4636">
      <w:pPr>
        <w:pStyle w:val="ad"/>
        <w:rPr>
          <w:rFonts w:hint="cs"/>
          <w:b w:val="0"/>
          <w:bCs w:val="0"/>
          <w:caps/>
          <w:u w:val="none"/>
          <w:rtl/>
        </w:rPr>
      </w:pPr>
    </w:p>
    <w:p w14:paraId="4111E626" w14:textId="77777777" w:rsidR="00000000" w:rsidRDefault="009F4636">
      <w:pPr>
        <w:pStyle w:val="a"/>
        <w:rPr>
          <w:rFonts w:hint="cs"/>
          <w:caps/>
          <w:rtl/>
        </w:rPr>
      </w:pPr>
    </w:p>
    <w:p w14:paraId="66B70872" w14:textId="77777777" w:rsidR="00000000" w:rsidRDefault="009F4636">
      <w:pPr>
        <w:pStyle w:val="ad"/>
        <w:rPr>
          <w:b w:val="0"/>
          <w:bCs w:val="0"/>
          <w:caps/>
          <w:u w:val="none"/>
          <w:rtl/>
        </w:rPr>
      </w:pPr>
      <w:r>
        <w:rPr>
          <w:b w:val="0"/>
          <w:bCs w:val="0"/>
          <w:caps/>
          <w:u w:val="none"/>
          <w:rtl/>
        </w:rPr>
        <w:t>היו"ר אלי בן-מנחם:</w:t>
      </w:r>
    </w:p>
    <w:p w14:paraId="16CBEE42" w14:textId="77777777" w:rsidR="00000000" w:rsidRDefault="009F4636">
      <w:pPr>
        <w:pStyle w:val="a"/>
        <w:rPr>
          <w:caps/>
          <w:rtl/>
        </w:rPr>
      </w:pPr>
    </w:p>
    <w:p w14:paraId="28802295" w14:textId="77777777" w:rsidR="00000000" w:rsidRDefault="009F4636">
      <w:pPr>
        <w:pStyle w:val="a"/>
        <w:rPr>
          <w:rFonts w:hint="cs"/>
          <w:caps/>
          <w:rtl/>
        </w:rPr>
      </w:pPr>
      <w:r>
        <w:rPr>
          <w:rFonts w:hint="cs"/>
          <w:caps/>
          <w:rtl/>
        </w:rPr>
        <w:t xml:space="preserve">אנחנו עוברים לנושא הבא. לפנינו הצעה לסדר-היום מס' 727, של חבר הכנסת ישראל אייכלר, בנושא: הנהגת תלושי מזון,  </w:t>
      </w:r>
      <w:r>
        <w:rPr>
          <w:caps/>
        </w:rPr>
        <w:t>food stamps</w:t>
      </w:r>
      <w:r>
        <w:rPr>
          <w:rFonts w:hint="cs"/>
          <w:caps/>
          <w:rtl/>
        </w:rPr>
        <w:t>, לאנשים מתחת לק</w:t>
      </w:r>
      <w:r>
        <w:rPr>
          <w:rFonts w:hint="cs"/>
          <w:caps/>
          <w:rtl/>
        </w:rPr>
        <w:t>ו העוני. בבקשה.</w:t>
      </w:r>
    </w:p>
    <w:p w14:paraId="56BB8857" w14:textId="77777777" w:rsidR="00000000" w:rsidRDefault="009F4636">
      <w:pPr>
        <w:pStyle w:val="Speaker"/>
        <w:rPr>
          <w:b w:val="0"/>
          <w:bCs w:val="0"/>
          <w:caps/>
          <w:u w:val="none"/>
          <w:rtl/>
        </w:rPr>
      </w:pPr>
      <w:r>
        <w:rPr>
          <w:b w:val="0"/>
          <w:bCs w:val="0"/>
          <w:caps/>
          <w:u w:val="none"/>
          <w:rtl/>
        </w:rPr>
        <w:br/>
      </w:r>
      <w:bookmarkStart w:id="493" w:name="FS000001057T18_06_2003_18_31_53"/>
      <w:bookmarkStart w:id="494" w:name="_Toc45451444"/>
      <w:bookmarkStart w:id="495" w:name="_Toc45970167"/>
      <w:bookmarkEnd w:id="493"/>
      <w:r>
        <w:rPr>
          <w:b w:val="0"/>
          <w:bCs w:val="0"/>
          <w:caps/>
          <w:u w:val="none"/>
          <w:rtl/>
        </w:rPr>
        <w:t>ישראל אייכלר (יהדות התורה):</w:t>
      </w:r>
      <w:bookmarkEnd w:id="494"/>
      <w:bookmarkEnd w:id="495"/>
    </w:p>
    <w:p w14:paraId="736A661E" w14:textId="77777777" w:rsidR="00000000" w:rsidRDefault="009F4636">
      <w:pPr>
        <w:pStyle w:val="a"/>
        <w:rPr>
          <w:caps/>
          <w:rtl/>
        </w:rPr>
      </w:pPr>
    </w:p>
    <w:p w14:paraId="53DC780C" w14:textId="77777777" w:rsidR="00000000" w:rsidRDefault="009F4636">
      <w:pPr>
        <w:pStyle w:val="a"/>
        <w:rPr>
          <w:rFonts w:hint="cs"/>
          <w:caps/>
          <w:rtl/>
        </w:rPr>
      </w:pPr>
      <w:r>
        <w:rPr>
          <w:rFonts w:hint="cs"/>
          <w:caps/>
          <w:rtl/>
        </w:rPr>
        <w:t>אדוני היושב-ראש, חברי הכנסת, שמעתי את כבוד השר שטרית מדבר על חינוך, חינוך, ובאוזני מהדהדים דבריה של שרת החינוך, שככל שמשקיעים יותר כסף בחינוך - 26 מיליארד שקל, נדמה לי זה היה  - - -</w:t>
      </w:r>
    </w:p>
    <w:p w14:paraId="4BF6349B" w14:textId="77777777" w:rsidR="00000000" w:rsidRDefault="009F4636">
      <w:pPr>
        <w:pStyle w:val="ac"/>
        <w:rPr>
          <w:b w:val="0"/>
          <w:bCs w:val="0"/>
          <w:caps/>
          <w:u w:val="none"/>
          <w:rtl/>
        </w:rPr>
      </w:pPr>
      <w:r>
        <w:rPr>
          <w:b w:val="0"/>
          <w:bCs w:val="0"/>
          <w:caps/>
          <w:u w:val="none"/>
          <w:rtl/>
        </w:rPr>
        <w:br/>
        <w:t>קריאה:</w:t>
      </w:r>
    </w:p>
    <w:p w14:paraId="3F4D0CC1" w14:textId="77777777" w:rsidR="00000000" w:rsidRDefault="009F4636">
      <w:pPr>
        <w:pStyle w:val="a"/>
        <w:rPr>
          <w:caps/>
          <w:rtl/>
        </w:rPr>
      </w:pPr>
    </w:p>
    <w:p w14:paraId="09EF17EA" w14:textId="77777777" w:rsidR="00000000" w:rsidRDefault="009F4636">
      <w:pPr>
        <w:pStyle w:val="a"/>
        <w:rPr>
          <w:rFonts w:hint="cs"/>
          <w:caps/>
          <w:rtl/>
        </w:rPr>
      </w:pPr>
      <w:r>
        <w:rPr>
          <w:rFonts w:hint="cs"/>
          <w:caps/>
          <w:rtl/>
        </w:rPr>
        <w:t>23.</w:t>
      </w:r>
    </w:p>
    <w:p w14:paraId="347530A5" w14:textId="77777777" w:rsidR="00000000" w:rsidRDefault="009F4636">
      <w:pPr>
        <w:pStyle w:val="SpeakerCon"/>
        <w:rPr>
          <w:b w:val="0"/>
          <w:bCs w:val="0"/>
          <w:caps/>
          <w:u w:val="none"/>
          <w:rtl/>
        </w:rPr>
      </w:pPr>
      <w:r>
        <w:rPr>
          <w:b w:val="0"/>
          <w:bCs w:val="0"/>
          <w:caps/>
          <w:u w:val="none"/>
          <w:rtl/>
        </w:rPr>
        <w:br/>
      </w:r>
      <w:bookmarkStart w:id="496" w:name="FS000001057T18_06_2003_18_33_12C"/>
      <w:bookmarkEnd w:id="496"/>
      <w:r>
        <w:rPr>
          <w:b w:val="0"/>
          <w:bCs w:val="0"/>
          <w:caps/>
          <w:u w:val="none"/>
          <w:rtl/>
        </w:rPr>
        <w:t>ישראל אייכלר (</w:t>
      </w:r>
      <w:r>
        <w:rPr>
          <w:b w:val="0"/>
          <w:bCs w:val="0"/>
          <w:caps/>
          <w:u w:val="none"/>
          <w:rtl/>
        </w:rPr>
        <w:t>יהדות התורה):</w:t>
      </w:r>
    </w:p>
    <w:p w14:paraId="0ED7EC1B" w14:textId="77777777" w:rsidR="00000000" w:rsidRDefault="009F4636">
      <w:pPr>
        <w:pStyle w:val="a"/>
        <w:rPr>
          <w:caps/>
          <w:rtl/>
        </w:rPr>
      </w:pPr>
    </w:p>
    <w:p w14:paraId="0C898A33" w14:textId="77777777" w:rsidR="00000000" w:rsidRDefault="009F4636">
      <w:pPr>
        <w:pStyle w:val="a"/>
        <w:rPr>
          <w:rFonts w:hint="cs"/>
          <w:caps/>
          <w:rtl/>
        </w:rPr>
      </w:pPr>
      <w:r>
        <w:rPr>
          <w:rFonts w:hint="cs"/>
          <w:caps/>
          <w:rtl/>
        </w:rPr>
        <w:t>23 מיליארד - רמת התוצאות בבחינות הבגרות ובחינוך יורדת, והיא לא יודעת את הסיבה. כנראה שכשמדברים על חינוך צריך לדעת גם מה התוכן של החינוך, ולא רק מה ההשקעה בכסף - בוודאי לכך התכוון השר שטרית.</w:t>
      </w:r>
    </w:p>
    <w:p w14:paraId="13877775" w14:textId="77777777" w:rsidR="00000000" w:rsidRDefault="009F4636">
      <w:pPr>
        <w:pStyle w:val="a"/>
        <w:rPr>
          <w:rFonts w:hint="cs"/>
          <w:caps/>
          <w:rtl/>
        </w:rPr>
      </w:pPr>
    </w:p>
    <w:p w14:paraId="4EFE8E6E" w14:textId="77777777" w:rsidR="00000000" w:rsidRDefault="009F4636">
      <w:pPr>
        <w:pStyle w:val="a"/>
        <w:rPr>
          <w:rFonts w:hint="cs"/>
          <w:caps/>
          <w:rtl/>
        </w:rPr>
      </w:pPr>
      <w:r>
        <w:rPr>
          <w:rFonts w:hint="cs"/>
          <w:caps/>
          <w:rtl/>
        </w:rPr>
        <w:t>אבל אני רוצה לדבר על משהו אחר, אני רוצה לדבר על הצ</w:t>
      </w:r>
      <w:r>
        <w:rPr>
          <w:rFonts w:hint="cs"/>
          <w:caps/>
          <w:rtl/>
        </w:rPr>
        <w:t>ורך בהנהגת תווי מזון לאנשים עניים ולילדים שירדו מתחת לקו העוני, בגלל מדיניות הממשלה - לא עכשיו, אלא כבר שנים רבות. זה לא עניין פוליטי, זה אפילו לא עניין כלכלי. זה עניין אנושי ממדרגה ראשונה. לא צריך להיות שום קשר לקואליציה, לאופוזיציה בנושא הזה.</w:t>
      </w:r>
    </w:p>
    <w:p w14:paraId="16AB0461" w14:textId="77777777" w:rsidR="00000000" w:rsidRDefault="009F4636">
      <w:pPr>
        <w:pStyle w:val="a"/>
        <w:rPr>
          <w:rFonts w:hint="cs"/>
          <w:caps/>
          <w:rtl/>
        </w:rPr>
      </w:pPr>
    </w:p>
    <w:p w14:paraId="39D3BEBA" w14:textId="77777777" w:rsidR="00000000" w:rsidRDefault="009F4636">
      <w:pPr>
        <w:pStyle w:val="a"/>
        <w:rPr>
          <w:rFonts w:hint="cs"/>
          <w:caps/>
          <w:rtl/>
        </w:rPr>
      </w:pPr>
      <w:r>
        <w:rPr>
          <w:rFonts w:hint="cs"/>
          <w:caps/>
          <w:rtl/>
        </w:rPr>
        <w:t xml:space="preserve">בארץ הזאת </w:t>
      </w:r>
      <w:r>
        <w:rPr>
          <w:rFonts w:hint="cs"/>
          <w:caps/>
          <w:rtl/>
        </w:rPr>
        <w:t xml:space="preserve">יש 2 מיליונים ו-150,000 ילדים שמקבלים קצבת ביטוח לאומי, וכרבע מהם חיים מתחת לקו העוני. לפי נתוני הביטוח הלאומי, הילדים העניים מהווים 24% מכלל הילדים שמקבלים קצבת ביטוח לאומי. </w:t>
      </w:r>
    </w:p>
    <w:p w14:paraId="0B48B5F9" w14:textId="77777777" w:rsidR="00000000" w:rsidRDefault="009F4636">
      <w:pPr>
        <w:pStyle w:val="a"/>
        <w:rPr>
          <w:rFonts w:hint="cs"/>
          <w:caps/>
          <w:rtl/>
        </w:rPr>
      </w:pPr>
    </w:p>
    <w:p w14:paraId="7F79C11C" w14:textId="77777777" w:rsidR="00000000" w:rsidRDefault="009F4636">
      <w:pPr>
        <w:pStyle w:val="a"/>
        <w:rPr>
          <w:rFonts w:hint="cs"/>
          <w:caps/>
          <w:rtl/>
        </w:rPr>
      </w:pPr>
      <w:r>
        <w:rPr>
          <w:rFonts w:hint="cs"/>
          <w:caps/>
          <w:rtl/>
        </w:rPr>
        <w:t>באו אנשים ואמרו שהמדינה מפרנסת את הילדים האלה, בגלל הקצבאות, וזה פשוט שקר, כי א</w:t>
      </w:r>
      <w:r>
        <w:rPr>
          <w:rFonts w:hint="cs"/>
          <w:caps/>
          <w:rtl/>
        </w:rPr>
        <w:t xml:space="preserve">ף ילד לא יכול לחיות ב-150 שקל בחודש, וגם לא ב-150 דולר לחודש. אי-אפשר לממן לידה, או הוצאות הבאת ילד חדש הביתה - כמו עגלה, טיפולים רפואיים, מיטות </w:t>
      </w:r>
      <w:r>
        <w:rPr>
          <w:caps/>
          <w:rtl/>
        </w:rPr>
        <w:t>–</w:t>
      </w:r>
      <w:r>
        <w:rPr>
          <w:rFonts w:hint="cs"/>
          <w:caps/>
          <w:rtl/>
        </w:rPr>
        <w:t xml:space="preserve"> ב-1,300 שקל, כשהממשלה עכשיו קיצצה ל-400 שקל.                           לכן, כל מי שאומר שהורים מתפרנסים מקצבת</w:t>
      </w:r>
      <w:r>
        <w:rPr>
          <w:rFonts w:hint="cs"/>
          <w:caps/>
          <w:rtl/>
        </w:rPr>
        <w:t xml:space="preserve"> הילדים, או שאין לו ילדים והוא לא יודע מה הוא סח, או שהוא מעליל עלילות רשע. איש מאתנו איננו מכלכל ילד בפחות מ-200 דולר לחודש ואף אחד לא מביא ילד לעולם בשביל להרוויח את קצבת הביטוח הלאומי. </w:t>
      </w:r>
    </w:p>
    <w:p w14:paraId="7CF23D17" w14:textId="77777777" w:rsidR="00000000" w:rsidRDefault="009F4636">
      <w:pPr>
        <w:pStyle w:val="a"/>
        <w:rPr>
          <w:rFonts w:hint="cs"/>
          <w:caps/>
          <w:rtl/>
        </w:rPr>
      </w:pPr>
    </w:p>
    <w:p w14:paraId="741E872D" w14:textId="77777777" w:rsidR="00000000" w:rsidRDefault="009F4636">
      <w:pPr>
        <w:pStyle w:val="a"/>
        <w:rPr>
          <w:rFonts w:hint="cs"/>
          <w:caps/>
          <w:rtl/>
        </w:rPr>
      </w:pPr>
      <w:r>
        <w:rPr>
          <w:rFonts w:hint="cs"/>
          <w:caps/>
          <w:rtl/>
        </w:rPr>
        <w:t>אסור לנו להתיימר שאנחנו מפרנסים את ילדי העניים על-ידי הסיוע הדל וה</w:t>
      </w:r>
      <w:r>
        <w:rPr>
          <w:rFonts w:hint="cs"/>
          <w:caps/>
          <w:rtl/>
        </w:rPr>
        <w:t xml:space="preserve">מדולדל שהשאירו לילדי העוני. ההיפך הוא הנכון. הכלכלה הריכוזית של המדינה בנויה </w:t>
      </w:r>
      <w:r>
        <w:rPr>
          <w:caps/>
          <w:rtl/>
        </w:rPr>
        <w:t>–</w:t>
      </w:r>
      <w:r>
        <w:rPr>
          <w:rFonts w:hint="cs"/>
          <w:caps/>
          <w:rtl/>
        </w:rPr>
        <w:t xml:space="preserve"> קודם שמענו מהשר דברים של טעם בעניין הזה </w:t>
      </w:r>
      <w:r>
        <w:rPr>
          <w:caps/>
          <w:rtl/>
        </w:rPr>
        <w:t>–</w:t>
      </w:r>
      <w:r>
        <w:rPr>
          <w:rFonts w:hint="cs"/>
          <w:caps/>
          <w:rtl/>
        </w:rPr>
        <w:t xml:space="preserve"> על בסיס של הטבות, של מכרזים, של תקציבים ושל העברות שרובם הולכים לאליטה מצומצמת לפי מוצא פוליטי או השקפתי או פרוטקציות. כל שאר האזרחים ח</w:t>
      </w:r>
      <w:r>
        <w:rPr>
          <w:rFonts w:hint="cs"/>
          <w:caps/>
          <w:rtl/>
        </w:rPr>
        <w:t xml:space="preserve">ייבים למצוא פרנסתם בשוק הפרטי או כשכירים בדרגה נמוכה במגזר הציבורי. השר הזכיר קודם משכורות  נוראות ופערים איומים בין מנהלים שמרוויחים 5 מיליוני שקלים לבין עובדים שמרוויחים 2,000--3,000 שקל. בשני המקרים, העניים הם שמפרנסים את העשירים ומשרתים אותם. </w:t>
      </w:r>
    </w:p>
    <w:p w14:paraId="5234B1DF" w14:textId="77777777" w:rsidR="00000000" w:rsidRDefault="009F4636">
      <w:pPr>
        <w:pStyle w:val="a"/>
        <w:rPr>
          <w:rFonts w:hint="cs"/>
          <w:caps/>
          <w:rtl/>
        </w:rPr>
      </w:pPr>
    </w:p>
    <w:p w14:paraId="4A98A0D6" w14:textId="77777777" w:rsidR="00000000" w:rsidRDefault="009F4636">
      <w:pPr>
        <w:pStyle w:val="a"/>
        <w:rPr>
          <w:rFonts w:hint="cs"/>
          <w:caps/>
          <w:rtl/>
        </w:rPr>
      </w:pPr>
      <w:r>
        <w:rPr>
          <w:rFonts w:hint="cs"/>
          <w:caps/>
          <w:rtl/>
        </w:rPr>
        <w:t xml:space="preserve">לכן כל </w:t>
      </w:r>
      <w:r>
        <w:rPr>
          <w:rFonts w:hint="cs"/>
          <w:caps/>
          <w:rtl/>
        </w:rPr>
        <w:t xml:space="preserve">הסיפור הזה של אנשים שבחרו בעוני ולכן לא צריך לעזור להם הוא חלק מתעמולה של מגזר עשיר ששולט בחיינו, ובעוונותינו שולט גם בתקשורת באמצעות כתבי כלכלה שעושים את דברו. איש לא בחר בעוני ואיש לא יתנגד להיות עשיר. </w:t>
      </w:r>
    </w:p>
    <w:p w14:paraId="5C5F1000" w14:textId="77777777" w:rsidR="00000000" w:rsidRDefault="009F4636">
      <w:pPr>
        <w:pStyle w:val="a"/>
        <w:rPr>
          <w:rFonts w:hint="cs"/>
          <w:caps/>
          <w:rtl/>
        </w:rPr>
      </w:pPr>
    </w:p>
    <w:p w14:paraId="45F5BD2C" w14:textId="77777777" w:rsidR="00000000" w:rsidRDefault="009F4636">
      <w:pPr>
        <w:pStyle w:val="a"/>
        <w:rPr>
          <w:rFonts w:hint="cs"/>
          <w:caps/>
          <w:rtl/>
        </w:rPr>
      </w:pPr>
      <w:r>
        <w:rPr>
          <w:rFonts w:hint="cs"/>
          <w:caps/>
          <w:rtl/>
        </w:rPr>
        <w:t>גם לומדי התורה רובם אנשים צעירים שבמקום ללכת ללשכת</w:t>
      </w:r>
      <w:r>
        <w:rPr>
          <w:rFonts w:hint="cs"/>
          <w:caps/>
          <w:rtl/>
        </w:rPr>
        <w:t xml:space="preserve"> עבודה ולקבל דמי אבטלה, או לעבוד בשכר עוני, מסתפקים במועט ומקדישים זמן ללמוד תורה. הם רק מיעוט קטן. מתוך חצי מיליון ילדי העוני רק אחוז מזערי הם ילדים של בני-תורה שבחרו בחיי תורה והקדישו את עצמם לתורה מבחירה. אגב, אנחנו צריכים לקנא בהם, אשריהם ואשרי חלקם, ו</w:t>
      </w:r>
      <w:r>
        <w:rPr>
          <w:rFonts w:hint="cs"/>
          <w:caps/>
          <w:rtl/>
        </w:rPr>
        <w:t xml:space="preserve">הלוואי שנזכה לחלק מתורתם כהסכם יששכר וזבולון, כי עליהם נאמר: עץ חיים היא למחזיקים בה ותומכיה מאושר. </w:t>
      </w:r>
    </w:p>
    <w:p w14:paraId="7F670D68" w14:textId="77777777" w:rsidR="00000000" w:rsidRDefault="009F4636">
      <w:pPr>
        <w:pStyle w:val="a"/>
        <w:rPr>
          <w:rFonts w:hint="cs"/>
          <w:caps/>
          <w:rtl/>
        </w:rPr>
      </w:pPr>
    </w:p>
    <w:p w14:paraId="2F7A597A" w14:textId="77777777" w:rsidR="00000000" w:rsidRDefault="009F4636">
      <w:pPr>
        <w:pStyle w:val="ad"/>
        <w:spacing w:line="360" w:lineRule="auto"/>
        <w:ind w:firstLine="719"/>
        <w:rPr>
          <w:rFonts w:hint="cs"/>
          <w:b w:val="0"/>
          <w:bCs w:val="0"/>
          <w:caps/>
          <w:u w:val="none"/>
          <w:rtl/>
        </w:rPr>
      </w:pPr>
      <w:r>
        <w:rPr>
          <w:rFonts w:hint="cs"/>
          <w:b w:val="0"/>
          <w:bCs w:val="0"/>
          <w:caps/>
          <w:u w:val="none"/>
          <w:rtl/>
        </w:rPr>
        <w:t>זה שבט קטן, ודווקא השבט הקטן הזה סותר את כל התזות החברתיות של הקשר בין עוני לפשע.  דווקא בין הילדים האלה אחוז הפשיעה הוא הנמוך ביותר, והמדינה חוסכת מיליונ</w:t>
      </w:r>
      <w:r>
        <w:rPr>
          <w:rFonts w:hint="cs"/>
          <w:b w:val="0"/>
          <w:bCs w:val="0"/>
          <w:caps/>
          <w:u w:val="none"/>
          <w:rtl/>
        </w:rPr>
        <w:t xml:space="preserve">י שקלים בהוצאות משטרה, בתי-משפט, בתי-סוהר וכל נזק כלכלי שנגרם מעוני שלא מבחירה. </w:t>
      </w:r>
    </w:p>
    <w:p w14:paraId="03C75931" w14:textId="77777777" w:rsidR="00000000" w:rsidRDefault="009F4636">
      <w:pPr>
        <w:pStyle w:val="ad"/>
        <w:spacing w:line="360" w:lineRule="auto"/>
        <w:ind w:firstLine="719"/>
        <w:rPr>
          <w:rFonts w:hint="cs"/>
          <w:b w:val="0"/>
          <w:bCs w:val="0"/>
          <w:caps/>
          <w:u w:val="none"/>
          <w:rtl/>
        </w:rPr>
      </w:pPr>
    </w:p>
    <w:p w14:paraId="11B5654D" w14:textId="77777777" w:rsidR="00000000" w:rsidRDefault="009F4636">
      <w:pPr>
        <w:pStyle w:val="ad"/>
        <w:spacing w:line="360" w:lineRule="auto"/>
        <w:ind w:firstLine="719"/>
        <w:rPr>
          <w:rFonts w:hint="cs"/>
          <w:b w:val="0"/>
          <w:bCs w:val="0"/>
          <w:caps/>
          <w:u w:val="none"/>
          <w:rtl/>
        </w:rPr>
      </w:pPr>
      <w:r>
        <w:rPr>
          <w:rFonts w:hint="cs"/>
          <w:b w:val="0"/>
          <w:bCs w:val="0"/>
          <w:caps/>
          <w:u w:val="none"/>
          <w:rtl/>
        </w:rPr>
        <w:t>בתוך הציבור החרדי מדובר במיעוט, כי אנשים שמתבגרים ומגיעים לגיל של בעלי משפחות יוצאים לעבודה. לכן אסור לנצל את הבחירה האישית של אחוז קטן ונשגב שנקרא שבט לוי כדי לפטור את עצמנו</w:t>
      </w:r>
      <w:r>
        <w:rPr>
          <w:rFonts w:hint="cs"/>
          <w:b w:val="0"/>
          <w:bCs w:val="0"/>
          <w:caps/>
          <w:u w:val="none"/>
          <w:rtl/>
        </w:rPr>
        <w:t xml:space="preserve"> מן האחריות לכלל ילדי ישראל, שזה חצי מיליון ילדים. אני מדבר על עניי ישראל. </w:t>
      </w:r>
    </w:p>
    <w:p w14:paraId="76FBECCC" w14:textId="77777777" w:rsidR="00000000" w:rsidRDefault="009F4636">
      <w:pPr>
        <w:pStyle w:val="a"/>
        <w:rPr>
          <w:rFonts w:hint="cs"/>
          <w:caps/>
          <w:rtl/>
        </w:rPr>
      </w:pPr>
    </w:p>
    <w:p w14:paraId="39B8464C" w14:textId="77777777" w:rsidR="00000000" w:rsidRDefault="009F4636">
      <w:pPr>
        <w:pStyle w:val="a"/>
        <w:rPr>
          <w:rFonts w:hint="cs"/>
          <w:caps/>
          <w:rtl/>
        </w:rPr>
      </w:pPr>
      <w:r>
        <w:rPr>
          <w:rFonts w:hint="cs"/>
          <w:caps/>
          <w:rtl/>
        </w:rPr>
        <w:t>שורש הבעיה הכלכלית הוא מאות אלפי עובדים זרים שמייבאים אותם לעבוד כאן מתוך כדאיות כלכלית. מורידים את שכר העובדים למשכורות רעב ואחר כך אומרים לאנשים: צאו ללמוד מקצוע ולהתפרנס בכבוד.</w:t>
      </w:r>
      <w:r>
        <w:rPr>
          <w:rFonts w:hint="cs"/>
          <w:caps/>
          <w:rtl/>
        </w:rPr>
        <w:t xml:space="preserve"> אבל אין עבודה ואין פרנסה מכובדת כאשר מייבאים עובדים זרים ששולחים את הכסף למשפחה במדינות שבהן יוקר המחיה נמוך בהרבה,  ופה בעל המשפחה צריך לעבוד כל היום קשה ולהביא 2,800 או 3,800 שקל לחודש לפרנס משפחה. זה לא שייך. </w:t>
      </w:r>
    </w:p>
    <w:p w14:paraId="6D6D9292" w14:textId="77777777" w:rsidR="00000000" w:rsidRDefault="009F4636">
      <w:pPr>
        <w:pStyle w:val="a"/>
        <w:rPr>
          <w:rFonts w:hint="cs"/>
          <w:caps/>
          <w:rtl/>
        </w:rPr>
      </w:pPr>
    </w:p>
    <w:p w14:paraId="1F9CD763" w14:textId="77777777" w:rsidR="00000000" w:rsidRDefault="009F4636">
      <w:pPr>
        <w:pStyle w:val="a"/>
        <w:rPr>
          <w:rFonts w:hint="cs"/>
          <w:caps/>
          <w:rtl/>
        </w:rPr>
      </w:pPr>
      <w:r>
        <w:rPr>
          <w:rFonts w:hint="cs"/>
          <w:caps/>
          <w:rtl/>
        </w:rPr>
        <w:t>שנים רבות התיימרה המדינה הזאת להיות מדינת</w:t>
      </w:r>
      <w:r>
        <w:rPr>
          <w:rFonts w:hint="cs"/>
          <w:caps/>
          <w:rtl/>
        </w:rPr>
        <w:t xml:space="preserve"> רווחה. חייבים לומר מלה טובה. היו דברים שאפשר היה להתגאות בהם בתחום הרווחה, אבל זה לא מצדיק כלכלה ריכוזית שיש לה מעלות, אבל יש לה גם הרבה חסרונות. היו זמנים שבהם שר  האוצר היה אומר שהוא לא ישן בלילה </w:t>
      </w:r>
      <w:r>
        <w:rPr>
          <w:caps/>
          <w:rtl/>
        </w:rPr>
        <w:t>–</w:t>
      </w:r>
      <w:r>
        <w:rPr>
          <w:rFonts w:hint="cs"/>
          <w:caps/>
          <w:rtl/>
        </w:rPr>
        <w:t xml:space="preserve">  כך היו אומרים על ספיר, אני לא יודע אם אפשר להגיד את זה</w:t>
      </w:r>
      <w:r>
        <w:rPr>
          <w:rFonts w:hint="cs"/>
          <w:caps/>
          <w:rtl/>
        </w:rPr>
        <w:t xml:space="preserve"> על השרים דהיום, אם כן, תגיד לי. </w:t>
      </w:r>
    </w:p>
    <w:p w14:paraId="5EFFBD9D" w14:textId="77777777" w:rsidR="00000000" w:rsidRDefault="009F4636">
      <w:pPr>
        <w:pStyle w:val="a"/>
        <w:rPr>
          <w:rFonts w:hint="cs"/>
          <w:caps/>
          <w:rtl/>
        </w:rPr>
      </w:pPr>
    </w:p>
    <w:p w14:paraId="141A2946" w14:textId="77777777" w:rsidR="00000000" w:rsidRDefault="009F4636">
      <w:pPr>
        <w:pStyle w:val="ac"/>
        <w:rPr>
          <w:b w:val="0"/>
          <w:bCs w:val="0"/>
          <w:caps/>
          <w:u w:val="none"/>
          <w:rtl/>
        </w:rPr>
      </w:pPr>
      <w:r>
        <w:rPr>
          <w:rFonts w:hint="eastAsia"/>
          <w:b w:val="0"/>
          <w:bCs w:val="0"/>
          <w:caps/>
          <w:u w:val="none"/>
          <w:rtl/>
        </w:rPr>
        <w:t>השר</w:t>
      </w:r>
      <w:r>
        <w:rPr>
          <w:b w:val="0"/>
          <w:bCs w:val="0"/>
          <w:caps/>
          <w:u w:val="none"/>
          <w:rtl/>
        </w:rPr>
        <w:t xml:space="preserve"> מאיר שטרית:</w:t>
      </w:r>
    </w:p>
    <w:p w14:paraId="4AAE11DC" w14:textId="77777777" w:rsidR="00000000" w:rsidRDefault="009F4636">
      <w:pPr>
        <w:pStyle w:val="a"/>
        <w:rPr>
          <w:rFonts w:hint="cs"/>
          <w:caps/>
          <w:rtl/>
        </w:rPr>
      </w:pPr>
    </w:p>
    <w:p w14:paraId="12EFFDF1" w14:textId="77777777" w:rsidR="00000000" w:rsidRDefault="009F4636">
      <w:pPr>
        <w:pStyle w:val="a"/>
        <w:rPr>
          <w:rFonts w:hint="cs"/>
          <w:caps/>
          <w:rtl/>
        </w:rPr>
      </w:pPr>
      <w:r>
        <w:rPr>
          <w:rFonts w:hint="cs"/>
          <w:caps/>
          <w:rtl/>
        </w:rPr>
        <w:t xml:space="preserve">כל אחד מסיבות אחרות. </w:t>
      </w:r>
    </w:p>
    <w:p w14:paraId="1BEDB1F0" w14:textId="77777777" w:rsidR="00000000" w:rsidRDefault="009F4636">
      <w:pPr>
        <w:pStyle w:val="a"/>
        <w:rPr>
          <w:rFonts w:hint="cs"/>
          <w:caps/>
          <w:rtl/>
        </w:rPr>
      </w:pPr>
    </w:p>
    <w:p w14:paraId="08CFFE30" w14:textId="77777777" w:rsidR="00000000" w:rsidRDefault="009F4636">
      <w:pPr>
        <w:pStyle w:val="SpeakerCon"/>
        <w:rPr>
          <w:b w:val="0"/>
          <w:bCs w:val="0"/>
          <w:caps/>
          <w:u w:val="none"/>
          <w:rtl/>
        </w:rPr>
      </w:pPr>
      <w:bookmarkStart w:id="497" w:name="FS000001057T18_06_2003_20_11_00"/>
      <w:bookmarkStart w:id="498" w:name="FS000001057T18_06_2003_20_11_01C"/>
      <w:bookmarkEnd w:id="497"/>
      <w:bookmarkEnd w:id="498"/>
      <w:r>
        <w:rPr>
          <w:b w:val="0"/>
          <w:bCs w:val="0"/>
          <w:caps/>
          <w:u w:val="none"/>
          <w:rtl/>
        </w:rPr>
        <w:t>ישראל אייכלר (יהדות התורה):</w:t>
      </w:r>
    </w:p>
    <w:p w14:paraId="2E571B2E" w14:textId="77777777" w:rsidR="00000000" w:rsidRDefault="009F4636">
      <w:pPr>
        <w:pStyle w:val="a"/>
        <w:rPr>
          <w:caps/>
          <w:rtl/>
        </w:rPr>
      </w:pPr>
    </w:p>
    <w:p w14:paraId="5EBA7FD6" w14:textId="77777777" w:rsidR="00000000" w:rsidRDefault="009F4636">
      <w:pPr>
        <w:pStyle w:val="a"/>
        <w:rPr>
          <w:rFonts w:hint="cs"/>
          <w:caps/>
          <w:rtl/>
        </w:rPr>
      </w:pPr>
      <w:bookmarkStart w:id="499" w:name="FS000001057T18_06_2003_18_09_16"/>
      <w:bookmarkEnd w:id="499"/>
      <w:r>
        <w:rPr>
          <w:rFonts w:hint="cs"/>
          <w:caps/>
          <w:rtl/>
        </w:rPr>
        <w:t xml:space="preserve">הוא לא ישן בלילה בגלל השאלה, איך הוא מפרנס 3 מיליוני פיות. כך היה אומר שר האוצר. היום המצב השתנה. היום יושבים פקידים, הם יכולים להיות אנשים טובים בחיים </w:t>
      </w:r>
      <w:r>
        <w:rPr>
          <w:rFonts w:hint="cs"/>
          <w:caps/>
          <w:rtl/>
        </w:rPr>
        <w:t>האישיים, אבל כשהם יושבים במשרדי הממשלה הם מחליטים החלטות בלי לב ורגש. אנחנו צריכים לבחור איזו כלכלה אנחנו רוצים: כלכלה ריכוזית שקובעים פקידים חסרי לב וחסרי רגש, או משקיעים אינטרסנטים שהם חסרי נשמה וחסרי חמלה - זה כמו הבחירה בין דבר לקדחת. השאלה היא איפה הח</w:t>
      </w:r>
      <w:r>
        <w:rPr>
          <w:rFonts w:hint="cs"/>
          <w:caps/>
          <w:rtl/>
        </w:rPr>
        <w:t xml:space="preserve">מלה ואיפה הרגש האנושי. אני חושב שהתשובה היא באמצע. </w:t>
      </w:r>
    </w:p>
    <w:p w14:paraId="33C72390" w14:textId="77777777" w:rsidR="00000000" w:rsidRDefault="009F4636">
      <w:pPr>
        <w:pStyle w:val="a"/>
        <w:rPr>
          <w:rFonts w:hint="cs"/>
          <w:caps/>
          <w:rtl/>
        </w:rPr>
      </w:pPr>
    </w:p>
    <w:p w14:paraId="79AC1796" w14:textId="77777777" w:rsidR="00000000" w:rsidRDefault="009F4636">
      <w:pPr>
        <w:pStyle w:val="a"/>
        <w:rPr>
          <w:rFonts w:hint="cs"/>
          <w:caps/>
          <w:rtl/>
        </w:rPr>
      </w:pPr>
      <w:r>
        <w:rPr>
          <w:rFonts w:hint="cs"/>
          <w:caps/>
          <w:rtl/>
        </w:rPr>
        <w:t>המדינה הזאת מיטלטלת בין שתי שיטות כלכליות, ואסור ללכת בקיצוניות לאף אחת משתי השיטות. יש כלכלה סוציאליסטית שבמדינות רבות כבר גרמה לכך שכולם יהיו עניים, זו הכלכלה של מזרח-אירופה שנכשלה. יש כלכלה קפיטליסטית</w:t>
      </w:r>
      <w:r>
        <w:rPr>
          <w:rFonts w:hint="cs"/>
          <w:caps/>
          <w:rtl/>
        </w:rPr>
        <w:t xml:space="preserve">,  שהיא חסרת צדק ואכזרית וגרמה למיליוני אנשים להיות רעבים ומיואשים, ולאנשים מעטים להיות עשירים כקורח, עד כדי כך שהם לא יודעים מה לעשות בכסף, עד שהם משתגעים. </w:t>
      </w:r>
    </w:p>
    <w:p w14:paraId="5A11D23F" w14:textId="77777777" w:rsidR="00000000" w:rsidRDefault="009F4636">
      <w:pPr>
        <w:pStyle w:val="a"/>
        <w:rPr>
          <w:rFonts w:hint="cs"/>
          <w:caps/>
          <w:rtl/>
        </w:rPr>
      </w:pPr>
    </w:p>
    <w:p w14:paraId="78BBA55B" w14:textId="77777777" w:rsidR="00000000" w:rsidRDefault="009F4636">
      <w:pPr>
        <w:pStyle w:val="a"/>
        <w:rPr>
          <w:rFonts w:hint="cs"/>
          <w:caps/>
          <w:rtl/>
        </w:rPr>
      </w:pPr>
      <w:r>
        <w:rPr>
          <w:rFonts w:hint="cs"/>
          <w:caps/>
          <w:rtl/>
        </w:rPr>
        <w:t>ארצות-הברית של אמריקה אימצה באופן עקרוני את הכלכלה הקפיטליסטית. אבל גם עשירי ארצות-הברית הבינו שג</w:t>
      </w:r>
      <w:r>
        <w:rPr>
          <w:rFonts w:hint="cs"/>
          <w:caps/>
          <w:rtl/>
        </w:rPr>
        <w:t xml:space="preserve">ם כלכלית - - - </w:t>
      </w:r>
    </w:p>
    <w:p w14:paraId="51C39888" w14:textId="77777777" w:rsidR="00000000" w:rsidRDefault="009F4636">
      <w:pPr>
        <w:pStyle w:val="a"/>
        <w:rPr>
          <w:rFonts w:hint="cs"/>
          <w:caps/>
          <w:rtl/>
        </w:rPr>
      </w:pPr>
    </w:p>
    <w:p w14:paraId="57BF78A4" w14:textId="77777777" w:rsidR="00000000" w:rsidRDefault="009F4636">
      <w:pPr>
        <w:pStyle w:val="a"/>
        <w:rPr>
          <w:rFonts w:hint="cs"/>
          <w:caps/>
          <w:rtl/>
        </w:rPr>
      </w:pPr>
      <w:r>
        <w:rPr>
          <w:rFonts w:hint="cs"/>
          <w:caps/>
          <w:rtl/>
        </w:rPr>
        <w:t xml:space="preserve">אולי אפשר לבקש שם קצת שקט? </w:t>
      </w:r>
    </w:p>
    <w:p w14:paraId="6784003F" w14:textId="77777777" w:rsidR="00000000" w:rsidRDefault="009F4636">
      <w:pPr>
        <w:pStyle w:val="a"/>
        <w:rPr>
          <w:rFonts w:hint="cs"/>
          <w:caps/>
          <w:rtl/>
        </w:rPr>
      </w:pPr>
    </w:p>
    <w:p w14:paraId="4E0A5477" w14:textId="77777777" w:rsidR="00000000" w:rsidRDefault="009F4636">
      <w:pPr>
        <w:pStyle w:val="ad"/>
        <w:rPr>
          <w:b w:val="0"/>
          <w:bCs w:val="0"/>
          <w:caps/>
          <w:u w:val="none"/>
          <w:rtl/>
        </w:rPr>
      </w:pPr>
      <w:r>
        <w:rPr>
          <w:b w:val="0"/>
          <w:bCs w:val="0"/>
          <w:caps/>
          <w:u w:val="none"/>
          <w:rtl/>
        </w:rPr>
        <w:t>היו"ר אלי בן-מנחם:</w:t>
      </w:r>
    </w:p>
    <w:p w14:paraId="7D57426D" w14:textId="77777777" w:rsidR="00000000" w:rsidRDefault="009F4636">
      <w:pPr>
        <w:pStyle w:val="a"/>
        <w:rPr>
          <w:caps/>
          <w:rtl/>
        </w:rPr>
      </w:pPr>
    </w:p>
    <w:p w14:paraId="179C50B4" w14:textId="77777777" w:rsidR="00000000" w:rsidRDefault="009F4636">
      <w:pPr>
        <w:pStyle w:val="a"/>
        <w:rPr>
          <w:rFonts w:hint="cs"/>
          <w:caps/>
          <w:rtl/>
        </w:rPr>
      </w:pPr>
      <w:r>
        <w:rPr>
          <w:rFonts w:hint="cs"/>
          <w:caps/>
          <w:rtl/>
        </w:rPr>
        <w:t xml:space="preserve">סליחה, חבר הכנסת חיים רמון, השר פורז. </w:t>
      </w:r>
    </w:p>
    <w:p w14:paraId="62D0BBAA" w14:textId="77777777" w:rsidR="00000000" w:rsidRDefault="009F4636">
      <w:pPr>
        <w:pStyle w:val="a"/>
        <w:rPr>
          <w:rFonts w:hint="cs"/>
          <w:caps/>
          <w:rtl/>
        </w:rPr>
      </w:pPr>
    </w:p>
    <w:p w14:paraId="7CBC6463" w14:textId="77777777" w:rsidR="00000000" w:rsidRDefault="009F4636">
      <w:pPr>
        <w:pStyle w:val="SpeakerCon"/>
        <w:rPr>
          <w:b w:val="0"/>
          <w:bCs w:val="0"/>
          <w:caps/>
          <w:u w:val="none"/>
          <w:rtl/>
        </w:rPr>
      </w:pPr>
      <w:bookmarkStart w:id="500" w:name="FS000001057T18_06_2003_18_14_38C"/>
      <w:bookmarkEnd w:id="500"/>
      <w:r>
        <w:rPr>
          <w:b w:val="0"/>
          <w:bCs w:val="0"/>
          <w:caps/>
          <w:u w:val="none"/>
          <w:rtl/>
        </w:rPr>
        <w:t>ישראל אייכלר (יהדות התורה):</w:t>
      </w:r>
    </w:p>
    <w:p w14:paraId="62641EED" w14:textId="77777777" w:rsidR="00000000" w:rsidRDefault="009F4636">
      <w:pPr>
        <w:pStyle w:val="a"/>
        <w:rPr>
          <w:caps/>
          <w:rtl/>
        </w:rPr>
      </w:pPr>
    </w:p>
    <w:p w14:paraId="360358C5" w14:textId="77777777" w:rsidR="00000000" w:rsidRDefault="009F4636">
      <w:pPr>
        <w:pStyle w:val="a"/>
        <w:rPr>
          <w:rFonts w:hint="cs"/>
          <w:caps/>
          <w:rtl/>
        </w:rPr>
      </w:pPr>
      <w:r>
        <w:rPr>
          <w:rFonts w:hint="cs"/>
          <w:caps/>
          <w:rtl/>
        </w:rPr>
        <w:t xml:space="preserve">שיבוא לזייף את ההצבעה. </w:t>
      </w:r>
    </w:p>
    <w:p w14:paraId="39713BE8" w14:textId="77777777" w:rsidR="00000000" w:rsidRDefault="009F4636">
      <w:pPr>
        <w:pStyle w:val="a"/>
        <w:rPr>
          <w:rFonts w:hint="cs"/>
          <w:caps/>
          <w:rtl/>
        </w:rPr>
      </w:pPr>
    </w:p>
    <w:p w14:paraId="481411EA" w14:textId="77777777" w:rsidR="00000000" w:rsidRDefault="009F4636">
      <w:pPr>
        <w:pStyle w:val="a"/>
        <w:rPr>
          <w:rFonts w:hint="cs"/>
          <w:caps/>
          <w:rtl/>
        </w:rPr>
      </w:pPr>
      <w:r>
        <w:rPr>
          <w:rFonts w:hint="cs"/>
          <w:caps/>
          <w:rtl/>
        </w:rPr>
        <w:t>גם עשירי ארצות-הברית הבינו שגם כלכלית וגם חברתית כדאי להם שאנשים לא יהיו רעבים ללחם. כי כל זמן ש</w:t>
      </w:r>
      <w:r>
        <w:rPr>
          <w:rFonts w:hint="cs"/>
          <w:caps/>
          <w:rtl/>
        </w:rPr>
        <w:t xml:space="preserve">יש עוני ורעב במחוז החיים גם העשירים לא יכולים לישון במנוחה, כי טבע העולם שהרעבים פורצים לבתיהם  ופוגעים ברכושם. הרבה צרות נובעות מפער חברתי וכלכלי. </w:t>
      </w:r>
    </w:p>
    <w:p w14:paraId="450027A8" w14:textId="77777777" w:rsidR="00000000" w:rsidRDefault="009F4636">
      <w:pPr>
        <w:pStyle w:val="a"/>
        <w:rPr>
          <w:rFonts w:hint="cs"/>
          <w:caps/>
          <w:rtl/>
        </w:rPr>
      </w:pPr>
    </w:p>
    <w:p w14:paraId="31FE3638" w14:textId="77777777" w:rsidR="00000000" w:rsidRDefault="009F4636">
      <w:pPr>
        <w:pStyle w:val="a"/>
        <w:rPr>
          <w:rFonts w:hint="cs"/>
          <w:caps/>
          <w:rtl/>
        </w:rPr>
      </w:pPr>
      <w:r>
        <w:rPr>
          <w:rFonts w:hint="cs"/>
          <w:caps/>
          <w:rtl/>
        </w:rPr>
        <w:t>אם רוצים דוגמה לתוהו ובוהו ששורר כאשר יש פער כלכלי גדול, אפשר לראות את זה בנגב. אדוני השר, קודם דיברת על ה</w:t>
      </w:r>
      <w:r>
        <w:rPr>
          <w:rFonts w:hint="cs"/>
          <w:caps/>
          <w:rtl/>
        </w:rPr>
        <w:t>נגב. אתמול היו אנשי הנגב בוועדה שלנו לפניות הציבור, והם סיפרו שחברות הביטוח לא רוצות לבטח עסקים ומוניות בשום מחיר שבעולם בגלל הפשע ששורר שם. אחד האנשים אמר, שאחת הסיבות היא שיש אנשים עשירים שחיים בווילות ולידם בדואים עניים באוהלים. זה מה שמביא את רמת הפשיע</w:t>
      </w:r>
      <w:r>
        <w:rPr>
          <w:rFonts w:hint="cs"/>
          <w:caps/>
          <w:rtl/>
        </w:rPr>
        <w:t>ה בנגב למצב שבו המשטרה פוחדת לאכוף את החוק בבאר-שבע. זו רק דוגמה אחת לאן חברה עלולה להגיעה אם מתעלמים מהעניים ויוצרים פער כלכלי כל כך נורא. אני לא רוצה להביא דוגמאות נוספות וקשות יותר של תחומי פשיעה, שחלקם נגרמים בגלל חינוך לא טוב, אבל חלקם נובעים גם מעוני</w:t>
      </w:r>
      <w:r>
        <w:rPr>
          <w:rFonts w:hint="cs"/>
          <w:caps/>
          <w:rtl/>
        </w:rPr>
        <w:t xml:space="preserve"> ומחסור. </w:t>
      </w:r>
    </w:p>
    <w:p w14:paraId="0072C230" w14:textId="77777777" w:rsidR="00000000" w:rsidRDefault="009F4636">
      <w:pPr>
        <w:pStyle w:val="a"/>
        <w:rPr>
          <w:rFonts w:hint="cs"/>
          <w:caps/>
          <w:rtl/>
        </w:rPr>
      </w:pPr>
    </w:p>
    <w:p w14:paraId="4D90559F" w14:textId="77777777" w:rsidR="00000000" w:rsidRDefault="009F4636">
      <w:pPr>
        <w:pStyle w:val="a"/>
        <w:rPr>
          <w:rFonts w:hint="cs"/>
          <w:caps/>
          <w:rtl/>
        </w:rPr>
      </w:pPr>
      <w:r>
        <w:rPr>
          <w:rFonts w:hint="cs"/>
          <w:caps/>
          <w:rtl/>
        </w:rPr>
        <w:t>התורה לימדה אותנו שצריך לתת צדקה לעניים. חז"ל אומרים: יותר משבעל-הבית עושה עם העני, העני עושה עם בעל-הבית. אבל גם מדינה חילונית, שבנויה על בסיס של איש לגורלו יקום או ייפול, חייבת לדעת שמחיר העוני והרעב קשה ממחיר הסיוע לעניים. אני לא מתעלם מבעיות</w:t>
      </w:r>
      <w:r>
        <w:rPr>
          <w:rFonts w:hint="cs"/>
          <w:caps/>
          <w:rtl/>
        </w:rPr>
        <w:t xml:space="preserve"> הכלכלה, ואני יודע שהממשלה העבירה תוכנית כלכלית שפוגעת בשכבות הביניים ובעניים. היא העבירה את התוכנית הזאת ברוב, קצת בזיופים, אבל דווקא בגלל הגזירות הללו ובתקופה שהעוני מתחיל לתת אותותיו ברחוב, זה הזמן ללמוד דבר טוב מהקפיטליסטים האמריקנים. הם חוקקו חוק פדרל</w:t>
      </w:r>
      <w:r>
        <w:rPr>
          <w:rFonts w:hint="cs"/>
          <w:caps/>
          <w:rtl/>
        </w:rPr>
        <w:t>י ששום מדינה או עירייה בארצות-הברית איננה יכולה להשתחרר ממנו. החוק הזה קובע - - -</w:t>
      </w:r>
    </w:p>
    <w:p w14:paraId="353198B8" w14:textId="77777777" w:rsidR="00000000" w:rsidRDefault="009F4636">
      <w:pPr>
        <w:pStyle w:val="a"/>
        <w:rPr>
          <w:rFonts w:hint="cs"/>
          <w:caps/>
          <w:rtl/>
        </w:rPr>
      </w:pPr>
    </w:p>
    <w:p w14:paraId="4ABC959F" w14:textId="77777777" w:rsidR="00000000" w:rsidRDefault="009F4636">
      <w:pPr>
        <w:pStyle w:val="ad"/>
        <w:rPr>
          <w:b w:val="0"/>
          <w:bCs w:val="0"/>
          <w:caps/>
          <w:u w:val="none"/>
          <w:rtl/>
        </w:rPr>
      </w:pPr>
      <w:r>
        <w:rPr>
          <w:b w:val="0"/>
          <w:bCs w:val="0"/>
          <w:caps/>
          <w:u w:val="none"/>
          <w:rtl/>
        </w:rPr>
        <w:t>היו"ר אלי בן-מנחם:</w:t>
      </w:r>
    </w:p>
    <w:p w14:paraId="3FC4D93E" w14:textId="77777777" w:rsidR="00000000" w:rsidRDefault="009F4636">
      <w:pPr>
        <w:pStyle w:val="a"/>
        <w:rPr>
          <w:caps/>
          <w:rtl/>
        </w:rPr>
      </w:pPr>
    </w:p>
    <w:p w14:paraId="7DCEE940" w14:textId="77777777" w:rsidR="00000000" w:rsidRDefault="009F4636">
      <w:pPr>
        <w:pStyle w:val="a"/>
        <w:rPr>
          <w:rFonts w:hint="cs"/>
          <w:caps/>
          <w:rtl/>
        </w:rPr>
      </w:pPr>
      <w:r>
        <w:rPr>
          <w:rFonts w:hint="cs"/>
          <w:caps/>
          <w:rtl/>
        </w:rPr>
        <w:t xml:space="preserve">חבר הכנסת אייכלר, אני מבקש שתגיע לסיום, כי נותרה לך עוד דקה. אתה מדבר כבר תשע דקות. </w:t>
      </w:r>
    </w:p>
    <w:p w14:paraId="05D73244" w14:textId="77777777" w:rsidR="00000000" w:rsidRDefault="009F4636">
      <w:pPr>
        <w:pStyle w:val="a"/>
        <w:rPr>
          <w:rFonts w:hint="cs"/>
          <w:caps/>
          <w:rtl/>
        </w:rPr>
      </w:pPr>
    </w:p>
    <w:p w14:paraId="2BB0117A" w14:textId="77777777" w:rsidR="00000000" w:rsidRDefault="009F4636">
      <w:pPr>
        <w:pStyle w:val="SpeakerCon"/>
        <w:rPr>
          <w:b w:val="0"/>
          <w:bCs w:val="0"/>
          <w:caps/>
          <w:u w:val="none"/>
          <w:rtl/>
        </w:rPr>
      </w:pPr>
      <w:bookmarkStart w:id="501" w:name="FS000001057T18_06_2003_18_22_45C"/>
      <w:bookmarkEnd w:id="501"/>
      <w:r>
        <w:rPr>
          <w:b w:val="0"/>
          <w:bCs w:val="0"/>
          <w:caps/>
          <w:u w:val="none"/>
          <w:rtl/>
        </w:rPr>
        <w:t>ישראל אייכלר (יהדות התורה):</w:t>
      </w:r>
    </w:p>
    <w:p w14:paraId="1C9B46B2" w14:textId="77777777" w:rsidR="00000000" w:rsidRDefault="009F4636">
      <w:pPr>
        <w:pStyle w:val="a"/>
        <w:rPr>
          <w:caps/>
          <w:rtl/>
        </w:rPr>
      </w:pPr>
    </w:p>
    <w:p w14:paraId="0BF3D82F" w14:textId="77777777" w:rsidR="00000000" w:rsidRDefault="009F4636">
      <w:pPr>
        <w:pStyle w:val="a"/>
        <w:rPr>
          <w:rFonts w:hint="cs"/>
          <w:caps/>
          <w:rtl/>
        </w:rPr>
      </w:pPr>
      <w:r>
        <w:rPr>
          <w:rFonts w:hint="cs"/>
          <w:caps/>
          <w:rtl/>
        </w:rPr>
        <w:t>אני אתחיל לקצר.  אני מגיע לעצם העניין.</w:t>
      </w:r>
      <w:r>
        <w:rPr>
          <w:rFonts w:hint="cs"/>
          <w:caps/>
          <w:rtl/>
        </w:rPr>
        <w:t xml:space="preserve"> </w:t>
      </w:r>
    </w:p>
    <w:p w14:paraId="24B93B6C" w14:textId="77777777" w:rsidR="00000000" w:rsidRDefault="009F4636">
      <w:pPr>
        <w:pStyle w:val="a"/>
        <w:rPr>
          <w:rFonts w:hint="cs"/>
          <w:caps/>
          <w:rtl/>
        </w:rPr>
      </w:pPr>
    </w:p>
    <w:p w14:paraId="7129687C" w14:textId="77777777" w:rsidR="00000000" w:rsidRDefault="009F4636">
      <w:pPr>
        <w:pStyle w:val="a"/>
        <w:rPr>
          <w:rFonts w:hint="cs"/>
          <w:caps/>
          <w:rtl/>
        </w:rPr>
      </w:pPr>
      <w:r>
        <w:rPr>
          <w:rFonts w:hint="cs"/>
          <w:caps/>
          <w:rtl/>
        </w:rPr>
        <w:t xml:space="preserve">הם חוקקו חוק פדרלי שיש בו קריטריונים לתלושי מזון שמשק-בית יכול לקבל. כל אדם שזקוק לתזונה נאותה - - - הוא לא יוריד לך מאחזים עכשיו. </w:t>
      </w:r>
    </w:p>
    <w:p w14:paraId="5C9A5D79" w14:textId="77777777" w:rsidR="00000000" w:rsidRDefault="009F4636">
      <w:pPr>
        <w:pStyle w:val="a"/>
        <w:rPr>
          <w:rFonts w:hint="cs"/>
          <w:caps/>
          <w:rtl/>
        </w:rPr>
      </w:pPr>
    </w:p>
    <w:p w14:paraId="2900D1AF" w14:textId="77777777" w:rsidR="00000000" w:rsidRDefault="009F4636">
      <w:pPr>
        <w:pStyle w:val="ad"/>
        <w:rPr>
          <w:b w:val="0"/>
          <w:bCs w:val="0"/>
          <w:caps/>
          <w:u w:val="none"/>
          <w:rtl/>
        </w:rPr>
      </w:pPr>
      <w:r>
        <w:rPr>
          <w:b w:val="0"/>
          <w:bCs w:val="0"/>
          <w:caps/>
          <w:u w:val="none"/>
          <w:rtl/>
        </w:rPr>
        <w:t>היו"ר אלי בן-מנחם:</w:t>
      </w:r>
    </w:p>
    <w:p w14:paraId="1F79018A" w14:textId="77777777" w:rsidR="00000000" w:rsidRDefault="009F4636">
      <w:pPr>
        <w:pStyle w:val="a"/>
        <w:rPr>
          <w:caps/>
          <w:rtl/>
        </w:rPr>
      </w:pPr>
    </w:p>
    <w:p w14:paraId="003CD23E" w14:textId="77777777" w:rsidR="00000000" w:rsidRDefault="009F4636">
      <w:pPr>
        <w:pStyle w:val="a"/>
        <w:rPr>
          <w:rFonts w:hint="cs"/>
          <w:caps/>
          <w:rtl/>
        </w:rPr>
      </w:pPr>
      <w:r>
        <w:rPr>
          <w:rFonts w:hint="cs"/>
          <w:caps/>
          <w:rtl/>
        </w:rPr>
        <w:t xml:space="preserve">חבר הכנסת אריאל, אנא ממך. </w:t>
      </w:r>
    </w:p>
    <w:p w14:paraId="385A5676" w14:textId="77777777" w:rsidR="00000000" w:rsidRDefault="009F4636">
      <w:pPr>
        <w:pStyle w:val="a"/>
        <w:rPr>
          <w:rFonts w:hint="cs"/>
          <w:caps/>
          <w:rtl/>
        </w:rPr>
      </w:pPr>
    </w:p>
    <w:p w14:paraId="7CB3C0B6" w14:textId="77777777" w:rsidR="00000000" w:rsidRDefault="009F4636">
      <w:pPr>
        <w:pStyle w:val="SpeakerCon"/>
        <w:rPr>
          <w:b w:val="0"/>
          <w:bCs w:val="0"/>
          <w:caps/>
          <w:u w:val="none"/>
          <w:rtl/>
        </w:rPr>
      </w:pPr>
      <w:bookmarkStart w:id="502" w:name="FS000001057T18_06_2003_18_24_01C"/>
      <w:bookmarkEnd w:id="502"/>
      <w:r>
        <w:rPr>
          <w:b w:val="0"/>
          <w:bCs w:val="0"/>
          <w:caps/>
          <w:u w:val="none"/>
          <w:rtl/>
        </w:rPr>
        <w:t>ישראל אייכלר (יהדות התורה):</w:t>
      </w:r>
    </w:p>
    <w:p w14:paraId="16F4F829" w14:textId="77777777" w:rsidR="00000000" w:rsidRDefault="009F4636">
      <w:pPr>
        <w:pStyle w:val="a"/>
        <w:rPr>
          <w:caps/>
          <w:rtl/>
        </w:rPr>
      </w:pPr>
    </w:p>
    <w:p w14:paraId="4EE1020E" w14:textId="77777777" w:rsidR="00000000" w:rsidRDefault="009F4636">
      <w:pPr>
        <w:pStyle w:val="a"/>
        <w:rPr>
          <w:rFonts w:hint="cs"/>
          <w:caps/>
          <w:rtl/>
        </w:rPr>
      </w:pPr>
      <w:r>
        <w:rPr>
          <w:rFonts w:hint="cs"/>
          <w:caps/>
          <w:rtl/>
        </w:rPr>
        <w:t>התוכנית מספקת מזון לכל אדם שאין לו הכנסה או</w:t>
      </w:r>
      <w:r>
        <w:rPr>
          <w:rFonts w:hint="cs"/>
          <w:caps/>
          <w:rtl/>
        </w:rPr>
        <w:t xml:space="preserve"> לבעלי הכנסה שהכנסתם אינה יותר מ-30% מההכנסה המוגדרת קו עוני. ערכו של תלוש המזון נגזר מעלות התזונה של תא משפחתי. הנוסחה הכללית היא, שאדם שזכאי לתלוש מזון נפתח עבורו חשבון מזון בכל חודש, והוא זכאי לרכוש מוצרי מזון בלבד, למעט מקרים חריגים שמאפשרים שימוש לצרכ</w:t>
      </w:r>
      <w:r>
        <w:rPr>
          <w:rFonts w:hint="cs"/>
          <w:caps/>
          <w:rtl/>
        </w:rPr>
        <w:t xml:space="preserve">ים נוספים, כמו מוצרי בריאות. החוק אוסר לרכוש משקאות אלכוהוליים, מוצרי טבק או מוצרי קוסמטיקה. </w:t>
      </w:r>
    </w:p>
    <w:p w14:paraId="29189FAA" w14:textId="77777777" w:rsidR="00000000" w:rsidRDefault="009F4636">
      <w:pPr>
        <w:pStyle w:val="a"/>
        <w:rPr>
          <w:rFonts w:hint="cs"/>
          <w:caps/>
          <w:rtl/>
        </w:rPr>
      </w:pPr>
    </w:p>
    <w:p w14:paraId="30B208A9" w14:textId="77777777" w:rsidR="00000000" w:rsidRDefault="009F4636">
      <w:pPr>
        <w:pStyle w:val="a"/>
        <w:rPr>
          <w:rFonts w:hint="cs"/>
          <w:caps/>
          <w:rtl/>
        </w:rPr>
      </w:pPr>
      <w:r>
        <w:rPr>
          <w:rFonts w:hint="cs"/>
          <w:caps/>
          <w:rtl/>
        </w:rPr>
        <w:t>ההשקעה במזון הזה כדאית גם מבחינה בריאותית. הם גילו שעלות הטיפול הרפואי באנשים שסובלים מתת-תזונה עולה על כל ההוצאה של כל ה-</w:t>
      </w:r>
      <w:r>
        <w:rPr>
          <w:caps/>
        </w:rPr>
        <w:t>food stamps</w:t>
      </w:r>
      <w:r>
        <w:rPr>
          <w:rFonts w:hint="cs"/>
          <w:caps/>
          <w:rtl/>
        </w:rPr>
        <w:t>. אדם שאוכל לבריאות עולה למד</w:t>
      </w:r>
      <w:r>
        <w:rPr>
          <w:rFonts w:hint="cs"/>
          <w:caps/>
          <w:rtl/>
        </w:rPr>
        <w:t xml:space="preserve">ינה פחות כסף במה שקשור לרופאים, לתרופות ולבתי-חולים, שלא לדבר על בתי-סוהר, על בתי-משפט ועל כל שאר הדברים. אני מדבר כרגע רק על העניין הבריאותי, כי בארצות-הברית יש גם תוכניות של הענקת מזון בריאות ועוד כל מיני דברים. </w:t>
      </w:r>
    </w:p>
    <w:p w14:paraId="3903154F" w14:textId="77777777" w:rsidR="00000000" w:rsidRDefault="009F4636">
      <w:pPr>
        <w:pStyle w:val="a"/>
        <w:rPr>
          <w:rFonts w:hint="cs"/>
          <w:caps/>
          <w:rtl/>
        </w:rPr>
      </w:pPr>
    </w:p>
    <w:p w14:paraId="46555057" w14:textId="77777777" w:rsidR="00000000" w:rsidRDefault="009F4636">
      <w:pPr>
        <w:pStyle w:val="a"/>
        <w:rPr>
          <w:rFonts w:hint="cs"/>
          <w:caps/>
          <w:rtl/>
        </w:rPr>
      </w:pPr>
      <w:r>
        <w:rPr>
          <w:rFonts w:hint="cs"/>
          <w:caps/>
          <w:rtl/>
        </w:rPr>
        <w:t>אני יודע שתאמרו שלאמריקה יש הרבה כסף ולכ</w:t>
      </w:r>
      <w:r>
        <w:rPr>
          <w:rFonts w:hint="cs"/>
          <w:caps/>
          <w:rtl/>
        </w:rPr>
        <w:t xml:space="preserve">ן היא יכולה להרשות לעצמה את תוכנית הרווחה. </w:t>
      </w:r>
    </w:p>
    <w:p w14:paraId="51F7EEE0" w14:textId="77777777" w:rsidR="00000000" w:rsidRDefault="009F4636">
      <w:pPr>
        <w:pStyle w:val="a"/>
        <w:rPr>
          <w:rFonts w:hint="cs"/>
          <w:caps/>
          <w:rtl/>
        </w:rPr>
      </w:pPr>
    </w:p>
    <w:p w14:paraId="2F93D5FA" w14:textId="77777777" w:rsidR="00000000" w:rsidRDefault="009F4636">
      <w:pPr>
        <w:pStyle w:val="ad"/>
        <w:rPr>
          <w:b w:val="0"/>
          <w:bCs w:val="0"/>
          <w:caps/>
          <w:u w:val="none"/>
          <w:rtl/>
        </w:rPr>
      </w:pPr>
      <w:r>
        <w:rPr>
          <w:b w:val="0"/>
          <w:bCs w:val="0"/>
          <w:caps/>
          <w:u w:val="none"/>
          <w:rtl/>
        </w:rPr>
        <w:t>היו"ר אלי בן-מנחם:</w:t>
      </w:r>
    </w:p>
    <w:p w14:paraId="5584A00D" w14:textId="77777777" w:rsidR="00000000" w:rsidRDefault="009F4636">
      <w:pPr>
        <w:pStyle w:val="a"/>
        <w:rPr>
          <w:caps/>
          <w:rtl/>
        </w:rPr>
      </w:pPr>
    </w:p>
    <w:p w14:paraId="5BFCF075" w14:textId="77777777" w:rsidR="00000000" w:rsidRDefault="009F4636">
      <w:pPr>
        <w:pStyle w:val="a"/>
        <w:rPr>
          <w:rFonts w:hint="cs"/>
          <w:caps/>
          <w:rtl/>
        </w:rPr>
      </w:pPr>
      <w:r>
        <w:rPr>
          <w:rFonts w:hint="cs"/>
          <w:caps/>
          <w:rtl/>
        </w:rPr>
        <w:t xml:space="preserve">חבר הכנסת אייכלר, כבר חרגת מהזמן. אני מבקש ממך משפט או שניים לסיום, כי יש לנו עוד יום עמוס. </w:t>
      </w:r>
    </w:p>
    <w:p w14:paraId="11A19B43" w14:textId="77777777" w:rsidR="00000000" w:rsidRDefault="009F4636">
      <w:pPr>
        <w:pStyle w:val="a"/>
        <w:rPr>
          <w:rFonts w:hint="cs"/>
          <w:caps/>
          <w:rtl/>
        </w:rPr>
      </w:pPr>
    </w:p>
    <w:p w14:paraId="7FCE1C3F" w14:textId="77777777" w:rsidR="00000000" w:rsidRDefault="009F4636">
      <w:pPr>
        <w:pStyle w:val="SpeakerCon"/>
        <w:rPr>
          <w:b w:val="0"/>
          <w:bCs w:val="0"/>
          <w:caps/>
          <w:u w:val="none"/>
          <w:rtl/>
        </w:rPr>
      </w:pPr>
      <w:bookmarkStart w:id="503" w:name="FS000001057T18_06_2003_18_29_10C"/>
      <w:bookmarkEnd w:id="503"/>
      <w:r>
        <w:rPr>
          <w:b w:val="0"/>
          <w:bCs w:val="0"/>
          <w:caps/>
          <w:u w:val="none"/>
          <w:rtl/>
        </w:rPr>
        <w:t>ישראל אייכלר (יהדות התורה):</w:t>
      </w:r>
    </w:p>
    <w:p w14:paraId="211EA4F5" w14:textId="77777777" w:rsidR="00000000" w:rsidRDefault="009F4636">
      <w:pPr>
        <w:pStyle w:val="a"/>
        <w:rPr>
          <w:caps/>
          <w:rtl/>
        </w:rPr>
      </w:pPr>
    </w:p>
    <w:p w14:paraId="2FAB1F73" w14:textId="77777777" w:rsidR="00000000" w:rsidRDefault="009F4636">
      <w:pPr>
        <w:pStyle w:val="a"/>
        <w:rPr>
          <w:rFonts w:hint="cs"/>
          <w:caps/>
          <w:rtl/>
        </w:rPr>
      </w:pPr>
      <w:r>
        <w:rPr>
          <w:rFonts w:hint="cs"/>
          <w:caps/>
          <w:rtl/>
        </w:rPr>
        <w:t>לממשלה יש כסף לסבסד תרבות לעשירים חובבי קונצרטים, יש כסף לאמנות אבסט</w:t>
      </w:r>
      <w:r>
        <w:rPr>
          <w:rFonts w:hint="cs"/>
          <w:caps/>
          <w:rtl/>
        </w:rPr>
        <w:t xml:space="preserve">רקטית. השאלה היא אם זה חשוב או לא. השאלה היא מדוע רעב של תינוקות, של ילדים, של זקנים ושל קשישות פחות חשוב מההוצאות האחרות. </w:t>
      </w:r>
    </w:p>
    <w:p w14:paraId="52E24D74" w14:textId="77777777" w:rsidR="00000000" w:rsidRDefault="009F4636">
      <w:pPr>
        <w:pStyle w:val="a"/>
        <w:rPr>
          <w:rFonts w:hint="cs"/>
          <w:caps/>
          <w:rtl/>
        </w:rPr>
      </w:pPr>
    </w:p>
    <w:p w14:paraId="4EC22A57" w14:textId="77777777" w:rsidR="00000000" w:rsidRDefault="009F4636">
      <w:pPr>
        <w:pStyle w:val="a"/>
        <w:rPr>
          <w:rFonts w:hint="cs"/>
          <w:caps/>
          <w:rtl/>
        </w:rPr>
      </w:pPr>
      <w:r>
        <w:rPr>
          <w:rFonts w:hint="cs"/>
          <w:caps/>
          <w:rtl/>
        </w:rPr>
        <w:t xml:space="preserve">לסיום אני רוצה לומר, שאם הממשלה לא תסכים להצעת תווי המזון לעניים </w:t>
      </w:r>
      <w:r>
        <w:rPr>
          <w:caps/>
          <w:rtl/>
        </w:rPr>
        <w:t>–</w:t>
      </w:r>
      <w:r>
        <w:rPr>
          <w:rFonts w:hint="cs"/>
          <w:caps/>
          <w:rtl/>
        </w:rPr>
        <w:t xml:space="preserve"> אני לא יכול להגיש הצעת חוק, כי אסור להגיש חוק אנטי-דמוקרטי וחוק </w:t>
      </w:r>
      <w:r>
        <w:rPr>
          <w:rFonts w:hint="cs"/>
          <w:caps/>
          <w:rtl/>
        </w:rPr>
        <w:t xml:space="preserve">שעולה הרבה כסף </w:t>
      </w:r>
      <w:r>
        <w:rPr>
          <w:caps/>
          <w:rtl/>
        </w:rPr>
        <w:t>–</w:t>
      </w:r>
      <w:r>
        <w:rPr>
          <w:rFonts w:hint="cs"/>
          <w:caps/>
          <w:rtl/>
        </w:rPr>
        <w:t xml:space="preserve"> יהדות העולם תצטרך להקים קרן של העם היהודי, לפנות לכל היהודים בעולם בבקשה לתרום כסף לעניים. אני יודע שהממשלה לא רוצה לעשות את, זה אז בבקשה תיקחו אחריות להעניק מזון מינימלי לרעבים. אם תדאגו לפרנסת עניי ישראל, גם הכלכלה תפרח, גם מפעלי התעשייה</w:t>
      </w:r>
      <w:r>
        <w:rPr>
          <w:rFonts w:hint="cs"/>
          <w:caps/>
          <w:rtl/>
        </w:rPr>
        <w:t xml:space="preserve"> יפרחו וכולם יהיו מרוצים. תודה רבה. </w:t>
      </w:r>
    </w:p>
    <w:p w14:paraId="09DF2539" w14:textId="77777777" w:rsidR="00000000" w:rsidRDefault="009F4636">
      <w:pPr>
        <w:pStyle w:val="a"/>
        <w:rPr>
          <w:rFonts w:hint="cs"/>
          <w:caps/>
          <w:rtl/>
        </w:rPr>
      </w:pPr>
    </w:p>
    <w:p w14:paraId="50A3B879" w14:textId="77777777" w:rsidR="00000000" w:rsidRDefault="009F4636">
      <w:pPr>
        <w:pStyle w:val="ad"/>
        <w:rPr>
          <w:b w:val="0"/>
          <w:bCs w:val="0"/>
          <w:caps/>
          <w:u w:val="none"/>
          <w:rtl/>
        </w:rPr>
      </w:pPr>
      <w:r>
        <w:rPr>
          <w:b w:val="0"/>
          <w:bCs w:val="0"/>
          <w:caps/>
          <w:u w:val="none"/>
          <w:rtl/>
        </w:rPr>
        <w:t>היו"ר אלי בן-מנחם:</w:t>
      </w:r>
    </w:p>
    <w:p w14:paraId="33E8DFB6" w14:textId="77777777" w:rsidR="00000000" w:rsidRDefault="009F4636">
      <w:pPr>
        <w:pStyle w:val="a"/>
        <w:rPr>
          <w:caps/>
          <w:rtl/>
        </w:rPr>
      </w:pPr>
    </w:p>
    <w:p w14:paraId="07DB1639" w14:textId="77777777" w:rsidR="00000000" w:rsidRDefault="009F4636">
      <w:pPr>
        <w:pStyle w:val="a"/>
        <w:rPr>
          <w:rFonts w:hint="cs"/>
          <w:caps/>
          <w:rtl/>
        </w:rPr>
      </w:pPr>
      <w:r>
        <w:rPr>
          <w:rFonts w:hint="cs"/>
          <w:caps/>
          <w:rtl/>
        </w:rPr>
        <w:t>תודה לחבר הכנסת אייכלר. אני מזמין את השר מאיר שטרית להשיב. השר שטרית, תשתדל לעמוד בזמן, חמש דקות.</w:t>
      </w:r>
    </w:p>
    <w:p w14:paraId="7AF038A8" w14:textId="77777777" w:rsidR="00000000" w:rsidRDefault="009F4636">
      <w:pPr>
        <w:pStyle w:val="a"/>
        <w:ind w:firstLine="0"/>
        <w:rPr>
          <w:rFonts w:hint="cs"/>
          <w:caps/>
          <w:rtl/>
        </w:rPr>
      </w:pPr>
    </w:p>
    <w:p w14:paraId="6CBA8ED2" w14:textId="77777777" w:rsidR="00000000" w:rsidRDefault="009F4636">
      <w:pPr>
        <w:pStyle w:val="Speaker"/>
        <w:rPr>
          <w:b w:val="0"/>
          <w:bCs w:val="0"/>
          <w:caps/>
          <w:u w:val="none"/>
          <w:rtl/>
        </w:rPr>
      </w:pPr>
      <w:bookmarkStart w:id="504" w:name="FS000000478T18_06_2003_18_02_07"/>
      <w:bookmarkStart w:id="505" w:name="_Toc45451445"/>
      <w:bookmarkStart w:id="506" w:name="_Toc45970168"/>
      <w:bookmarkEnd w:id="504"/>
      <w:r>
        <w:rPr>
          <w:rFonts w:hint="eastAsia"/>
          <w:b w:val="0"/>
          <w:bCs w:val="0"/>
          <w:caps/>
          <w:u w:val="none"/>
          <w:rtl/>
        </w:rPr>
        <w:t>השר</w:t>
      </w:r>
      <w:r>
        <w:rPr>
          <w:b w:val="0"/>
          <w:bCs w:val="0"/>
          <w:caps/>
          <w:u w:val="none"/>
          <w:rtl/>
        </w:rPr>
        <w:t xml:space="preserve"> מאיר שטרית:</w:t>
      </w:r>
      <w:bookmarkEnd w:id="505"/>
      <w:bookmarkEnd w:id="506"/>
    </w:p>
    <w:p w14:paraId="4C060FFD" w14:textId="77777777" w:rsidR="00000000" w:rsidRDefault="009F4636">
      <w:pPr>
        <w:pStyle w:val="a"/>
        <w:rPr>
          <w:rFonts w:hint="cs"/>
          <w:caps/>
          <w:rtl/>
        </w:rPr>
      </w:pPr>
    </w:p>
    <w:p w14:paraId="1FA046F0" w14:textId="77777777" w:rsidR="00000000" w:rsidRDefault="009F4636">
      <w:pPr>
        <w:pStyle w:val="a"/>
        <w:rPr>
          <w:rFonts w:hint="cs"/>
          <w:caps/>
          <w:rtl/>
        </w:rPr>
      </w:pPr>
      <w:r>
        <w:rPr>
          <w:rFonts w:hint="cs"/>
          <w:caps/>
          <w:rtl/>
        </w:rPr>
        <w:t xml:space="preserve">אדוני היושב-ראש, רבותי חברי הכנסת, חבר הכנסת אייכלר, הרעיון של </w:t>
      </w:r>
      <w:r>
        <w:rPr>
          <w:caps/>
        </w:rPr>
        <w:t xml:space="preserve"> food stamps </w:t>
      </w:r>
      <w:r>
        <w:rPr>
          <w:rFonts w:hint="cs"/>
          <w:caps/>
          <w:rtl/>
        </w:rPr>
        <w:t>או תלו</w:t>
      </w:r>
      <w:r>
        <w:rPr>
          <w:rFonts w:hint="cs"/>
          <w:caps/>
          <w:rtl/>
        </w:rPr>
        <w:t>שי המזון, מוכר זה הרבה מאוד שנים בארצות-הברית. מעניין, שאצלנו נוטים לחקות את ארצות-הברית בהרבה עניינים, אבל רק בצד של הזכויות ולא בצד של החובות. לארצות-הברית יש יותר כסף, לא רק כיוון שהיא יותר גדולה, אלא, באופן פרופורציונלי לגודל האוכלוסייה. התוצר לנפש עומ</w:t>
      </w:r>
      <w:r>
        <w:rPr>
          <w:rFonts w:hint="cs"/>
          <w:caps/>
          <w:rtl/>
        </w:rPr>
        <w:t xml:space="preserve">ד היום על 29,000 דולר, כשאצלנו התוצר לנפש עומד על כ-17,000 דולר. כמעט חצי מהתוצר האמריקני. </w:t>
      </w:r>
    </w:p>
    <w:p w14:paraId="62CE197C" w14:textId="77777777" w:rsidR="00000000" w:rsidRDefault="009F4636">
      <w:pPr>
        <w:pStyle w:val="a"/>
        <w:ind w:firstLine="0"/>
        <w:rPr>
          <w:rFonts w:hint="cs"/>
          <w:caps/>
          <w:rtl/>
        </w:rPr>
      </w:pPr>
    </w:p>
    <w:p w14:paraId="17B4A203" w14:textId="77777777" w:rsidR="00000000" w:rsidRDefault="009F4636">
      <w:pPr>
        <w:pStyle w:val="ac"/>
        <w:rPr>
          <w:b w:val="0"/>
          <w:bCs w:val="0"/>
          <w:caps/>
          <w:u w:val="none"/>
          <w:rtl/>
        </w:rPr>
      </w:pPr>
      <w:r>
        <w:rPr>
          <w:rFonts w:hint="eastAsia"/>
          <w:b w:val="0"/>
          <w:bCs w:val="0"/>
          <w:caps/>
          <w:u w:val="none"/>
          <w:rtl/>
        </w:rPr>
        <w:t>ישראל</w:t>
      </w:r>
      <w:r>
        <w:rPr>
          <w:b w:val="0"/>
          <w:bCs w:val="0"/>
          <w:caps/>
          <w:u w:val="none"/>
          <w:rtl/>
        </w:rPr>
        <w:t xml:space="preserve"> אייכלר (יהדות התורה):</w:t>
      </w:r>
    </w:p>
    <w:p w14:paraId="07B7F927" w14:textId="77777777" w:rsidR="00000000" w:rsidRDefault="009F4636">
      <w:pPr>
        <w:pStyle w:val="a"/>
        <w:rPr>
          <w:rFonts w:hint="cs"/>
          <w:caps/>
          <w:rtl/>
        </w:rPr>
      </w:pPr>
    </w:p>
    <w:p w14:paraId="37DDF927" w14:textId="77777777" w:rsidR="00000000" w:rsidRDefault="009F4636">
      <w:pPr>
        <w:pStyle w:val="a"/>
        <w:ind w:left="719" w:firstLine="0"/>
        <w:rPr>
          <w:rFonts w:hint="cs"/>
          <w:caps/>
          <w:rtl/>
        </w:rPr>
      </w:pPr>
      <w:r>
        <w:rPr>
          <w:rFonts w:hint="cs"/>
          <w:caps/>
          <w:rtl/>
        </w:rPr>
        <w:t>- - -</w:t>
      </w:r>
    </w:p>
    <w:p w14:paraId="59AC188B" w14:textId="77777777" w:rsidR="00000000" w:rsidRDefault="009F4636">
      <w:pPr>
        <w:pStyle w:val="a"/>
        <w:ind w:firstLine="0"/>
        <w:rPr>
          <w:rFonts w:hint="cs"/>
          <w:caps/>
          <w:rtl/>
        </w:rPr>
      </w:pPr>
    </w:p>
    <w:p w14:paraId="3A36825C" w14:textId="77777777" w:rsidR="00000000" w:rsidRDefault="009F4636">
      <w:pPr>
        <w:pStyle w:val="SpeakerCon"/>
        <w:rPr>
          <w:b w:val="0"/>
          <w:bCs w:val="0"/>
          <w:caps/>
          <w:u w:val="none"/>
          <w:rtl/>
        </w:rPr>
      </w:pPr>
      <w:bookmarkStart w:id="507" w:name="FS000000478T18_06_2003_18_04_11C"/>
      <w:bookmarkEnd w:id="507"/>
      <w:r>
        <w:rPr>
          <w:rFonts w:hint="eastAsia"/>
          <w:b w:val="0"/>
          <w:bCs w:val="0"/>
          <w:caps/>
          <w:u w:val="none"/>
          <w:rtl/>
        </w:rPr>
        <w:t>השר</w:t>
      </w:r>
      <w:r>
        <w:rPr>
          <w:b w:val="0"/>
          <w:bCs w:val="0"/>
          <w:caps/>
          <w:u w:val="none"/>
          <w:rtl/>
        </w:rPr>
        <w:t xml:space="preserve"> מאיר שטרית:</w:t>
      </w:r>
    </w:p>
    <w:p w14:paraId="5833D28C" w14:textId="77777777" w:rsidR="00000000" w:rsidRDefault="009F4636">
      <w:pPr>
        <w:pStyle w:val="a"/>
        <w:rPr>
          <w:rFonts w:hint="cs"/>
          <w:caps/>
          <w:rtl/>
        </w:rPr>
      </w:pPr>
    </w:p>
    <w:p w14:paraId="57211781" w14:textId="77777777" w:rsidR="00000000" w:rsidRDefault="009F4636">
      <w:pPr>
        <w:pStyle w:val="a"/>
        <w:rPr>
          <w:rFonts w:hint="cs"/>
          <w:caps/>
          <w:rtl/>
        </w:rPr>
      </w:pPr>
      <w:r>
        <w:rPr>
          <w:rFonts w:hint="cs"/>
          <w:caps/>
          <w:rtl/>
        </w:rPr>
        <w:t>חכה, עוד לא הגעתי לתלושי מזון. בארצות-הברית, שעת עבודה מפיקה  20% יותר מאשר שעת עבודה בארץ. שיעור האנשים שמשתת</w:t>
      </w:r>
      <w:r>
        <w:rPr>
          <w:rFonts w:hint="cs"/>
          <w:caps/>
          <w:rtl/>
        </w:rPr>
        <w:t>פים בכוח העבודה בארצות-הברית גדול ב-15% לעומת ישראל. אילו אצלנו היו חוזרים לעבודה רק 10% מהאנשים שלא עובדים היום, התוצר שלנו היה עולה ב-22.5 מיליארד שקל. אם היינו עובדים כמו בארצות-הברית, עם אותם אחוזים של אנשים בארץ, התוצר שלנו היה עולה ב-47 מיליארד שקל ב</w:t>
      </w:r>
      <w:r>
        <w:rPr>
          <w:rFonts w:hint="cs"/>
          <w:caps/>
          <w:rtl/>
        </w:rPr>
        <w:t xml:space="preserve">שנה. לא צריך </w:t>
      </w:r>
      <w:r>
        <w:rPr>
          <w:caps/>
        </w:rPr>
        <w:t>food stamps</w:t>
      </w:r>
      <w:r>
        <w:rPr>
          <w:rFonts w:hint="cs"/>
          <w:caps/>
          <w:rtl/>
        </w:rPr>
        <w:t>, אפשר לתת הרבה אמצעים אחרים לפתרון הבעיות. לא צריכים לעשות שום קיצוץ בשום דבר. תבין, ארצות-הברית יכולה להרשות לעצמה לעשות דברים, כיוון שהתוצר שלה גדול ולמדינה יש הכנסות מאוד גדולות באופן יחסי.</w:t>
      </w:r>
    </w:p>
    <w:p w14:paraId="2B8F971E" w14:textId="77777777" w:rsidR="00000000" w:rsidRDefault="009F4636">
      <w:pPr>
        <w:pStyle w:val="a"/>
        <w:ind w:firstLine="0"/>
        <w:rPr>
          <w:rFonts w:hint="cs"/>
          <w:caps/>
          <w:rtl/>
        </w:rPr>
      </w:pPr>
    </w:p>
    <w:p w14:paraId="3EA518EA" w14:textId="77777777" w:rsidR="00000000" w:rsidRDefault="009F4636">
      <w:pPr>
        <w:pStyle w:val="ac"/>
        <w:rPr>
          <w:b w:val="0"/>
          <w:bCs w:val="0"/>
          <w:caps/>
          <w:u w:val="none"/>
          <w:rtl/>
        </w:rPr>
      </w:pPr>
      <w:r>
        <w:rPr>
          <w:rFonts w:hint="eastAsia"/>
          <w:b w:val="0"/>
          <w:bCs w:val="0"/>
          <w:caps/>
          <w:u w:val="none"/>
          <w:rtl/>
        </w:rPr>
        <w:t>ישראל</w:t>
      </w:r>
      <w:r>
        <w:rPr>
          <w:b w:val="0"/>
          <w:bCs w:val="0"/>
          <w:caps/>
          <w:u w:val="none"/>
          <w:rtl/>
        </w:rPr>
        <w:t xml:space="preserve"> אייכלר (יהדות התורה):</w:t>
      </w:r>
    </w:p>
    <w:p w14:paraId="5EB999A1" w14:textId="77777777" w:rsidR="00000000" w:rsidRDefault="009F4636">
      <w:pPr>
        <w:pStyle w:val="a"/>
        <w:rPr>
          <w:rFonts w:hint="cs"/>
          <w:caps/>
          <w:rtl/>
        </w:rPr>
      </w:pPr>
    </w:p>
    <w:p w14:paraId="1147A06A" w14:textId="77777777" w:rsidR="00000000" w:rsidRDefault="009F4636">
      <w:pPr>
        <w:pStyle w:val="a"/>
        <w:rPr>
          <w:rFonts w:hint="cs"/>
          <w:caps/>
          <w:rtl/>
        </w:rPr>
      </w:pPr>
      <w:r>
        <w:rPr>
          <w:rFonts w:hint="cs"/>
          <w:caps/>
          <w:rtl/>
        </w:rPr>
        <w:t>שם יש עב</w:t>
      </w:r>
      <w:r>
        <w:rPr>
          <w:rFonts w:hint="cs"/>
          <w:caps/>
          <w:rtl/>
        </w:rPr>
        <w:t>ודה למי שרוצה. פה אין עבודה.</w:t>
      </w:r>
    </w:p>
    <w:p w14:paraId="03E1BDB5" w14:textId="77777777" w:rsidR="00000000" w:rsidRDefault="009F4636">
      <w:pPr>
        <w:pStyle w:val="a"/>
        <w:ind w:firstLine="0"/>
        <w:rPr>
          <w:rFonts w:hint="cs"/>
          <w:caps/>
          <w:rtl/>
        </w:rPr>
      </w:pPr>
    </w:p>
    <w:p w14:paraId="063768E7" w14:textId="77777777" w:rsidR="00000000" w:rsidRDefault="009F4636">
      <w:pPr>
        <w:pStyle w:val="SpeakerCon"/>
        <w:rPr>
          <w:b w:val="0"/>
          <w:bCs w:val="0"/>
          <w:caps/>
          <w:u w:val="none"/>
          <w:rtl/>
        </w:rPr>
      </w:pPr>
      <w:bookmarkStart w:id="508" w:name="FS000000478T18_06_2003_18_06_39C"/>
      <w:bookmarkEnd w:id="508"/>
      <w:r>
        <w:rPr>
          <w:rFonts w:hint="eastAsia"/>
          <w:b w:val="0"/>
          <w:bCs w:val="0"/>
          <w:caps/>
          <w:u w:val="none"/>
          <w:rtl/>
        </w:rPr>
        <w:t>השר</w:t>
      </w:r>
      <w:r>
        <w:rPr>
          <w:b w:val="0"/>
          <w:bCs w:val="0"/>
          <w:caps/>
          <w:u w:val="none"/>
          <w:rtl/>
        </w:rPr>
        <w:t xml:space="preserve"> מאיר שטרית:</w:t>
      </w:r>
    </w:p>
    <w:p w14:paraId="16C01679" w14:textId="77777777" w:rsidR="00000000" w:rsidRDefault="009F4636">
      <w:pPr>
        <w:pStyle w:val="a"/>
        <w:rPr>
          <w:rFonts w:hint="cs"/>
          <w:caps/>
          <w:rtl/>
        </w:rPr>
      </w:pPr>
    </w:p>
    <w:p w14:paraId="622AEE68" w14:textId="77777777" w:rsidR="00000000" w:rsidRDefault="009F4636">
      <w:pPr>
        <w:pStyle w:val="a"/>
        <w:rPr>
          <w:rFonts w:hint="cs"/>
          <w:caps/>
          <w:rtl/>
        </w:rPr>
      </w:pPr>
      <w:r>
        <w:rPr>
          <w:rFonts w:hint="cs"/>
          <w:caps/>
          <w:rtl/>
        </w:rPr>
        <w:t>פה יש עבודה. למי שרוצה לעבוד, גם פה יש עבודה. חבר הכנסת אייכלר, אתה אמרת בעצמך, עובדה היא שעובדים בארץ 300,000 עובדים זרים, ויש רק 200,000  מובטלים. אז אולי תסביר לי אתה את הפרדוקס הזה.</w:t>
      </w:r>
    </w:p>
    <w:p w14:paraId="2408EC71" w14:textId="77777777" w:rsidR="00000000" w:rsidRDefault="009F4636">
      <w:pPr>
        <w:pStyle w:val="a"/>
        <w:ind w:firstLine="0"/>
        <w:rPr>
          <w:caps/>
          <w:rtl/>
        </w:rPr>
      </w:pPr>
    </w:p>
    <w:p w14:paraId="05636AAB" w14:textId="77777777" w:rsidR="00000000" w:rsidRDefault="009F4636">
      <w:pPr>
        <w:pStyle w:val="a"/>
        <w:ind w:firstLine="0"/>
        <w:rPr>
          <w:rFonts w:hint="cs"/>
          <w:caps/>
          <w:rtl/>
        </w:rPr>
      </w:pPr>
    </w:p>
    <w:p w14:paraId="51FFDDC3" w14:textId="77777777" w:rsidR="00000000" w:rsidRDefault="009F4636">
      <w:pPr>
        <w:pStyle w:val="ac"/>
        <w:rPr>
          <w:b w:val="0"/>
          <w:bCs w:val="0"/>
          <w:caps/>
          <w:u w:val="none"/>
          <w:rtl/>
        </w:rPr>
      </w:pPr>
      <w:r>
        <w:rPr>
          <w:b w:val="0"/>
          <w:bCs w:val="0"/>
          <w:caps/>
          <w:u w:val="none"/>
          <w:rtl/>
        </w:rPr>
        <w:t>ישראל אייכלר (יהדות ה</w:t>
      </w:r>
      <w:r>
        <w:rPr>
          <w:b w:val="0"/>
          <w:bCs w:val="0"/>
          <w:caps/>
          <w:u w:val="none"/>
          <w:rtl/>
        </w:rPr>
        <w:t>תורה):</w:t>
      </w:r>
    </w:p>
    <w:p w14:paraId="5FEB7228" w14:textId="77777777" w:rsidR="00000000" w:rsidRDefault="009F4636">
      <w:pPr>
        <w:pStyle w:val="a"/>
        <w:rPr>
          <w:caps/>
          <w:rtl/>
        </w:rPr>
      </w:pPr>
    </w:p>
    <w:p w14:paraId="66874D15" w14:textId="77777777" w:rsidR="00000000" w:rsidRDefault="009F4636">
      <w:pPr>
        <w:pStyle w:val="a"/>
        <w:rPr>
          <w:rFonts w:hint="cs"/>
          <w:caps/>
          <w:rtl/>
        </w:rPr>
      </w:pPr>
      <w:r>
        <w:rPr>
          <w:rFonts w:hint="cs"/>
          <w:caps/>
          <w:rtl/>
        </w:rPr>
        <w:t>זה בגלל שכר הרעב.</w:t>
      </w:r>
    </w:p>
    <w:p w14:paraId="6FA515B0" w14:textId="77777777" w:rsidR="00000000" w:rsidRDefault="009F4636">
      <w:pPr>
        <w:pStyle w:val="a"/>
        <w:ind w:firstLine="0"/>
        <w:rPr>
          <w:rFonts w:hint="cs"/>
          <w:caps/>
          <w:rtl/>
        </w:rPr>
      </w:pPr>
    </w:p>
    <w:p w14:paraId="2B3DF2D5" w14:textId="77777777" w:rsidR="00000000" w:rsidRDefault="009F4636">
      <w:pPr>
        <w:pStyle w:val="SpeakerCon"/>
        <w:rPr>
          <w:b w:val="0"/>
          <w:bCs w:val="0"/>
          <w:caps/>
          <w:u w:val="none"/>
          <w:rtl/>
        </w:rPr>
      </w:pPr>
      <w:bookmarkStart w:id="509" w:name="FS000000478T18_06_2003_18_07_32C"/>
      <w:bookmarkEnd w:id="509"/>
      <w:r>
        <w:rPr>
          <w:b w:val="0"/>
          <w:bCs w:val="0"/>
          <w:caps/>
          <w:u w:val="none"/>
          <w:rtl/>
        </w:rPr>
        <w:t>השר מאיר שטרית:</w:t>
      </w:r>
    </w:p>
    <w:p w14:paraId="02998C75" w14:textId="77777777" w:rsidR="00000000" w:rsidRDefault="009F4636">
      <w:pPr>
        <w:pStyle w:val="a"/>
        <w:rPr>
          <w:caps/>
          <w:rtl/>
        </w:rPr>
      </w:pPr>
    </w:p>
    <w:p w14:paraId="57AE0506" w14:textId="77777777" w:rsidR="00000000" w:rsidRDefault="009F4636">
      <w:pPr>
        <w:pStyle w:val="a"/>
        <w:rPr>
          <w:rFonts w:hint="cs"/>
          <w:caps/>
          <w:rtl/>
        </w:rPr>
      </w:pPr>
      <w:r>
        <w:rPr>
          <w:rFonts w:hint="cs"/>
          <w:caps/>
          <w:rtl/>
        </w:rPr>
        <w:t>אבל, הא בהא תליא. למה יש שכר רעב? כיוון שכל עוד יכולים להשיג עובדים זרים ולשלם להם מחיר נמוך, לא ייקחו עובד ישראלי בשכר יותר גבוה. לכן, בתוכנית הכלכלית, חבר הכנסת אייכלר, שהתנגדת לה, אנחנו הבאנו מס על המעסיקים. ל</w:t>
      </w:r>
      <w:r>
        <w:rPr>
          <w:rFonts w:hint="cs"/>
          <w:caps/>
          <w:rtl/>
        </w:rPr>
        <w:t xml:space="preserve">צערי, לא עבר בכנסת המס שרצינו, של 15%, אלא רק של 8%. יש מס גולגולת על המעסיקים. הורדנו נקודות זיכוי, הכנסת מסרבת עד היום להעלות את המס של אגרת גולגולת. אני חושב, שכל עוד עובד זר לא יעלה יותר מעובד ישראלי, תמיד למעסיקים יהיה כדאי להעסיק עובדים זרים. </w:t>
      </w:r>
    </w:p>
    <w:p w14:paraId="4A038A94" w14:textId="77777777" w:rsidR="00000000" w:rsidRDefault="009F4636">
      <w:pPr>
        <w:pStyle w:val="a"/>
        <w:rPr>
          <w:rFonts w:hint="cs"/>
          <w:caps/>
          <w:rtl/>
        </w:rPr>
      </w:pPr>
    </w:p>
    <w:p w14:paraId="04E8209E" w14:textId="77777777" w:rsidR="00000000" w:rsidRDefault="009F4636">
      <w:pPr>
        <w:pStyle w:val="a"/>
        <w:rPr>
          <w:rFonts w:hint="cs"/>
          <w:caps/>
          <w:rtl/>
        </w:rPr>
      </w:pPr>
      <w:r>
        <w:rPr>
          <w:rFonts w:hint="cs"/>
          <w:caps/>
          <w:rtl/>
        </w:rPr>
        <w:t xml:space="preserve">יותר </w:t>
      </w:r>
      <w:r>
        <w:rPr>
          <w:rFonts w:hint="cs"/>
          <w:caps/>
          <w:rtl/>
        </w:rPr>
        <w:t>מזה, אני חושב שהעניין של העובדים הזרים בארץ הוא שערורייה. העובדים הזרים שמגיעים ארצה, יש תעשייה שלמה שמביאה אותם לארץ בגלל בצע כסף. הבאתם לארץ נותנת לאלה שמביאים אותם הון עתק. מדובר במיליארדים ולא במיליונים. אותם סוכני עובדים זרים שמביאים את העובדים לפה, ח</w:t>
      </w:r>
      <w:r>
        <w:rPr>
          <w:rFonts w:hint="cs"/>
          <w:caps/>
          <w:rtl/>
        </w:rPr>
        <w:t>ותכים את הקופון שלהם ולא מעניין אותם מה קורה מחר. אנחנו, במו- ידינו, הבאנו לכך. איך אומרים? כל המרחם על אכזרים, סופו שמתאכזר לרחמנים. הבאנו עובדים זרים במו-ידינו, כדי לקחת את מקומות העבודה של האוכלוסיות החלשות בארץ. אילו מקומות הם לקחו? לא של המהנדסים והטכ</w:t>
      </w:r>
      <w:r>
        <w:rPr>
          <w:rFonts w:hint="cs"/>
          <w:caps/>
          <w:rtl/>
        </w:rPr>
        <w:t>נאים. הם לקחו את מקומות העבודה של העובדים הפשוטים. לכן צריך להילחם בתופעה הזאת בכל כוח. זה יחזיר אנשים לעבוד.</w:t>
      </w:r>
    </w:p>
    <w:p w14:paraId="58380080" w14:textId="77777777" w:rsidR="00000000" w:rsidRDefault="009F4636">
      <w:pPr>
        <w:pStyle w:val="a"/>
        <w:ind w:firstLine="0"/>
        <w:rPr>
          <w:rFonts w:hint="cs"/>
          <w:caps/>
          <w:rtl/>
        </w:rPr>
      </w:pPr>
    </w:p>
    <w:p w14:paraId="777803B1" w14:textId="77777777" w:rsidR="00000000" w:rsidRDefault="009F4636">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52328B4B" w14:textId="77777777" w:rsidR="00000000" w:rsidRDefault="009F4636">
      <w:pPr>
        <w:pStyle w:val="a"/>
        <w:rPr>
          <w:rFonts w:hint="cs"/>
          <w:caps/>
          <w:rtl/>
        </w:rPr>
      </w:pPr>
    </w:p>
    <w:p w14:paraId="7816AEF5" w14:textId="77777777" w:rsidR="00000000" w:rsidRDefault="009F4636">
      <w:pPr>
        <w:pStyle w:val="a"/>
        <w:ind w:left="719" w:firstLine="0"/>
        <w:rPr>
          <w:rFonts w:hint="cs"/>
          <w:caps/>
          <w:rtl/>
        </w:rPr>
      </w:pPr>
      <w:r>
        <w:rPr>
          <w:rFonts w:hint="cs"/>
          <w:caps/>
          <w:rtl/>
        </w:rPr>
        <w:t xml:space="preserve"> - - -</w:t>
      </w:r>
    </w:p>
    <w:p w14:paraId="1942F0BB" w14:textId="77777777" w:rsidR="00000000" w:rsidRDefault="009F4636">
      <w:pPr>
        <w:pStyle w:val="a"/>
        <w:ind w:firstLine="0"/>
        <w:rPr>
          <w:rFonts w:hint="cs"/>
          <w:caps/>
          <w:rtl/>
        </w:rPr>
      </w:pPr>
    </w:p>
    <w:p w14:paraId="3819F600" w14:textId="77777777" w:rsidR="00000000" w:rsidRDefault="009F4636">
      <w:pPr>
        <w:pStyle w:val="SpeakerCon"/>
        <w:rPr>
          <w:b w:val="0"/>
          <w:bCs w:val="0"/>
          <w:caps/>
          <w:u w:val="none"/>
          <w:rtl/>
        </w:rPr>
      </w:pPr>
      <w:bookmarkStart w:id="510" w:name="FS000000478T18_06_2003_18_11_34C"/>
      <w:bookmarkEnd w:id="510"/>
      <w:r>
        <w:rPr>
          <w:rFonts w:hint="eastAsia"/>
          <w:b w:val="0"/>
          <w:bCs w:val="0"/>
          <w:caps/>
          <w:u w:val="none"/>
          <w:rtl/>
        </w:rPr>
        <w:t>השר</w:t>
      </w:r>
      <w:r>
        <w:rPr>
          <w:b w:val="0"/>
          <w:bCs w:val="0"/>
          <w:caps/>
          <w:u w:val="none"/>
          <w:rtl/>
        </w:rPr>
        <w:t xml:space="preserve"> מאיר שטרית:</w:t>
      </w:r>
    </w:p>
    <w:p w14:paraId="56FF1D17" w14:textId="77777777" w:rsidR="00000000" w:rsidRDefault="009F4636">
      <w:pPr>
        <w:pStyle w:val="a"/>
        <w:rPr>
          <w:rFonts w:hint="cs"/>
          <w:caps/>
          <w:rtl/>
        </w:rPr>
      </w:pPr>
    </w:p>
    <w:p w14:paraId="140BD2F3" w14:textId="77777777" w:rsidR="00000000" w:rsidRDefault="009F4636">
      <w:pPr>
        <w:pStyle w:val="a"/>
        <w:rPr>
          <w:rFonts w:hint="cs"/>
          <w:caps/>
          <w:rtl/>
        </w:rPr>
      </w:pPr>
      <w:r>
        <w:rPr>
          <w:rFonts w:hint="cs"/>
          <w:caps/>
          <w:rtl/>
        </w:rPr>
        <w:t xml:space="preserve">אפשר להביא מומחים. יש לנו עודף היי-טק היום. בגלל המצב, אלפי אנשים איבדו את מקומות עבודתם, ואני חושש </w:t>
      </w:r>
      <w:r>
        <w:rPr>
          <w:rFonts w:hint="cs"/>
          <w:caps/>
          <w:rtl/>
        </w:rPr>
        <w:t>שחלק מהאנשים עזבו את הארץ. כשיש להיי-טק מה למכור - - -</w:t>
      </w:r>
    </w:p>
    <w:p w14:paraId="24A874B8" w14:textId="77777777" w:rsidR="00000000" w:rsidRDefault="009F4636">
      <w:pPr>
        <w:pStyle w:val="a"/>
        <w:ind w:firstLine="0"/>
        <w:rPr>
          <w:rFonts w:hint="cs"/>
          <w:caps/>
          <w:rtl/>
        </w:rPr>
      </w:pPr>
    </w:p>
    <w:p w14:paraId="6D927269" w14:textId="77777777" w:rsidR="00000000" w:rsidRDefault="009F4636">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263C0F7F" w14:textId="77777777" w:rsidR="00000000" w:rsidRDefault="009F4636">
      <w:pPr>
        <w:pStyle w:val="a"/>
        <w:rPr>
          <w:rFonts w:hint="cs"/>
          <w:caps/>
          <w:rtl/>
        </w:rPr>
      </w:pPr>
    </w:p>
    <w:p w14:paraId="692B3D99" w14:textId="77777777" w:rsidR="00000000" w:rsidRDefault="009F4636">
      <w:pPr>
        <w:pStyle w:val="a"/>
        <w:ind w:left="719" w:firstLine="0"/>
        <w:rPr>
          <w:rFonts w:hint="cs"/>
          <w:caps/>
        </w:rPr>
      </w:pPr>
      <w:r>
        <w:rPr>
          <w:rFonts w:hint="cs"/>
          <w:caps/>
          <w:rtl/>
        </w:rPr>
        <w:t xml:space="preserve"> - - -  </w:t>
      </w:r>
    </w:p>
    <w:p w14:paraId="3AE6F4D8" w14:textId="77777777" w:rsidR="00000000" w:rsidRDefault="009F4636">
      <w:pPr>
        <w:pStyle w:val="a"/>
        <w:ind w:firstLine="0"/>
        <w:rPr>
          <w:rFonts w:hint="cs"/>
          <w:caps/>
          <w:rtl/>
        </w:rPr>
      </w:pPr>
    </w:p>
    <w:p w14:paraId="494BC947" w14:textId="77777777" w:rsidR="00000000" w:rsidRDefault="009F4636">
      <w:pPr>
        <w:pStyle w:val="ad"/>
        <w:rPr>
          <w:b w:val="0"/>
          <w:bCs w:val="0"/>
          <w:caps/>
          <w:u w:val="none"/>
          <w:rtl/>
        </w:rPr>
      </w:pPr>
      <w:r>
        <w:rPr>
          <w:b w:val="0"/>
          <w:bCs w:val="0"/>
          <w:caps/>
          <w:u w:val="none"/>
          <w:rtl/>
        </w:rPr>
        <w:t>היו"ר אלי בן-מנחם:</w:t>
      </w:r>
    </w:p>
    <w:p w14:paraId="7B757537" w14:textId="77777777" w:rsidR="00000000" w:rsidRDefault="009F4636">
      <w:pPr>
        <w:pStyle w:val="a"/>
        <w:rPr>
          <w:caps/>
          <w:rtl/>
        </w:rPr>
      </w:pPr>
    </w:p>
    <w:p w14:paraId="641EC9AC" w14:textId="77777777" w:rsidR="00000000" w:rsidRDefault="009F4636">
      <w:pPr>
        <w:pStyle w:val="a"/>
        <w:rPr>
          <w:rFonts w:hint="cs"/>
          <w:caps/>
          <w:rtl/>
        </w:rPr>
      </w:pPr>
      <w:r>
        <w:rPr>
          <w:rFonts w:hint="cs"/>
          <w:caps/>
          <w:rtl/>
        </w:rPr>
        <w:t>חבר הכנסת בשארה, אם אני לא טועה, יש לך הצעה אחרת. מה תעשה עם זה אחר כך?</w:t>
      </w:r>
    </w:p>
    <w:p w14:paraId="0C2BADB8" w14:textId="77777777" w:rsidR="00000000" w:rsidRDefault="009F4636">
      <w:pPr>
        <w:pStyle w:val="a"/>
        <w:ind w:firstLine="0"/>
        <w:rPr>
          <w:rFonts w:hint="cs"/>
          <w:caps/>
          <w:rtl/>
        </w:rPr>
      </w:pPr>
    </w:p>
    <w:p w14:paraId="02B42458" w14:textId="77777777" w:rsidR="00000000" w:rsidRDefault="009F4636">
      <w:pPr>
        <w:pStyle w:val="SpeakerCon"/>
        <w:rPr>
          <w:b w:val="0"/>
          <w:bCs w:val="0"/>
          <w:caps/>
          <w:u w:val="none"/>
          <w:rtl/>
        </w:rPr>
      </w:pPr>
      <w:bookmarkStart w:id="511" w:name="FS000000478T18_06_2003_18_12_36C"/>
      <w:bookmarkEnd w:id="511"/>
      <w:r>
        <w:rPr>
          <w:rFonts w:hint="eastAsia"/>
          <w:b w:val="0"/>
          <w:bCs w:val="0"/>
          <w:caps/>
          <w:u w:val="none"/>
          <w:rtl/>
        </w:rPr>
        <w:t>השר</w:t>
      </w:r>
      <w:r>
        <w:rPr>
          <w:b w:val="0"/>
          <w:bCs w:val="0"/>
          <w:caps/>
          <w:u w:val="none"/>
          <w:rtl/>
        </w:rPr>
        <w:t xml:space="preserve"> מאיר שטרית:</w:t>
      </w:r>
    </w:p>
    <w:p w14:paraId="53E2F5CC" w14:textId="77777777" w:rsidR="00000000" w:rsidRDefault="009F4636">
      <w:pPr>
        <w:pStyle w:val="a"/>
        <w:rPr>
          <w:rFonts w:hint="cs"/>
          <w:caps/>
          <w:rtl/>
        </w:rPr>
      </w:pPr>
    </w:p>
    <w:p w14:paraId="44FC64EF" w14:textId="77777777" w:rsidR="00000000" w:rsidRDefault="009F4636">
      <w:pPr>
        <w:pStyle w:val="a"/>
        <w:rPr>
          <w:rFonts w:hint="cs"/>
          <w:caps/>
          <w:rtl/>
        </w:rPr>
      </w:pPr>
      <w:r>
        <w:rPr>
          <w:rFonts w:hint="cs"/>
          <w:caps/>
          <w:rtl/>
        </w:rPr>
        <w:t>אני רוצה לומר לך, חבר הכנסת אייכלר, אני בהחלט ער לדברים. באר</w:t>
      </w:r>
      <w:r>
        <w:rPr>
          <w:rFonts w:hint="cs"/>
          <w:caps/>
          <w:rtl/>
        </w:rPr>
        <w:t xml:space="preserve">צות-הברית </w:t>
      </w:r>
      <w:r>
        <w:rPr>
          <w:caps/>
        </w:rPr>
        <w:t>food stamps</w:t>
      </w:r>
      <w:r>
        <w:rPr>
          <w:rFonts w:hint="cs"/>
          <w:caps/>
          <w:rtl/>
        </w:rPr>
        <w:t xml:space="preserve"> הם חלק מתשלומים למשפחות שחיות בעוני; במקום מה שנותנים היום בארץ למי שנמצא מתחת לקו העוני, כל מיני העברות תקציביות או תשלומי העברה, אצלם זה חלק מתשלומי העברה. מה הממשל האמריקני אומר: במקום לתת כסף ישירות לאנשים, ואתה לא יודע מה הם יעשו</w:t>
      </w:r>
      <w:r>
        <w:rPr>
          <w:rFonts w:hint="cs"/>
          <w:caps/>
          <w:rtl/>
        </w:rPr>
        <w:t xml:space="preserve"> עם הכסף, אני אתן להם מזון, כדי שאני אהיה בטוח שהם ישתמשו במזון הזה. וגם שם יש תופעות חריגות, שאנשים סוחרים במזון הזה. אבל, הגישה שלהם שונה. חלק מהכסף מובטח שיגיע למוצרי מזון, ולא לאלכוהול ולא לסיגריות ולא לדברים אחרים. </w:t>
      </w:r>
    </w:p>
    <w:p w14:paraId="21B8FCCB" w14:textId="77777777" w:rsidR="00000000" w:rsidRDefault="009F4636">
      <w:pPr>
        <w:pStyle w:val="a"/>
        <w:rPr>
          <w:rFonts w:hint="cs"/>
          <w:caps/>
          <w:rtl/>
        </w:rPr>
      </w:pPr>
    </w:p>
    <w:p w14:paraId="50C6B4A9" w14:textId="77777777" w:rsidR="00000000" w:rsidRDefault="009F4636">
      <w:pPr>
        <w:pStyle w:val="a"/>
        <w:rPr>
          <w:rFonts w:hint="cs"/>
          <w:caps/>
          <w:rtl/>
        </w:rPr>
      </w:pPr>
      <w:r>
        <w:rPr>
          <w:rFonts w:hint="cs"/>
          <w:caps/>
          <w:rtl/>
        </w:rPr>
        <w:t xml:space="preserve">יש בזה היגיון מסוים, שאני לא שולל </w:t>
      </w:r>
      <w:r>
        <w:rPr>
          <w:rFonts w:hint="cs"/>
          <w:caps/>
          <w:rtl/>
        </w:rPr>
        <w:t xml:space="preserve">אותו. האמריקנים חושבים ישר. מה ההיגיון בתלושי מזון? כשאתה קונה תלושי מזון, אתה עושה עסקאות עם סוחרי מזון גדולים. לכן, על אותו שקל אתה מקבל הרבה יותר סחורה ממה שהוא יכול לקנות בסופרמרקט עם אותו כסף שהוא מקבל. נגיד שהיינו מחליטים, וזה שווה דיון, אני לא שולל </w:t>
      </w:r>
      <w:r>
        <w:rPr>
          <w:rFonts w:hint="cs"/>
          <w:caps/>
          <w:rtl/>
        </w:rPr>
        <w:t>את זה, שבארץ אומרים: מתוך הקצבה שאדם מקבל, הוא יקבל 1,000 שקל תלושי מזון; היתר, רק בכסף. תלושי מזון, אפשר להשתמש בהם רק בחנויות מסוימות. בכל עיר פותחים חנויות כאלה. בחנויות האלה הוא יכול לקנות ב-1,000 שקל הרבה יותר ממה שהוא קונה בחנות רגילה, כי באופן אוטומ</w:t>
      </w:r>
      <w:r>
        <w:rPr>
          <w:rFonts w:hint="cs"/>
          <w:caps/>
          <w:rtl/>
        </w:rPr>
        <w:t>טי המזון שם זול יותר. כשאתה עושה עסקה עם אדם שמוכר למשל קמח, והוא מוכר כמויות ענקיות, כי יש לו קהל שבוי,  וברור שמחיר הקמח יהיה יותר נמוך.</w:t>
      </w:r>
    </w:p>
    <w:p w14:paraId="720DAB15" w14:textId="77777777" w:rsidR="00000000" w:rsidRDefault="009F4636">
      <w:pPr>
        <w:pStyle w:val="a"/>
        <w:ind w:firstLine="0"/>
        <w:rPr>
          <w:rFonts w:hint="cs"/>
          <w:caps/>
          <w:rtl/>
        </w:rPr>
      </w:pPr>
    </w:p>
    <w:p w14:paraId="11692FDB" w14:textId="77777777" w:rsidR="00000000" w:rsidRDefault="009F4636">
      <w:pPr>
        <w:pStyle w:val="ac"/>
        <w:rPr>
          <w:b w:val="0"/>
          <w:bCs w:val="0"/>
          <w:caps/>
          <w:u w:val="none"/>
          <w:rtl/>
        </w:rPr>
      </w:pPr>
      <w:r>
        <w:rPr>
          <w:rFonts w:hint="eastAsia"/>
          <w:b w:val="0"/>
          <w:bCs w:val="0"/>
          <w:caps/>
          <w:u w:val="none"/>
          <w:rtl/>
        </w:rPr>
        <w:t>ישראל</w:t>
      </w:r>
      <w:r>
        <w:rPr>
          <w:b w:val="0"/>
          <w:bCs w:val="0"/>
          <w:caps/>
          <w:u w:val="none"/>
          <w:rtl/>
        </w:rPr>
        <w:t xml:space="preserve"> אייכלר (יהדות התורה):</w:t>
      </w:r>
    </w:p>
    <w:p w14:paraId="0B5D9557" w14:textId="77777777" w:rsidR="00000000" w:rsidRDefault="009F4636">
      <w:pPr>
        <w:pStyle w:val="a"/>
        <w:rPr>
          <w:rFonts w:hint="cs"/>
          <w:caps/>
          <w:rtl/>
        </w:rPr>
      </w:pPr>
    </w:p>
    <w:p w14:paraId="2036E799" w14:textId="77777777" w:rsidR="00000000" w:rsidRDefault="009F4636">
      <w:pPr>
        <w:pStyle w:val="a"/>
        <w:rPr>
          <w:rFonts w:hint="cs"/>
          <w:caps/>
          <w:rtl/>
        </w:rPr>
      </w:pPr>
      <w:r>
        <w:rPr>
          <w:rFonts w:hint="cs"/>
          <w:caps/>
          <w:rtl/>
        </w:rPr>
        <w:t>זה גם מפרנס עוד עובדים, אז תאמצו את זה.</w:t>
      </w:r>
    </w:p>
    <w:p w14:paraId="755FACE0" w14:textId="77777777" w:rsidR="00000000" w:rsidRDefault="009F4636">
      <w:pPr>
        <w:pStyle w:val="a"/>
        <w:ind w:firstLine="0"/>
        <w:rPr>
          <w:rFonts w:hint="cs"/>
          <w:caps/>
          <w:rtl/>
        </w:rPr>
      </w:pPr>
    </w:p>
    <w:p w14:paraId="7277F479" w14:textId="77777777" w:rsidR="00000000" w:rsidRDefault="009F4636">
      <w:pPr>
        <w:pStyle w:val="SpeakerCon"/>
        <w:rPr>
          <w:b w:val="0"/>
          <w:bCs w:val="0"/>
          <w:caps/>
          <w:u w:val="none"/>
          <w:rtl/>
        </w:rPr>
      </w:pPr>
      <w:bookmarkStart w:id="512" w:name="FS000000478T18_06_2003_18_19_20C"/>
      <w:bookmarkEnd w:id="512"/>
      <w:r>
        <w:rPr>
          <w:b w:val="0"/>
          <w:bCs w:val="0"/>
          <w:caps/>
          <w:u w:val="none"/>
          <w:rtl/>
        </w:rPr>
        <w:t>השר מאיר שטרית:</w:t>
      </w:r>
    </w:p>
    <w:p w14:paraId="7EEAC3C2" w14:textId="77777777" w:rsidR="00000000" w:rsidRDefault="009F4636">
      <w:pPr>
        <w:pStyle w:val="a"/>
        <w:rPr>
          <w:caps/>
          <w:rtl/>
        </w:rPr>
      </w:pPr>
    </w:p>
    <w:p w14:paraId="0F64E8C8" w14:textId="77777777" w:rsidR="00000000" w:rsidRDefault="009F4636">
      <w:pPr>
        <w:pStyle w:val="a"/>
        <w:rPr>
          <w:rFonts w:hint="cs"/>
          <w:caps/>
          <w:rtl/>
        </w:rPr>
      </w:pPr>
      <w:r>
        <w:rPr>
          <w:rFonts w:hint="cs"/>
          <w:caps/>
          <w:rtl/>
        </w:rPr>
        <w:t>בוודאי. זה שווה דיון. לכן, הש</w:t>
      </w:r>
      <w:r>
        <w:rPr>
          <w:rFonts w:hint="cs"/>
          <w:caps/>
          <w:rtl/>
        </w:rPr>
        <w:t>אלה היא, אם אתה אומר לי: אני רוצה שחלק מהקצבה יהיה תלושי מזון, זה הגיוני. אני מציע לך להעביר את הנושא לדיון בוועדה, ועדת הכספים אולי, או ועדת העבודה והרווחה. תקיים שם דיון רציני - נשמח לבוא לדיון. אם יהיה מצב שהכנסת והאנשים יחשבו שכדאי לשנות כיוון בארץ - ז</w:t>
      </w:r>
      <w:r>
        <w:rPr>
          <w:rFonts w:hint="cs"/>
          <w:caps/>
          <w:rtl/>
        </w:rPr>
        <w:t>ה שווה בדיקה. אני לא שולל את זה על הסף.</w:t>
      </w:r>
    </w:p>
    <w:p w14:paraId="2D430B83" w14:textId="77777777" w:rsidR="00000000" w:rsidRDefault="009F4636">
      <w:pPr>
        <w:pStyle w:val="a"/>
        <w:ind w:firstLine="0"/>
        <w:rPr>
          <w:rFonts w:hint="cs"/>
          <w:caps/>
          <w:rtl/>
        </w:rPr>
      </w:pPr>
    </w:p>
    <w:p w14:paraId="001D65AE" w14:textId="77777777" w:rsidR="00000000" w:rsidRDefault="009F4636">
      <w:pPr>
        <w:pStyle w:val="ac"/>
        <w:rPr>
          <w:b w:val="0"/>
          <w:bCs w:val="0"/>
          <w:caps/>
          <w:u w:val="none"/>
          <w:rtl/>
        </w:rPr>
      </w:pPr>
      <w:r>
        <w:rPr>
          <w:rFonts w:hint="eastAsia"/>
          <w:b w:val="0"/>
          <w:bCs w:val="0"/>
          <w:caps/>
          <w:u w:val="none"/>
          <w:rtl/>
        </w:rPr>
        <w:t>ישראל</w:t>
      </w:r>
      <w:r>
        <w:rPr>
          <w:b w:val="0"/>
          <w:bCs w:val="0"/>
          <w:caps/>
          <w:u w:val="none"/>
          <w:rtl/>
        </w:rPr>
        <w:t xml:space="preserve"> אייכלר (יהדות התורה):</w:t>
      </w:r>
    </w:p>
    <w:p w14:paraId="02D26376" w14:textId="77777777" w:rsidR="00000000" w:rsidRDefault="009F4636">
      <w:pPr>
        <w:pStyle w:val="a"/>
        <w:rPr>
          <w:rFonts w:hint="cs"/>
          <w:caps/>
          <w:rtl/>
        </w:rPr>
      </w:pPr>
    </w:p>
    <w:p w14:paraId="5C3E4F87" w14:textId="77777777" w:rsidR="00000000" w:rsidRDefault="009F4636">
      <w:pPr>
        <w:pStyle w:val="a"/>
        <w:rPr>
          <w:rFonts w:hint="cs"/>
          <w:caps/>
          <w:rtl/>
        </w:rPr>
      </w:pPr>
      <w:r>
        <w:rPr>
          <w:rFonts w:hint="cs"/>
          <w:caps/>
          <w:rtl/>
        </w:rPr>
        <w:t>במקום מה שקיצצתם. לא עוד קיצוץ.</w:t>
      </w:r>
    </w:p>
    <w:p w14:paraId="5D7DD5F5" w14:textId="77777777" w:rsidR="00000000" w:rsidRDefault="009F4636">
      <w:pPr>
        <w:pStyle w:val="Speaker"/>
        <w:rPr>
          <w:b w:val="0"/>
          <w:bCs w:val="0"/>
          <w:caps/>
          <w:u w:val="none"/>
          <w:rtl/>
        </w:rPr>
      </w:pPr>
    </w:p>
    <w:p w14:paraId="3F85EF72" w14:textId="77777777" w:rsidR="00000000" w:rsidRDefault="009F4636">
      <w:pPr>
        <w:pStyle w:val="Speaker"/>
        <w:rPr>
          <w:rFonts w:hint="cs"/>
          <w:b w:val="0"/>
          <w:bCs w:val="0"/>
          <w:caps/>
          <w:u w:val="none"/>
          <w:rtl/>
        </w:rPr>
      </w:pPr>
      <w:bookmarkStart w:id="513" w:name="FS000000478T18_06_2003_20_17_28"/>
      <w:bookmarkEnd w:id="513"/>
    </w:p>
    <w:p w14:paraId="103FC148" w14:textId="77777777" w:rsidR="00000000" w:rsidRDefault="009F4636">
      <w:pPr>
        <w:pStyle w:val="SpeakerCon"/>
        <w:rPr>
          <w:b w:val="0"/>
          <w:bCs w:val="0"/>
          <w:caps/>
          <w:u w:val="none"/>
          <w:rtl/>
        </w:rPr>
      </w:pPr>
      <w:bookmarkStart w:id="514" w:name="FS000000478T18_06_2003_20_17_29C"/>
      <w:bookmarkEnd w:id="514"/>
      <w:r>
        <w:rPr>
          <w:b w:val="0"/>
          <w:bCs w:val="0"/>
          <w:caps/>
          <w:u w:val="none"/>
          <w:rtl/>
        </w:rPr>
        <w:t>השר מאיר שטרית:</w:t>
      </w:r>
    </w:p>
    <w:p w14:paraId="78E6AAF7" w14:textId="77777777" w:rsidR="00000000" w:rsidRDefault="009F4636">
      <w:pPr>
        <w:pStyle w:val="a"/>
        <w:rPr>
          <w:caps/>
          <w:rtl/>
        </w:rPr>
      </w:pPr>
      <w:bookmarkStart w:id="515" w:name="FS000000478T18_06_2003_18_19_13C"/>
      <w:bookmarkEnd w:id="515"/>
    </w:p>
    <w:p w14:paraId="4439AE55" w14:textId="77777777" w:rsidR="00000000" w:rsidRDefault="009F4636">
      <w:pPr>
        <w:pStyle w:val="a"/>
        <w:rPr>
          <w:rFonts w:hint="cs"/>
          <w:caps/>
          <w:rtl/>
        </w:rPr>
      </w:pPr>
      <w:r>
        <w:rPr>
          <w:rFonts w:hint="cs"/>
          <w:caps/>
          <w:rtl/>
        </w:rPr>
        <w:t>במקום מה שקיצצנו - אין לנו ברירה. זה לא במקום מה שקיצצנו, אלא ממה שיש היום. חבר הכנסת אייכלר, אתה הפרזת בדבריך כשאמרת, קשי לב וכן הלאה.</w:t>
      </w:r>
      <w:r>
        <w:rPr>
          <w:rFonts w:hint="cs"/>
          <w:caps/>
          <w:rtl/>
        </w:rPr>
        <w:t xml:space="preserve"> תזכור שאנשי העסקים הללו משלמים 90% ממס ההכנסה שממנו משלמים את הקצבאות הללו. אנשי העסקים האלה מעסיקים את רוב האנשים שעובדים והם משלמים את שכרם. אנשי העסקים האלה לא זקוקים לשום דבר במדינה. הם יכולים להקים את העסק שלהם בכל מקום בעולם. הם נשארים פה וצריך לומר</w:t>
      </w:r>
      <w:r>
        <w:rPr>
          <w:rFonts w:hint="cs"/>
          <w:caps/>
          <w:rtl/>
        </w:rPr>
        <w:t xml:space="preserve"> להם תודה. הלוואי שיבואו עוד הרבה אנשי עסקים כאלה, שיקומו בארץ עסקים, יעסיקו אנשים, ישלמו את שכרם וישלמו עוד מס הכנסה.</w:t>
      </w:r>
    </w:p>
    <w:p w14:paraId="73E1BC3B" w14:textId="77777777" w:rsidR="00000000" w:rsidRDefault="009F4636">
      <w:pPr>
        <w:pStyle w:val="a"/>
        <w:rPr>
          <w:rFonts w:hint="cs"/>
          <w:caps/>
          <w:rtl/>
        </w:rPr>
      </w:pPr>
    </w:p>
    <w:p w14:paraId="35FF1CF8" w14:textId="77777777" w:rsidR="00000000" w:rsidRDefault="009F4636">
      <w:pPr>
        <w:pStyle w:val="a"/>
        <w:rPr>
          <w:rFonts w:hint="cs"/>
          <w:caps/>
          <w:rtl/>
        </w:rPr>
      </w:pPr>
      <w:r>
        <w:rPr>
          <w:rFonts w:hint="cs"/>
          <w:caps/>
          <w:rtl/>
        </w:rPr>
        <w:t>בקוהלת, ובזה אסיים, אדוני, יש פסוק שאומר: מתוקה שנת העובד, אם מעט ואם הרבה יאכל; והשובע לעשיר, איננו מניח לו לישון. הפשט ברור: אדם עני ע</w:t>
      </w:r>
      <w:r>
        <w:rPr>
          <w:rFonts w:hint="cs"/>
          <w:caps/>
          <w:rtl/>
        </w:rPr>
        <w:t>ובד קשה, הוא עמל ואין לו דאגות, הוא ישן בשקט. העשיר, אף  שהוא שבע, לא יכול לישון. אבל, יש דרש יפה שאומר: שנת העמל ישרה. באמת שנתו של העמל ישרה, לא משנה אם יאכל הרבה או מעט. אבל זה שהעשיר שבע, זה לא מניח לעני לישון. לכן, לא צריך להסתכל בצלחת של אחרים. אומרי</w:t>
      </w:r>
      <w:r>
        <w:rPr>
          <w:rFonts w:hint="cs"/>
          <w:caps/>
          <w:rtl/>
        </w:rPr>
        <w:t>ם: איזהו עשיר? השמח בחלקו.</w:t>
      </w:r>
    </w:p>
    <w:p w14:paraId="1707218D" w14:textId="77777777" w:rsidR="00000000" w:rsidRDefault="009F4636">
      <w:pPr>
        <w:pStyle w:val="a"/>
        <w:ind w:firstLine="0"/>
        <w:rPr>
          <w:rFonts w:hint="cs"/>
          <w:caps/>
          <w:rtl/>
        </w:rPr>
      </w:pPr>
    </w:p>
    <w:p w14:paraId="079ECE55" w14:textId="77777777" w:rsidR="00000000" w:rsidRDefault="009F4636">
      <w:pPr>
        <w:pStyle w:val="a"/>
        <w:ind w:firstLine="0"/>
        <w:rPr>
          <w:rFonts w:hint="cs"/>
          <w:caps/>
          <w:rtl/>
        </w:rPr>
      </w:pPr>
      <w:r>
        <w:rPr>
          <w:rFonts w:hint="cs"/>
          <w:caps/>
          <w:rtl/>
        </w:rPr>
        <w:tab/>
        <w:t>אדוני היושב-ראש, אני מסכים לדון בוועדה בעניין הזה.</w:t>
      </w:r>
    </w:p>
    <w:p w14:paraId="725E3784" w14:textId="77777777" w:rsidR="00000000" w:rsidRDefault="009F4636">
      <w:pPr>
        <w:pStyle w:val="a"/>
        <w:ind w:firstLine="0"/>
        <w:rPr>
          <w:rFonts w:hint="cs"/>
          <w:caps/>
          <w:rtl/>
        </w:rPr>
      </w:pPr>
    </w:p>
    <w:p w14:paraId="2384BC57" w14:textId="77777777" w:rsidR="00000000" w:rsidRDefault="009F4636">
      <w:pPr>
        <w:pStyle w:val="ad"/>
        <w:rPr>
          <w:b w:val="0"/>
          <w:bCs w:val="0"/>
          <w:caps/>
          <w:u w:val="none"/>
          <w:rtl/>
        </w:rPr>
      </w:pPr>
      <w:r>
        <w:rPr>
          <w:b w:val="0"/>
          <w:bCs w:val="0"/>
          <w:caps/>
          <w:u w:val="none"/>
          <w:rtl/>
        </w:rPr>
        <w:t>היו"ר אלי בן-מנחם:</w:t>
      </w:r>
    </w:p>
    <w:p w14:paraId="363A12F9" w14:textId="77777777" w:rsidR="00000000" w:rsidRDefault="009F4636">
      <w:pPr>
        <w:pStyle w:val="a"/>
        <w:rPr>
          <w:caps/>
          <w:rtl/>
        </w:rPr>
      </w:pPr>
    </w:p>
    <w:p w14:paraId="6CF6AB3A" w14:textId="77777777" w:rsidR="00000000" w:rsidRDefault="009F4636">
      <w:pPr>
        <w:pStyle w:val="a"/>
        <w:rPr>
          <w:rFonts w:hint="cs"/>
          <w:caps/>
          <w:rtl/>
        </w:rPr>
      </w:pPr>
      <w:r>
        <w:rPr>
          <w:rFonts w:hint="cs"/>
          <w:caps/>
          <w:rtl/>
        </w:rPr>
        <w:t>הצעה אחרת לחבר הכנסת עזמי בשארה, בבקשה.</w:t>
      </w:r>
    </w:p>
    <w:p w14:paraId="4E13C8EE" w14:textId="77777777" w:rsidR="00000000" w:rsidRDefault="009F4636">
      <w:pPr>
        <w:pStyle w:val="a"/>
        <w:ind w:firstLine="0"/>
        <w:rPr>
          <w:rFonts w:hint="cs"/>
          <w:caps/>
          <w:rtl/>
        </w:rPr>
      </w:pPr>
    </w:p>
    <w:p w14:paraId="68102BD9" w14:textId="77777777" w:rsidR="00000000" w:rsidRDefault="009F4636">
      <w:pPr>
        <w:pStyle w:val="Speaker"/>
        <w:rPr>
          <w:b w:val="0"/>
          <w:bCs w:val="0"/>
          <w:caps/>
          <w:u w:val="none"/>
          <w:rtl/>
        </w:rPr>
      </w:pPr>
      <w:bookmarkStart w:id="516" w:name="FS000000558T18_06_2003_20_18_46"/>
      <w:bookmarkStart w:id="517" w:name="_Toc45451446"/>
      <w:bookmarkStart w:id="518" w:name="_Toc45970169"/>
      <w:bookmarkEnd w:id="516"/>
      <w:r>
        <w:rPr>
          <w:rFonts w:hint="eastAsia"/>
          <w:b w:val="0"/>
          <w:bCs w:val="0"/>
          <w:caps/>
          <w:u w:val="none"/>
          <w:rtl/>
        </w:rPr>
        <w:t>עזמי</w:t>
      </w:r>
      <w:r>
        <w:rPr>
          <w:b w:val="0"/>
          <w:bCs w:val="0"/>
          <w:caps/>
          <w:u w:val="none"/>
          <w:rtl/>
        </w:rPr>
        <w:t xml:space="preserve"> בשארה (בל"ד):</w:t>
      </w:r>
      <w:bookmarkEnd w:id="517"/>
      <w:bookmarkEnd w:id="518"/>
    </w:p>
    <w:p w14:paraId="4F6F186B" w14:textId="77777777" w:rsidR="00000000" w:rsidRDefault="009F4636">
      <w:pPr>
        <w:pStyle w:val="a"/>
        <w:rPr>
          <w:rFonts w:hint="cs"/>
          <w:caps/>
          <w:rtl/>
        </w:rPr>
      </w:pPr>
    </w:p>
    <w:p w14:paraId="7408B2FC" w14:textId="77777777" w:rsidR="00000000" w:rsidRDefault="009F4636">
      <w:pPr>
        <w:pStyle w:val="a"/>
        <w:rPr>
          <w:rFonts w:hint="cs"/>
          <w:caps/>
          <w:rtl/>
        </w:rPr>
      </w:pPr>
      <w:r>
        <w:rPr>
          <w:rFonts w:hint="cs"/>
          <w:caps/>
          <w:rtl/>
        </w:rPr>
        <w:t>אדוני, אני חושב, איזהו העשיר השמח בחלקו, אם יש לו חלק כמובן. אני חושב שזו הכוונה. הפסוק מניח ש</w:t>
      </w:r>
      <w:r>
        <w:rPr>
          <w:rFonts w:hint="cs"/>
          <w:caps/>
          <w:rtl/>
        </w:rPr>
        <w:t xml:space="preserve">יש לו חלק, לא שאין לו כלום והוא צריך להיות שמח בכך שאין לו כלום. </w:t>
      </w:r>
    </w:p>
    <w:p w14:paraId="0CC75FE4" w14:textId="77777777" w:rsidR="00000000" w:rsidRDefault="009F4636">
      <w:pPr>
        <w:pStyle w:val="a"/>
        <w:rPr>
          <w:rFonts w:hint="cs"/>
          <w:caps/>
          <w:rtl/>
        </w:rPr>
      </w:pPr>
    </w:p>
    <w:p w14:paraId="57B6687F" w14:textId="77777777" w:rsidR="00000000" w:rsidRDefault="009F4636">
      <w:pPr>
        <w:pStyle w:val="a"/>
        <w:rPr>
          <w:rFonts w:hint="cs"/>
          <w:caps/>
          <w:rtl/>
        </w:rPr>
      </w:pPr>
      <w:r>
        <w:rPr>
          <w:rFonts w:hint="cs"/>
          <w:caps/>
          <w:rtl/>
        </w:rPr>
        <w:t>על כל פנים, אני רוצה לעשות מודיפיקציה להצעה של חבר הכנסת אייכלר, שמקומה לדעתי במשפחות מרובות ילדים, במקום קצבת הילדים, ששם צריך להבטיח באמת שקצבת הילדים או חלק ממנה לפחות, ילכו לתזונה לילדי</w:t>
      </w:r>
      <w:r>
        <w:rPr>
          <w:rFonts w:hint="cs"/>
          <w:caps/>
          <w:rtl/>
        </w:rPr>
        <w:t>ם. במקום שבו יש בעיית תזונה אמיתית ובעיה של התפתחות מחלות, אני חושב שהמקום שלה שם. אבל מה לעשות? ביטלתם קצבאות ילדים. ביטלתם. וזה צריך להיות במקום, בדיוק שם, בתזונה. אחרת יהיה מסחר עם כל התלושים האלה לכל מיני דברים וכו'. אבל, אני חושב שבענייני ילדים, אין ש</w:t>
      </w:r>
      <w:r>
        <w:rPr>
          <w:rFonts w:hint="cs"/>
          <w:caps/>
          <w:rtl/>
        </w:rPr>
        <w:t>ום ספק שחלק תמיד היה צריך להיות שם, בעוד חלק מקצבאות הילדים הלך לעשירים, לאן  שלא היה צריך ללכת,  במקום למשפחות של עניים. קצבאות ילדים, חלק מהן יהיה לתזונת ילדים, אני חושב שזה לגמרי במקומו. הצעתו של חבר הכנסת אייכלר מבורכת. תודה רבה.</w:t>
      </w:r>
    </w:p>
    <w:p w14:paraId="0BD3B299" w14:textId="77777777" w:rsidR="00000000" w:rsidRDefault="009F4636">
      <w:pPr>
        <w:pStyle w:val="ad"/>
        <w:rPr>
          <w:b w:val="0"/>
          <w:bCs w:val="0"/>
          <w:caps/>
          <w:u w:val="none"/>
          <w:rtl/>
        </w:rPr>
      </w:pPr>
    </w:p>
    <w:p w14:paraId="53773E9E" w14:textId="77777777" w:rsidR="00000000" w:rsidRDefault="009F4636">
      <w:pPr>
        <w:pStyle w:val="ad"/>
        <w:rPr>
          <w:b w:val="0"/>
          <w:bCs w:val="0"/>
          <w:caps/>
          <w:u w:val="none"/>
          <w:rtl/>
        </w:rPr>
      </w:pPr>
      <w:r>
        <w:rPr>
          <w:b w:val="0"/>
          <w:bCs w:val="0"/>
          <w:caps/>
          <w:u w:val="none"/>
          <w:rtl/>
        </w:rPr>
        <w:t>היו"ר אלי בן-מנחם:</w:t>
      </w:r>
    </w:p>
    <w:p w14:paraId="20AA2597" w14:textId="77777777" w:rsidR="00000000" w:rsidRDefault="009F4636">
      <w:pPr>
        <w:pStyle w:val="a"/>
        <w:rPr>
          <w:rFonts w:hint="cs"/>
          <w:caps/>
          <w:rtl/>
        </w:rPr>
      </w:pPr>
    </w:p>
    <w:p w14:paraId="3A70E4CD" w14:textId="77777777" w:rsidR="00000000" w:rsidRDefault="009F4636">
      <w:pPr>
        <w:pStyle w:val="a"/>
        <w:rPr>
          <w:rFonts w:hint="cs"/>
          <w:caps/>
          <w:rtl/>
        </w:rPr>
      </w:pPr>
      <w:r>
        <w:rPr>
          <w:rFonts w:hint="cs"/>
          <w:caps/>
          <w:rtl/>
        </w:rPr>
        <w:t>ר</w:t>
      </w:r>
      <w:r>
        <w:rPr>
          <w:rFonts w:hint="cs"/>
          <w:caps/>
          <w:rtl/>
        </w:rPr>
        <w:t>בותי, חברי הכנסת, השר הציע להעביר את הנושא לוועדת העבודה והרווחה. זו ההצעה, ואני עובר להצבעה. מי שמצביע בעד, מצביע בעד העברה לוועדת העבודה והרווחה. ההצבעה החלה.</w:t>
      </w:r>
    </w:p>
    <w:p w14:paraId="1806693D" w14:textId="77777777" w:rsidR="00000000" w:rsidRDefault="009F4636">
      <w:pPr>
        <w:pStyle w:val="a"/>
        <w:ind w:firstLine="0"/>
        <w:rPr>
          <w:rFonts w:hint="cs"/>
          <w:caps/>
          <w:rtl/>
        </w:rPr>
      </w:pPr>
    </w:p>
    <w:p w14:paraId="48FFF7B1" w14:textId="77777777" w:rsidR="00000000" w:rsidRDefault="009F4636">
      <w:pPr>
        <w:pStyle w:val="SpeakerCon"/>
        <w:rPr>
          <w:b w:val="0"/>
          <w:bCs w:val="0"/>
          <w:caps/>
          <w:u w:val="none"/>
          <w:rtl/>
        </w:rPr>
      </w:pPr>
      <w:bookmarkStart w:id="519" w:name="FS000000478T18_06_2003_18_27_26C"/>
      <w:bookmarkEnd w:id="519"/>
      <w:r>
        <w:rPr>
          <w:rFonts w:hint="eastAsia"/>
          <w:b w:val="0"/>
          <w:bCs w:val="0"/>
          <w:caps/>
          <w:u w:val="none"/>
          <w:rtl/>
        </w:rPr>
        <w:t>השר</w:t>
      </w:r>
      <w:r>
        <w:rPr>
          <w:b w:val="0"/>
          <w:bCs w:val="0"/>
          <w:caps/>
          <w:u w:val="none"/>
          <w:rtl/>
        </w:rPr>
        <w:t xml:space="preserve"> מאיר שטרית:</w:t>
      </w:r>
    </w:p>
    <w:p w14:paraId="1ECE136D" w14:textId="77777777" w:rsidR="00000000" w:rsidRDefault="009F4636">
      <w:pPr>
        <w:pStyle w:val="a"/>
        <w:rPr>
          <w:rFonts w:hint="cs"/>
          <w:caps/>
          <w:rtl/>
        </w:rPr>
      </w:pPr>
    </w:p>
    <w:p w14:paraId="62CBF312" w14:textId="77777777" w:rsidR="00000000" w:rsidRDefault="009F4636">
      <w:pPr>
        <w:pStyle w:val="a"/>
        <w:rPr>
          <w:rFonts w:hint="cs"/>
          <w:caps/>
          <w:rtl/>
        </w:rPr>
      </w:pPr>
      <w:r>
        <w:rPr>
          <w:rFonts w:hint="cs"/>
          <w:caps/>
          <w:rtl/>
        </w:rPr>
        <w:t>אולי להעביר את זה לוועדת הכספים. עדיף לוועדת הכספים.</w:t>
      </w:r>
    </w:p>
    <w:p w14:paraId="4538D567" w14:textId="77777777" w:rsidR="00000000" w:rsidRDefault="009F4636">
      <w:pPr>
        <w:pStyle w:val="a"/>
        <w:ind w:firstLine="0"/>
        <w:rPr>
          <w:rFonts w:hint="cs"/>
          <w:caps/>
          <w:rtl/>
        </w:rPr>
      </w:pPr>
    </w:p>
    <w:p w14:paraId="305F9E6B" w14:textId="77777777" w:rsidR="00000000" w:rsidRDefault="009F4636">
      <w:pPr>
        <w:pStyle w:val="ad"/>
        <w:rPr>
          <w:b w:val="0"/>
          <w:bCs w:val="0"/>
          <w:caps/>
          <w:u w:val="none"/>
          <w:rtl/>
        </w:rPr>
      </w:pPr>
      <w:r>
        <w:rPr>
          <w:b w:val="0"/>
          <w:bCs w:val="0"/>
          <w:caps/>
          <w:u w:val="none"/>
          <w:rtl/>
        </w:rPr>
        <w:t>היו"ר אלי בן-מנחם:</w:t>
      </w:r>
    </w:p>
    <w:p w14:paraId="5F4D4C15" w14:textId="77777777" w:rsidR="00000000" w:rsidRDefault="009F4636">
      <w:pPr>
        <w:pStyle w:val="a"/>
        <w:rPr>
          <w:caps/>
          <w:rtl/>
        </w:rPr>
      </w:pPr>
    </w:p>
    <w:p w14:paraId="336C99F8" w14:textId="77777777" w:rsidR="00000000" w:rsidRDefault="009F4636">
      <w:pPr>
        <w:pStyle w:val="a"/>
        <w:rPr>
          <w:rFonts w:hint="cs"/>
          <w:caps/>
          <w:rtl/>
        </w:rPr>
      </w:pPr>
      <w:r>
        <w:rPr>
          <w:rFonts w:hint="cs"/>
          <w:caps/>
          <w:rtl/>
        </w:rPr>
        <w:t xml:space="preserve">מי </w:t>
      </w:r>
      <w:r>
        <w:rPr>
          <w:rFonts w:hint="cs"/>
          <w:caps/>
          <w:rtl/>
        </w:rPr>
        <w:t xml:space="preserve">שמצביע בעד, מצביע בעד העברה לוועדת העבודה והרווחה. ההצבעה החלה. </w:t>
      </w:r>
    </w:p>
    <w:p w14:paraId="685B9EDA" w14:textId="77777777" w:rsidR="00000000" w:rsidRDefault="009F4636">
      <w:pPr>
        <w:pStyle w:val="a"/>
        <w:rPr>
          <w:rFonts w:hint="cs"/>
          <w:caps/>
          <w:rtl/>
        </w:rPr>
      </w:pPr>
    </w:p>
    <w:p w14:paraId="1DE9F048" w14:textId="77777777" w:rsidR="00000000" w:rsidRDefault="009F4636">
      <w:pPr>
        <w:pStyle w:val="a"/>
        <w:rPr>
          <w:rFonts w:hint="cs"/>
          <w:caps/>
          <w:rtl/>
        </w:rPr>
      </w:pPr>
      <w:r>
        <w:rPr>
          <w:rFonts w:hint="cs"/>
          <w:caps/>
          <w:rtl/>
        </w:rPr>
        <w:t>אתה אומר ועדת הכספים - ועדת הכנסת תכריע.</w:t>
      </w:r>
    </w:p>
    <w:p w14:paraId="32B3C0E4" w14:textId="77777777" w:rsidR="00000000" w:rsidRDefault="009F4636">
      <w:pPr>
        <w:pStyle w:val="a"/>
        <w:ind w:firstLine="0"/>
        <w:jc w:val="center"/>
        <w:rPr>
          <w:rFonts w:hint="cs"/>
          <w:caps/>
          <w:rtl/>
        </w:rPr>
      </w:pPr>
    </w:p>
    <w:p w14:paraId="34FBB04A" w14:textId="77777777" w:rsidR="00000000" w:rsidRDefault="009F4636">
      <w:pPr>
        <w:pStyle w:val="a7"/>
        <w:bidi/>
        <w:rPr>
          <w:rFonts w:hint="cs"/>
          <w:b w:val="0"/>
          <w:bCs w:val="0"/>
          <w:caps/>
          <w:rtl/>
        </w:rPr>
      </w:pPr>
      <w:r>
        <w:rPr>
          <w:rFonts w:hint="cs"/>
          <w:b w:val="0"/>
          <w:bCs w:val="0"/>
          <w:caps/>
          <w:rtl/>
        </w:rPr>
        <w:t>הצבעה מס' 25</w:t>
      </w:r>
    </w:p>
    <w:p w14:paraId="36A6C8F8" w14:textId="77777777" w:rsidR="00000000" w:rsidRDefault="009F4636">
      <w:pPr>
        <w:pStyle w:val="a"/>
        <w:ind w:firstLine="0"/>
        <w:jc w:val="center"/>
        <w:rPr>
          <w:rFonts w:hint="cs"/>
          <w:caps/>
          <w:rtl/>
        </w:rPr>
      </w:pPr>
    </w:p>
    <w:p w14:paraId="3778B3E0" w14:textId="77777777" w:rsidR="00000000" w:rsidRDefault="009F4636">
      <w:pPr>
        <w:pStyle w:val="a8"/>
        <w:bidi/>
        <w:rPr>
          <w:rFonts w:hint="cs"/>
          <w:caps/>
          <w:rtl/>
        </w:rPr>
      </w:pPr>
      <w:r>
        <w:rPr>
          <w:rFonts w:hint="cs"/>
          <w:caps/>
          <w:rtl/>
        </w:rPr>
        <w:t xml:space="preserve">בעד ההצעה להעביר את הנושא לוועדה </w:t>
      </w:r>
      <w:r>
        <w:rPr>
          <w:caps/>
          <w:rtl/>
        </w:rPr>
        <w:t>–</w:t>
      </w:r>
      <w:r>
        <w:rPr>
          <w:rFonts w:hint="cs"/>
          <w:caps/>
          <w:rtl/>
        </w:rPr>
        <w:t xml:space="preserve"> 7</w:t>
      </w:r>
    </w:p>
    <w:p w14:paraId="2C9973CA" w14:textId="77777777" w:rsidR="00000000" w:rsidRDefault="009F4636">
      <w:pPr>
        <w:pStyle w:val="a8"/>
        <w:bidi/>
        <w:rPr>
          <w:rFonts w:hint="cs"/>
          <w:caps/>
          <w:rtl/>
        </w:rPr>
      </w:pPr>
      <w:r>
        <w:rPr>
          <w:rFonts w:hint="cs"/>
          <w:caps/>
          <w:rtl/>
        </w:rPr>
        <w:t xml:space="preserve">בעד ההצעה שלא לכלול את הנושא בסדר-היום </w:t>
      </w:r>
      <w:r>
        <w:rPr>
          <w:caps/>
          <w:rtl/>
        </w:rPr>
        <w:t>–</w:t>
      </w:r>
      <w:r>
        <w:rPr>
          <w:rFonts w:hint="cs"/>
          <w:caps/>
          <w:rtl/>
        </w:rPr>
        <w:t xml:space="preserve"> אין</w:t>
      </w:r>
    </w:p>
    <w:p w14:paraId="15FBD6F0" w14:textId="77777777" w:rsidR="00000000" w:rsidRDefault="009F4636">
      <w:pPr>
        <w:pStyle w:val="a8"/>
        <w:bidi/>
        <w:rPr>
          <w:rFonts w:hint="cs"/>
          <w:caps/>
          <w:rtl/>
        </w:rPr>
      </w:pPr>
      <w:r>
        <w:rPr>
          <w:rFonts w:hint="cs"/>
          <w:caps/>
          <w:rtl/>
        </w:rPr>
        <w:t xml:space="preserve">נמנעים </w:t>
      </w:r>
      <w:r>
        <w:rPr>
          <w:caps/>
          <w:rtl/>
        </w:rPr>
        <w:t>–</w:t>
      </w:r>
      <w:r>
        <w:rPr>
          <w:rFonts w:hint="cs"/>
          <w:caps/>
          <w:rtl/>
        </w:rPr>
        <w:t xml:space="preserve"> אין</w:t>
      </w:r>
    </w:p>
    <w:p w14:paraId="797184C2" w14:textId="77777777" w:rsidR="00000000" w:rsidRDefault="009F4636">
      <w:pPr>
        <w:pStyle w:val="a9"/>
        <w:bidi/>
        <w:rPr>
          <w:rFonts w:hint="cs"/>
          <w:caps/>
          <w:rtl/>
        </w:rPr>
      </w:pPr>
      <w:r>
        <w:rPr>
          <w:rFonts w:hint="cs"/>
          <w:caps/>
          <w:rtl/>
        </w:rPr>
        <w:t>ההצעה להעביר את הנושא לוועדה שתקבע ועדת</w:t>
      </w:r>
      <w:r>
        <w:rPr>
          <w:rFonts w:hint="cs"/>
          <w:caps/>
          <w:rtl/>
        </w:rPr>
        <w:t xml:space="preserve"> הכנסת נתקבלה.</w:t>
      </w:r>
    </w:p>
    <w:p w14:paraId="12FF02EF" w14:textId="77777777" w:rsidR="00000000" w:rsidRDefault="009F4636">
      <w:pPr>
        <w:pStyle w:val="a"/>
        <w:ind w:firstLine="0"/>
        <w:rPr>
          <w:rFonts w:hint="cs"/>
          <w:caps/>
          <w:rtl/>
        </w:rPr>
      </w:pPr>
    </w:p>
    <w:p w14:paraId="5C20596C" w14:textId="77777777" w:rsidR="00000000" w:rsidRDefault="009F4636">
      <w:pPr>
        <w:pStyle w:val="ad"/>
        <w:rPr>
          <w:b w:val="0"/>
          <w:bCs w:val="0"/>
          <w:caps/>
          <w:u w:val="none"/>
          <w:rtl/>
        </w:rPr>
      </w:pPr>
      <w:r>
        <w:rPr>
          <w:b w:val="0"/>
          <w:bCs w:val="0"/>
          <w:caps/>
          <w:u w:val="none"/>
          <w:rtl/>
        </w:rPr>
        <w:t>היו"ר אלי בן-מנחם:</w:t>
      </w:r>
    </w:p>
    <w:p w14:paraId="601372D4" w14:textId="77777777" w:rsidR="00000000" w:rsidRDefault="009F4636">
      <w:pPr>
        <w:pStyle w:val="a"/>
        <w:rPr>
          <w:caps/>
          <w:rtl/>
        </w:rPr>
      </w:pPr>
    </w:p>
    <w:p w14:paraId="65290CC0" w14:textId="77777777" w:rsidR="00000000" w:rsidRDefault="009F4636">
      <w:pPr>
        <w:pStyle w:val="a"/>
        <w:rPr>
          <w:rFonts w:hint="cs"/>
          <w:caps/>
          <w:rtl/>
        </w:rPr>
      </w:pPr>
      <w:r>
        <w:rPr>
          <w:rFonts w:hint="cs"/>
          <w:caps/>
          <w:rtl/>
        </w:rPr>
        <w:t>חבר הכנסת אייכלר, אם אתה רוצה שהנושא יהיה רציני וידונו בו ברצינות - לכן אמרתי שוועדת הכנסת תכריע. אתה תיתקע עם הנושא הזה בוועדת הכספים. רבותי, אמרתי שוועדת הכנסת תכריע.</w:t>
      </w:r>
    </w:p>
    <w:p w14:paraId="72DB0481" w14:textId="77777777" w:rsidR="00000000" w:rsidRDefault="009F4636">
      <w:pPr>
        <w:pStyle w:val="a"/>
        <w:rPr>
          <w:rFonts w:hint="cs"/>
          <w:caps/>
          <w:rtl/>
        </w:rPr>
      </w:pPr>
    </w:p>
    <w:p w14:paraId="5748B223" w14:textId="77777777" w:rsidR="00000000" w:rsidRDefault="009F4636">
      <w:pPr>
        <w:pStyle w:val="a"/>
        <w:rPr>
          <w:rFonts w:hint="cs"/>
          <w:caps/>
          <w:rtl/>
        </w:rPr>
      </w:pPr>
      <w:r>
        <w:rPr>
          <w:rFonts w:hint="cs"/>
          <w:caps/>
          <w:rtl/>
        </w:rPr>
        <w:t>שבעה  בעד, אפס מתנגדים ואפס נמנעים. ההצעה לסדר-היו</w:t>
      </w:r>
      <w:r>
        <w:rPr>
          <w:rFonts w:hint="cs"/>
          <w:caps/>
          <w:rtl/>
        </w:rPr>
        <w:t>ם מס' 727 של חבר הכנסת אייכלר תועבר לוועדת הכנסת להכרעה באיזו ועדה היא תידון.</w:t>
      </w:r>
    </w:p>
    <w:p w14:paraId="1AE6CA80" w14:textId="77777777" w:rsidR="00000000" w:rsidRDefault="009F4636">
      <w:pPr>
        <w:pStyle w:val="a"/>
        <w:ind w:firstLine="0"/>
        <w:rPr>
          <w:rFonts w:hint="cs"/>
          <w:caps/>
          <w:rtl/>
        </w:rPr>
      </w:pPr>
    </w:p>
    <w:p w14:paraId="22F3458D" w14:textId="77777777" w:rsidR="00000000" w:rsidRDefault="009F4636">
      <w:pPr>
        <w:pStyle w:val="a"/>
        <w:ind w:firstLine="0"/>
        <w:rPr>
          <w:rFonts w:hint="cs"/>
          <w:caps/>
          <w:rtl/>
        </w:rPr>
      </w:pPr>
      <w:r>
        <w:rPr>
          <w:rFonts w:hint="cs"/>
          <w:caps/>
          <w:rtl/>
        </w:rPr>
        <w:tab/>
      </w:r>
    </w:p>
    <w:p w14:paraId="69BFFCC6" w14:textId="77777777" w:rsidR="00000000" w:rsidRDefault="009F4636">
      <w:pPr>
        <w:pStyle w:val="a"/>
        <w:ind w:firstLine="0"/>
        <w:rPr>
          <w:caps/>
          <w:szCs w:val="28"/>
          <w:rtl/>
        </w:rPr>
      </w:pPr>
    </w:p>
    <w:p w14:paraId="05512DDF" w14:textId="77777777" w:rsidR="00000000" w:rsidRDefault="009F4636">
      <w:pPr>
        <w:pStyle w:val="Subject"/>
        <w:rPr>
          <w:rFonts w:hint="cs"/>
          <w:b w:val="0"/>
          <w:bCs w:val="0"/>
          <w:caps/>
          <w:u w:val="none"/>
          <w:rtl/>
        </w:rPr>
      </w:pPr>
      <w:bookmarkStart w:id="520" w:name="_Toc45451447"/>
      <w:bookmarkStart w:id="521" w:name="_Toc45970170"/>
      <w:r>
        <w:rPr>
          <w:rFonts w:hint="cs"/>
          <w:b w:val="0"/>
          <w:bCs w:val="0"/>
          <w:caps/>
          <w:u w:val="none"/>
          <w:rtl/>
        </w:rPr>
        <w:t>הצעה לסדר-היום</w:t>
      </w:r>
      <w:bookmarkEnd w:id="520"/>
      <w:bookmarkEnd w:id="521"/>
      <w:r>
        <w:rPr>
          <w:rFonts w:hint="cs"/>
          <w:b w:val="0"/>
          <w:bCs w:val="0"/>
          <w:caps/>
          <w:u w:val="none"/>
          <w:rtl/>
        </w:rPr>
        <w:t xml:space="preserve"> </w:t>
      </w:r>
    </w:p>
    <w:p w14:paraId="165973BE" w14:textId="77777777" w:rsidR="00000000" w:rsidRDefault="009F4636">
      <w:pPr>
        <w:pStyle w:val="Subject"/>
        <w:rPr>
          <w:rFonts w:hint="cs"/>
          <w:b w:val="0"/>
          <w:bCs w:val="0"/>
          <w:caps/>
          <w:u w:val="none"/>
          <w:rtl/>
        </w:rPr>
      </w:pPr>
      <w:bookmarkStart w:id="522" w:name="_Toc45451448"/>
      <w:bookmarkStart w:id="523" w:name="_Toc45970171"/>
      <w:r>
        <w:rPr>
          <w:rFonts w:hint="cs"/>
          <w:b w:val="0"/>
          <w:bCs w:val="0"/>
          <w:caps/>
          <w:u w:val="none"/>
          <w:rtl/>
        </w:rPr>
        <w:t>החלטת בית-המשפט למנוע הקמת בית-כנסת בראש-העין</w:t>
      </w:r>
      <w:bookmarkEnd w:id="522"/>
      <w:bookmarkEnd w:id="523"/>
    </w:p>
    <w:p w14:paraId="00BA0E8D" w14:textId="77777777" w:rsidR="00000000" w:rsidRDefault="009F4636">
      <w:pPr>
        <w:pStyle w:val="a"/>
        <w:ind w:firstLine="0"/>
        <w:rPr>
          <w:rFonts w:hint="cs"/>
          <w:caps/>
          <w:rtl/>
        </w:rPr>
      </w:pPr>
    </w:p>
    <w:p w14:paraId="7CCCF87B" w14:textId="77777777" w:rsidR="00000000" w:rsidRDefault="009F4636">
      <w:pPr>
        <w:pStyle w:val="a"/>
        <w:ind w:firstLine="0"/>
        <w:rPr>
          <w:rFonts w:hint="cs"/>
          <w:caps/>
          <w:rtl/>
        </w:rPr>
      </w:pPr>
    </w:p>
    <w:p w14:paraId="5E658EE7" w14:textId="77777777" w:rsidR="00000000" w:rsidRDefault="009F4636">
      <w:pPr>
        <w:pStyle w:val="ad"/>
        <w:rPr>
          <w:b w:val="0"/>
          <w:bCs w:val="0"/>
          <w:caps/>
          <w:u w:val="none"/>
          <w:rtl/>
        </w:rPr>
      </w:pPr>
      <w:r>
        <w:rPr>
          <w:b w:val="0"/>
          <w:bCs w:val="0"/>
          <w:caps/>
          <w:u w:val="none"/>
          <w:rtl/>
        </w:rPr>
        <w:t>היו"ר אלי בן-מנחם:</w:t>
      </w:r>
    </w:p>
    <w:p w14:paraId="792821D6" w14:textId="77777777" w:rsidR="00000000" w:rsidRDefault="009F4636">
      <w:pPr>
        <w:pStyle w:val="a"/>
        <w:rPr>
          <w:caps/>
          <w:rtl/>
        </w:rPr>
      </w:pPr>
    </w:p>
    <w:p w14:paraId="13A6FA7E" w14:textId="77777777" w:rsidR="00000000" w:rsidRDefault="009F4636">
      <w:pPr>
        <w:pStyle w:val="a"/>
        <w:rPr>
          <w:rFonts w:hint="cs"/>
          <w:caps/>
          <w:rtl/>
        </w:rPr>
      </w:pPr>
      <w:r>
        <w:rPr>
          <w:rFonts w:hint="cs"/>
          <w:caps/>
          <w:rtl/>
        </w:rPr>
        <w:t>רבותי, אנחנו עוברים לנושא הבא. לפנינו הצעה לסדר-היום מס' 696, בנושא: החלטת בית-המשפט למנוע</w:t>
      </w:r>
      <w:r>
        <w:rPr>
          <w:rFonts w:hint="cs"/>
          <w:caps/>
          <w:rtl/>
        </w:rPr>
        <w:t xml:space="preserve"> הקמת בית-כנסת בראש-העין. לפי סעיף 88, הצעה רגילה לסדר-היום של חבר הכנסת אלי ישי - מי שיוכל להחליף אותו זה רק חבר סיעתו. על-פי סעיף 88, שהעבירה לי לכאן סגנית מזכיר הכנסת. אני מאוד מצטער. אם יש מישהו מהסיעה של חבר הכנסת אלי ישי שרוצה להעלות את הנושא, אני אש</w:t>
      </w:r>
      <w:r>
        <w:rPr>
          <w:rFonts w:hint="cs"/>
          <w:caps/>
          <w:rtl/>
        </w:rPr>
        <w:t xml:space="preserve">מח. </w:t>
      </w:r>
    </w:p>
    <w:p w14:paraId="07E46F0C" w14:textId="77777777" w:rsidR="00000000" w:rsidRDefault="009F4636">
      <w:pPr>
        <w:pStyle w:val="a"/>
        <w:ind w:firstLine="0"/>
        <w:rPr>
          <w:rFonts w:hint="cs"/>
          <w:caps/>
          <w:rtl/>
        </w:rPr>
      </w:pPr>
    </w:p>
    <w:p w14:paraId="6184C678" w14:textId="77777777" w:rsidR="00000000" w:rsidRDefault="009F4636">
      <w:pPr>
        <w:pStyle w:val="ac"/>
        <w:rPr>
          <w:b w:val="0"/>
          <w:bCs w:val="0"/>
          <w:caps/>
          <w:u w:val="none"/>
          <w:rtl/>
        </w:rPr>
      </w:pPr>
      <w:r>
        <w:rPr>
          <w:rFonts w:hint="eastAsia"/>
          <w:b w:val="0"/>
          <w:bCs w:val="0"/>
          <w:caps/>
          <w:u w:val="none"/>
          <w:rtl/>
        </w:rPr>
        <w:t>יצחק</w:t>
      </w:r>
      <w:r>
        <w:rPr>
          <w:b w:val="0"/>
          <w:bCs w:val="0"/>
          <w:caps/>
          <w:u w:val="none"/>
          <w:rtl/>
        </w:rPr>
        <w:t xml:space="preserve"> הרצוג (העבודה-מימד):</w:t>
      </w:r>
    </w:p>
    <w:p w14:paraId="3DBEE2C1" w14:textId="77777777" w:rsidR="00000000" w:rsidRDefault="009F4636">
      <w:pPr>
        <w:pStyle w:val="a"/>
        <w:rPr>
          <w:rFonts w:hint="cs"/>
          <w:caps/>
          <w:rtl/>
        </w:rPr>
      </w:pPr>
    </w:p>
    <w:p w14:paraId="5F0DD4F0" w14:textId="77777777" w:rsidR="00000000" w:rsidRDefault="009F4636">
      <w:pPr>
        <w:pStyle w:val="a"/>
        <w:rPr>
          <w:rFonts w:hint="cs"/>
          <w:caps/>
          <w:rtl/>
        </w:rPr>
      </w:pPr>
      <w:r>
        <w:rPr>
          <w:rFonts w:hint="cs"/>
          <w:caps/>
          <w:rtl/>
        </w:rPr>
        <w:t xml:space="preserve">זה נושא מאוד ספציפי. </w:t>
      </w:r>
    </w:p>
    <w:p w14:paraId="30AED853" w14:textId="77777777" w:rsidR="00000000" w:rsidRDefault="009F4636">
      <w:pPr>
        <w:pStyle w:val="a"/>
        <w:ind w:firstLine="0"/>
        <w:rPr>
          <w:rFonts w:hint="cs"/>
          <w:caps/>
          <w:rtl/>
        </w:rPr>
      </w:pPr>
    </w:p>
    <w:p w14:paraId="3EADB986" w14:textId="77777777" w:rsidR="00000000" w:rsidRDefault="009F4636">
      <w:pPr>
        <w:pStyle w:val="ad"/>
        <w:rPr>
          <w:b w:val="0"/>
          <w:bCs w:val="0"/>
          <w:caps/>
          <w:u w:val="none"/>
          <w:rtl/>
        </w:rPr>
      </w:pPr>
      <w:r>
        <w:rPr>
          <w:b w:val="0"/>
          <w:bCs w:val="0"/>
          <w:caps/>
          <w:u w:val="none"/>
          <w:rtl/>
        </w:rPr>
        <w:t>היו"ר אלי בן-מנחם:</w:t>
      </w:r>
    </w:p>
    <w:p w14:paraId="29B32D90" w14:textId="77777777" w:rsidR="00000000" w:rsidRDefault="009F4636">
      <w:pPr>
        <w:pStyle w:val="a"/>
        <w:rPr>
          <w:caps/>
          <w:rtl/>
        </w:rPr>
      </w:pPr>
    </w:p>
    <w:p w14:paraId="59E7A5A8" w14:textId="77777777" w:rsidR="00000000" w:rsidRDefault="009F4636">
      <w:pPr>
        <w:pStyle w:val="a"/>
        <w:rPr>
          <w:rFonts w:hint="cs"/>
          <w:caps/>
          <w:rtl/>
        </w:rPr>
      </w:pPr>
      <w:r>
        <w:rPr>
          <w:rFonts w:hint="cs"/>
          <w:caps/>
          <w:rtl/>
        </w:rPr>
        <w:t xml:space="preserve">אני נותן לכם 30 שניות להתארגנות. אתם יכולים להתארגן ב-30 שניות? </w:t>
      </w:r>
    </w:p>
    <w:p w14:paraId="26CB0EA6" w14:textId="77777777" w:rsidR="00000000" w:rsidRDefault="009F4636">
      <w:pPr>
        <w:pStyle w:val="a"/>
        <w:ind w:firstLine="0"/>
        <w:rPr>
          <w:rFonts w:hint="cs"/>
          <w:caps/>
          <w:rtl/>
        </w:rPr>
      </w:pPr>
    </w:p>
    <w:p w14:paraId="56FDD05E" w14:textId="77777777" w:rsidR="00000000" w:rsidRDefault="009F4636">
      <w:pPr>
        <w:pStyle w:val="ac"/>
        <w:rPr>
          <w:b w:val="0"/>
          <w:bCs w:val="0"/>
          <w:caps/>
          <w:u w:val="none"/>
          <w:rtl/>
        </w:rPr>
      </w:pPr>
      <w:r>
        <w:rPr>
          <w:rFonts w:hint="eastAsia"/>
          <w:b w:val="0"/>
          <w:bCs w:val="0"/>
          <w:caps/>
          <w:u w:val="none"/>
          <w:rtl/>
        </w:rPr>
        <w:t>אברהם</w:t>
      </w:r>
      <w:r>
        <w:rPr>
          <w:b w:val="0"/>
          <w:bCs w:val="0"/>
          <w:caps/>
          <w:u w:val="none"/>
          <w:rtl/>
        </w:rPr>
        <w:t xml:space="preserve"> רביץ (יהדות התורה):</w:t>
      </w:r>
    </w:p>
    <w:p w14:paraId="622F8CB9" w14:textId="77777777" w:rsidR="00000000" w:rsidRDefault="009F4636">
      <w:pPr>
        <w:pStyle w:val="a"/>
        <w:rPr>
          <w:rFonts w:hint="cs"/>
          <w:caps/>
          <w:rtl/>
        </w:rPr>
      </w:pPr>
    </w:p>
    <w:p w14:paraId="55368898" w14:textId="77777777" w:rsidR="00000000" w:rsidRDefault="009F4636">
      <w:pPr>
        <w:pStyle w:val="a"/>
        <w:rPr>
          <w:rFonts w:hint="cs"/>
          <w:caps/>
          <w:rtl/>
        </w:rPr>
      </w:pPr>
      <w:r>
        <w:rPr>
          <w:rFonts w:hint="cs"/>
          <w:caps/>
          <w:rtl/>
        </w:rPr>
        <w:t xml:space="preserve">אני שוקל להצטרף לש"ס. </w:t>
      </w:r>
    </w:p>
    <w:p w14:paraId="282324EF" w14:textId="77777777" w:rsidR="00000000" w:rsidRDefault="009F4636">
      <w:pPr>
        <w:pStyle w:val="a"/>
        <w:ind w:firstLine="0"/>
        <w:rPr>
          <w:rFonts w:hint="cs"/>
          <w:caps/>
          <w:rtl/>
        </w:rPr>
      </w:pPr>
    </w:p>
    <w:p w14:paraId="674CA602" w14:textId="77777777" w:rsidR="00000000" w:rsidRDefault="009F4636">
      <w:pPr>
        <w:pStyle w:val="ad"/>
        <w:rPr>
          <w:b w:val="0"/>
          <w:bCs w:val="0"/>
          <w:caps/>
          <w:u w:val="none"/>
          <w:rtl/>
        </w:rPr>
      </w:pPr>
      <w:r>
        <w:rPr>
          <w:b w:val="0"/>
          <w:bCs w:val="0"/>
          <w:caps/>
          <w:u w:val="none"/>
          <w:rtl/>
        </w:rPr>
        <w:t>היו"ר אלי בן-מנחם:</w:t>
      </w:r>
    </w:p>
    <w:p w14:paraId="02899BFB" w14:textId="77777777" w:rsidR="00000000" w:rsidRDefault="009F4636">
      <w:pPr>
        <w:pStyle w:val="a"/>
        <w:rPr>
          <w:caps/>
          <w:rtl/>
        </w:rPr>
      </w:pPr>
    </w:p>
    <w:p w14:paraId="7431AC52" w14:textId="77777777" w:rsidR="00000000" w:rsidRDefault="009F4636">
      <w:pPr>
        <w:pStyle w:val="a"/>
        <w:rPr>
          <w:rFonts w:hint="cs"/>
          <w:caps/>
          <w:rtl/>
        </w:rPr>
      </w:pPr>
      <w:r>
        <w:rPr>
          <w:rFonts w:hint="cs"/>
          <w:caps/>
          <w:rtl/>
        </w:rPr>
        <w:t>אני פועל על-פי ההנחיות והתקנון. חבר הכנסת ב</w:t>
      </w:r>
      <w:r>
        <w:rPr>
          <w:rFonts w:hint="cs"/>
          <w:caps/>
          <w:rtl/>
        </w:rPr>
        <w:t xml:space="preserve">ניזרי, אתה מוכן להעלות את ההצעה לסדר-היום במקום חבר הכנסת אלי ישי? </w:t>
      </w:r>
    </w:p>
    <w:p w14:paraId="30ACB237" w14:textId="77777777" w:rsidR="00000000" w:rsidRDefault="009F4636">
      <w:pPr>
        <w:pStyle w:val="a"/>
        <w:ind w:firstLine="0"/>
        <w:rPr>
          <w:rFonts w:hint="cs"/>
          <w:caps/>
          <w:rtl/>
        </w:rPr>
      </w:pPr>
    </w:p>
    <w:p w14:paraId="6C3DAC17" w14:textId="77777777" w:rsidR="00000000" w:rsidRDefault="009F4636">
      <w:pPr>
        <w:pStyle w:val="ac"/>
        <w:rPr>
          <w:b w:val="0"/>
          <w:bCs w:val="0"/>
          <w:caps/>
          <w:u w:val="none"/>
          <w:rtl/>
        </w:rPr>
      </w:pPr>
      <w:r>
        <w:rPr>
          <w:rFonts w:hint="eastAsia"/>
          <w:b w:val="0"/>
          <w:bCs w:val="0"/>
          <w:caps/>
          <w:u w:val="none"/>
          <w:rtl/>
        </w:rPr>
        <w:t>שלמה</w:t>
      </w:r>
      <w:r>
        <w:rPr>
          <w:b w:val="0"/>
          <w:bCs w:val="0"/>
          <w:caps/>
          <w:u w:val="none"/>
          <w:rtl/>
        </w:rPr>
        <w:t xml:space="preserve"> בניזרי (ש"ס):</w:t>
      </w:r>
    </w:p>
    <w:p w14:paraId="14FFCC78" w14:textId="77777777" w:rsidR="00000000" w:rsidRDefault="009F4636">
      <w:pPr>
        <w:pStyle w:val="a"/>
        <w:rPr>
          <w:rFonts w:hint="cs"/>
          <w:caps/>
          <w:rtl/>
        </w:rPr>
      </w:pPr>
    </w:p>
    <w:p w14:paraId="3453D077" w14:textId="77777777" w:rsidR="00000000" w:rsidRDefault="009F4636">
      <w:pPr>
        <w:pStyle w:val="a"/>
        <w:rPr>
          <w:rFonts w:hint="cs"/>
          <w:caps/>
          <w:rtl/>
        </w:rPr>
      </w:pPr>
      <w:bookmarkStart w:id="524" w:name="FS000000484T18_06_2003_18_17_51C"/>
      <w:bookmarkEnd w:id="524"/>
      <w:r>
        <w:rPr>
          <w:rFonts w:hint="cs"/>
          <w:caps/>
          <w:rtl/>
        </w:rPr>
        <w:t xml:space="preserve">כן, אני מוכן. </w:t>
      </w:r>
    </w:p>
    <w:p w14:paraId="0E7139E7" w14:textId="77777777" w:rsidR="00000000" w:rsidRDefault="009F4636">
      <w:pPr>
        <w:pStyle w:val="a"/>
        <w:ind w:firstLine="0"/>
        <w:rPr>
          <w:rFonts w:hint="cs"/>
          <w:caps/>
          <w:rtl/>
        </w:rPr>
      </w:pPr>
    </w:p>
    <w:p w14:paraId="28C71023" w14:textId="77777777" w:rsidR="00000000" w:rsidRDefault="009F4636">
      <w:pPr>
        <w:pStyle w:val="ad"/>
        <w:rPr>
          <w:b w:val="0"/>
          <w:bCs w:val="0"/>
          <w:caps/>
          <w:u w:val="none"/>
          <w:rtl/>
        </w:rPr>
      </w:pPr>
      <w:r>
        <w:rPr>
          <w:b w:val="0"/>
          <w:bCs w:val="0"/>
          <w:caps/>
          <w:u w:val="none"/>
          <w:rtl/>
        </w:rPr>
        <w:t>היו"ר אלי בן-מנחם:</w:t>
      </w:r>
    </w:p>
    <w:p w14:paraId="77C2D18C" w14:textId="77777777" w:rsidR="00000000" w:rsidRDefault="009F4636">
      <w:pPr>
        <w:pStyle w:val="a"/>
        <w:rPr>
          <w:caps/>
          <w:rtl/>
        </w:rPr>
      </w:pPr>
    </w:p>
    <w:p w14:paraId="07EDE8F7" w14:textId="77777777" w:rsidR="00000000" w:rsidRDefault="009F4636">
      <w:pPr>
        <w:pStyle w:val="a"/>
        <w:rPr>
          <w:rFonts w:hint="cs"/>
          <w:caps/>
          <w:rtl/>
        </w:rPr>
      </w:pPr>
      <w:r>
        <w:rPr>
          <w:rFonts w:hint="cs"/>
          <w:caps/>
          <w:rtl/>
        </w:rPr>
        <w:t xml:space="preserve">בבקשה, אני נותן לך 30 שניות. </w:t>
      </w:r>
    </w:p>
    <w:p w14:paraId="4D0EFE02" w14:textId="77777777" w:rsidR="00000000" w:rsidRDefault="009F4636">
      <w:pPr>
        <w:pStyle w:val="a"/>
        <w:ind w:firstLine="0"/>
        <w:rPr>
          <w:caps/>
          <w:rtl/>
        </w:rPr>
      </w:pPr>
    </w:p>
    <w:p w14:paraId="533367FE" w14:textId="77777777" w:rsidR="00000000" w:rsidRDefault="009F4636">
      <w:pPr>
        <w:pStyle w:val="a"/>
        <w:ind w:firstLine="0"/>
        <w:rPr>
          <w:rFonts w:hint="cs"/>
          <w:caps/>
          <w:rtl/>
        </w:rPr>
      </w:pPr>
    </w:p>
    <w:p w14:paraId="7629703C" w14:textId="77777777" w:rsidR="00000000" w:rsidRDefault="009F4636">
      <w:pPr>
        <w:pStyle w:val="ac"/>
        <w:rPr>
          <w:rFonts w:hint="cs"/>
          <w:b w:val="0"/>
          <w:bCs w:val="0"/>
          <w:caps/>
          <w:u w:val="none"/>
          <w:rtl/>
        </w:rPr>
      </w:pPr>
      <w:r>
        <w:rPr>
          <w:rFonts w:hint="eastAsia"/>
          <w:b w:val="0"/>
          <w:bCs w:val="0"/>
          <w:caps/>
          <w:u w:val="none"/>
          <w:rtl/>
        </w:rPr>
        <w:t>שר</w:t>
      </w:r>
      <w:r>
        <w:rPr>
          <w:b w:val="0"/>
          <w:bCs w:val="0"/>
          <w:caps/>
          <w:u w:val="none"/>
          <w:rtl/>
        </w:rPr>
        <w:t xml:space="preserve"> הפנים אברהם פורז:</w:t>
      </w:r>
    </w:p>
    <w:p w14:paraId="2EC39C64" w14:textId="77777777" w:rsidR="00000000" w:rsidRDefault="009F4636">
      <w:pPr>
        <w:pStyle w:val="ac"/>
        <w:rPr>
          <w:rFonts w:hint="cs"/>
          <w:b w:val="0"/>
          <w:bCs w:val="0"/>
          <w:caps/>
          <w:u w:val="none"/>
          <w:rtl/>
        </w:rPr>
      </w:pPr>
    </w:p>
    <w:p w14:paraId="21538611" w14:textId="77777777" w:rsidR="00000000" w:rsidRDefault="009F4636">
      <w:pPr>
        <w:pStyle w:val="a"/>
        <w:rPr>
          <w:rFonts w:hint="cs"/>
          <w:caps/>
          <w:rtl/>
        </w:rPr>
      </w:pPr>
      <w:r>
        <w:rPr>
          <w:rFonts w:hint="cs"/>
          <w:caps/>
          <w:rtl/>
        </w:rPr>
        <w:t xml:space="preserve">אדוני היושב-ראש, באמת, זה לא ייתכן. </w:t>
      </w:r>
    </w:p>
    <w:p w14:paraId="1C4AF692" w14:textId="77777777" w:rsidR="00000000" w:rsidRDefault="009F4636">
      <w:pPr>
        <w:pStyle w:val="a"/>
        <w:rPr>
          <w:rFonts w:hint="cs"/>
          <w:caps/>
          <w:rtl/>
        </w:rPr>
      </w:pPr>
    </w:p>
    <w:p w14:paraId="02E201F4" w14:textId="77777777" w:rsidR="00000000" w:rsidRDefault="009F4636">
      <w:pPr>
        <w:pStyle w:val="ad"/>
        <w:rPr>
          <w:b w:val="0"/>
          <w:bCs w:val="0"/>
          <w:caps/>
          <w:u w:val="none"/>
          <w:rtl/>
        </w:rPr>
      </w:pPr>
      <w:r>
        <w:rPr>
          <w:b w:val="0"/>
          <w:bCs w:val="0"/>
          <w:caps/>
          <w:u w:val="none"/>
          <w:rtl/>
        </w:rPr>
        <w:t>היו"ר אלי בן-מנחם:</w:t>
      </w:r>
    </w:p>
    <w:p w14:paraId="3371A8FC" w14:textId="77777777" w:rsidR="00000000" w:rsidRDefault="009F4636">
      <w:pPr>
        <w:pStyle w:val="a"/>
        <w:rPr>
          <w:caps/>
          <w:rtl/>
        </w:rPr>
      </w:pPr>
    </w:p>
    <w:p w14:paraId="2A6C9FFF" w14:textId="77777777" w:rsidR="00000000" w:rsidRDefault="009F4636">
      <w:pPr>
        <w:pStyle w:val="a"/>
        <w:rPr>
          <w:rFonts w:hint="cs"/>
          <w:caps/>
          <w:rtl/>
        </w:rPr>
      </w:pPr>
      <w:r>
        <w:rPr>
          <w:rFonts w:hint="cs"/>
          <w:caps/>
          <w:rtl/>
        </w:rPr>
        <w:t>השר פורז, אפשרתי לו</w:t>
      </w:r>
      <w:r>
        <w:rPr>
          <w:rFonts w:hint="cs"/>
          <w:caps/>
          <w:rtl/>
        </w:rPr>
        <w:t xml:space="preserve">. וכשממתינים לך דקות רבות במליאה? אני מבקש מחבר הכנסת בוז'י הרצוג, אנא ממך, שב במקומך. גברתי השרה הנכבדה יהודית נאות, שבי. בבקשה, חבר הכנסת שלמה בניזרי. </w:t>
      </w:r>
    </w:p>
    <w:p w14:paraId="2442B8F4" w14:textId="77777777" w:rsidR="00000000" w:rsidRDefault="009F4636">
      <w:pPr>
        <w:pStyle w:val="a"/>
        <w:ind w:firstLine="0"/>
        <w:rPr>
          <w:rFonts w:hint="cs"/>
          <w:caps/>
          <w:rtl/>
        </w:rPr>
      </w:pPr>
    </w:p>
    <w:p w14:paraId="2EBE2EC6" w14:textId="77777777" w:rsidR="00000000" w:rsidRDefault="009F4636">
      <w:pPr>
        <w:pStyle w:val="Speaker"/>
        <w:rPr>
          <w:b w:val="0"/>
          <w:bCs w:val="0"/>
          <w:caps/>
          <w:u w:val="none"/>
          <w:rtl/>
        </w:rPr>
      </w:pPr>
      <w:bookmarkStart w:id="525" w:name="FS000000484T18_06_2003_20_24_42"/>
      <w:bookmarkStart w:id="526" w:name="_Toc45451449"/>
      <w:bookmarkStart w:id="527" w:name="_Toc45970172"/>
      <w:bookmarkEnd w:id="525"/>
      <w:r>
        <w:rPr>
          <w:rFonts w:hint="eastAsia"/>
          <w:b w:val="0"/>
          <w:bCs w:val="0"/>
          <w:caps/>
          <w:u w:val="none"/>
          <w:rtl/>
        </w:rPr>
        <w:t>שלמה</w:t>
      </w:r>
      <w:r>
        <w:rPr>
          <w:b w:val="0"/>
          <w:bCs w:val="0"/>
          <w:caps/>
          <w:u w:val="none"/>
          <w:rtl/>
        </w:rPr>
        <w:t xml:space="preserve"> בניזרי (ש"ס):</w:t>
      </w:r>
      <w:bookmarkEnd w:id="526"/>
      <w:bookmarkEnd w:id="527"/>
    </w:p>
    <w:p w14:paraId="51153C5E" w14:textId="77777777" w:rsidR="00000000" w:rsidRDefault="009F4636">
      <w:pPr>
        <w:pStyle w:val="a"/>
        <w:rPr>
          <w:rFonts w:hint="cs"/>
          <w:caps/>
          <w:rtl/>
        </w:rPr>
      </w:pPr>
    </w:p>
    <w:p w14:paraId="36B9C534" w14:textId="77777777" w:rsidR="00000000" w:rsidRDefault="009F4636">
      <w:pPr>
        <w:pStyle w:val="a"/>
        <w:rPr>
          <w:rFonts w:hint="cs"/>
          <w:caps/>
          <w:rtl/>
        </w:rPr>
      </w:pPr>
      <w:bookmarkStart w:id="528" w:name="FS000000484T18_06_2003_18_20_47C"/>
      <w:bookmarkEnd w:id="528"/>
      <w:r>
        <w:rPr>
          <w:rFonts w:hint="cs"/>
          <w:caps/>
          <w:rtl/>
        </w:rPr>
        <w:t>אדוני היושב-ראש, רבותי חברי הכנסת, אכן, שר הפנים וחבריו, כשנכנסו לממשלה, הם הכריז</w:t>
      </w:r>
      <w:r>
        <w:rPr>
          <w:rFonts w:hint="cs"/>
          <w:caps/>
          <w:rtl/>
        </w:rPr>
        <w:t>ו על מהפכה חילונית. אבל לא דיברנו על מהפכת סדום ועמורה, כאשר שר הפנים מבקש כל דבר שמקודש לעם ישראל, לבוא ולעקור אותו, כפי שכתוב: ביקש לבן הארמי לעקור את הכול. אז אם החלטת לקחת את תפקידו של לבן, לפחות תקרא לזה בשם - אתה יודע שרבותינו אומרים, למה נקרא שמו של</w:t>
      </w:r>
      <w:r>
        <w:rPr>
          <w:rFonts w:hint="cs"/>
          <w:caps/>
          <w:rtl/>
        </w:rPr>
        <w:t xml:space="preserve"> לבן הארמי לבן, הרי כל כולו היה שחור למעשה - - - </w:t>
      </w:r>
    </w:p>
    <w:p w14:paraId="0FCF3AAE" w14:textId="77777777" w:rsidR="00000000" w:rsidRDefault="009F4636">
      <w:pPr>
        <w:pStyle w:val="a"/>
        <w:ind w:firstLine="0"/>
        <w:rPr>
          <w:rFonts w:hint="cs"/>
          <w:caps/>
          <w:rtl/>
        </w:rPr>
      </w:pPr>
    </w:p>
    <w:p w14:paraId="1C0AD013" w14:textId="77777777" w:rsidR="00000000" w:rsidRDefault="009F4636">
      <w:pPr>
        <w:pStyle w:val="ac"/>
        <w:rPr>
          <w:b w:val="0"/>
          <w:bCs w:val="0"/>
          <w:caps/>
          <w:u w:val="none"/>
          <w:rtl/>
        </w:rPr>
      </w:pPr>
      <w:r>
        <w:rPr>
          <w:rFonts w:hint="eastAsia"/>
          <w:b w:val="0"/>
          <w:bCs w:val="0"/>
          <w:caps/>
          <w:u w:val="none"/>
          <w:rtl/>
        </w:rPr>
        <w:t>שר</w:t>
      </w:r>
      <w:r>
        <w:rPr>
          <w:b w:val="0"/>
          <w:bCs w:val="0"/>
          <w:caps/>
          <w:u w:val="none"/>
          <w:rtl/>
        </w:rPr>
        <w:t xml:space="preserve"> הפנים אברהם פורז:</w:t>
      </w:r>
    </w:p>
    <w:p w14:paraId="65DD187B" w14:textId="77777777" w:rsidR="00000000" w:rsidRDefault="009F4636">
      <w:pPr>
        <w:pStyle w:val="a"/>
        <w:rPr>
          <w:rFonts w:hint="cs"/>
          <w:caps/>
          <w:rtl/>
        </w:rPr>
      </w:pPr>
    </w:p>
    <w:p w14:paraId="6E010DA2" w14:textId="77777777" w:rsidR="00000000" w:rsidRDefault="009F4636">
      <w:pPr>
        <w:pStyle w:val="a"/>
        <w:rPr>
          <w:rFonts w:hint="cs"/>
          <w:caps/>
          <w:rtl/>
        </w:rPr>
      </w:pPr>
      <w:r>
        <w:rPr>
          <w:rFonts w:hint="cs"/>
          <w:caps/>
          <w:rtl/>
        </w:rPr>
        <w:t xml:space="preserve">רק כיוון  שהיה אשכנזי. </w:t>
      </w:r>
    </w:p>
    <w:p w14:paraId="3974EFB8" w14:textId="77777777" w:rsidR="00000000" w:rsidRDefault="009F4636">
      <w:pPr>
        <w:pStyle w:val="a"/>
        <w:ind w:firstLine="0"/>
        <w:rPr>
          <w:rFonts w:hint="cs"/>
          <w:caps/>
          <w:rtl/>
        </w:rPr>
      </w:pPr>
    </w:p>
    <w:p w14:paraId="561D4706" w14:textId="77777777" w:rsidR="00000000" w:rsidRDefault="009F4636">
      <w:pPr>
        <w:pStyle w:val="SpeakerCon"/>
        <w:rPr>
          <w:b w:val="0"/>
          <w:bCs w:val="0"/>
          <w:caps/>
          <w:u w:val="none"/>
          <w:rtl/>
        </w:rPr>
      </w:pPr>
      <w:bookmarkStart w:id="529" w:name="FS000000484T18_06_2003_18_22_22C"/>
      <w:bookmarkEnd w:id="529"/>
      <w:r>
        <w:rPr>
          <w:rFonts w:hint="eastAsia"/>
          <w:b w:val="0"/>
          <w:bCs w:val="0"/>
          <w:caps/>
          <w:u w:val="none"/>
          <w:rtl/>
        </w:rPr>
        <w:t>שלמה</w:t>
      </w:r>
      <w:r>
        <w:rPr>
          <w:b w:val="0"/>
          <w:bCs w:val="0"/>
          <w:caps/>
          <w:u w:val="none"/>
          <w:rtl/>
        </w:rPr>
        <w:t xml:space="preserve"> בניזרי (ש"ס):</w:t>
      </w:r>
    </w:p>
    <w:p w14:paraId="3C3AA193" w14:textId="77777777" w:rsidR="00000000" w:rsidRDefault="009F4636">
      <w:pPr>
        <w:pStyle w:val="a"/>
        <w:rPr>
          <w:rFonts w:hint="cs"/>
          <w:caps/>
          <w:rtl/>
        </w:rPr>
      </w:pPr>
    </w:p>
    <w:p w14:paraId="30554990" w14:textId="77777777" w:rsidR="00000000" w:rsidRDefault="009F4636">
      <w:pPr>
        <w:pStyle w:val="a"/>
        <w:rPr>
          <w:rFonts w:hint="cs"/>
          <w:caps/>
          <w:rtl/>
        </w:rPr>
      </w:pPr>
      <w:r>
        <w:rPr>
          <w:rFonts w:hint="cs"/>
          <w:caps/>
          <w:rtl/>
        </w:rPr>
        <w:t>למה אם כן קראו לו לבן? היה צריך לקרוא לו שחור. אלא בדקו בו בכל מעשיו וראו שהמעשים שלו כל כך מרושעים, אז אמרו, ידוע שכל אדם שיש בו איזה נקו</w:t>
      </w:r>
      <w:r>
        <w:rPr>
          <w:rFonts w:hint="cs"/>
          <w:caps/>
          <w:rtl/>
        </w:rPr>
        <w:t>דת אור אחת, אבל אצל האדם הזה לא מוצאים שום דבר, לכן אמרו, לפחות את השם שלו נקרא לבן. בך אני יודע שיש נקודת אור אחת, שאתה אוהב חתולים, אתה אוהב כלבים, אתה אוהב בעלי-חיים; אבל יהדות, בני- אדם? הרי זה הדבר האחרון שנוגע אל לבך. שים לב איך מדברים עליך ראשי הרשו</w:t>
      </w:r>
      <w:r>
        <w:rPr>
          <w:rFonts w:hint="cs"/>
          <w:caps/>
          <w:rtl/>
        </w:rPr>
        <w:t xml:space="preserve">יות, תסתכל מה חושבים עליך החלשים בחברה. תסתכל מה אומרים עליך גם האנשים שקצת אמונה בלבם, קצת מסורת, קצת יהדות. גם בית-כנסת מפריע לך שיקום במדינת ישראל? </w:t>
      </w:r>
    </w:p>
    <w:p w14:paraId="52F3E5E3" w14:textId="77777777" w:rsidR="00000000" w:rsidRDefault="009F4636">
      <w:pPr>
        <w:pStyle w:val="a"/>
        <w:rPr>
          <w:rFonts w:hint="cs"/>
          <w:caps/>
          <w:rtl/>
        </w:rPr>
      </w:pPr>
    </w:p>
    <w:p w14:paraId="71C727BA" w14:textId="77777777" w:rsidR="00000000" w:rsidRDefault="009F4636">
      <w:pPr>
        <w:pStyle w:val="a"/>
        <w:rPr>
          <w:rFonts w:hint="cs"/>
          <w:caps/>
          <w:rtl/>
        </w:rPr>
      </w:pPr>
      <w:r>
        <w:rPr>
          <w:rFonts w:hint="cs"/>
          <w:caps/>
          <w:rtl/>
        </w:rPr>
        <w:t>הגמרא אומרת על אביו של חזקיה מלך יהודה: חזקיה היה צדיק, היה ראוי להיות מלך המשיח. שם אביו היה אחז, ורבו</w:t>
      </w:r>
      <w:r>
        <w:rPr>
          <w:rFonts w:hint="cs"/>
          <w:caps/>
          <w:rtl/>
        </w:rPr>
        <w:t xml:space="preserve">תינו אומרים, למה נקרא שמו אחז, שהיה אוחז חרב בידו ואומר: כל מי שייכנס לבית-המקדש יידקר בחרב זו. </w:t>
      </w:r>
    </w:p>
    <w:p w14:paraId="004C0ADA" w14:textId="77777777" w:rsidR="00000000" w:rsidRDefault="009F4636">
      <w:pPr>
        <w:pStyle w:val="a"/>
        <w:ind w:firstLine="0"/>
        <w:rPr>
          <w:rFonts w:hint="cs"/>
          <w:caps/>
          <w:rtl/>
        </w:rPr>
      </w:pPr>
    </w:p>
    <w:p w14:paraId="0048FF7A"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אלי בן-מנחם:</w:t>
      </w:r>
    </w:p>
    <w:p w14:paraId="0B7D9A3B" w14:textId="77777777" w:rsidR="00000000" w:rsidRDefault="009F4636">
      <w:pPr>
        <w:pStyle w:val="a"/>
        <w:rPr>
          <w:rFonts w:hint="cs"/>
          <w:caps/>
          <w:rtl/>
        </w:rPr>
      </w:pPr>
    </w:p>
    <w:p w14:paraId="6C92800B" w14:textId="77777777" w:rsidR="00000000" w:rsidRDefault="009F4636">
      <w:pPr>
        <w:pStyle w:val="a"/>
        <w:rPr>
          <w:rFonts w:hint="cs"/>
          <w:caps/>
          <w:rtl/>
        </w:rPr>
      </w:pPr>
      <w:r>
        <w:rPr>
          <w:rFonts w:hint="cs"/>
          <w:caps/>
          <w:rtl/>
        </w:rPr>
        <w:t xml:space="preserve">חברת הכנסת לאה נס. השרה יהודית נאות. </w:t>
      </w:r>
    </w:p>
    <w:p w14:paraId="4B470A28" w14:textId="77777777" w:rsidR="00000000" w:rsidRDefault="009F4636">
      <w:pPr>
        <w:pStyle w:val="a"/>
        <w:ind w:firstLine="0"/>
        <w:rPr>
          <w:caps/>
          <w:rtl/>
        </w:rPr>
      </w:pPr>
    </w:p>
    <w:p w14:paraId="7F5D7C9D" w14:textId="77777777" w:rsidR="00000000" w:rsidRDefault="009F4636">
      <w:pPr>
        <w:pStyle w:val="a"/>
        <w:ind w:firstLine="0"/>
        <w:rPr>
          <w:rFonts w:hint="cs"/>
          <w:caps/>
          <w:rtl/>
        </w:rPr>
      </w:pPr>
    </w:p>
    <w:p w14:paraId="40829C4E" w14:textId="77777777" w:rsidR="00000000" w:rsidRDefault="009F4636">
      <w:pPr>
        <w:pStyle w:val="SpeakerCon"/>
        <w:rPr>
          <w:b w:val="0"/>
          <w:bCs w:val="0"/>
          <w:caps/>
          <w:u w:val="none"/>
          <w:rtl/>
        </w:rPr>
      </w:pPr>
      <w:bookmarkStart w:id="530" w:name="FS000000484T18_06_2003_18_25_28C"/>
      <w:bookmarkEnd w:id="530"/>
      <w:r>
        <w:rPr>
          <w:rFonts w:hint="eastAsia"/>
          <w:b w:val="0"/>
          <w:bCs w:val="0"/>
          <w:caps/>
          <w:u w:val="none"/>
          <w:rtl/>
        </w:rPr>
        <w:t>שלמה</w:t>
      </w:r>
      <w:r>
        <w:rPr>
          <w:b w:val="0"/>
          <w:bCs w:val="0"/>
          <w:caps/>
          <w:u w:val="none"/>
          <w:rtl/>
        </w:rPr>
        <w:t xml:space="preserve"> בניזרי (ש"ס):</w:t>
      </w:r>
    </w:p>
    <w:p w14:paraId="6DB32D2E" w14:textId="77777777" w:rsidR="00000000" w:rsidRDefault="009F4636">
      <w:pPr>
        <w:pStyle w:val="a"/>
        <w:rPr>
          <w:rFonts w:hint="cs"/>
          <w:caps/>
          <w:rtl/>
        </w:rPr>
      </w:pPr>
    </w:p>
    <w:p w14:paraId="0DD93D8B" w14:textId="77777777" w:rsidR="00000000" w:rsidRDefault="009F4636">
      <w:pPr>
        <w:pStyle w:val="a"/>
        <w:rPr>
          <w:rFonts w:hint="cs"/>
          <w:caps/>
          <w:rtl/>
        </w:rPr>
      </w:pPr>
      <w:r>
        <w:rPr>
          <w:rFonts w:hint="cs"/>
          <w:caps/>
          <w:rtl/>
        </w:rPr>
        <w:t>ריבונו של עולם, לאן אתה רוצה להגיע? כשהיית בזמנך בתנועת מרצ, דיברת תמיד על זכו</w:t>
      </w:r>
      <w:r>
        <w:rPr>
          <w:rFonts w:hint="cs"/>
          <w:caps/>
          <w:rtl/>
        </w:rPr>
        <w:t xml:space="preserve">יות האזרח, זכויות הכלבים, זכויות בעלי-חיים. אתה יודע מה, אין לי הרבה בקשות ממך, תן לי לפחות את הזכויות של הכלבים, זה המינימום שאני יכול לבקש ממך. מלונה יש לכלב, לנו להבדיל יש בית-כנסת, לפחות תן לנו להתפלל בבית-הכנסת. </w:t>
      </w:r>
    </w:p>
    <w:p w14:paraId="621AAC79" w14:textId="77777777" w:rsidR="00000000" w:rsidRDefault="009F4636">
      <w:pPr>
        <w:pStyle w:val="a"/>
        <w:rPr>
          <w:rFonts w:hint="cs"/>
          <w:caps/>
          <w:rtl/>
        </w:rPr>
      </w:pPr>
    </w:p>
    <w:p w14:paraId="345799E4" w14:textId="77777777" w:rsidR="00000000" w:rsidRDefault="009F4636">
      <w:pPr>
        <w:pStyle w:val="a"/>
        <w:rPr>
          <w:rFonts w:hint="cs"/>
          <w:caps/>
          <w:rtl/>
        </w:rPr>
      </w:pPr>
      <w:r>
        <w:rPr>
          <w:rFonts w:hint="cs"/>
          <w:caps/>
          <w:rtl/>
        </w:rPr>
        <w:t xml:space="preserve">איפה נשמע כדבר הזה? אתה וחבריך רוצים </w:t>
      </w:r>
      <w:r>
        <w:rPr>
          <w:rFonts w:hint="cs"/>
          <w:caps/>
          <w:rtl/>
        </w:rPr>
        <w:t xml:space="preserve">להירשם בהיסטוריה של העם היהודי לדיראון עולם כמי שמנעו יהדות? אני כיהודי, לא אמנע אף פעם מסגד מערבי או כנסייה מנוצרי, כי כל אחד מאמין, ואני לא בא לכפות את דעותי ואת אמונותי. אדרבה, על-פי היהדות, כל אחד שיאמין במה שהוא רוצה, אני לא באתי לכפות על אף אחד, אבל </w:t>
      </w:r>
      <w:r>
        <w:rPr>
          <w:rFonts w:hint="cs"/>
          <w:caps/>
          <w:rtl/>
        </w:rPr>
        <w:t xml:space="preserve">לפחות - ועשו לי בית-מקדש קטן, זה מקדש מעט. ועשו לי מקדש ושכנתי בתוכם. בית-הכנסת נקרא מקדש מעט. איך אתה מסוגל לעצור בנייה של בית-כנסת במדינת ישראל? </w:t>
      </w:r>
    </w:p>
    <w:p w14:paraId="1FB783F1" w14:textId="77777777" w:rsidR="00000000" w:rsidRDefault="009F4636">
      <w:pPr>
        <w:pStyle w:val="a"/>
        <w:rPr>
          <w:rFonts w:hint="cs"/>
          <w:caps/>
          <w:rtl/>
        </w:rPr>
      </w:pPr>
    </w:p>
    <w:p w14:paraId="5E4D6C4C" w14:textId="77777777" w:rsidR="00000000" w:rsidRDefault="009F4636">
      <w:pPr>
        <w:pStyle w:val="a"/>
        <w:rPr>
          <w:rFonts w:hint="cs"/>
          <w:caps/>
          <w:rtl/>
        </w:rPr>
      </w:pPr>
      <w:r>
        <w:rPr>
          <w:rFonts w:hint="cs"/>
          <w:caps/>
          <w:rtl/>
        </w:rPr>
        <w:t>אנחנו לא מדברים על אחת ממדינות העולם. אנחנו לא מדברים על רוסיה אתיאיסטית, אני לא מדבר על גרמניה הנאצית, אני</w:t>
      </w:r>
      <w:r>
        <w:rPr>
          <w:rFonts w:hint="cs"/>
          <w:caps/>
          <w:rtl/>
        </w:rPr>
        <w:t xml:space="preserve"> מדבר פה על מדינת היהודים. מדינת היהודים. נכון שאתם לוקחים את הפירוש של הרצל שאומר, מדינת היהודים ולא מדינה יהודית. אבל אתה יודע מה, גם בית-כנסת מוזכר בספרו של הרצל, "מדינת היהודים", כי זכורני שהוא אמר שם, הרבנים והדתיים תשאירו להם את בית-הכנסת, כדי שלא ית</w:t>
      </w:r>
      <w:r>
        <w:rPr>
          <w:rFonts w:hint="cs"/>
          <w:caps/>
          <w:rtl/>
        </w:rPr>
        <w:t xml:space="preserve">ערבו לנו בעניינים. בסדר, אתם לא רוצים שנתערב לכם, לפחות תשאירו אותנו בבית-הכנסת. גם את המקדש מעט אתה רוצה לקחת לי? את הפינה הקטנה שלי, שבה אני רוצה להתייחד עם בוראי? </w:t>
      </w:r>
    </w:p>
    <w:p w14:paraId="5B407ED8" w14:textId="77777777" w:rsidR="00000000" w:rsidRDefault="009F4636">
      <w:pPr>
        <w:pStyle w:val="a"/>
        <w:rPr>
          <w:rFonts w:hint="cs"/>
          <w:caps/>
          <w:rtl/>
        </w:rPr>
      </w:pPr>
    </w:p>
    <w:p w14:paraId="544EF923" w14:textId="77777777" w:rsidR="00000000" w:rsidRDefault="009F4636">
      <w:pPr>
        <w:pStyle w:val="a"/>
        <w:rPr>
          <w:rFonts w:hint="cs"/>
          <w:caps/>
          <w:rtl/>
        </w:rPr>
      </w:pPr>
      <w:r>
        <w:rPr>
          <w:rFonts w:hint="cs"/>
          <w:caps/>
          <w:rtl/>
        </w:rPr>
        <w:t>אני סגרתי איזה מתנ"ס כשהייתי שר העבודה או כשהייתי שר הפנים? האם סגרתי איזו כנסייה? האם ס</w:t>
      </w:r>
      <w:r>
        <w:rPr>
          <w:rFonts w:hint="cs"/>
          <w:caps/>
          <w:rtl/>
        </w:rPr>
        <w:t>גרנו איזה מועדון? סגרנו דבר שקשור לחילונים? איך יש לכם החוצפה הזאת? תגיד שאתה רוצה לעקור הכול, תגיד את זה בריש גלי, ואל תתייפייפו במלים שאתם רוצים לחסוך. זה מפריע לקבוצה מסוימת, שלא תהיה כפייה. ראיתי את המצע שלכם בירושלים, זה מצע של אפרטהייד, שבירושלים,  א</w:t>
      </w:r>
      <w:r>
        <w:rPr>
          <w:rFonts w:hint="cs"/>
          <w:caps/>
          <w:rtl/>
        </w:rPr>
        <w:t xml:space="preserve">ת כל המוסדות הדתיים בשכונות חילוניות נעביר לכאן, נעביר לכאן. אתם שמים לב על מה אתם מדברים בלהט הנוראי הזה? </w:t>
      </w:r>
    </w:p>
    <w:p w14:paraId="74B8974B" w14:textId="77777777" w:rsidR="00000000" w:rsidRDefault="009F4636">
      <w:pPr>
        <w:pStyle w:val="a"/>
        <w:rPr>
          <w:rFonts w:hint="cs"/>
          <w:caps/>
          <w:rtl/>
        </w:rPr>
      </w:pPr>
    </w:p>
    <w:p w14:paraId="68910171" w14:textId="77777777" w:rsidR="00000000" w:rsidRDefault="009F4636">
      <w:pPr>
        <w:pStyle w:val="a"/>
        <w:rPr>
          <w:rFonts w:hint="cs"/>
          <w:caps/>
          <w:rtl/>
        </w:rPr>
      </w:pPr>
      <w:r>
        <w:rPr>
          <w:rFonts w:hint="cs"/>
          <w:caps/>
          <w:rtl/>
        </w:rPr>
        <w:t>דרך אגב, הספקתי להתרשם מכמה חברים שלכם בשינוי, שלא כולם אותו דבר. אפשר להגיד לכם איזו מחמאה אחת, כמו שאמרנו על לבן הארמי. יש כמה חבר'ה אצלכם שעוד י</w:t>
      </w:r>
      <w:r>
        <w:rPr>
          <w:rFonts w:hint="cs"/>
          <w:caps/>
          <w:rtl/>
        </w:rPr>
        <w:t xml:space="preserve">ש בהם איזה היגיון מסוים. אתה יודע מה, אין בהם הלהט והשנאה. אבל אתם נכנסתם למעין אקסטזה כזאת. אתה יודע מה? תן הפוך בה והפוך בה. בואו נעקור אותם מן השורש. </w:t>
      </w:r>
    </w:p>
    <w:p w14:paraId="1DF14D28" w14:textId="77777777" w:rsidR="00000000" w:rsidRDefault="009F4636">
      <w:pPr>
        <w:pStyle w:val="a"/>
        <w:rPr>
          <w:rFonts w:hint="cs"/>
          <w:caps/>
          <w:rtl/>
        </w:rPr>
      </w:pPr>
    </w:p>
    <w:p w14:paraId="4D29A9BC" w14:textId="77777777" w:rsidR="00000000" w:rsidRDefault="009F4636">
      <w:pPr>
        <w:pStyle w:val="a"/>
        <w:rPr>
          <w:rFonts w:hint="cs"/>
          <w:caps/>
          <w:rtl/>
        </w:rPr>
      </w:pPr>
      <w:r>
        <w:rPr>
          <w:rFonts w:hint="cs"/>
          <w:caps/>
          <w:rtl/>
        </w:rPr>
        <w:t xml:space="preserve">אני פונה אל הרגש שלך, תתאושש קצת, שים לב כמה פגעתם ביהדות הדתית והחרדית במדינת ישראל. אתמול שמעתי </w:t>
      </w:r>
      <w:r>
        <w:rPr>
          <w:caps/>
          <w:rtl/>
        </w:rPr>
        <w:t>–</w:t>
      </w:r>
      <w:r>
        <w:rPr>
          <w:rFonts w:hint="cs"/>
          <w:caps/>
          <w:rtl/>
        </w:rPr>
        <w:t xml:space="preserve"> א</w:t>
      </w:r>
      <w:r>
        <w:rPr>
          <w:rFonts w:hint="cs"/>
          <w:caps/>
          <w:rtl/>
        </w:rPr>
        <w:t>ף  שהכחשת - שגם את הארנונה למשפחות החרדיות, שחטאן הגדול הוא שיש להן שמונה, עשרה ו-12 ילדים - זה חטאנו הגדול שאתה רוצה לבטל גם את ההנחות על הארנונה. שלא לדבר על כל הפגיעה בקצבאות הילדים, בהבטחת הכנסה, בהשלמת הכנסה. מה עוד נשאר לכם, איפה אתם עוד רוצים לעקור?</w:t>
      </w:r>
      <w:r>
        <w:rPr>
          <w:rFonts w:hint="cs"/>
          <w:caps/>
          <w:rtl/>
        </w:rPr>
        <w:t xml:space="preserve"> אבל דע לך, גלגל סובב בעולם. היום אתם בשלטון, מחר אנחנו בשלטון. ולא נראה שתאריכו ימים. זה יהיה הנאום הבא שלי, שאני אפנה לשר הרווחה, שפוגע בכל קודשי ישראל. </w:t>
      </w:r>
    </w:p>
    <w:p w14:paraId="52615F99" w14:textId="77777777" w:rsidR="00000000" w:rsidRDefault="009F4636">
      <w:pPr>
        <w:pStyle w:val="a"/>
        <w:rPr>
          <w:rFonts w:hint="cs"/>
          <w:caps/>
          <w:rtl/>
        </w:rPr>
      </w:pPr>
    </w:p>
    <w:p w14:paraId="7C9D434D" w14:textId="77777777" w:rsidR="00000000" w:rsidRDefault="009F4636">
      <w:pPr>
        <w:pStyle w:val="a"/>
        <w:rPr>
          <w:rFonts w:hint="cs"/>
          <w:caps/>
          <w:rtl/>
        </w:rPr>
      </w:pPr>
      <w:r>
        <w:rPr>
          <w:rFonts w:hint="cs"/>
          <w:caps/>
          <w:rtl/>
        </w:rPr>
        <w:t>אני פונה אליך, אל מה שנקרא הרגש היהודי, כי אני מכיר אותך והיו בינינו הרבה שיחות נפש בעבר, אם אתה קצ</w:t>
      </w:r>
      <w:r>
        <w:rPr>
          <w:rFonts w:hint="cs"/>
          <w:caps/>
          <w:rtl/>
        </w:rPr>
        <w:t xml:space="preserve">ת זוכר ולא מתכחש, או שזה עוון אם מישהו ידע שפעם ניסית לשבת אתי לשוחח על יהדות, אולי  ייוודע קלונך ברבים,  ובשינוי עוד עלולים להטיל עליך איזה וטו. להזכירך את שיחות הנפש בנושאי יהדות שהיו בינינו. </w:t>
      </w:r>
    </w:p>
    <w:p w14:paraId="382BCF31" w14:textId="77777777" w:rsidR="00000000" w:rsidRDefault="009F4636">
      <w:pPr>
        <w:pStyle w:val="a"/>
        <w:rPr>
          <w:rFonts w:hint="cs"/>
          <w:caps/>
          <w:rtl/>
        </w:rPr>
      </w:pPr>
    </w:p>
    <w:p w14:paraId="03B86C23" w14:textId="77777777" w:rsidR="00000000" w:rsidRDefault="009F4636">
      <w:pPr>
        <w:pStyle w:val="a"/>
        <w:rPr>
          <w:rFonts w:hint="cs"/>
          <w:caps/>
          <w:rtl/>
        </w:rPr>
      </w:pPr>
      <w:r>
        <w:rPr>
          <w:rFonts w:hint="cs"/>
          <w:caps/>
          <w:rtl/>
        </w:rPr>
        <w:t>לכן, אנא ממך, תפעלו קצת בהיגיון, תפסיקו לחפש לעקור את היהדות</w:t>
      </w:r>
      <w:r>
        <w:rPr>
          <w:rFonts w:hint="cs"/>
          <w:caps/>
          <w:rtl/>
        </w:rPr>
        <w:t>. הרי לא יעזור לכם כלום, כי לא ייטוש השם את עמו ונחלתו לא יעזוב, והוא רחום יכפר עוון ולא ישחית והרבה להשיב אפו. אל תירשמו אתה וחבריך בהיסטוריה היהודית כמי שסגרו בתי-כנסיות. אתה יודע, אחז, לפני למעלה מ-3,000 שנה, עד היום זוכרים אותו שהוא אחז בתי-כנסיות וסגר</w:t>
      </w:r>
      <w:r>
        <w:rPr>
          <w:rFonts w:hint="cs"/>
          <w:caps/>
          <w:rtl/>
        </w:rPr>
        <w:t xml:space="preserve"> בתי-כנסיות. אל תירשמו גם אתם בהיסטוריה, יש לכם הזדמנות לתקן את המעשים שלכם. במקום שבעלי תשובה עומדים אין צדיקים גמורים. אתה יכול אפילו עכשיו לעבור אותי. תודה. </w:t>
      </w:r>
    </w:p>
    <w:p w14:paraId="55192C51" w14:textId="77777777" w:rsidR="00000000" w:rsidRDefault="009F4636">
      <w:pPr>
        <w:pStyle w:val="a"/>
        <w:ind w:firstLine="0"/>
        <w:rPr>
          <w:rFonts w:hint="cs"/>
          <w:caps/>
          <w:rtl/>
        </w:rPr>
      </w:pPr>
    </w:p>
    <w:p w14:paraId="41C602B5" w14:textId="77777777" w:rsidR="00000000" w:rsidRDefault="009F4636">
      <w:pPr>
        <w:pStyle w:val="ad"/>
        <w:rPr>
          <w:b w:val="0"/>
          <w:bCs w:val="0"/>
          <w:caps/>
          <w:u w:val="none"/>
          <w:rtl/>
        </w:rPr>
      </w:pPr>
      <w:r>
        <w:rPr>
          <w:b w:val="0"/>
          <w:bCs w:val="0"/>
          <w:caps/>
          <w:u w:val="none"/>
          <w:rtl/>
        </w:rPr>
        <w:t>היו"ר אלי בן-מנחם:</w:t>
      </w:r>
    </w:p>
    <w:p w14:paraId="6462A714" w14:textId="77777777" w:rsidR="00000000" w:rsidRDefault="009F4636">
      <w:pPr>
        <w:pStyle w:val="a"/>
        <w:rPr>
          <w:caps/>
          <w:rtl/>
        </w:rPr>
      </w:pPr>
    </w:p>
    <w:p w14:paraId="37B0957D" w14:textId="77777777" w:rsidR="00000000" w:rsidRDefault="009F4636">
      <w:pPr>
        <w:pStyle w:val="a"/>
        <w:rPr>
          <w:rFonts w:hint="cs"/>
          <w:caps/>
          <w:rtl/>
        </w:rPr>
      </w:pPr>
      <w:r>
        <w:rPr>
          <w:rFonts w:hint="cs"/>
          <w:caps/>
          <w:rtl/>
        </w:rPr>
        <w:t xml:space="preserve">תודה לחבר הכנסת בניזרי. אני מזמין את שר הפנים, חבר הכנסת פורז; בבקשה. </w:t>
      </w:r>
    </w:p>
    <w:p w14:paraId="0C63B37B" w14:textId="77777777" w:rsidR="00000000" w:rsidRDefault="009F4636">
      <w:pPr>
        <w:pStyle w:val="a"/>
        <w:ind w:firstLine="0"/>
        <w:rPr>
          <w:rFonts w:hint="cs"/>
          <w:caps/>
          <w:rtl/>
        </w:rPr>
      </w:pPr>
    </w:p>
    <w:p w14:paraId="67E92BB4" w14:textId="77777777" w:rsidR="00000000" w:rsidRDefault="009F4636">
      <w:pPr>
        <w:pStyle w:val="a"/>
        <w:ind w:firstLine="0"/>
        <w:rPr>
          <w:caps/>
          <w:szCs w:val="28"/>
          <w:rtl/>
        </w:rPr>
      </w:pPr>
      <w:r>
        <w:rPr>
          <w:rFonts w:hint="cs"/>
          <w:caps/>
          <w:rtl/>
        </w:rPr>
        <w:tab/>
      </w:r>
    </w:p>
    <w:p w14:paraId="773E972B" w14:textId="77777777" w:rsidR="00000000" w:rsidRDefault="009F4636">
      <w:pPr>
        <w:pStyle w:val="Speaker"/>
        <w:rPr>
          <w:b w:val="0"/>
          <w:bCs w:val="0"/>
          <w:caps/>
          <w:u w:val="none"/>
          <w:rtl/>
        </w:rPr>
      </w:pPr>
      <w:bookmarkStart w:id="531" w:name="FS000000519T18_06_2003_18_18_47"/>
      <w:bookmarkStart w:id="532" w:name="_Toc45451450"/>
      <w:bookmarkStart w:id="533" w:name="_Toc45970173"/>
      <w:bookmarkEnd w:id="531"/>
      <w:r>
        <w:rPr>
          <w:b w:val="0"/>
          <w:bCs w:val="0"/>
          <w:caps/>
          <w:u w:val="none"/>
          <w:rtl/>
        </w:rPr>
        <w:t>שר הפנים אברהם פורז:</w:t>
      </w:r>
      <w:bookmarkEnd w:id="532"/>
      <w:bookmarkEnd w:id="533"/>
    </w:p>
    <w:p w14:paraId="373A3359" w14:textId="77777777" w:rsidR="00000000" w:rsidRDefault="009F4636">
      <w:pPr>
        <w:pStyle w:val="a"/>
        <w:rPr>
          <w:caps/>
          <w:rtl/>
        </w:rPr>
      </w:pPr>
    </w:p>
    <w:p w14:paraId="4ED0B85F" w14:textId="77777777" w:rsidR="00000000" w:rsidRDefault="009F4636">
      <w:pPr>
        <w:pStyle w:val="a"/>
        <w:rPr>
          <w:rFonts w:hint="cs"/>
          <w:caps/>
          <w:rtl/>
        </w:rPr>
      </w:pPr>
      <w:r>
        <w:rPr>
          <w:rFonts w:hint="cs"/>
          <w:caps/>
          <w:rtl/>
        </w:rPr>
        <w:t xml:space="preserve">אדוני היושב-ראש, כנראה חבר הכנסת בניזרי יודע הרבה על בעלי תשובה, כי הוא עצמו בעל תשובה. אני לא יודע מה קורה לבעל תשובה שצריך לעמוד במקום של בעל תשובה, אם מותר לו לעמוד שם או לא. אנחנו נבדוק את ההלכה הזאת בהזדמנות אחרת. </w:t>
      </w:r>
    </w:p>
    <w:p w14:paraId="383DE296" w14:textId="77777777" w:rsidR="00000000" w:rsidRDefault="009F4636">
      <w:pPr>
        <w:pStyle w:val="a"/>
        <w:rPr>
          <w:rFonts w:hint="cs"/>
          <w:caps/>
          <w:rtl/>
        </w:rPr>
      </w:pPr>
    </w:p>
    <w:p w14:paraId="392A78AC" w14:textId="77777777" w:rsidR="00000000" w:rsidRDefault="009F4636">
      <w:pPr>
        <w:pStyle w:val="a"/>
        <w:rPr>
          <w:rFonts w:hint="cs"/>
          <w:caps/>
          <w:rtl/>
        </w:rPr>
      </w:pPr>
      <w:r>
        <w:rPr>
          <w:rFonts w:hint="cs"/>
          <w:caps/>
          <w:rtl/>
        </w:rPr>
        <w:t>מדובר בניסיון</w:t>
      </w:r>
      <w:r>
        <w:rPr>
          <w:rFonts w:hint="cs"/>
          <w:caps/>
          <w:rtl/>
        </w:rPr>
        <w:t xml:space="preserve"> לבנות בראש-העין פרויקט של בית-כנסת בעלות של 5 מיליוני שקלים לעירייה שהיא בפשיטת רגל ומונה לה חשב מלווה ואין לה גרוש על הנשמה. בתקופה שאלי ישי היה שר הפנים הצליחו לקבל תקציב בלתי רגיל, קרי אפשרות לקחת הלוואות של קצת יותר מ-1.2 מיליון שקל, אבל אף אחד עוד לא</w:t>
      </w:r>
      <w:r>
        <w:rPr>
          <w:rFonts w:hint="cs"/>
          <w:caps/>
          <w:rtl/>
        </w:rPr>
        <w:t xml:space="preserve"> הסביר איך גומרים את הפרויקט הזה. איך מתחילים אותו, יודעים - אפשר לקבל הלוואה של 1.2 מיליון. אני, כשר הפנים, מתנגד, ולא משנה אם זה בית-כנסת או מוסד חילוני. אני מתנגד לכך שרשות מקומית תתחיל פרויקט אם היא לא יודעת איך לגמור אותו, כי אין לה כסף לגמור אותו. לכ</w:t>
      </w:r>
      <w:r>
        <w:rPr>
          <w:rFonts w:hint="cs"/>
          <w:caps/>
          <w:rtl/>
        </w:rPr>
        <w:t xml:space="preserve">ן, עמדתי היא שאת הפרויקט הזה אי-אפשר להמשיך, אלא אם יימצאו מקורות תקציביים, ולפי שעה לא נראה שיש מקורות תקציביים כאלה. </w:t>
      </w:r>
    </w:p>
    <w:p w14:paraId="2D6432B5" w14:textId="77777777" w:rsidR="00000000" w:rsidRDefault="009F4636">
      <w:pPr>
        <w:pStyle w:val="a"/>
        <w:rPr>
          <w:rFonts w:hint="cs"/>
          <w:caps/>
          <w:rtl/>
        </w:rPr>
      </w:pPr>
    </w:p>
    <w:p w14:paraId="77FA0385" w14:textId="77777777" w:rsidR="00000000" w:rsidRDefault="009F4636">
      <w:pPr>
        <w:pStyle w:val="a"/>
        <w:rPr>
          <w:rFonts w:hint="cs"/>
          <w:caps/>
          <w:rtl/>
        </w:rPr>
      </w:pPr>
      <w:r>
        <w:rPr>
          <w:rFonts w:hint="cs"/>
          <w:caps/>
          <w:rtl/>
        </w:rPr>
        <w:t>עמדתי זו הובאה לידיעת בית-המשפט, ובית-המשפט המחוזי בתל-אביב נתן בשלב זה צו מניעה נגד עיריית ראש-העין לאי-התקדמות בפרויקט בניית בתי-הכנס</w:t>
      </w:r>
      <w:r>
        <w:rPr>
          <w:rFonts w:hint="cs"/>
          <w:caps/>
          <w:rtl/>
        </w:rPr>
        <w:t xml:space="preserve">ת. אני חושב שבית-המשפט צדק, ובכל מקרה, אם מישהו מרגיש את עצמו נפגע, הוא יוכל לערער. </w:t>
      </w:r>
    </w:p>
    <w:p w14:paraId="4D66073E" w14:textId="77777777" w:rsidR="00000000" w:rsidRDefault="009F4636">
      <w:pPr>
        <w:pStyle w:val="a"/>
        <w:rPr>
          <w:rFonts w:hint="cs"/>
          <w:caps/>
          <w:rtl/>
        </w:rPr>
      </w:pPr>
    </w:p>
    <w:p w14:paraId="5E30AE29" w14:textId="77777777" w:rsidR="00000000" w:rsidRDefault="009F4636">
      <w:pPr>
        <w:pStyle w:val="a"/>
        <w:rPr>
          <w:rFonts w:hint="cs"/>
          <w:caps/>
          <w:rtl/>
        </w:rPr>
      </w:pPr>
      <w:r>
        <w:rPr>
          <w:rFonts w:hint="cs"/>
          <w:caps/>
          <w:rtl/>
        </w:rPr>
        <w:t>העתירה הוגשה על-ידי תושבים חילונים בראש-העין, שגם המיקום של קומפלקס בתי-הכנסת בלבה של שכונה חילונית לא היה לרוחם. הם טענו גם נגד המיקום של בית-הכנסת וגם בקשר לשאלת המימון</w:t>
      </w:r>
      <w:r>
        <w:rPr>
          <w:rFonts w:hint="cs"/>
          <w:caps/>
          <w:rtl/>
        </w:rPr>
        <w:t xml:space="preserve">. אני חושב שהם צדקו, ואני שמח שבית-המשפט אכן נתן צו מניעה. </w:t>
      </w:r>
    </w:p>
    <w:p w14:paraId="0C965688" w14:textId="77777777" w:rsidR="00000000" w:rsidRDefault="009F4636">
      <w:pPr>
        <w:pStyle w:val="a"/>
        <w:rPr>
          <w:rFonts w:hint="cs"/>
          <w:caps/>
          <w:rtl/>
        </w:rPr>
      </w:pPr>
    </w:p>
    <w:p w14:paraId="7E8247A4" w14:textId="77777777" w:rsidR="00000000" w:rsidRDefault="009F4636">
      <w:pPr>
        <w:pStyle w:val="a"/>
        <w:rPr>
          <w:rFonts w:hint="cs"/>
          <w:caps/>
          <w:rtl/>
        </w:rPr>
      </w:pPr>
      <w:r>
        <w:rPr>
          <w:rFonts w:hint="cs"/>
          <w:caps/>
          <w:rtl/>
        </w:rPr>
        <w:t xml:space="preserve">אני חושב שלא מן הראוי לדון בכנסת בנושא שתלוי ועומד בבית-המשפט, אבל אם חבר הכנסת בניזרי רוצה להעביר את הנושא לוועדה, אין לי שום התנגדות שהוא יועבר לכל ועדה שהוא רוצה. אין לי בעיה עם זה. </w:t>
      </w:r>
    </w:p>
    <w:p w14:paraId="67034D2C" w14:textId="77777777" w:rsidR="00000000" w:rsidRDefault="009F4636">
      <w:pPr>
        <w:pStyle w:val="a"/>
        <w:rPr>
          <w:rFonts w:hint="cs"/>
          <w:caps/>
          <w:rtl/>
        </w:rPr>
      </w:pPr>
    </w:p>
    <w:p w14:paraId="04B46EB9" w14:textId="77777777" w:rsidR="00000000" w:rsidRDefault="009F4636">
      <w:pPr>
        <w:pStyle w:val="ad"/>
        <w:rPr>
          <w:b w:val="0"/>
          <w:bCs w:val="0"/>
          <w:caps/>
          <w:u w:val="none"/>
          <w:rtl/>
        </w:rPr>
      </w:pPr>
      <w:r>
        <w:rPr>
          <w:b w:val="0"/>
          <w:bCs w:val="0"/>
          <w:caps/>
          <w:u w:val="none"/>
          <w:rtl/>
        </w:rPr>
        <w:t>היו"ר אל</w:t>
      </w:r>
      <w:r>
        <w:rPr>
          <w:b w:val="0"/>
          <w:bCs w:val="0"/>
          <w:caps/>
          <w:u w:val="none"/>
          <w:rtl/>
        </w:rPr>
        <w:t>י בן-מנחם:</w:t>
      </w:r>
    </w:p>
    <w:p w14:paraId="19086B9A" w14:textId="77777777" w:rsidR="00000000" w:rsidRDefault="009F4636">
      <w:pPr>
        <w:pStyle w:val="a"/>
        <w:rPr>
          <w:caps/>
          <w:rtl/>
        </w:rPr>
      </w:pPr>
    </w:p>
    <w:p w14:paraId="7314B5DA" w14:textId="77777777" w:rsidR="00000000" w:rsidRDefault="009F4636">
      <w:pPr>
        <w:pStyle w:val="a"/>
        <w:rPr>
          <w:rFonts w:hint="cs"/>
          <w:caps/>
          <w:rtl/>
        </w:rPr>
      </w:pPr>
      <w:r>
        <w:rPr>
          <w:rFonts w:hint="cs"/>
          <w:caps/>
          <w:rtl/>
        </w:rPr>
        <w:t xml:space="preserve">תודה. הצעה אחרת לחבר הכנסת אייכלר, בבקשה. </w:t>
      </w:r>
    </w:p>
    <w:p w14:paraId="7C917443" w14:textId="77777777" w:rsidR="00000000" w:rsidRDefault="009F4636">
      <w:pPr>
        <w:pStyle w:val="a"/>
        <w:rPr>
          <w:rFonts w:hint="cs"/>
          <w:caps/>
          <w:rtl/>
        </w:rPr>
      </w:pPr>
    </w:p>
    <w:p w14:paraId="73262925" w14:textId="77777777" w:rsidR="00000000" w:rsidRDefault="009F4636">
      <w:pPr>
        <w:pStyle w:val="Speaker"/>
        <w:rPr>
          <w:b w:val="0"/>
          <w:bCs w:val="0"/>
          <w:caps/>
          <w:u w:val="none"/>
          <w:rtl/>
        </w:rPr>
      </w:pPr>
      <w:bookmarkStart w:id="534" w:name="FS000001057T18_06_2003_18_25_04"/>
      <w:bookmarkStart w:id="535" w:name="_Toc45451451"/>
      <w:bookmarkStart w:id="536" w:name="_Toc45970174"/>
      <w:bookmarkEnd w:id="534"/>
      <w:r>
        <w:rPr>
          <w:rFonts w:hint="eastAsia"/>
          <w:b w:val="0"/>
          <w:bCs w:val="0"/>
          <w:caps/>
          <w:u w:val="none"/>
          <w:rtl/>
        </w:rPr>
        <w:t>ישראל</w:t>
      </w:r>
      <w:r>
        <w:rPr>
          <w:b w:val="0"/>
          <w:bCs w:val="0"/>
          <w:caps/>
          <w:u w:val="none"/>
          <w:rtl/>
        </w:rPr>
        <w:t xml:space="preserve"> אייכלר (יהדות התורה):</w:t>
      </w:r>
      <w:bookmarkEnd w:id="535"/>
      <w:bookmarkEnd w:id="536"/>
    </w:p>
    <w:p w14:paraId="1A05658F" w14:textId="77777777" w:rsidR="00000000" w:rsidRDefault="009F4636">
      <w:pPr>
        <w:pStyle w:val="a"/>
        <w:rPr>
          <w:rFonts w:hint="cs"/>
          <w:caps/>
          <w:rtl/>
        </w:rPr>
      </w:pPr>
    </w:p>
    <w:p w14:paraId="5C15CED4" w14:textId="77777777" w:rsidR="00000000" w:rsidRDefault="009F4636">
      <w:pPr>
        <w:pStyle w:val="a"/>
        <w:rPr>
          <w:rFonts w:hint="cs"/>
          <w:caps/>
          <w:rtl/>
        </w:rPr>
      </w:pPr>
      <w:r>
        <w:rPr>
          <w:rFonts w:hint="cs"/>
          <w:caps/>
          <w:rtl/>
        </w:rPr>
        <w:t xml:space="preserve">אדוני היושב-ראש, חברי הכנסת, מה שחמור בידיעה האומרת ששר הפנים פנה לבית-המשפט או הביע דעתו שצריך לא לבנות בית-כנסת, זה אולי לא כל כך העניין עצמו, כמו הלגיטימיות שיש בתקופה </w:t>
      </w:r>
      <w:r>
        <w:rPr>
          <w:rFonts w:hint="cs"/>
          <w:caps/>
          <w:rtl/>
        </w:rPr>
        <w:t>האחרונה או בשנה האחרונה להכריז מלחמה נגד הדת, נגד בתי-הכנסת ונגד היהודים שומרי תורה ומצוות. זה העוול הנורא שמבטאים שר הפנים וחלק מתנועת שינוי, לא כולם, כמו שאמר חבר הכנסת בניזרי, שנותנים לגיטימיות לפגיעה ולרדיפת הדת. שום מדינה דמוקרטית בעולם איננה מאפשרת א</w:t>
      </w:r>
      <w:r>
        <w:rPr>
          <w:rFonts w:hint="cs"/>
          <w:caps/>
          <w:rtl/>
        </w:rPr>
        <w:t xml:space="preserve">ת הלגיטימיות הזאת, לא בארצות-הברית ולא באירופה של התקופה הזאת. </w:t>
      </w:r>
    </w:p>
    <w:p w14:paraId="4BAC777A" w14:textId="77777777" w:rsidR="00000000" w:rsidRDefault="009F4636">
      <w:pPr>
        <w:pStyle w:val="a"/>
        <w:rPr>
          <w:rFonts w:hint="cs"/>
          <w:caps/>
          <w:rtl/>
        </w:rPr>
      </w:pPr>
    </w:p>
    <w:p w14:paraId="327062B5" w14:textId="77777777" w:rsidR="00000000" w:rsidRDefault="009F4636">
      <w:pPr>
        <w:pStyle w:val="a"/>
        <w:rPr>
          <w:rFonts w:hint="cs"/>
          <w:caps/>
          <w:rtl/>
        </w:rPr>
      </w:pPr>
      <w:r>
        <w:rPr>
          <w:rFonts w:hint="cs"/>
          <w:caps/>
          <w:rtl/>
        </w:rPr>
        <w:t>צריך לשרש את הלגיטימיות של הגישה המתנשאת והגזענית, את הגישה של אנטי נגד כל דבר שמבטא את היהדות. על זה צריך למחות, ועל כן אני מציע, אם אפשר, לדון בנושא במליאה.</w:t>
      </w:r>
    </w:p>
    <w:p w14:paraId="1C877600" w14:textId="77777777" w:rsidR="00000000" w:rsidRDefault="009F4636">
      <w:pPr>
        <w:pStyle w:val="a"/>
        <w:rPr>
          <w:rFonts w:hint="cs"/>
          <w:caps/>
          <w:rtl/>
        </w:rPr>
      </w:pPr>
      <w:r>
        <w:rPr>
          <w:rFonts w:hint="cs"/>
          <w:caps/>
          <w:rtl/>
        </w:rPr>
        <w:t xml:space="preserve"> </w:t>
      </w:r>
    </w:p>
    <w:p w14:paraId="13C692FA" w14:textId="77777777" w:rsidR="00000000" w:rsidRDefault="009F4636">
      <w:pPr>
        <w:pStyle w:val="ad"/>
        <w:rPr>
          <w:b w:val="0"/>
          <w:bCs w:val="0"/>
          <w:caps/>
          <w:u w:val="none"/>
          <w:rtl/>
        </w:rPr>
      </w:pPr>
      <w:r>
        <w:rPr>
          <w:b w:val="0"/>
          <w:bCs w:val="0"/>
          <w:caps/>
          <w:u w:val="none"/>
          <w:rtl/>
        </w:rPr>
        <w:t>היו"ר אלי בן-מנחם:</w:t>
      </w:r>
    </w:p>
    <w:p w14:paraId="44014468" w14:textId="77777777" w:rsidR="00000000" w:rsidRDefault="009F4636">
      <w:pPr>
        <w:pStyle w:val="a"/>
        <w:rPr>
          <w:caps/>
          <w:rtl/>
        </w:rPr>
      </w:pPr>
    </w:p>
    <w:p w14:paraId="7FAA1D79" w14:textId="77777777" w:rsidR="00000000" w:rsidRDefault="009F4636">
      <w:pPr>
        <w:pStyle w:val="a"/>
        <w:rPr>
          <w:rFonts w:hint="cs"/>
          <w:caps/>
          <w:rtl/>
        </w:rPr>
      </w:pPr>
      <w:r>
        <w:rPr>
          <w:rFonts w:hint="cs"/>
          <w:caps/>
          <w:rtl/>
        </w:rPr>
        <w:t>תודה. אנחנ</w:t>
      </w:r>
      <w:r>
        <w:rPr>
          <w:rFonts w:hint="cs"/>
          <w:caps/>
          <w:rtl/>
        </w:rPr>
        <w:t>ו עוברים להצבעה. השר מוכן שהנושא יועבר לוועדת הפנים של הכנסת. מי שמצביע בעד, מצביע בעד העברת הנושא לוועדת הפנים של הכנסת. אני לא רוצה לערוך שתי הצבעות. חבר הכנסת אייכלר, אתה רוצה שהנושא יטופל ואתה רוצה להציע דיון במליאה. על מה? זה נדון בבית-המשפט וזה סוב-י</w:t>
      </w:r>
      <w:r>
        <w:rPr>
          <w:rFonts w:hint="cs"/>
          <w:caps/>
          <w:rtl/>
        </w:rPr>
        <w:t xml:space="preserve">ודיצה. </w:t>
      </w:r>
    </w:p>
    <w:p w14:paraId="3C39A70A" w14:textId="77777777" w:rsidR="00000000" w:rsidRDefault="009F4636">
      <w:pPr>
        <w:pStyle w:val="a"/>
        <w:rPr>
          <w:rFonts w:hint="cs"/>
          <w:caps/>
          <w:rtl/>
        </w:rPr>
      </w:pPr>
    </w:p>
    <w:p w14:paraId="0AC9FCAF" w14:textId="77777777" w:rsidR="00000000" w:rsidRDefault="009F4636">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01EF7515" w14:textId="77777777" w:rsidR="00000000" w:rsidRDefault="009F4636">
      <w:pPr>
        <w:pStyle w:val="a"/>
        <w:rPr>
          <w:rFonts w:hint="cs"/>
          <w:caps/>
          <w:rtl/>
        </w:rPr>
      </w:pPr>
    </w:p>
    <w:p w14:paraId="5A6B603F" w14:textId="77777777" w:rsidR="00000000" w:rsidRDefault="009F4636">
      <w:pPr>
        <w:pStyle w:val="a"/>
        <w:rPr>
          <w:rFonts w:hint="cs"/>
          <w:caps/>
          <w:rtl/>
        </w:rPr>
      </w:pPr>
      <w:r>
        <w:rPr>
          <w:rFonts w:hint="cs"/>
          <w:caps/>
          <w:rtl/>
        </w:rPr>
        <w:t xml:space="preserve">הוא מציע להסיר, הוא לא יכול לבקש דיון במליאה. </w:t>
      </w:r>
    </w:p>
    <w:p w14:paraId="645844E0" w14:textId="77777777" w:rsidR="00000000" w:rsidRDefault="009F4636">
      <w:pPr>
        <w:pStyle w:val="a"/>
        <w:rPr>
          <w:rFonts w:hint="cs"/>
          <w:caps/>
          <w:rtl/>
        </w:rPr>
      </w:pPr>
    </w:p>
    <w:p w14:paraId="29573D1D" w14:textId="77777777" w:rsidR="00000000" w:rsidRDefault="009F4636">
      <w:pPr>
        <w:pStyle w:val="ad"/>
        <w:rPr>
          <w:b w:val="0"/>
          <w:bCs w:val="0"/>
          <w:caps/>
          <w:u w:val="none"/>
          <w:rtl/>
        </w:rPr>
      </w:pPr>
      <w:r>
        <w:rPr>
          <w:b w:val="0"/>
          <w:bCs w:val="0"/>
          <w:caps/>
          <w:u w:val="none"/>
          <w:rtl/>
        </w:rPr>
        <w:t>היו"ר אלי בן-מנחם:</w:t>
      </w:r>
    </w:p>
    <w:p w14:paraId="12D03F0E" w14:textId="77777777" w:rsidR="00000000" w:rsidRDefault="009F4636">
      <w:pPr>
        <w:pStyle w:val="a"/>
        <w:rPr>
          <w:caps/>
          <w:rtl/>
        </w:rPr>
      </w:pPr>
    </w:p>
    <w:p w14:paraId="5A0FB46E" w14:textId="77777777" w:rsidR="00000000" w:rsidRDefault="009F4636">
      <w:pPr>
        <w:pStyle w:val="a"/>
        <w:rPr>
          <w:rFonts w:hint="cs"/>
          <w:caps/>
          <w:rtl/>
        </w:rPr>
      </w:pPr>
      <w:r>
        <w:rPr>
          <w:rFonts w:hint="cs"/>
          <w:caps/>
          <w:rtl/>
        </w:rPr>
        <w:t>אתה צודק. ההצבעה היא הצבעה אחת. הצעתו של חבר הכנסת בניזרי היא לדון במליאה, והצעתו של השר היא לדון בוועדה. אתה יכול להציע רק להסיר. אתה לא מציע להסיר, נכון?</w:t>
      </w:r>
    </w:p>
    <w:p w14:paraId="2789D094" w14:textId="77777777" w:rsidR="00000000" w:rsidRDefault="009F4636">
      <w:pPr>
        <w:pStyle w:val="a"/>
        <w:rPr>
          <w:rFonts w:hint="cs"/>
          <w:caps/>
          <w:rtl/>
        </w:rPr>
      </w:pPr>
    </w:p>
    <w:p w14:paraId="6D1397D4" w14:textId="77777777" w:rsidR="00000000" w:rsidRDefault="009F4636">
      <w:pPr>
        <w:pStyle w:val="ac"/>
        <w:rPr>
          <w:b w:val="0"/>
          <w:bCs w:val="0"/>
          <w:caps/>
          <w:u w:val="none"/>
          <w:rtl/>
        </w:rPr>
      </w:pPr>
      <w:r>
        <w:rPr>
          <w:rFonts w:hint="eastAsia"/>
          <w:b w:val="0"/>
          <w:bCs w:val="0"/>
          <w:caps/>
          <w:u w:val="none"/>
          <w:rtl/>
        </w:rPr>
        <w:t>יש</w:t>
      </w:r>
      <w:r>
        <w:rPr>
          <w:rFonts w:hint="eastAsia"/>
          <w:b w:val="0"/>
          <w:bCs w:val="0"/>
          <w:caps/>
          <w:u w:val="none"/>
          <w:rtl/>
        </w:rPr>
        <w:t>ראל</w:t>
      </w:r>
      <w:r>
        <w:rPr>
          <w:b w:val="0"/>
          <w:bCs w:val="0"/>
          <w:caps/>
          <w:u w:val="none"/>
          <w:rtl/>
        </w:rPr>
        <w:t xml:space="preserve"> אייכלר (יהדות התורה):</w:t>
      </w:r>
    </w:p>
    <w:p w14:paraId="23B48698" w14:textId="77777777" w:rsidR="00000000" w:rsidRDefault="009F4636">
      <w:pPr>
        <w:pStyle w:val="a"/>
        <w:rPr>
          <w:rFonts w:hint="cs"/>
          <w:caps/>
          <w:rtl/>
        </w:rPr>
      </w:pPr>
    </w:p>
    <w:p w14:paraId="5F9C4252" w14:textId="77777777" w:rsidR="00000000" w:rsidRDefault="009F4636">
      <w:pPr>
        <w:pStyle w:val="a"/>
        <w:rPr>
          <w:rFonts w:hint="cs"/>
          <w:caps/>
          <w:rtl/>
        </w:rPr>
      </w:pPr>
      <w:r>
        <w:rPr>
          <w:rFonts w:hint="cs"/>
          <w:caps/>
          <w:rtl/>
        </w:rPr>
        <w:t>נכון.</w:t>
      </w:r>
    </w:p>
    <w:p w14:paraId="08A91A1C" w14:textId="77777777" w:rsidR="00000000" w:rsidRDefault="009F4636">
      <w:pPr>
        <w:pStyle w:val="a"/>
        <w:rPr>
          <w:rFonts w:hint="cs"/>
          <w:caps/>
          <w:rtl/>
        </w:rPr>
      </w:pPr>
    </w:p>
    <w:p w14:paraId="5A5B613D" w14:textId="77777777" w:rsidR="00000000" w:rsidRDefault="009F4636">
      <w:pPr>
        <w:pStyle w:val="ad"/>
        <w:rPr>
          <w:b w:val="0"/>
          <w:bCs w:val="0"/>
          <w:caps/>
          <w:u w:val="none"/>
          <w:rtl/>
        </w:rPr>
      </w:pPr>
      <w:r>
        <w:rPr>
          <w:b w:val="0"/>
          <w:bCs w:val="0"/>
          <w:caps/>
          <w:u w:val="none"/>
          <w:rtl/>
        </w:rPr>
        <w:t>היו"ר אלי בן-מנחם:</w:t>
      </w:r>
    </w:p>
    <w:p w14:paraId="7EAE3C6B" w14:textId="77777777" w:rsidR="00000000" w:rsidRDefault="009F4636">
      <w:pPr>
        <w:pStyle w:val="a"/>
        <w:rPr>
          <w:caps/>
          <w:rtl/>
        </w:rPr>
      </w:pPr>
    </w:p>
    <w:p w14:paraId="7D50DE36" w14:textId="77777777" w:rsidR="00000000" w:rsidRDefault="009F4636">
      <w:pPr>
        <w:pStyle w:val="a"/>
        <w:rPr>
          <w:rFonts w:hint="cs"/>
          <w:caps/>
          <w:rtl/>
        </w:rPr>
      </w:pPr>
      <w:r>
        <w:rPr>
          <w:rFonts w:hint="cs"/>
          <w:caps/>
          <w:rtl/>
        </w:rPr>
        <w:t xml:space="preserve">אנחנו עורכים הצבעה אחת. מי שמצביע בעד, הכוונה היא לדיון בוועדת הפנים של הכנסת, ומי שמצביע נגד, מסיר את הנושא. נא להצביע. </w:t>
      </w:r>
    </w:p>
    <w:p w14:paraId="2269BBE0" w14:textId="77777777" w:rsidR="00000000" w:rsidRDefault="009F4636">
      <w:pPr>
        <w:pStyle w:val="a"/>
        <w:rPr>
          <w:rFonts w:hint="cs"/>
          <w:caps/>
          <w:rtl/>
        </w:rPr>
      </w:pPr>
    </w:p>
    <w:p w14:paraId="4D593666" w14:textId="77777777" w:rsidR="00000000" w:rsidRDefault="009F4636">
      <w:pPr>
        <w:pStyle w:val="a7"/>
        <w:bidi/>
        <w:rPr>
          <w:rFonts w:hint="cs"/>
          <w:b w:val="0"/>
          <w:bCs w:val="0"/>
          <w:caps/>
          <w:rtl/>
        </w:rPr>
      </w:pPr>
      <w:r>
        <w:rPr>
          <w:rFonts w:hint="cs"/>
          <w:b w:val="0"/>
          <w:bCs w:val="0"/>
          <w:caps/>
          <w:rtl/>
        </w:rPr>
        <w:t>הצבעה מס' 26</w:t>
      </w:r>
    </w:p>
    <w:p w14:paraId="7288BF78" w14:textId="77777777" w:rsidR="00000000" w:rsidRDefault="009F4636">
      <w:pPr>
        <w:pStyle w:val="a"/>
        <w:jc w:val="center"/>
        <w:rPr>
          <w:rFonts w:hint="cs"/>
          <w:caps/>
          <w:rtl/>
        </w:rPr>
      </w:pPr>
    </w:p>
    <w:p w14:paraId="03264553" w14:textId="77777777" w:rsidR="00000000" w:rsidRDefault="009F4636">
      <w:pPr>
        <w:pStyle w:val="a8"/>
        <w:bidi/>
        <w:rPr>
          <w:rFonts w:hint="cs"/>
          <w:caps/>
          <w:rtl/>
        </w:rPr>
      </w:pPr>
      <w:r>
        <w:rPr>
          <w:rFonts w:hint="cs"/>
          <w:caps/>
          <w:rtl/>
        </w:rPr>
        <w:t xml:space="preserve">בעד ההצעה להעביר את הנושא לוועדה </w:t>
      </w:r>
      <w:r>
        <w:rPr>
          <w:caps/>
          <w:rtl/>
        </w:rPr>
        <w:t>–</w:t>
      </w:r>
      <w:r>
        <w:rPr>
          <w:rFonts w:hint="cs"/>
          <w:caps/>
          <w:rtl/>
        </w:rPr>
        <w:t xml:space="preserve"> 11</w:t>
      </w:r>
    </w:p>
    <w:p w14:paraId="6E3E35D3" w14:textId="77777777" w:rsidR="00000000" w:rsidRDefault="009F4636">
      <w:pPr>
        <w:pStyle w:val="a8"/>
        <w:bidi/>
        <w:rPr>
          <w:rFonts w:hint="cs"/>
          <w:caps/>
          <w:rtl/>
        </w:rPr>
      </w:pPr>
      <w:r>
        <w:rPr>
          <w:rFonts w:hint="cs"/>
          <w:caps/>
          <w:rtl/>
        </w:rPr>
        <w:t>בעד ההצעה שלא לכלול את הנוש</w:t>
      </w:r>
      <w:r>
        <w:rPr>
          <w:rFonts w:hint="cs"/>
          <w:caps/>
          <w:rtl/>
        </w:rPr>
        <w:t xml:space="preserve">א בסדר-היום </w:t>
      </w:r>
      <w:r>
        <w:rPr>
          <w:caps/>
          <w:rtl/>
        </w:rPr>
        <w:t>–</w:t>
      </w:r>
      <w:r>
        <w:rPr>
          <w:rFonts w:hint="cs"/>
          <w:caps/>
          <w:rtl/>
        </w:rPr>
        <w:t xml:space="preserve"> אין</w:t>
      </w:r>
    </w:p>
    <w:p w14:paraId="63A3D417" w14:textId="77777777" w:rsidR="00000000" w:rsidRDefault="009F4636">
      <w:pPr>
        <w:pStyle w:val="a8"/>
        <w:bidi/>
        <w:rPr>
          <w:rFonts w:hint="cs"/>
          <w:caps/>
          <w:rtl/>
        </w:rPr>
      </w:pPr>
      <w:r>
        <w:rPr>
          <w:rFonts w:hint="cs"/>
          <w:caps/>
          <w:rtl/>
        </w:rPr>
        <w:t xml:space="preserve">נמנעים </w:t>
      </w:r>
      <w:r>
        <w:rPr>
          <w:caps/>
          <w:rtl/>
        </w:rPr>
        <w:t>–</w:t>
      </w:r>
      <w:r>
        <w:rPr>
          <w:rFonts w:hint="cs"/>
          <w:caps/>
          <w:rtl/>
        </w:rPr>
        <w:t xml:space="preserve"> אין</w:t>
      </w:r>
    </w:p>
    <w:p w14:paraId="1F0C719D" w14:textId="77777777" w:rsidR="00000000" w:rsidRDefault="009F4636">
      <w:pPr>
        <w:pStyle w:val="a9"/>
        <w:bidi/>
        <w:rPr>
          <w:rFonts w:hint="cs"/>
          <w:caps/>
          <w:rtl/>
        </w:rPr>
      </w:pPr>
      <w:r>
        <w:rPr>
          <w:rFonts w:hint="cs"/>
          <w:caps/>
          <w:rtl/>
        </w:rPr>
        <w:t>ההצעה להעביר את הנושא לוועדת הפנים ואיכות הסביבה נתקבלה.</w:t>
      </w:r>
    </w:p>
    <w:p w14:paraId="3B6F6628" w14:textId="77777777" w:rsidR="00000000" w:rsidRDefault="009F4636">
      <w:pPr>
        <w:pStyle w:val="a"/>
        <w:rPr>
          <w:rFonts w:hint="cs"/>
          <w:caps/>
          <w:rtl/>
        </w:rPr>
      </w:pPr>
    </w:p>
    <w:p w14:paraId="3BAEE95E" w14:textId="77777777" w:rsidR="00000000" w:rsidRDefault="009F4636">
      <w:pPr>
        <w:pStyle w:val="ad"/>
        <w:rPr>
          <w:b w:val="0"/>
          <w:bCs w:val="0"/>
          <w:caps/>
          <w:u w:val="none"/>
          <w:rtl/>
        </w:rPr>
      </w:pPr>
      <w:r>
        <w:rPr>
          <w:b w:val="0"/>
          <w:bCs w:val="0"/>
          <w:caps/>
          <w:u w:val="none"/>
          <w:rtl/>
        </w:rPr>
        <w:t>היו"ר אלי בן-מנחם:</w:t>
      </w:r>
    </w:p>
    <w:p w14:paraId="403B9703" w14:textId="77777777" w:rsidR="00000000" w:rsidRDefault="009F4636">
      <w:pPr>
        <w:pStyle w:val="a"/>
        <w:rPr>
          <w:caps/>
          <w:rtl/>
        </w:rPr>
      </w:pPr>
    </w:p>
    <w:p w14:paraId="491D1C17" w14:textId="77777777" w:rsidR="00000000" w:rsidRDefault="009F4636">
      <w:pPr>
        <w:pStyle w:val="a"/>
        <w:rPr>
          <w:rFonts w:hint="cs"/>
          <w:caps/>
          <w:rtl/>
        </w:rPr>
      </w:pPr>
      <w:r>
        <w:rPr>
          <w:rFonts w:hint="cs"/>
          <w:caps/>
          <w:rtl/>
        </w:rPr>
        <w:t xml:space="preserve">11 בעד, אין מתנגדים ואין נמנעים. ההצעה לסדר-היום מס' 696 בנושא: החלטת בית- המשפט למנוע הקמת בית-כנסת בראש-העין - תועבר לוועדת הפנים של הכנסת. תודה </w:t>
      </w:r>
      <w:r>
        <w:rPr>
          <w:rFonts w:hint="cs"/>
          <w:caps/>
          <w:rtl/>
        </w:rPr>
        <w:t xml:space="preserve">לשר הפנים. </w:t>
      </w:r>
    </w:p>
    <w:p w14:paraId="7CCB7B90" w14:textId="77777777" w:rsidR="00000000" w:rsidRDefault="009F4636">
      <w:pPr>
        <w:pStyle w:val="Subject"/>
        <w:rPr>
          <w:rFonts w:hint="cs"/>
          <w:b w:val="0"/>
          <w:bCs w:val="0"/>
          <w:caps/>
          <w:u w:val="none"/>
          <w:rtl/>
        </w:rPr>
      </w:pPr>
    </w:p>
    <w:p w14:paraId="25504205" w14:textId="77777777" w:rsidR="00000000" w:rsidRDefault="009F4636">
      <w:pPr>
        <w:pStyle w:val="a"/>
        <w:rPr>
          <w:rFonts w:hint="cs"/>
          <w:caps/>
          <w:rtl/>
        </w:rPr>
      </w:pPr>
    </w:p>
    <w:p w14:paraId="1301734A" w14:textId="77777777" w:rsidR="00000000" w:rsidRDefault="009F4636">
      <w:pPr>
        <w:pStyle w:val="a"/>
        <w:rPr>
          <w:rFonts w:hint="cs"/>
          <w:caps/>
          <w:rtl/>
        </w:rPr>
      </w:pPr>
    </w:p>
    <w:p w14:paraId="39B09D93" w14:textId="77777777" w:rsidR="00000000" w:rsidRDefault="009F4636">
      <w:pPr>
        <w:pStyle w:val="Subject"/>
        <w:rPr>
          <w:rFonts w:hint="cs"/>
          <w:b w:val="0"/>
          <w:bCs w:val="0"/>
          <w:caps/>
          <w:u w:val="none"/>
          <w:rtl/>
        </w:rPr>
      </w:pPr>
      <w:bookmarkStart w:id="537" w:name="_Toc45451452"/>
      <w:bookmarkStart w:id="538" w:name="_Toc45970175"/>
      <w:r>
        <w:rPr>
          <w:rFonts w:hint="cs"/>
          <w:b w:val="0"/>
          <w:bCs w:val="0"/>
          <w:caps/>
          <w:u w:val="none"/>
          <w:rtl/>
        </w:rPr>
        <w:t>הצעות לסדר-היום</w:t>
      </w:r>
      <w:bookmarkEnd w:id="537"/>
      <w:bookmarkEnd w:id="538"/>
    </w:p>
    <w:p w14:paraId="4799D303" w14:textId="77777777" w:rsidR="00000000" w:rsidRDefault="009F4636">
      <w:pPr>
        <w:pStyle w:val="Subject"/>
        <w:rPr>
          <w:rFonts w:hint="cs"/>
          <w:b w:val="0"/>
          <w:bCs w:val="0"/>
          <w:caps/>
          <w:u w:val="none"/>
          <w:rtl/>
        </w:rPr>
      </w:pPr>
      <w:bookmarkStart w:id="539" w:name="_Toc45451453"/>
      <w:bookmarkStart w:id="540" w:name="_Toc45970176"/>
      <w:r>
        <w:rPr>
          <w:rFonts w:hint="cs"/>
          <w:b w:val="0"/>
          <w:bCs w:val="0"/>
          <w:caps/>
          <w:u w:val="none"/>
          <w:rtl/>
        </w:rPr>
        <w:t>הזרמת שפכים מלבנון לגליל ולכינרת</w:t>
      </w:r>
      <w:bookmarkEnd w:id="539"/>
      <w:bookmarkEnd w:id="540"/>
    </w:p>
    <w:p w14:paraId="73410649" w14:textId="77777777" w:rsidR="00000000" w:rsidRDefault="009F4636">
      <w:pPr>
        <w:pStyle w:val="a"/>
        <w:rPr>
          <w:rFonts w:hint="cs"/>
          <w:caps/>
          <w:rtl/>
        </w:rPr>
      </w:pPr>
    </w:p>
    <w:p w14:paraId="209B0373" w14:textId="77777777" w:rsidR="00000000" w:rsidRDefault="009F4636">
      <w:pPr>
        <w:pStyle w:val="ad"/>
        <w:rPr>
          <w:b w:val="0"/>
          <w:bCs w:val="0"/>
          <w:caps/>
          <w:u w:val="none"/>
          <w:rtl/>
        </w:rPr>
      </w:pPr>
      <w:r>
        <w:rPr>
          <w:b w:val="0"/>
          <w:bCs w:val="0"/>
          <w:caps/>
          <w:u w:val="none"/>
          <w:rtl/>
        </w:rPr>
        <w:t>היו"ר אלי בן-מנחם:</w:t>
      </w:r>
    </w:p>
    <w:p w14:paraId="75E02007" w14:textId="77777777" w:rsidR="00000000" w:rsidRDefault="009F4636">
      <w:pPr>
        <w:pStyle w:val="a"/>
        <w:rPr>
          <w:caps/>
          <w:rtl/>
        </w:rPr>
      </w:pPr>
    </w:p>
    <w:p w14:paraId="323990CC" w14:textId="77777777" w:rsidR="00000000" w:rsidRDefault="009F4636">
      <w:pPr>
        <w:pStyle w:val="a"/>
        <w:rPr>
          <w:rFonts w:hint="cs"/>
          <w:caps/>
          <w:rtl/>
        </w:rPr>
      </w:pPr>
      <w:r>
        <w:rPr>
          <w:rFonts w:hint="cs"/>
          <w:caps/>
          <w:rtl/>
        </w:rPr>
        <w:t xml:space="preserve">אנחנו עוברים לנושא הבא, והמשיבה תהיה השרה לאיכות הסביבה. לפנינו הצעות לסדר-היום מס' 705 ו-733: הזרמת שפכים מלבנון לגליל ולכינרת. ראשונת המציעים, חברת הכנסת לאה נס, בבקשה. </w:t>
      </w:r>
    </w:p>
    <w:p w14:paraId="6574BD72" w14:textId="77777777" w:rsidR="00000000" w:rsidRDefault="009F4636">
      <w:pPr>
        <w:pStyle w:val="a"/>
        <w:rPr>
          <w:rFonts w:hint="cs"/>
          <w:caps/>
          <w:rtl/>
        </w:rPr>
      </w:pPr>
    </w:p>
    <w:p w14:paraId="4A94A85D" w14:textId="77777777" w:rsidR="00000000" w:rsidRDefault="009F4636">
      <w:pPr>
        <w:pStyle w:val="Speaker"/>
        <w:rPr>
          <w:b w:val="0"/>
          <w:bCs w:val="0"/>
          <w:caps/>
          <w:u w:val="none"/>
          <w:rtl/>
        </w:rPr>
      </w:pPr>
      <w:bookmarkStart w:id="541" w:name="FS000001041T18_06_2003_18_35_05"/>
      <w:bookmarkStart w:id="542" w:name="_Toc45451454"/>
      <w:bookmarkStart w:id="543" w:name="_Toc45970177"/>
      <w:bookmarkEnd w:id="541"/>
      <w:r>
        <w:rPr>
          <w:rFonts w:hint="eastAsia"/>
          <w:b w:val="0"/>
          <w:bCs w:val="0"/>
          <w:caps/>
          <w:u w:val="none"/>
          <w:rtl/>
        </w:rPr>
        <w:t>לאה</w:t>
      </w:r>
      <w:r>
        <w:rPr>
          <w:b w:val="0"/>
          <w:bCs w:val="0"/>
          <w:caps/>
          <w:u w:val="none"/>
          <w:rtl/>
        </w:rPr>
        <w:t xml:space="preserve"> נס (הליכוד):</w:t>
      </w:r>
      <w:bookmarkEnd w:id="542"/>
      <w:bookmarkEnd w:id="543"/>
    </w:p>
    <w:p w14:paraId="440BCB7B" w14:textId="77777777" w:rsidR="00000000" w:rsidRDefault="009F4636">
      <w:pPr>
        <w:pStyle w:val="a"/>
        <w:rPr>
          <w:rFonts w:hint="cs"/>
          <w:caps/>
          <w:rtl/>
        </w:rPr>
      </w:pPr>
    </w:p>
    <w:p w14:paraId="138A0368" w14:textId="77777777" w:rsidR="00000000" w:rsidRDefault="009F4636">
      <w:pPr>
        <w:pStyle w:val="a"/>
        <w:rPr>
          <w:rFonts w:hint="cs"/>
          <w:caps/>
          <w:rtl/>
        </w:rPr>
      </w:pPr>
      <w:r>
        <w:rPr>
          <w:rFonts w:hint="cs"/>
          <w:caps/>
          <w:rtl/>
        </w:rPr>
        <w:t>אדוני היושב-ראש, כנסת נכבדה, כבוד השרה, לפני ימים מספר הועלה חשש להעברת מי שופכין מלבנון לנחל-עיון שבצפון - על בסיס גילוי חומרי פסולת שנמצאו בנחל. מידע זה הפך לכותרת ראשית בתקשורת: מי השופכין של לבנון מוזרמים לנחלים ומשם לכינרת. בימים א</w:t>
      </w:r>
      <w:r>
        <w:rPr>
          <w:rFonts w:hint="cs"/>
          <w:caps/>
          <w:rtl/>
        </w:rPr>
        <w:t>לה מברר המשרד לאיכות הסביבה את הנושא, והוא כבר פנה, בין היתר,</w:t>
      </w:r>
      <w:r>
        <w:rPr>
          <w:caps/>
          <w:rtl/>
        </w:rPr>
        <w:t xml:space="preserve"> </w:t>
      </w:r>
      <w:r>
        <w:rPr>
          <w:rFonts w:hint="cs"/>
          <w:caps/>
          <w:rtl/>
        </w:rPr>
        <w:t>למשרד החוץ שיפנה לאו"ם לטיפול בעניין. אין ספק כי ידיעה על כך שלבנון מזהמת את מקורות המים שלנו מעוררת חשש לפגיעה בבריאותנו ומעלה את הדרישה לטיפול מהיר ויסודי בתופעה, כי הרי לא יעלה על הדעת להרשות</w:t>
      </w:r>
      <w:r>
        <w:rPr>
          <w:rFonts w:hint="cs"/>
          <w:caps/>
          <w:rtl/>
        </w:rPr>
        <w:t xml:space="preserve"> לזהם את הנחלים ואת מקורות מי השתייה בישראל. </w:t>
      </w:r>
    </w:p>
    <w:p w14:paraId="30B15877" w14:textId="77777777" w:rsidR="00000000" w:rsidRDefault="009F4636">
      <w:pPr>
        <w:pStyle w:val="a"/>
        <w:rPr>
          <w:rFonts w:hint="cs"/>
          <w:caps/>
          <w:rtl/>
        </w:rPr>
      </w:pPr>
    </w:p>
    <w:p w14:paraId="1E9BA31A" w14:textId="77777777" w:rsidR="00000000" w:rsidRDefault="009F4636">
      <w:pPr>
        <w:pStyle w:val="a"/>
        <w:rPr>
          <w:rFonts w:hint="cs"/>
          <w:caps/>
          <w:rtl/>
        </w:rPr>
      </w:pPr>
      <w:r>
        <w:rPr>
          <w:rFonts w:hint="cs"/>
          <w:caps/>
          <w:rtl/>
        </w:rPr>
        <w:t>אולם, לצערי הרב, לא רק שדות זרים מזהמים את מקורות מי השתייה שלנו. על-פי מסמך העמדה של מכון נאמן, השפכים העירוניים ובמידת-מה גם התעשייתיים בישראל הם גורם מרכזי לזיהום נחלים, מה שהופך אותם למטרד ריח קשה, גורם לת</w:t>
      </w:r>
      <w:r>
        <w:rPr>
          <w:rFonts w:hint="cs"/>
          <w:caps/>
          <w:rtl/>
        </w:rPr>
        <w:t xml:space="preserve">מותת דגים, לפגיעה בחי ובצומח הטבעיים, וכתוצאה מכך למניעת שימוש בנחלים גם כאתרי נוף וטיולים. </w:t>
      </w:r>
    </w:p>
    <w:p w14:paraId="53CCD610" w14:textId="77777777" w:rsidR="00000000" w:rsidRDefault="009F4636">
      <w:pPr>
        <w:pStyle w:val="a"/>
        <w:rPr>
          <w:rFonts w:hint="cs"/>
          <w:caps/>
          <w:rtl/>
        </w:rPr>
      </w:pPr>
    </w:p>
    <w:p w14:paraId="743D17CC" w14:textId="77777777" w:rsidR="00000000" w:rsidRDefault="009F4636">
      <w:pPr>
        <w:pStyle w:val="a"/>
        <w:rPr>
          <w:rFonts w:hint="cs"/>
          <w:caps/>
          <w:rtl/>
        </w:rPr>
      </w:pPr>
      <w:r>
        <w:rPr>
          <w:rFonts w:hint="cs"/>
          <w:caps/>
          <w:rtl/>
        </w:rPr>
        <w:t xml:space="preserve">זיהום זה הביא לכך שרוב נחלי הארץ הם עדיין בגדר תעלות ביוב פתוחות, לפחות בחלק מעונות השנה. זיהום האיילון, הירקון, נחל-חדרה, נחל-אלכסנדר, הקישון, נחל-חרוד ונחל-אפק </w:t>
      </w:r>
      <w:r>
        <w:rPr>
          <w:rFonts w:hint="cs"/>
          <w:caps/>
          <w:rtl/>
        </w:rPr>
        <w:t>הוא חלק מהעדויות המצערות לכך. בישראל כ-16 נחלים ראשיים הזורמים לים התיכון וכ-25 נחלים עיקריים הזורמים לירדן ולכינרת. בעבר זרמו מים שפירים במרבית הנחלים, ובגדותיהם התפתחו מערכות אקולוגיות ונופיות עשירות. אגני ההיקוות של רוב נחלי החוף נמצאים מעל מאגרי המים ש</w:t>
      </w:r>
      <w:r>
        <w:rPr>
          <w:rFonts w:hint="cs"/>
          <w:caps/>
          <w:rtl/>
        </w:rPr>
        <w:t xml:space="preserve">מהם נשאבים מרבית מי השתייה של ישראל. </w:t>
      </w:r>
    </w:p>
    <w:p w14:paraId="66C6F434" w14:textId="77777777" w:rsidR="00000000" w:rsidRDefault="009F4636">
      <w:pPr>
        <w:pStyle w:val="a"/>
        <w:rPr>
          <w:rFonts w:hint="cs"/>
          <w:caps/>
          <w:rtl/>
        </w:rPr>
      </w:pPr>
    </w:p>
    <w:p w14:paraId="79935BE8" w14:textId="77777777" w:rsidR="00000000" w:rsidRDefault="009F4636">
      <w:pPr>
        <w:pStyle w:val="a"/>
        <w:rPr>
          <w:rFonts w:hint="cs"/>
          <w:caps/>
          <w:rtl/>
        </w:rPr>
      </w:pPr>
      <w:r>
        <w:rPr>
          <w:rFonts w:hint="cs"/>
          <w:caps/>
          <w:rtl/>
        </w:rPr>
        <w:t>מצבם הנוכחי הקשה של הנחלים בישראל הוא תוצאה של הזנחה בת עשרות שנים. השפכים ממקור תעשייתי כוללים מתכות כבדות ותרכובות כימיות רעילות, ששקעו במהלך הסעתם בקרקעית הנחלים ויצרו שכבה של בוצה רעילה. תחזוקה לקויה במקרים רבים ה</w:t>
      </w:r>
      <w:r>
        <w:rPr>
          <w:rFonts w:hint="cs"/>
          <w:caps/>
          <w:rtl/>
        </w:rPr>
        <w:t>ביאה להתפתחות צמחייה עבותה, שסתמה את הנחלים והגבירה את שקיעת הסחף. חלק מהנחלים איבדו את כשירותם להעביר זרימת שיטפונות בחורף.</w:t>
      </w:r>
    </w:p>
    <w:p w14:paraId="2539DE80" w14:textId="77777777" w:rsidR="00000000" w:rsidRDefault="009F4636">
      <w:pPr>
        <w:pStyle w:val="a"/>
        <w:rPr>
          <w:rFonts w:hint="cs"/>
          <w:caps/>
          <w:rtl/>
        </w:rPr>
      </w:pPr>
    </w:p>
    <w:p w14:paraId="38199ADC" w14:textId="77777777" w:rsidR="00000000" w:rsidRDefault="009F4636">
      <w:pPr>
        <w:pStyle w:val="a"/>
        <w:rPr>
          <w:rFonts w:hint="cs"/>
          <w:caps/>
          <w:rtl/>
        </w:rPr>
      </w:pPr>
      <w:r>
        <w:rPr>
          <w:rFonts w:hint="cs"/>
          <w:caps/>
          <w:rtl/>
        </w:rPr>
        <w:t xml:space="preserve"> ברור, אם כן, שבו בזמן שמקימים קול זעקה על חשש להעברת מי שופכין מלבנון, עלינו להשקיע בתהליך שיקום הנחלים והסדרת מי השופכין בישראל.</w:t>
      </w:r>
      <w:r>
        <w:rPr>
          <w:rFonts w:hint="cs"/>
          <w:caps/>
          <w:rtl/>
        </w:rPr>
        <w:t xml:space="preserve"> כשמדובר על מקורות המים שלנו ועל אוצרות הטבע שלנו, אני בטוחה שיסכימו כולם שיש לפעול בדחיפות לטיפול בנושא. תודה רבה. </w:t>
      </w:r>
    </w:p>
    <w:p w14:paraId="4956B2E7" w14:textId="77777777" w:rsidR="00000000" w:rsidRDefault="009F4636">
      <w:pPr>
        <w:pStyle w:val="a"/>
        <w:rPr>
          <w:rFonts w:hint="cs"/>
          <w:caps/>
          <w:rtl/>
        </w:rPr>
      </w:pPr>
    </w:p>
    <w:p w14:paraId="1E1A1E9D" w14:textId="77777777" w:rsidR="00000000" w:rsidRDefault="009F4636">
      <w:pPr>
        <w:pStyle w:val="ad"/>
        <w:rPr>
          <w:b w:val="0"/>
          <w:bCs w:val="0"/>
          <w:caps/>
          <w:u w:val="none"/>
          <w:rtl/>
        </w:rPr>
      </w:pPr>
      <w:r>
        <w:rPr>
          <w:b w:val="0"/>
          <w:bCs w:val="0"/>
          <w:caps/>
          <w:u w:val="none"/>
          <w:rtl/>
        </w:rPr>
        <w:t>היו"ר אלי בן-מנחם:</w:t>
      </w:r>
    </w:p>
    <w:p w14:paraId="6B152694" w14:textId="77777777" w:rsidR="00000000" w:rsidRDefault="009F4636">
      <w:pPr>
        <w:pStyle w:val="a"/>
        <w:rPr>
          <w:caps/>
          <w:rtl/>
        </w:rPr>
      </w:pPr>
    </w:p>
    <w:p w14:paraId="2575E8CA" w14:textId="77777777" w:rsidR="00000000" w:rsidRDefault="009F4636">
      <w:pPr>
        <w:pStyle w:val="a"/>
        <w:rPr>
          <w:rFonts w:hint="cs"/>
          <w:caps/>
          <w:rtl/>
        </w:rPr>
      </w:pPr>
      <w:r>
        <w:rPr>
          <w:rFonts w:hint="cs"/>
          <w:caps/>
          <w:rtl/>
        </w:rPr>
        <w:t xml:space="preserve">תודה לחברת הכנסת לאה נס. אני מזמין את חבר הכנסת יורי שטרן, בבקשה. </w:t>
      </w:r>
    </w:p>
    <w:p w14:paraId="37704BF3" w14:textId="77777777" w:rsidR="00000000" w:rsidRDefault="009F4636">
      <w:pPr>
        <w:pStyle w:val="a"/>
        <w:rPr>
          <w:rFonts w:hint="cs"/>
          <w:caps/>
          <w:rtl/>
        </w:rPr>
      </w:pPr>
    </w:p>
    <w:p w14:paraId="6A1E7674" w14:textId="77777777" w:rsidR="00000000" w:rsidRDefault="009F4636">
      <w:pPr>
        <w:pStyle w:val="Speaker"/>
        <w:rPr>
          <w:b w:val="0"/>
          <w:bCs w:val="0"/>
          <w:caps/>
          <w:u w:val="none"/>
          <w:rtl/>
        </w:rPr>
      </w:pPr>
      <w:bookmarkStart w:id="544" w:name="FS000000430T18_06_2003_18_42_06"/>
      <w:bookmarkStart w:id="545" w:name="_Toc45451455"/>
      <w:bookmarkStart w:id="546" w:name="_Toc45970178"/>
      <w:bookmarkEnd w:id="544"/>
      <w:r>
        <w:rPr>
          <w:rFonts w:hint="eastAsia"/>
          <w:b w:val="0"/>
          <w:bCs w:val="0"/>
          <w:caps/>
          <w:u w:val="none"/>
          <w:rtl/>
        </w:rPr>
        <w:t>יורי</w:t>
      </w:r>
      <w:r>
        <w:rPr>
          <w:b w:val="0"/>
          <w:bCs w:val="0"/>
          <w:caps/>
          <w:u w:val="none"/>
          <w:rtl/>
        </w:rPr>
        <w:t xml:space="preserve"> שטרן (האיחוד הלאומי - ישראל ביתנו):</w:t>
      </w:r>
      <w:bookmarkEnd w:id="545"/>
      <w:bookmarkEnd w:id="546"/>
    </w:p>
    <w:p w14:paraId="2DB31D6E" w14:textId="77777777" w:rsidR="00000000" w:rsidRDefault="009F4636">
      <w:pPr>
        <w:pStyle w:val="a"/>
        <w:rPr>
          <w:rFonts w:hint="cs"/>
          <w:caps/>
          <w:rtl/>
        </w:rPr>
      </w:pPr>
    </w:p>
    <w:p w14:paraId="4B7CBDE8" w14:textId="77777777" w:rsidR="00000000" w:rsidRDefault="009F4636">
      <w:pPr>
        <w:pStyle w:val="a"/>
        <w:rPr>
          <w:rFonts w:hint="cs"/>
          <w:caps/>
          <w:rtl/>
        </w:rPr>
      </w:pPr>
      <w:r>
        <w:rPr>
          <w:rFonts w:hint="cs"/>
          <w:caps/>
          <w:rtl/>
        </w:rPr>
        <w:t>כבוד היו</w:t>
      </w:r>
      <w:r>
        <w:rPr>
          <w:rFonts w:hint="cs"/>
          <w:caps/>
          <w:rtl/>
        </w:rPr>
        <w:t>שב-ראש, כבוד השרה, חברי הכנסת, לצערי, החדשות על זיהום נחלים שבא מלבנון</w:t>
      </w:r>
      <w:r>
        <w:rPr>
          <w:caps/>
          <w:rtl/>
        </w:rPr>
        <w:t xml:space="preserve"> </w:t>
      </w:r>
      <w:r>
        <w:rPr>
          <w:rFonts w:hint="cs"/>
          <w:caps/>
          <w:rtl/>
        </w:rPr>
        <w:t>אינן החדשות הראשונות על תוספת זיהום שאנחנו מקבלים מהשכנים. חברת הכנסת לאה נס דיברה על הנזק שאנחנו גורמים לעצמנו, ואני לא אתייחס לזה, כי לעומת מה שאנחנו עושים לעצמנו, שום שכן לא נראה כאו</w:t>
      </w:r>
      <w:r>
        <w:rPr>
          <w:rFonts w:hint="cs"/>
          <w:caps/>
          <w:rtl/>
        </w:rPr>
        <w:t xml:space="preserve">יב דרמטי. עם זאת, אי-אפשר לקבל כנתון מצב שבו השכנים שלנו מפירים את כל הנהלים בתחום שמירת איכות הסביבה. </w:t>
      </w:r>
    </w:p>
    <w:p w14:paraId="0B8E48EC" w14:textId="77777777" w:rsidR="00000000" w:rsidRDefault="009F4636">
      <w:pPr>
        <w:pStyle w:val="a"/>
        <w:rPr>
          <w:rFonts w:hint="cs"/>
          <w:caps/>
          <w:rtl/>
        </w:rPr>
      </w:pPr>
    </w:p>
    <w:p w14:paraId="6C903ED4" w14:textId="77777777" w:rsidR="00000000" w:rsidRDefault="009F4636">
      <w:pPr>
        <w:pStyle w:val="a"/>
        <w:rPr>
          <w:rFonts w:hint="cs"/>
          <w:caps/>
          <w:rtl/>
        </w:rPr>
      </w:pPr>
      <w:r>
        <w:rPr>
          <w:rFonts w:hint="cs"/>
          <w:caps/>
          <w:rtl/>
        </w:rPr>
        <w:t xml:space="preserve">הרשות הפלסטינית, בכל מקום שהיא קיימת, לא דואגת כלל וכלל לאיכות הסביבה. הנחלים באזור בית-לחם </w:t>
      </w:r>
      <w:r>
        <w:rPr>
          <w:caps/>
          <w:rtl/>
        </w:rPr>
        <w:t>–</w:t>
      </w:r>
      <w:r>
        <w:rPr>
          <w:rFonts w:hint="cs"/>
          <w:caps/>
          <w:rtl/>
        </w:rPr>
        <w:t xml:space="preserve"> אני מדבר על התקופה שלפני האינתיפאדה, ועכשיו כבר אפשר להתל</w:t>
      </w:r>
      <w:r>
        <w:rPr>
          <w:rFonts w:hint="cs"/>
          <w:caps/>
          <w:rtl/>
        </w:rPr>
        <w:t xml:space="preserve">ונן על צה"ל </w:t>
      </w:r>
      <w:r>
        <w:rPr>
          <w:caps/>
          <w:rtl/>
        </w:rPr>
        <w:t>–</w:t>
      </w:r>
      <w:r>
        <w:rPr>
          <w:rFonts w:hint="cs"/>
          <w:caps/>
          <w:rtl/>
        </w:rPr>
        <w:t xml:space="preserve"> היו מלאים זיהום, כי העיר בית-לחם התנהלה כאילו זה לא עניינה גם מבחינת פינוי האשפה וגם מבחינת הביוב. כך היה גם ביתר שטחי הרשות. חובה על ממשלת ישראל להעלות את הנושאים האלה בפורומים הבין-לאומיים, וגם נכון מבחינתנו לעשות כך. אי-אפשר לעבור על זה לס</w:t>
      </w:r>
      <w:r>
        <w:rPr>
          <w:rFonts w:hint="cs"/>
          <w:caps/>
          <w:rtl/>
        </w:rPr>
        <w:t xml:space="preserve">דר-היום. אנחנו חייבים קודם כול לתקן את המצב ואת ההתנהגות הסביבתית של עצמנו, אבל בהשוואה לשכנים שלנו אנחנו עדיין מדינה הרבה יותר מתוקנת. חוץ מזה, שום מדינה ריבונית לא יכולה לסבול את המצב הזה. </w:t>
      </w:r>
    </w:p>
    <w:p w14:paraId="74C73496" w14:textId="77777777" w:rsidR="00000000" w:rsidRDefault="009F4636">
      <w:pPr>
        <w:pStyle w:val="a"/>
        <w:rPr>
          <w:rFonts w:hint="cs"/>
          <w:caps/>
          <w:rtl/>
        </w:rPr>
      </w:pPr>
    </w:p>
    <w:p w14:paraId="19395C26" w14:textId="77777777" w:rsidR="00000000" w:rsidRDefault="009F4636">
      <w:pPr>
        <w:pStyle w:val="a"/>
        <w:rPr>
          <w:rFonts w:hint="cs"/>
          <w:caps/>
          <w:rtl/>
        </w:rPr>
      </w:pPr>
      <w:r>
        <w:rPr>
          <w:rFonts w:hint="cs"/>
          <w:caps/>
          <w:rtl/>
        </w:rPr>
        <w:t>אין לנו יחסים דיפלומטיים עם לבנון, אבל יש לכך פורומים בין-לאומי</w:t>
      </w:r>
      <w:r>
        <w:rPr>
          <w:rFonts w:hint="cs"/>
          <w:caps/>
          <w:rtl/>
        </w:rPr>
        <w:t>ים. בפורומים האלה אנחנו לא צריכים להיות צנועים או להתבייש. נושא איכות הסביבה הוא נושא שאפשר להפוך אותו לנושא חיובי מאוד מבחינת מדינת ישראל, ואסור לנו להחמיץ כל הזדמנות, במיוחד כאשר מדובר על דברים אמיתיים - על הרעלים שבאמת מגיעים למי השתייה שלנו. אם, חס וחל</w:t>
      </w:r>
      <w:r>
        <w:rPr>
          <w:rFonts w:hint="cs"/>
          <w:caps/>
          <w:rtl/>
        </w:rPr>
        <w:t xml:space="preserve">ילה, באמת תקום איזו מדינה ריבונית בשטחים ששולטים על רוב מאגר המים התת-קרקעי שלנו באקוויפר ההר, נמצא את עצמנו חסרי אונים מול הזיהום וההרעלה ושימוש ברברי במקורות המים. </w:t>
      </w:r>
    </w:p>
    <w:p w14:paraId="4890E8CF" w14:textId="77777777" w:rsidR="00000000" w:rsidRDefault="009F4636">
      <w:pPr>
        <w:pStyle w:val="a"/>
        <w:rPr>
          <w:rFonts w:hint="cs"/>
          <w:caps/>
          <w:rtl/>
        </w:rPr>
      </w:pPr>
    </w:p>
    <w:p w14:paraId="7A402037" w14:textId="77777777" w:rsidR="00000000" w:rsidRDefault="009F4636">
      <w:pPr>
        <w:pStyle w:val="a"/>
        <w:rPr>
          <w:rFonts w:hint="cs"/>
          <w:caps/>
          <w:rtl/>
        </w:rPr>
      </w:pPr>
      <w:r>
        <w:rPr>
          <w:rFonts w:hint="cs"/>
          <w:caps/>
          <w:rtl/>
        </w:rPr>
        <w:t xml:space="preserve">לכן, אנחנו חייבים לפעול במישור הבין-לאומי בהקדם האפשרי. אני רואה תוכנית בין-לאומית שבאה </w:t>
      </w:r>
      <w:r>
        <w:rPr>
          <w:rFonts w:hint="cs"/>
          <w:caps/>
          <w:rtl/>
        </w:rPr>
        <w:t>יחד עם המימון הבין-לאומי, והיא קובעת כללי התנהגות סביבתיים בארץ הקודש, כי אומנם השטח הזה, שבו אנחנו יושבים, שייך לעם היהודי לנצח, אבל הוא נושא גם באחריות הבין-לאומית לחבל אדמה קטן מאוד שהוא בעל ערך בין-לאומי גדול מאוד לא רק ליהודים. לכן, כל מה שנוגע להתנהג</w:t>
      </w:r>
      <w:r>
        <w:rPr>
          <w:rFonts w:hint="cs"/>
          <w:caps/>
          <w:rtl/>
        </w:rPr>
        <w:t>ות שלנו כלפי הנוף שלנו, כלפי האתרים שלנו, זו אחריות לא רק שלנו, לא רק כלפי הילדים והנכדים שלנו, אלא זו אחריות בין-לאומית כבדה. מן הראוי ליצור כללי משחק מקובלים בעולם כולו, שלפיהם ישפטו גם אותנו וגם את השכנים שלנו. אם תידרש השקעה מסיבית, אני בטוח שאפשר למצו</w:t>
      </w:r>
      <w:r>
        <w:rPr>
          <w:rFonts w:hint="cs"/>
          <w:caps/>
          <w:rtl/>
        </w:rPr>
        <w:t>א כסף בין-לאומי לכך.</w:t>
      </w:r>
    </w:p>
    <w:p w14:paraId="0920E814" w14:textId="77777777" w:rsidR="00000000" w:rsidRDefault="009F4636">
      <w:pPr>
        <w:pStyle w:val="a"/>
        <w:rPr>
          <w:rFonts w:hint="cs"/>
          <w:caps/>
          <w:rtl/>
        </w:rPr>
      </w:pPr>
    </w:p>
    <w:p w14:paraId="4E73F1C0" w14:textId="77777777" w:rsidR="00000000" w:rsidRDefault="009F4636">
      <w:pPr>
        <w:pStyle w:val="ad"/>
        <w:rPr>
          <w:b w:val="0"/>
          <w:bCs w:val="0"/>
          <w:caps/>
          <w:u w:val="none"/>
          <w:rtl/>
        </w:rPr>
      </w:pPr>
      <w:r>
        <w:rPr>
          <w:b w:val="0"/>
          <w:bCs w:val="0"/>
          <w:caps/>
          <w:u w:val="none"/>
          <w:rtl/>
        </w:rPr>
        <w:t>היו"ר אלי בן-מנחם:</w:t>
      </w:r>
    </w:p>
    <w:p w14:paraId="510E2C37" w14:textId="77777777" w:rsidR="00000000" w:rsidRDefault="009F4636">
      <w:pPr>
        <w:pStyle w:val="a"/>
        <w:rPr>
          <w:rFonts w:hint="cs"/>
          <w:caps/>
          <w:rtl/>
        </w:rPr>
      </w:pPr>
    </w:p>
    <w:p w14:paraId="27C30F2D" w14:textId="77777777" w:rsidR="00000000" w:rsidRDefault="009F4636">
      <w:pPr>
        <w:pStyle w:val="a"/>
        <w:rPr>
          <w:rFonts w:hint="cs"/>
          <w:caps/>
          <w:rtl/>
        </w:rPr>
      </w:pPr>
      <w:r>
        <w:rPr>
          <w:rFonts w:hint="cs"/>
          <w:caps/>
          <w:rtl/>
        </w:rPr>
        <w:t>תודה לחבר הכנסת יורי שטרן. אני מזמין את השרה לאיכות הסביבה יהודית נאות. בבקשה.</w:t>
      </w:r>
    </w:p>
    <w:p w14:paraId="0129F8FC" w14:textId="77777777" w:rsidR="00000000" w:rsidRDefault="009F4636">
      <w:pPr>
        <w:pStyle w:val="a"/>
        <w:rPr>
          <w:rFonts w:hint="cs"/>
          <w:caps/>
          <w:rtl/>
        </w:rPr>
      </w:pPr>
    </w:p>
    <w:p w14:paraId="42418189" w14:textId="77777777" w:rsidR="00000000" w:rsidRDefault="009F4636">
      <w:pPr>
        <w:pStyle w:val="Speaker"/>
        <w:rPr>
          <w:b w:val="0"/>
          <w:bCs w:val="0"/>
          <w:caps/>
          <w:u w:val="none"/>
          <w:rtl/>
        </w:rPr>
      </w:pPr>
      <w:bookmarkStart w:id="547" w:name="FS000000518T18_06_2003_18_36_38"/>
      <w:bookmarkStart w:id="548" w:name="_Toc45451456"/>
      <w:bookmarkStart w:id="549" w:name="_Toc45970179"/>
      <w:bookmarkEnd w:id="547"/>
      <w:r>
        <w:rPr>
          <w:rFonts w:hint="eastAsia"/>
          <w:b w:val="0"/>
          <w:bCs w:val="0"/>
          <w:caps/>
          <w:u w:val="none"/>
          <w:rtl/>
        </w:rPr>
        <w:t>השרה</w:t>
      </w:r>
      <w:r>
        <w:rPr>
          <w:b w:val="0"/>
          <w:bCs w:val="0"/>
          <w:caps/>
          <w:u w:val="none"/>
          <w:rtl/>
        </w:rPr>
        <w:t xml:space="preserve"> לאיכות הסביבה יהודית נאות:</w:t>
      </w:r>
      <w:bookmarkEnd w:id="548"/>
      <w:bookmarkEnd w:id="549"/>
    </w:p>
    <w:p w14:paraId="66134221" w14:textId="77777777" w:rsidR="00000000" w:rsidRDefault="009F4636">
      <w:pPr>
        <w:pStyle w:val="a"/>
        <w:rPr>
          <w:rFonts w:hint="cs"/>
          <w:caps/>
          <w:rtl/>
        </w:rPr>
      </w:pPr>
    </w:p>
    <w:p w14:paraId="0BDCDDBC" w14:textId="77777777" w:rsidR="00000000" w:rsidRDefault="009F4636">
      <w:pPr>
        <w:pStyle w:val="a"/>
        <w:rPr>
          <w:rFonts w:hint="cs"/>
          <w:caps/>
          <w:rtl/>
        </w:rPr>
      </w:pPr>
      <w:r>
        <w:rPr>
          <w:rFonts w:hint="cs"/>
          <w:caps/>
          <w:rtl/>
        </w:rPr>
        <w:t xml:space="preserve">אדוני </w:t>
      </w:r>
      <w:r>
        <w:rPr>
          <w:caps/>
          <w:rtl/>
        </w:rPr>
        <w:t>–</w:t>
      </w:r>
      <w:r>
        <w:rPr>
          <w:rFonts w:hint="cs"/>
          <w:caps/>
          <w:rtl/>
        </w:rPr>
        <w:t xml:space="preserve"> היושבים-ראש - חילופי משמרות.</w:t>
      </w:r>
    </w:p>
    <w:p w14:paraId="33331E6F" w14:textId="77777777" w:rsidR="00000000" w:rsidRDefault="009F4636">
      <w:pPr>
        <w:pStyle w:val="a"/>
        <w:rPr>
          <w:rFonts w:hint="cs"/>
          <w:caps/>
          <w:rtl/>
        </w:rPr>
      </w:pPr>
    </w:p>
    <w:p w14:paraId="4B235773" w14:textId="77777777" w:rsidR="00000000" w:rsidRDefault="009F4636">
      <w:pPr>
        <w:pStyle w:val="a"/>
        <w:rPr>
          <w:rFonts w:hint="cs"/>
          <w:caps/>
          <w:rtl/>
        </w:rPr>
      </w:pPr>
      <w:r>
        <w:rPr>
          <w:rFonts w:hint="cs"/>
          <w:caps/>
          <w:rtl/>
        </w:rPr>
        <w:t>עמיתי חברי הכנסת, אני רוצה להודות לד"ר לאה נס ולד"ר יורי שטרן ע</w:t>
      </w:r>
      <w:r>
        <w:rPr>
          <w:rFonts w:hint="cs"/>
          <w:caps/>
          <w:rtl/>
        </w:rPr>
        <w:t>ל הצעותיהם ולומר קודם מה אנחנו יודעים מבחינה עובדתית. אכן, נכון שלאחרונה אירעו כמה מקרים שבהם שפכו ביוביות, קרי מכלים מלאים בשפכים, את השפכים שהן הכילו, שנשאבו בשטח לבנון, אל צדו הלבנוני של נחל-עיון. תופעה זו לא חזרה על עצמה, אך התקבלו תלונות על ריחות ביוב</w:t>
      </w:r>
      <w:r>
        <w:rPr>
          <w:rFonts w:hint="cs"/>
          <w:caps/>
          <w:rtl/>
        </w:rPr>
        <w:t xml:space="preserve"> וקצף במי הנחל. נציבות המים ערכה בדיקות במי הנחל, והתגלו ריכוזים נמוכים יחסית של נוטריאנטים, דטרגנטים וחיידקי קולי.</w:t>
      </w:r>
    </w:p>
    <w:p w14:paraId="25DEA96D" w14:textId="77777777" w:rsidR="00000000" w:rsidRDefault="009F4636">
      <w:pPr>
        <w:pStyle w:val="a"/>
        <w:rPr>
          <w:rFonts w:hint="cs"/>
          <w:caps/>
          <w:rtl/>
        </w:rPr>
      </w:pPr>
    </w:p>
    <w:p w14:paraId="6A167B7C" w14:textId="77777777" w:rsidR="00000000" w:rsidRDefault="009F4636">
      <w:pPr>
        <w:pStyle w:val="a"/>
        <w:rPr>
          <w:rFonts w:hint="cs"/>
          <w:caps/>
          <w:rtl/>
        </w:rPr>
      </w:pPr>
      <w:r>
        <w:rPr>
          <w:rFonts w:hint="cs"/>
          <w:caps/>
          <w:rtl/>
        </w:rPr>
        <w:t>ייתכן שלשפכים בנחל מקורות נוספים: הזרמה מועטה של שפכי מרג'-עיון, או אחד הכפרים הנמצאים באזור אגן ההיקוות של נחל-עיון עצמו, הפרשות של בקר במ</w:t>
      </w:r>
      <w:r>
        <w:rPr>
          <w:rFonts w:hint="cs"/>
          <w:caps/>
          <w:rtl/>
        </w:rPr>
        <w:t>רעה בנחל וחלחול וניקוז של שפכים המסולקים מבתי הכפרים באמצעות בורות ספיגה.</w:t>
      </w:r>
    </w:p>
    <w:p w14:paraId="7B8C296C" w14:textId="77777777" w:rsidR="00000000" w:rsidRDefault="009F4636">
      <w:pPr>
        <w:pStyle w:val="a"/>
        <w:rPr>
          <w:rFonts w:hint="cs"/>
          <w:caps/>
          <w:rtl/>
        </w:rPr>
      </w:pPr>
      <w:r>
        <w:rPr>
          <w:rFonts w:hint="cs"/>
          <w:caps/>
          <w:rtl/>
        </w:rPr>
        <w:tab/>
      </w:r>
    </w:p>
    <w:p w14:paraId="4B1E0B38" w14:textId="77777777" w:rsidR="00000000" w:rsidRDefault="009F4636">
      <w:pPr>
        <w:pStyle w:val="a"/>
        <w:rPr>
          <w:rFonts w:hint="cs"/>
          <w:caps/>
          <w:rtl/>
        </w:rPr>
      </w:pPr>
      <w:r>
        <w:rPr>
          <w:rFonts w:hint="cs"/>
          <w:caps/>
          <w:rtl/>
        </w:rPr>
        <w:t>נציב המים פנה למשרד החוץ והעלה את הבעיה לטיפול בפורומים הנדרשים במסגרת המגעים עם לבנון. אני פניתי לראש הממשלה שיעלה את הנושא בפורומים מתאימים, משום שגם אני כמוכם מאמינה שבנושא זה צ</w:t>
      </w:r>
      <w:r>
        <w:rPr>
          <w:rFonts w:hint="cs"/>
          <w:caps/>
          <w:rtl/>
        </w:rPr>
        <w:t>ריך לטפל בעודו באבו, לפני שנקבל זיהום בכינרת, אם השפכים המוזרמים לנחל-עיון ואל התנור בעקבות זה ימשיכו בדרכם אל אגם הכינרת.</w:t>
      </w:r>
    </w:p>
    <w:p w14:paraId="5AA14E44" w14:textId="77777777" w:rsidR="00000000" w:rsidRDefault="009F4636">
      <w:pPr>
        <w:pStyle w:val="a"/>
        <w:rPr>
          <w:rFonts w:hint="cs"/>
          <w:caps/>
          <w:rtl/>
        </w:rPr>
      </w:pPr>
    </w:p>
    <w:p w14:paraId="79446842" w14:textId="77777777" w:rsidR="00000000" w:rsidRDefault="009F4636">
      <w:pPr>
        <w:pStyle w:val="a"/>
        <w:rPr>
          <w:rFonts w:hint="cs"/>
          <w:caps/>
          <w:rtl/>
        </w:rPr>
      </w:pPr>
      <w:r>
        <w:rPr>
          <w:rFonts w:hint="cs"/>
          <w:caps/>
          <w:rtl/>
        </w:rPr>
        <w:t>אני מסכימה לחלוטין עם מה שאמרה חברת הכנסת ד"ר לאה נס, שהבעיה שלנו איננה רק מה שמגיע מלבנון. אני מסכימה גם עם חבר הכנסת ד"ר יורי שטרן</w:t>
      </w:r>
      <w:r>
        <w:rPr>
          <w:rFonts w:hint="cs"/>
          <w:caps/>
          <w:rtl/>
        </w:rPr>
        <w:t>, שיש לנו בעיה של זיהומי נחלים ומקורות המים שלנו באקוויפר ההר משטחי יהודה ושומרון ומשטחי הרשות הפלסטינית.</w:t>
      </w:r>
    </w:p>
    <w:p w14:paraId="506098D9" w14:textId="77777777" w:rsidR="00000000" w:rsidRDefault="009F4636">
      <w:pPr>
        <w:pStyle w:val="a"/>
        <w:rPr>
          <w:rFonts w:hint="cs"/>
          <w:caps/>
          <w:rtl/>
        </w:rPr>
      </w:pPr>
    </w:p>
    <w:p w14:paraId="24D493D3" w14:textId="77777777" w:rsidR="00000000" w:rsidRDefault="009F4636">
      <w:pPr>
        <w:pStyle w:val="a"/>
        <w:rPr>
          <w:rFonts w:hint="cs"/>
          <w:caps/>
          <w:rtl/>
        </w:rPr>
      </w:pPr>
      <w:r>
        <w:rPr>
          <w:rFonts w:hint="cs"/>
          <w:caps/>
          <w:rtl/>
        </w:rPr>
        <w:t xml:space="preserve">אין ספק שהרשות הפלסטינית ענייה מאתנו. יש לנו התלבטות קשה מאוד, אם עלינו להשקיע משאבים כעת כדי למנוע את חלחול הזיהום אלינו. יש דיונים בעניין הזה. אני </w:t>
      </w:r>
      <w:r>
        <w:rPr>
          <w:rFonts w:hint="cs"/>
          <w:caps/>
          <w:rtl/>
        </w:rPr>
        <w:t>עצמי חושבת שעדיף לנו להשקיע כסף, משום שלנקות אחר כך את הזיהומים באקוויפר ההר יעלה לנו יותר. זה לא שייך למשא-ומתן מדיני ולמלחמה שלנו בטרור.</w:t>
      </w:r>
    </w:p>
    <w:p w14:paraId="0A37DB13" w14:textId="77777777" w:rsidR="00000000" w:rsidRDefault="009F4636">
      <w:pPr>
        <w:pStyle w:val="a"/>
        <w:rPr>
          <w:rFonts w:hint="cs"/>
          <w:caps/>
          <w:rtl/>
        </w:rPr>
      </w:pPr>
    </w:p>
    <w:p w14:paraId="1BDC1E14" w14:textId="77777777" w:rsidR="00000000" w:rsidRDefault="009F4636">
      <w:pPr>
        <w:pStyle w:val="ad"/>
        <w:rPr>
          <w:b w:val="0"/>
          <w:bCs w:val="0"/>
          <w:caps/>
          <w:u w:val="none"/>
          <w:rtl/>
        </w:rPr>
      </w:pPr>
      <w:r>
        <w:rPr>
          <w:b w:val="0"/>
          <w:bCs w:val="0"/>
          <w:caps/>
          <w:u w:val="none"/>
          <w:rtl/>
        </w:rPr>
        <w:t>היו"ר נסים דהן:</w:t>
      </w:r>
    </w:p>
    <w:p w14:paraId="667AA541" w14:textId="77777777" w:rsidR="00000000" w:rsidRDefault="009F4636">
      <w:pPr>
        <w:pStyle w:val="a"/>
        <w:rPr>
          <w:caps/>
          <w:rtl/>
        </w:rPr>
      </w:pPr>
    </w:p>
    <w:p w14:paraId="0A228D1A" w14:textId="77777777" w:rsidR="00000000" w:rsidRDefault="009F4636">
      <w:pPr>
        <w:pStyle w:val="a"/>
        <w:rPr>
          <w:rFonts w:hint="cs"/>
          <w:caps/>
          <w:rtl/>
        </w:rPr>
      </w:pPr>
      <w:r>
        <w:rPr>
          <w:rFonts w:hint="cs"/>
          <w:caps/>
          <w:rtl/>
        </w:rPr>
        <w:t>תודה. גברתי השרה, מה את מציעה?</w:t>
      </w:r>
    </w:p>
    <w:p w14:paraId="6A8BD3CB" w14:textId="77777777" w:rsidR="00000000" w:rsidRDefault="009F4636">
      <w:pPr>
        <w:pStyle w:val="a"/>
        <w:rPr>
          <w:rFonts w:hint="cs"/>
          <w:caps/>
          <w:rtl/>
        </w:rPr>
      </w:pPr>
    </w:p>
    <w:p w14:paraId="1148F92D" w14:textId="77777777" w:rsidR="00000000" w:rsidRDefault="009F4636">
      <w:pPr>
        <w:pStyle w:val="SpeakerCon"/>
        <w:rPr>
          <w:b w:val="0"/>
          <w:bCs w:val="0"/>
          <w:caps/>
          <w:u w:val="none"/>
          <w:rtl/>
        </w:rPr>
      </w:pPr>
      <w:bookmarkStart w:id="550" w:name="FS000000518T18_06_2003_18_43_21C"/>
      <w:bookmarkEnd w:id="550"/>
      <w:r>
        <w:rPr>
          <w:b w:val="0"/>
          <w:bCs w:val="0"/>
          <w:caps/>
          <w:u w:val="none"/>
          <w:rtl/>
        </w:rPr>
        <w:t>השרה לאיכות הסביבה יהודית נאות:</w:t>
      </w:r>
    </w:p>
    <w:p w14:paraId="378BF270" w14:textId="77777777" w:rsidR="00000000" w:rsidRDefault="009F4636">
      <w:pPr>
        <w:pStyle w:val="a"/>
        <w:rPr>
          <w:caps/>
          <w:rtl/>
        </w:rPr>
      </w:pPr>
    </w:p>
    <w:p w14:paraId="0EE08A48" w14:textId="77777777" w:rsidR="00000000" w:rsidRDefault="009F4636">
      <w:pPr>
        <w:pStyle w:val="a"/>
        <w:rPr>
          <w:rFonts w:hint="cs"/>
          <w:caps/>
          <w:rtl/>
        </w:rPr>
      </w:pPr>
      <w:r>
        <w:rPr>
          <w:rFonts w:hint="cs"/>
          <w:caps/>
          <w:rtl/>
        </w:rPr>
        <w:t>אני רוצה להציע שההצעה הזאת תועבר ל</w:t>
      </w:r>
      <w:r>
        <w:rPr>
          <w:rFonts w:hint="cs"/>
          <w:caps/>
          <w:rtl/>
        </w:rPr>
        <w:t>דיון בוועדת החוץ והביטחון בגלל רגישותה.</w:t>
      </w:r>
    </w:p>
    <w:p w14:paraId="5725AC98" w14:textId="77777777" w:rsidR="00000000" w:rsidRDefault="009F4636">
      <w:pPr>
        <w:pStyle w:val="a"/>
        <w:rPr>
          <w:rFonts w:hint="cs"/>
          <w:caps/>
          <w:rtl/>
        </w:rPr>
      </w:pPr>
    </w:p>
    <w:p w14:paraId="5B5B2526" w14:textId="77777777" w:rsidR="00000000" w:rsidRDefault="009F4636">
      <w:pPr>
        <w:pStyle w:val="ad"/>
        <w:rPr>
          <w:b w:val="0"/>
          <w:bCs w:val="0"/>
          <w:caps/>
          <w:u w:val="none"/>
          <w:rtl/>
        </w:rPr>
      </w:pPr>
      <w:r>
        <w:rPr>
          <w:b w:val="0"/>
          <w:bCs w:val="0"/>
          <w:caps/>
          <w:u w:val="none"/>
          <w:rtl/>
        </w:rPr>
        <w:t>היו"ר נסים דהן:</w:t>
      </w:r>
    </w:p>
    <w:p w14:paraId="52AD0C27" w14:textId="77777777" w:rsidR="00000000" w:rsidRDefault="009F4636">
      <w:pPr>
        <w:pStyle w:val="a"/>
        <w:rPr>
          <w:caps/>
          <w:rtl/>
        </w:rPr>
      </w:pPr>
    </w:p>
    <w:p w14:paraId="53B81CD8" w14:textId="77777777" w:rsidR="00000000" w:rsidRDefault="009F4636">
      <w:pPr>
        <w:pStyle w:val="a"/>
        <w:rPr>
          <w:rFonts w:hint="cs"/>
          <w:caps/>
          <w:rtl/>
        </w:rPr>
      </w:pPr>
      <w:r>
        <w:rPr>
          <w:rFonts w:hint="cs"/>
          <w:caps/>
          <w:rtl/>
        </w:rPr>
        <w:t>חברי הכנסת, יש לנו הצעה של השרה להעביר את הנושא לוועדת החוץ והביטחון.</w:t>
      </w:r>
    </w:p>
    <w:p w14:paraId="59375ACA" w14:textId="77777777" w:rsidR="00000000" w:rsidRDefault="009F4636">
      <w:pPr>
        <w:pStyle w:val="a"/>
        <w:rPr>
          <w:rFonts w:hint="cs"/>
          <w:caps/>
          <w:rtl/>
        </w:rPr>
      </w:pPr>
    </w:p>
    <w:p w14:paraId="3BA2ECCC" w14:textId="77777777" w:rsidR="00000000" w:rsidRDefault="009F4636">
      <w:pPr>
        <w:pStyle w:val="a"/>
        <w:rPr>
          <w:rFonts w:hint="cs"/>
          <w:caps/>
          <w:rtl/>
        </w:rPr>
      </w:pPr>
      <w:r>
        <w:rPr>
          <w:rFonts w:hint="cs"/>
          <w:caps/>
          <w:rtl/>
        </w:rPr>
        <w:t>חברת הכנסת נס, האם מקובלת עליך הצעתה של השרה?</w:t>
      </w:r>
    </w:p>
    <w:p w14:paraId="746319C9" w14:textId="77777777" w:rsidR="00000000" w:rsidRDefault="009F4636">
      <w:pPr>
        <w:pStyle w:val="a"/>
        <w:rPr>
          <w:rFonts w:hint="cs"/>
          <w:caps/>
          <w:rtl/>
        </w:rPr>
      </w:pPr>
    </w:p>
    <w:p w14:paraId="18E11F65" w14:textId="77777777" w:rsidR="00000000" w:rsidRDefault="009F4636">
      <w:pPr>
        <w:pStyle w:val="ac"/>
        <w:rPr>
          <w:b w:val="0"/>
          <w:bCs w:val="0"/>
          <w:caps/>
          <w:u w:val="none"/>
          <w:rtl/>
        </w:rPr>
      </w:pPr>
      <w:r>
        <w:rPr>
          <w:rFonts w:hint="eastAsia"/>
          <w:b w:val="0"/>
          <w:bCs w:val="0"/>
          <w:caps/>
          <w:u w:val="none"/>
          <w:rtl/>
        </w:rPr>
        <w:t>יורי</w:t>
      </w:r>
      <w:r>
        <w:rPr>
          <w:b w:val="0"/>
          <w:bCs w:val="0"/>
          <w:caps/>
          <w:u w:val="none"/>
          <w:rtl/>
        </w:rPr>
        <w:t xml:space="preserve"> שטרן (האיחוד הלאומי - ישראל ביתנו):</w:t>
      </w:r>
    </w:p>
    <w:p w14:paraId="0F7E2469" w14:textId="77777777" w:rsidR="00000000" w:rsidRDefault="009F4636">
      <w:pPr>
        <w:pStyle w:val="a"/>
        <w:rPr>
          <w:rFonts w:hint="cs"/>
          <w:caps/>
          <w:rtl/>
        </w:rPr>
      </w:pPr>
    </w:p>
    <w:p w14:paraId="754784E4" w14:textId="77777777" w:rsidR="00000000" w:rsidRDefault="009F4636">
      <w:pPr>
        <w:pStyle w:val="a"/>
        <w:rPr>
          <w:rFonts w:hint="cs"/>
          <w:caps/>
          <w:rtl/>
        </w:rPr>
      </w:pPr>
      <w:r>
        <w:rPr>
          <w:rFonts w:hint="cs"/>
          <w:caps/>
          <w:rtl/>
        </w:rPr>
        <w:t>- - -</w:t>
      </w:r>
    </w:p>
    <w:p w14:paraId="53C21A3C" w14:textId="77777777" w:rsidR="00000000" w:rsidRDefault="009F4636">
      <w:pPr>
        <w:pStyle w:val="a"/>
        <w:rPr>
          <w:rFonts w:hint="cs"/>
          <w:caps/>
          <w:rtl/>
        </w:rPr>
      </w:pPr>
    </w:p>
    <w:p w14:paraId="58754FEE" w14:textId="77777777" w:rsidR="00000000" w:rsidRDefault="009F4636">
      <w:pPr>
        <w:pStyle w:val="ad"/>
        <w:rPr>
          <w:b w:val="0"/>
          <w:bCs w:val="0"/>
          <w:caps/>
          <w:u w:val="none"/>
          <w:rtl/>
        </w:rPr>
      </w:pPr>
      <w:r>
        <w:rPr>
          <w:b w:val="0"/>
          <w:bCs w:val="0"/>
          <w:caps/>
          <w:u w:val="none"/>
          <w:rtl/>
        </w:rPr>
        <w:t>היו"ר נסים דהן:</w:t>
      </w:r>
    </w:p>
    <w:p w14:paraId="27883906" w14:textId="77777777" w:rsidR="00000000" w:rsidRDefault="009F4636">
      <w:pPr>
        <w:pStyle w:val="a"/>
        <w:rPr>
          <w:caps/>
          <w:rtl/>
        </w:rPr>
      </w:pPr>
    </w:p>
    <w:p w14:paraId="300073AC" w14:textId="77777777" w:rsidR="00000000" w:rsidRDefault="009F4636">
      <w:pPr>
        <w:pStyle w:val="a"/>
        <w:rPr>
          <w:rFonts w:hint="cs"/>
          <w:caps/>
          <w:rtl/>
        </w:rPr>
      </w:pPr>
      <w:r>
        <w:rPr>
          <w:rFonts w:hint="cs"/>
          <w:caps/>
          <w:rtl/>
        </w:rPr>
        <w:t>אני שואל את חב</w:t>
      </w:r>
      <w:r>
        <w:rPr>
          <w:rFonts w:hint="cs"/>
          <w:caps/>
          <w:rtl/>
        </w:rPr>
        <w:t>רת הכנסת נס.</w:t>
      </w:r>
    </w:p>
    <w:p w14:paraId="1C6254D2" w14:textId="77777777" w:rsidR="00000000" w:rsidRDefault="009F4636">
      <w:pPr>
        <w:pStyle w:val="a"/>
        <w:rPr>
          <w:rFonts w:hint="cs"/>
          <w:caps/>
          <w:rtl/>
        </w:rPr>
      </w:pPr>
    </w:p>
    <w:p w14:paraId="035CACC6" w14:textId="77777777" w:rsidR="00000000" w:rsidRDefault="009F4636">
      <w:pPr>
        <w:pStyle w:val="ac"/>
        <w:rPr>
          <w:b w:val="0"/>
          <w:bCs w:val="0"/>
          <w:caps/>
          <w:u w:val="none"/>
          <w:rtl/>
        </w:rPr>
      </w:pPr>
      <w:r>
        <w:rPr>
          <w:rFonts w:hint="eastAsia"/>
          <w:b w:val="0"/>
          <w:bCs w:val="0"/>
          <w:caps/>
          <w:u w:val="none"/>
          <w:rtl/>
        </w:rPr>
        <w:t>לאה</w:t>
      </w:r>
      <w:r>
        <w:rPr>
          <w:b w:val="0"/>
          <w:bCs w:val="0"/>
          <w:caps/>
          <w:u w:val="none"/>
          <w:rtl/>
        </w:rPr>
        <w:t xml:space="preserve"> נס (הליכוד):</w:t>
      </w:r>
    </w:p>
    <w:p w14:paraId="155CC90D" w14:textId="77777777" w:rsidR="00000000" w:rsidRDefault="009F4636">
      <w:pPr>
        <w:pStyle w:val="a"/>
        <w:rPr>
          <w:rFonts w:hint="cs"/>
          <w:caps/>
          <w:rtl/>
        </w:rPr>
      </w:pPr>
    </w:p>
    <w:p w14:paraId="2399B624" w14:textId="77777777" w:rsidR="00000000" w:rsidRDefault="009F4636">
      <w:pPr>
        <w:pStyle w:val="a"/>
        <w:rPr>
          <w:rFonts w:hint="cs"/>
          <w:caps/>
          <w:rtl/>
        </w:rPr>
      </w:pPr>
      <w:r>
        <w:rPr>
          <w:rFonts w:hint="cs"/>
          <w:caps/>
          <w:rtl/>
        </w:rPr>
        <w:t>אולי במשותף עם ועדת הפנים.</w:t>
      </w:r>
    </w:p>
    <w:p w14:paraId="5AED4251" w14:textId="77777777" w:rsidR="00000000" w:rsidRDefault="009F4636">
      <w:pPr>
        <w:pStyle w:val="a"/>
        <w:rPr>
          <w:rFonts w:hint="cs"/>
          <w:caps/>
          <w:rtl/>
        </w:rPr>
      </w:pPr>
    </w:p>
    <w:p w14:paraId="5B1602F4" w14:textId="77777777" w:rsidR="00000000" w:rsidRDefault="009F4636">
      <w:pPr>
        <w:pStyle w:val="ac"/>
        <w:rPr>
          <w:b w:val="0"/>
          <w:bCs w:val="0"/>
          <w:caps/>
          <w:u w:val="none"/>
          <w:rtl/>
        </w:rPr>
      </w:pPr>
      <w:r>
        <w:rPr>
          <w:rFonts w:hint="eastAsia"/>
          <w:b w:val="0"/>
          <w:bCs w:val="0"/>
          <w:caps/>
          <w:u w:val="none"/>
          <w:rtl/>
        </w:rPr>
        <w:t>אלי</w:t>
      </w:r>
      <w:r>
        <w:rPr>
          <w:b w:val="0"/>
          <w:bCs w:val="0"/>
          <w:caps/>
          <w:u w:val="none"/>
          <w:rtl/>
        </w:rPr>
        <w:t xml:space="preserve"> בן-מנחם (העבודה-מימד):</w:t>
      </w:r>
    </w:p>
    <w:p w14:paraId="767C2932" w14:textId="77777777" w:rsidR="00000000" w:rsidRDefault="009F4636">
      <w:pPr>
        <w:pStyle w:val="a"/>
        <w:rPr>
          <w:rFonts w:hint="cs"/>
          <w:caps/>
          <w:rtl/>
        </w:rPr>
      </w:pPr>
    </w:p>
    <w:p w14:paraId="14456C36" w14:textId="77777777" w:rsidR="00000000" w:rsidRDefault="009F4636">
      <w:pPr>
        <w:pStyle w:val="a"/>
        <w:rPr>
          <w:rFonts w:hint="cs"/>
          <w:caps/>
          <w:rtl/>
        </w:rPr>
      </w:pPr>
      <w:r>
        <w:rPr>
          <w:rFonts w:hint="cs"/>
          <w:caps/>
          <w:rtl/>
        </w:rPr>
        <w:t>אולי ועדה משותפת. תקימו ועדה משותפת.</w:t>
      </w:r>
    </w:p>
    <w:p w14:paraId="46550FA2" w14:textId="77777777" w:rsidR="00000000" w:rsidRDefault="009F4636">
      <w:pPr>
        <w:pStyle w:val="a"/>
        <w:rPr>
          <w:rFonts w:hint="cs"/>
          <w:caps/>
          <w:rtl/>
        </w:rPr>
      </w:pPr>
    </w:p>
    <w:p w14:paraId="4845A6A6" w14:textId="77777777" w:rsidR="00000000" w:rsidRDefault="009F4636">
      <w:pPr>
        <w:pStyle w:val="ac"/>
        <w:rPr>
          <w:b w:val="0"/>
          <w:bCs w:val="0"/>
          <w:caps/>
          <w:u w:val="none"/>
          <w:rtl/>
        </w:rPr>
      </w:pPr>
      <w:r>
        <w:rPr>
          <w:rFonts w:hint="eastAsia"/>
          <w:b w:val="0"/>
          <w:bCs w:val="0"/>
          <w:caps/>
          <w:u w:val="none"/>
          <w:rtl/>
        </w:rPr>
        <w:t>השרה</w:t>
      </w:r>
      <w:r>
        <w:rPr>
          <w:b w:val="0"/>
          <w:bCs w:val="0"/>
          <w:caps/>
          <w:u w:val="none"/>
          <w:rtl/>
        </w:rPr>
        <w:t xml:space="preserve"> לאיכות הסביבה יהודית נאות:</w:t>
      </w:r>
    </w:p>
    <w:p w14:paraId="3316FE41" w14:textId="77777777" w:rsidR="00000000" w:rsidRDefault="009F4636">
      <w:pPr>
        <w:pStyle w:val="a"/>
        <w:rPr>
          <w:rFonts w:hint="cs"/>
          <w:caps/>
          <w:rtl/>
        </w:rPr>
      </w:pPr>
    </w:p>
    <w:p w14:paraId="1424D630" w14:textId="77777777" w:rsidR="00000000" w:rsidRDefault="009F4636">
      <w:pPr>
        <w:pStyle w:val="a"/>
        <w:rPr>
          <w:rFonts w:hint="cs"/>
          <w:caps/>
          <w:rtl/>
        </w:rPr>
      </w:pPr>
      <w:r>
        <w:rPr>
          <w:rFonts w:hint="cs"/>
          <w:caps/>
          <w:rtl/>
        </w:rPr>
        <w:t>אני לא מתנגדת.</w:t>
      </w:r>
    </w:p>
    <w:p w14:paraId="6439A95B" w14:textId="77777777" w:rsidR="00000000" w:rsidRDefault="009F4636">
      <w:pPr>
        <w:pStyle w:val="a"/>
        <w:rPr>
          <w:rFonts w:hint="cs"/>
          <w:caps/>
          <w:rtl/>
        </w:rPr>
      </w:pPr>
    </w:p>
    <w:p w14:paraId="1322F190" w14:textId="77777777" w:rsidR="00000000" w:rsidRDefault="009F4636">
      <w:pPr>
        <w:pStyle w:val="ad"/>
        <w:rPr>
          <w:b w:val="0"/>
          <w:bCs w:val="0"/>
          <w:caps/>
          <w:u w:val="none"/>
          <w:rtl/>
        </w:rPr>
      </w:pPr>
      <w:r>
        <w:rPr>
          <w:b w:val="0"/>
          <w:bCs w:val="0"/>
          <w:caps/>
          <w:u w:val="none"/>
          <w:rtl/>
        </w:rPr>
        <w:t>היו"ר נסים דהן:</w:t>
      </w:r>
    </w:p>
    <w:p w14:paraId="3E99CB33" w14:textId="77777777" w:rsidR="00000000" w:rsidRDefault="009F4636">
      <w:pPr>
        <w:pStyle w:val="a"/>
        <w:rPr>
          <w:caps/>
          <w:rtl/>
        </w:rPr>
      </w:pPr>
    </w:p>
    <w:p w14:paraId="2D152B9C" w14:textId="77777777" w:rsidR="00000000" w:rsidRDefault="009F4636">
      <w:pPr>
        <w:pStyle w:val="a"/>
        <w:rPr>
          <w:rFonts w:hint="cs"/>
          <w:caps/>
          <w:rtl/>
        </w:rPr>
      </w:pPr>
      <w:r>
        <w:rPr>
          <w:rFonts w:hint="cs"/>
          <w:caps/>
          <w:rtl/>
        </w:rPr>
        <w:t>ועדת הכנסת תצטרך לתת את דעתה על הרכבת ועדה משותפת של ועדת חוץ וב</w:t>
      </w:r>
      <w:r>
        <w:rPr>
          <w:rFonts w:hint="cs"/>
          <w:caps/>
          <w:rtl/>
        </w:rPr>
        <w:t>יטחון וועדת הפנים ואיכות הסביבה. זה יעבור לוועדת הכנסת לתיאום.</w:t>
      </w:r>
    </w:p>
    <w:p w14:paraId="2036CF79" w14:textId="77777777" w:rsidR="00000000" w:rsidRDefault="009F4636">
      <w:pPr>
        <w:pStyle w:val="a"/>
        <w:rPr>
          <w:rFonts w:hint="cs"/>
          <w:caps/>
          <w:rtl/>
        </w:rPr>
      </w:pPr>
    </w:p>
    <w:p w14:paraId="71C21997" w14:textId="77777777" w:rsidR="00000000" w:rsidRDefault="009F4636">
      <w:pPr>
        <w:pStyle w:val="ac"/>
        <w:rPr>
          <w:b w:val="0"/>
          <w:bCs w:val="0"/>
          <w:caps/>
          <w:u w:val="none"/>
          <w:rtl/>
        </w:rPr>
      </w:pPr>
      <w:r>
        <w:rPr>
          <w:rFonts w:hint="eastAsia"/>
          <w:b w:val="0"/>
          <w:bCs w:val="0"/>
          <w:caps/>
          <w:u w:val="none"/>
          <w:rtl/>
        </w:rPr>
        <w:t>השרה</w:t>
      </w:r>
      <w:r>
        <w:rPr>
          <w:b w:val="0"/>
          <w:bCs w:val="0"/>
          <w:caps/>
          <w:u w:val="none"/>
          <w:rtl/>
        </w:rPr>
        <w:t xml:space="preserve"> לאיכות הסביבה יהודית נאות:</w:t>
      </w:r>
    </w:p>
    <w:p w14:paraId="3E5C9E62" w14:textId="77777777" w:rsidR="00000000" w:rsidRDefault="009F4636">
      <w:pPr>
        <w:pStyle w:val="a"/>
        <w:rPr>
          <w:rFonts w:hint="cs"/>
          <w:caps/>
          <w:rtl/>
        </w:rPr>
      </w:pPr>
    </w:p>
    <w:p w14:paraId="0234D811" w14:textId="77777777" w:rsidR="00000000" w:rsidRDefault="009F4636">
      <w:pPr>
        <w:pStyle w:val="a"/>
        <w:rPr>
          <w:rFonts w:hint="cs"/>
          <w:caps/>
          <w:rtl/>
        </w:rPr>
      </w:pPr>
      <w:r>
        <w:rPr>
          <w:rFonts w:hint="cs"/>
          <w:caps/>
          <w:rtl/>
        </w:rPr>
        <w:t>יש בזה היגיון.</w:t>
      </w:r>
    </w:p>
    <w:p w14:paraId="4051BC13" w14:textId="77777777" w:rsidR="00000000" w:rsidRDefault="009F4636">
      <w:pPr>
        <w:pStyle w:val="a"/>
        <w:rPr>
          <w:rFonts w:hint="cs"/>
          <w:caps/>
          <w:rtl/>
        </w:rPr>
      </w:pPr>
    </w:p>
    <w:p w14:paraId="1AA8EBB7" w14:textId="77777777" w:rsidR="00000000" w:rsidRDefault="009F4636">
      <w:pPr>
        <w:pStyle w:val="ad"/>
        <w:rPr>
          <w:b w:val="0"/>
          <w:bCs w:val="0"/>
          <w:caps/>
          <w:u w:val="none"/>
          <w:rtl/>
        </w:rPr>
      </w:pPr>
      <w:r>
        <w:rPr>
          <w:b w:val="0"/>
          <w:bCs w:val="0"/>
          <w:caps/>
          <w:u w:val="none"/>
          <w:rtl/>
        </w:rPr>
        <w:t>היו"ר נסים דהן:</w:t>
      </w:r>
    </w:p>
    <w:p w14:paraId="5D67888C" w14:textId="77777777" w:rsidR="00000000" w:rsidRDefault="009F4636">
      <w:pPr>
        <w:pStyle w:val="a"/>
        <w:rPr>
          <w:caps/>
          <w:rtl/>
        </w:rPr>
      </w:pPr>
    </w:p>
    <w:p w14:paraId="67EE3E1F" w14:textId="77777777" w:rsidR="00000000" w:rsidRDefault="009F4636">
      <w:pPr>
        <w:pStyle w:val="a"/>
        <w:rPr>
          <w:rFonts w:hint="cs"/>
          <w:caps/>
          <w:rtl/>
        </w:rPr>
      </w:pPr>
      <w:r>
        <w:rPr>
          <w:rFonts w:hint="cs"/>
          <w:caps/>
          <w:rtl/>
        </w:rPr>
        <w:t>יש לנו הצעה אחרת, של חבר הכנסת עזמי בשארה, שמציע להסיר.</w:t>
      </w:r>
    </w:p>
    <w:p w14:paraId="39D20E3E" w14:textId="77777777" w:rsidR="00000000" w:rsidRDefault="009F4636">
      <w:pPr>
        <w:pStyle w:val="a"/>
        <w:rPr>
          <w:rFonts w:hint="cs"/>
          <w:caps/>
          <w:rtl/>
        </w:rPr>
      </w:pPr>
    </w:p>
    <w:p w14:paraId="4A793857" w14:textId="77777777" w:rsidR="00000000" w:rsidRDefault="009F4636">
      <w:pPr>
        <w:pStyle w:val="ac"/>
        <w:rPr>
          <w:b w:val="0"/>
          <w:bCs w:val="0"/>
          <w:caps/>
          <w:u w:val="none"/>
          <w:rtl/>
        </w:rPr>
      </w:pPr>
      <w:r>
        <w:rPr>
          <w:rFonts w:hint="eastAsia"/>
          <w:b w:val="0"/>
          <w:bCs w:val="0"/>
          <w:caps/>
          <w:u w:val="none"/>
          <w:rtl/>
        </w:rPr>
        <w:t>השרה</w:t>
      </w:r>
      <w:r>
        <w:rPr>
          <w:b w:val="0"/>
          <w:bCs w:val="0"/>
          <w:caps/>
          <w:u w:val="none"/>
          <w:rtl/>
        </w:rPr>
        <w:t xml:space="preserve"> לאיכות הסביבה יהודית נאות:</w:t>
      </w:r>
    </w:p>
    <w:p w14:paraId="277336F3" w14:textId="77777777" w:rsidR="00000000" w:rsidRDefault="009F4636">
      <w:pPr>
        <w:pStyle w:val="a"/>
        <w:rPr>
          <w:rFonts w:hint="cs"/>
          <w:caps/>
          <w:rtl/>
        </w:rPr>
      </w:pPr>
    </w:p>
    <w:p w14:paraId="0A0FDDD9" w14:textId="77777777" w:rsidR="00000000" w:rsidRDefault="009F4636">
      <w:pPr>
        <w:pStyle w:val="a"/>
        <w:rPr>
          <w:rFonts w:hint="cs"/>
          <w:caps/>
          <w:rtl/>
        </w:rPr>
      </w:pPr>
      <w:r>
        <w:rPr>
          <w:rFonts w:hint="cs"/>
          <w:caps/>
          <w:rtl/>
        </w:rPr>
        <w:t>למה להסיר?</w:t>
      </w:r>
    </w:p>
    <w:p w14:paraId="1DBE91F2" w14:textId="77777777" w:rsidR="00000000" w:rsidRDefault="009F4636">
      <w:pPr>
        <w:pStyle w:val="a"/>
        <w:rPr>
          <w:rFonts w:hint="cs"/>
          <w:caps/>
          <w:rtl/>
        </w:rPr>
      </w:pPr>
    </w:p>
    <w:p w14:paraId="32F1A8A9" w14:textId="77777777" w:rsidR="00000000" w:rsidRDefault="009F4636">
      <w:pPr>
        <w:pStyle w:val="ad"/>
        <w:rPr>
          <w:b w:val="0"/>
          <w:bCs w:val="0"/>
          <w:caps/>
          <w:u w:val="none"/>
          <w:rtl/>
        </w:rPr>
      </w:pPr>
      <w:r>
        <w:rPr>
          <w:b w:val="0"/>
          <w:bCs w:val="0"/>
          <w:caps/>
          <w:u w:val="none"/>
          <w:rtl/>
        </w:rPr>
        <w:t>היו"ר נסים דהן:</w:t>
      </w:r>
    </w:p>
    <w:p w14:paraId="7BE03AA0" w14:textId="77777777" w:rsidR="00000000" w:rsidRDefault="009F4636">
      <w:pPr>
        <w:pStyle w:val="a"/>
        <w:rPr>
          <w:caps/>
          <w:rtl/>
        </w:rPr>
      </w:pPr>
    </w:p>
    <w:p w14:paraId="64360728" w14:textId="77777777" w:rsidR="00000000" w:rsidRDefault="009F4636">
      <w:pPr>
        <w:pStyle w:val="a"/>
        <w:rPr>
          <w:rFonts w:hint="cs"/>
          <w:caps/>
          <w:rtl/>
        </w:rPr>
      </w:pPr>
      <w:r>
        <w:rPr>
          <w:rFonts w:hint="cs"/>
          <w:caps/>
          <w:rtl/>
        </w:rPr>
        <w:t xml:space="preserve">כך הוא </w:t>
      </w:r>
      <w:r>
        <w:rPr>
          <w:rFonts w:hint="cs"/>
          <w:caps/>
          <w:rtl/>
        </w:rPr>
        <w:t>מציע. תשמעי ממנו למה הוא מציע להסיר.</w:t>
      </w:r>
    </w:p>
    <w:p w14:paraId="07BD6D44" w14:textId="77777777" w:rsidR="00000000" w:rsidRDefault="009F4636">
      <w:pPr>
        <w:pStyle w:val="a"/>
        <w:rPr>
          <w:rFonts w:hint="cs"/>
          <w:caps/>
          <w:rtl/>
        </w:rPr>
      </w:pPr>
    </w:p>
    <w:p w14:paraId="0915741E" w14:textId="77777777" w:rsidR="00000000" w:rsidRDefault="009F4636">
      <w:pPr>
        <w:pStyle w:val="Speaker"/>
        <w:rPr>
          <w:b w:val="0"/>
          <w:bCs w:val="0"/>
          <w:caps/>
          <w:u w:val="none"/>
          <w:rtl/>
        </w:rPr>
      </w:pPr>
      <w:bookmarkStart w:id="551" w:name="FS000000558T18_06_2003_18_46_27"/>
      <w:bookmarkStart w:id="552" w:name="_Toc45451457"/>
      <w:bookmarkStart w:id="553" w:name="_Toc45970180"/>
      <w:bookmarkEnd w:id="551"/>
      <w:r>
        <w:rPr>
          <w:rFonts w:hint="eastAsia"/>
          <w:b w:val="0"/>
          <w:bCs w:val="0"/>
          <w:caps/>
          <w:u w:val="none"/>
          <w:rtl/>
        </w:rPr>
        <w:t>עזמי</w:t>
      </w:r>
      <w:r>
        <w:rPr>
          <w:b w:val="0"/>
          <w:bCs w:val="0"/>
          <w:caps/>
          <w:u w:val="none"/>
          <w:rtl/>
        </w:rPr>
        <w:t xml:space="preserve"> בשארה (בל"ד):</w:t>
      </w:r>
      <w:bookmarkEnd w:id="552"/>
      <w:bookmarkEnd w:id="553"/>
    </w:p>
    <w:p w14:paraId="17144F09" w14:textId="77777777" w:rsidR="00000000" w:rsidRDefault="009F4636">
      <w:pPr>
        <w:pStyle w:val="a"/>
        <w:rPr>
          <w:rFonts w:hint="cs"/>
          <w:caps/>
          <w:rtl/>
        </w:rPr>
      </w:pPr>
    </w:p>
    <w:p w14:paraId="0128BF3A" w14:textId="77777777" w:rsidR="00000000" w:rsidRDefault="009F4636">
      <w:pPr>
        <w:pStyle w:val="a"/>
        <w:rPr>
          <w:rFonts w:hint="cs"/>
          <w:caps/>
          <w:rtl/>
        </w:rPr>
      </w:pPr>
      <w:r>
        <w:rPr>
          <w:rFonts w:hint="cs"/>
          <w:caps/>
          <w:rtl/>
        </w:rPr>
        <w:t>ההצעה להסיר היא טכנית. בדרך כלל, אנחנו מבקשים להסיר כי זה התקנון.</w:t>
      </w:r>
    </w:p>
    <w:p w14:paraId="133CB4F8" w14:textId="77777777" w:rsidR="00000000" w:rsidRDefault="009F4636">
      <w:pPr>
        <w:pStyle w:val="a"/>
        <w:rPr>
          <w:rFonts w:hint="cs"/>
          <w:caps/>
          <w:rtl/>
        </w:rPr>
      </w:pPr>
    </w:p>
    <w:p w14:paraId="1AF7379C" w14:textId="77777777" w:rsidR="00000000" w:rsidRDefault="009F4636">
      <w:pPr>
        <w:pStyle w:val="a"/>
        <w:rPr>
          <w:rFonts w:hint="cs"/>
          <w:caps/>
          <w:rtl/>
        </w:rPr>
      </w:pPr>
      <w:r>
        <w:rPr>
          <w:rFonts w:hint="cs"/>
          <w:caps/>
          <w:rtl/>
        </w:rPr>
        <w:t xml:space="preserve">אדוני היושב-ראש, אין פה  אפילו לא נימה של הסרה. הבעיה שלנו היא לא רק מה שבא מלבנון. זה אפילו לא כך. הבעיה העיקרית היא זיהום הסביבה </w:t>
      </w:r>
      <w:r>
        <w:rPr>
          <w:rFonts w:hint="cs"/>
          <w:caps/>
          <w:rtl/>
        </w:rPr>
        <w:t xml:space="preserve">בתוך ישראל וזיהום הסביבה של לבנון בתוך לבנון. יש בלבנון בעיה של זיהום סביבה, וזה כמעט </w:t>
      </w:r>
      <w:r>
        <w:rPr>
          <w:caps/>
        </w:rPr>
        <w:t>W</w:t>
      </w:r>
      <w:r>
        <w:rPr>
          <w:rFonts w:hint="cs"/>
          <w:caps/>
        </w:rPr>
        <w:t>ILD</w:t>
      </w:r>
      <w:r>
        <w:rPr>
          <w:rFonts w:hint="cs"/>
          <w:caps/>
          <w:rtl/>
        </w:rPr>
        <w:t>, פראי. הסובלת העיקרית היא אוכלוסיית לבנון. לדעתי, בישראל קיים אותו מצב, אותו מקרה. ישראל מזיקה לסביבתה בכך שהיא לא שומרת על איכות הסביבה והיא מזיקה לשכניה, ולבנון מז</w:t>
      </w:r>
      <w:r>
        <w:rPr>
          <w:rFonts w:hint="cs"/>
          <w:caps/>
          <w:rtl/>
        </w:rPr>
        <w:t>יקה לשכניה. אף אחד לא עשה אקט עוין של זיהום סביבה בישראל ובלבנון במזיד. בדרך כלל, מה שמגיע לכינרת מלבנון ומסוריה זה מים ולא זיהום סביבה. רוב הזיהום שמגיע לכינרת מגיע מישראל, ולא מלבנון או מסוריה.</w:t>
      </w:r>
    </w:p>
    <w:p w14:paraId="191D0C6A" w14:textId="77777777" w:rsidR="00000000" w:rsidRDefault="009F4636">
      <w:pPr>
        <w:pStyle w:val="a"/>
        <w:rPr>
          <w:rFonts w:hint="cs"/>
          <w:caps/>
          <w:rtl/>
        </w:rPr>
      </w:pPr>
    </w:p>
    <w:p w14:paraId="0A720B33" w14:textId="77777777" w:rsidR="00000000" w:rsidRDefault="009F4636">
      <w:pPr>
        <w:pStyle w:val="a"/>
        <w:rPr>
          <w:rFonts w:hint="cs"/>
          <w:caps/>
          <w:rtl/>
        </w:rPr>
      </w:pPr>
      <w:r>
        <w:rPr>
          <w:rFonts w:hint="cs"/>
          <w:caps/>
          <w:rtl/>
        </w:rPr>
        <w:t>יש בעיית זיהום סביבה בלבנון, שהיא לא בעיה אנטי-ישראלית, אלא</w:t>
      </w:r>
      <w:r>
        <w:rPr>
          <w:rFonts w:hint="cs"/>
          <w:caps/>
          <w:rtl/>
        </w:rPr>
        <w:t xml:space="preserve"> בעיה אנטי-לבנונית, כמו שבעיית זיהום הסביבה בישראל היא אנטי-ישראלית, שאי-אפשר להגיע לשום פתרון בה עד שיהיה שיתוף פעולה בין המדינות. לדעתי, אסור להסתכל על זה עכשיו בצורה חשדנית ובצורה עוינת כאילו חסר לנו מתח באזור הזה. תודה רבה.</w:t>
      </w:r>
    </w:p>
    <w:p w14:paraId="542466B3" w14:textId="77777777" w:rsidR="00000000" w:rsidRDefault="009F4636">
      <w:pPr>
        <w:pStyle w:val="a"/>
        <w:rPr>
          <w:rFonts w:hint="cs"/>
          <w:caps/>
          <w:rtl/>
        </w:rPr>
      </w:pPr>
    </w:p>
    <w:p w14:paraId="1384C7F2" w14:textId="77777777" w:rsidR="00000000" w:rsidRDefault="009F4636">
      <w:pPr>
        <w:pStyle w:val="ad"/>
        <w:rPr>
          <w:b w:val="0"/>
          <w:bCs w:val="0"/>
          <w:caps/>
          <w:u w:val="none"/>
          <w:rtl/>
        </w:rPr>
      </w:pPr>
      <w:r>
        <w:rPr>
          <w:b w:val="0"/>
          <w:bCs w:val="0"/>
          <w:caps/>
          <w:u w:val="none"/>
          <w:rtl/>
        </w:rPr>
        <w:t>היו"ר נסים דהן:</w:t>
      </w:r>
    </w:p>
    <w:p w14:paraId="67F741B7" w14:textId="77777777" w:rsidR="00000000" w:rsidRDefault="009F4636">
      <w:pPr>
        <w:pStyle w:val="a"/>
        <w:rPr>
          <w:caps/>
          <w:rtl/>
        </w:rPr>
      </w:pPr>
    </w:p>
    <w:p w14:paraId="13A0E92B" w14:textId="77777777" w:rsidR="00000000" w:rsidRDefault="009F4636">
      <w:pPr>
        <w:pStyle w:val="a"/>
        <w:rPr>
          <w:rFonts w:hint="cs"/>
          <w:caps/>
          <w:rtl/>
        </w:rPr>
      </w:pPr>
      <w:r>
        <w:rPr>
          <w:rFonts w:hint="cs"/>
          <w:caps/>
          <w:rtl/>
        </w:rPr>
        <w:t>לכן, כבודו</w:t>
      </w:r>
      <w:r>
        <w:rPr>
          <w:rFonts w:hint="cs"/>
          <w:caps/>
          <w:rtl/>
        </w:rPr>
        <w:t xml:space="preserve"> מציע להסיר.</w:t>
      </w:r>
    </w:p>
    <w:p w14:paraId="1F1DC860" w14:textId="77777777" w:rsidR="00000000" w:rsidRDefault="009F4636">
      <w:pPr>
        <w:pStyle w:val="a"/>
        <w:rPr>
          <w:rFonts w:hint="cs"/>
          <w:caps/>
          <w:rtl/>
        </w:rPr>
      </w:pPr>
    </w:p>
    <w:p w14:paraId="549CD5BA" w14:textId="77777777" w:rsidR="00000000" w:rsidRDefault="009F4636">
      <w:pPr>
        <w:pStyle w:val="SpeakerCon"/>
        <w:rPr>
          <w:b w:val="0"/>
          <w:bCs w:val="0"/>
          <w:caps/>
          <w:u w:val="none"/>
          <w:rtl/>
        </w:rPr>
      </w:pPr>
      <w:bookmarkStart w:id="554" w:name="FS000000558T18_06_2003_18_50_23C"/>
      <w:bookmarkEnd w:id="554"/>
      <w:r>
        <w:rPr>
          <w:b w:val="0"/>
          <w:bCs w:val="0"/>
          <w:caps/>
          <w:u w:val="none"/>
          <w:rtl/>
        </w:rPr>
        <w:t>עזמי בשארה (בל"ד):</w:t>
      </w:r>
    </w:p>
    <w:p w14:paraId="1FC02C05" w14:textId="77777777" w:rsidR="00000000" w:rsidRDefault="009F4636">
      <w:pPr>
        <w:pStyle w:val="a"/>
        <w:rPr>
          <w:caps/>
          <w:rtl/>
        </w:rPr>
      </w:pPr>
    </w:p>
    <w:p w14:paraId="2A65816D" w14:textId="77777777" w:rsidR="00000000" w:rsidRDefault="009F4636">
      <w:pPr>
        <w:pStyle w:val="a"/>
        <w:rPr>
          <w:rFonts w:hint="cs"/>
          <w:caps/>
          <w:rtl/>
        </w:rPr>
      </w:pPr>
      <w:r>
        <w:rPr>
          <w:rFonts w:hint="cs"/>
          <w:caps/>
          <w:rtl/>
        </w:rPr>
        <w:t>מה שאתם רוצים.</w:t>
      </w:r>
    </w:p>
    <w:p w14:paraId="132302A0" w14:textId="77777777" w:rsidR="00000000" w:rsidRDefault="009F4636">
      <w:pPr>
        <w:pStyle w:val="a"/>
        <w:rPr>
          <w:rFonts w:hint="cs"/>
          <w:caps/>
          <w:rtl/>
        </w:rPr>
      </w:pPr>
    </w:p>
    <w:p w14:paraId="4128674D" w14:textId="77777777" w:rsidR="00000000" w:rsidRDefault="009F4636">
      <w:pPr>
        <w:pStyle w:val="ad"/>
        <w:rPr>
          <w:b w:val="0"/>
          <w:bCs w:val="0"/>
          <w:caps/>
          <w:u w:val="none"/>
          <w:rtl/>
        </w:rPr>
      </w:pPr>
      <w:r>
        <w:rPr>
          <w:b w:val="0"/>
          <w:bCs w:val="0"/>
          <w:caps/>
          <w:u w:val="none"/>
          <w:rtl/>
        </w:rPr>
        <w:t>היו"ר נסים דהן:</w:t>
      </w:r>
    </w:p>
    <w:p w14:paraId="460FD122" w14:textId="77777777" w:rsidR="00000000" w:rsidRDefault="009F4636">
      <w:pPr>
        <w:pStyle w:val="a"/>
        <w:rPr>
          <w:caps/>
          <w:rtl/>
        </w:rPr>
      </w:pPr>
    </w:p>
    <w:p w14:paraId="67D6EF39" w14:textId="77777777" w:rsidR="00000000" w:rsidRDefault="009F4636">
      <w:pPr>
        <w:pStyle w:val="a"/>
        <w:rPr>
          <w:rFonts w:hint="cs"/>
          <w:caps/>
          <w:rtl/>
        </w:rPr>
      </w:pPr>
      <w:r>
        <w:rPr>
          <w:rFonts w:hint="cs"/>
          <w:caps/>
          <w:rtl/>
        </w:rPr>
        <w:t>אם כן, יש שתי הצעות: הצעה - לוועדה, והצעה - להסיר. בעד - זה ועדה, ונגד - זה להסיר. ההצבעה החלה.</w:t>
      </w:r>
    </w:p>
    <w:p w14:paraId="3BA450CC" w14:textId="77777777" w:rsidR="00000000" w:rsidRDefault="009F4636">
      <w:pPr>
        <w:pStyle w:val="a"/>
        <w:rPr>
          <w:rFonts w:hint="cs"/>
          <w:caps/>
          <w:rtl/>
        </w:rPr>
      </w:pPr>
    </w:p>
    <w:p w14:paraId="29BC7BF3" w14:textId="77777777" w:rsidR="00000000" w:rsidRDefault="009F4636">
      <w:pPr>
        <w:pStyle w:val="a7"/>
        <w:bidi/>
        <w:rPr>
          <w:rFonts w:hint="cs"/>
          <w:b w:val="0"/>
          <w:bCs w:val="0"/>
          <w:caps/>
          <w:rtl/>
        </w:rPr>
      </w:pPr>
      <w:r>
        <w:rPr>
          <w:rFonts w:hint="cs"/>
          <w:b w:val="0"/>
          <w:bCs w:val="0"/>
          <w:caps/>
          <w:rtl/>
        </w:rPr>
        <w:t>הצבעה מס' 27</w:t>
      </w:r>
    </w:p>
    <w:p w14:paraId="3EEBEAF3" w14:textId="77777777" w:rsidR="00000000" w:rsidRDefault="009F4636">
      <w:pPr>
        <w:pStyle w:val="a"/>
        <w:rPr>
          <w:rFonts w:hint="cs"/>
          <w:caps/>
          <w:rtl/>
        </w:rPr>
      </w:pPr>
    </w:p>
    <w:p w14:paraId="7BA145AA" w14:textId="77777777" w:rsidR="00000000" w:rsidRDefault="009F4636">
      <w:pPr>
        <w:pStyle w:val="a8"/>
        <w:bidi/>
        <w:rPr>
          <w:rFonts w:hint="cs"/>
          <w:caps/>
          <w:rtl/>
        </w:rPr>
      </w:pPr>
      <w:r>
        <w:rPr>
          <w:rFonts w:hint="cs"/>
          <w:caps/>
          <w:rtl/>
        </w:rPr>
        <w:t>בעד ההצעה להעביר את הנושא לוועדה - 9</w:t>
      </w:r>
    </w:p>
    <w:p w14:paraId="74FA7F58" w14:textId="77777777" w:rsidR="00000000" w:rsidRDefault="009F4636">
      <w:pPr>
        <w:pStyle w:val="a8"/>
        <w:bidi/>
        <w:rPr>
          <w:rFonts w:hint="cs"/>
          <w:caps/>
          <w:rtl/>
        </w:rPr>
      </w:pPr>
      <w:r>
        <w:rPr>
          <w:rFonts w:hint="cs"/>
          <w:caps/>
          <w:rtl/>
        </w:rPr>
        <w:t xml:space="preserve">בעד ההצעה שלא לכלול את הנושא בסדר-היום - </w:t>
      </w:r>
      <w:r>
        <w:rPr>
          <w:rFonts w:hint="cs"/>
          <w:caps/>
          <w:rtl/>
        </w:rPr>
        <w:t>אין</w:t>
      </w:r>
      <w:r>
        <w:rPr>
          <w:rFonts w:hint="cs"/>
          <w:caps/>
          <w:rtl/>
        </w:rPr>
        <w:tab/>
      </w:r>
    </w:p>
    <w:p w14:paraId="48F44516" w14:textId="77777777" w:rsidR="00000000" w:rsidRDefault="009F4636">
      <w:pPr>
        <w:pStyle w:val="a8"/>
        <w:bidi/>
        <w:rPr>
          <w:rFonts w:hint="cs"/>
          <w:caps/>
          <w:rtl/>
        </w:rPr>
      </w:pPr>
      <w:r>
        <w:rPr>
          <w:rFonts w:hint="cs"/>
          <w:caps/>
          <w:rtl/>
        </w:rPr>
        <w:t>נמנעים - אין</w:t>
      </w:r>
    </w:p>
    <w:p w14:paraId="5E0B290B" w14:textId="77777777" w:rsidR="00000000" w:rsidRDefault="009F4636">
      <w:pPr>
        <w:pStyle w:val="a9"/>
        <w:bidi/>
        <w:rPr>
          <w:rFonts w:hint="cs"/>
          <w:caps/>
          <w:rtl/>
        </w:rPr>
      </w:pPr>
      <w:r>
        <w:rPr>
          <w:rFonts w:hint="cs"/>
          <w:caps/>
          <w:rtl/>
        </w:rPr>
        <w:t>ההצעה להעביר את הנושא לוועדה שתקבע ועדת הכנסת נתקבלה.</w:t>
      </w:r>
    </w:p>
    <w:p w14:paraId="6D3272D8" w14:textId="77777777" w:rsidR="00000000" w:rsidRDefault="009F4636">
      <w:pPr>
        <w:pStyle w:val="a"/>
        <w:rPr>
          <w:rFonts w:hint="cs"/>
          <w:caps/>
          <w:rtl/>
        </w:rPr>
      </w:pPr>
    </w:p>
    <w:p w14:paraId="436CBF3B" w14:textId="77777777" w:rsidR="00000000" w:rsidRDefault="009F4636">
      <w:pPr>
        <w:pStyle w:val="ad"/>
        <w:rPr>
          <w:b w:val="0"/>
          <w:bCs w:val="0"/>
          <w:caps/>
          <w:u w:val="none"/>
          <w:rtl/>
        </w:rPr>
      </w:pPr>
      <w:r>
        <w:rPr>
          <w:b w:val="0"/>
          <w:bCs w:val="0"/>
          <w:caps/>
          <w:u w:val="none"/>
          <w:rtl/>
        </w:rPr>
        <w:t>היו"ר נסים דהן:</w:t>
      </w:r>
    </w:p>
    <w:p w14:paraId="3DF11087" w14:textId="77777777" w:rsidR="00000000" w:rsidRDefault="009F4636">
      <w:pPr>
        <w:pStyle w:val="a"/>
        <w:rPr>
          <w:caps/>
          <w:rtl/>
        </w:rPr>
      </w:pPr>
    </w:p>
    <w:p w14:paraId="6413D991" w14:textId="77777777" w:rsidR="00000000" w:rsidRDefault="009F4636">
      <w:pPr>
        <w:pStyle w:val="a"/>
        <w:rPr>
          <w:rFonts w:hint="cs"/>
          <w:caps/>
          <w:rtl/>
        </w:rPr>
      </w:pPr>
      <w:r>
        <w:rPr>
          <w:rFonts w:hint="cs"/>
          <w:caps/>
          <w:rtl/>
        </w:rPr>
        <w:t>בעד - 9, אין נמנעים ואין נגד. הנושא יועבר לוועדה משותפת של ועדת החוץ והביטחון וועדת איכות הסביבה, כדי שתיתן את דעתה.</w:t>
      </w:r>
    </w:p>
    <w:p w14:paraId="688E774D" w14:textId="77777777" w:rsidR="00000000" w:rsidRDefault="009F4636">
      <w:pPr>
        <w:pStyle w:val="a"/>
        <w:rPr>
          <w:rFonts w:hint="cs"/>
          <w:caps/>
          <w:rtl/>
        </w:rPr>
      </w:pPr>
    </w:p>
    <w:p w14:paraId="3C83A6D4" w14:textId="77777777" w:rsidR="00000000" w:rsidRDefault="009F4636">
      <w:pPr>
        <w:pStyle w:val="ac"/>
        <w:rPr>
          <w:b w:val="0"/>
          <w:bCs w:val="0"/>
          <w:caps/>
          <w:u w:val="none"/>
          <w:rtl/>
        </w:rPr>
      </w:pPr>
      <w:r>
        <w:rPr>
          <w:rFonts w:hint="eastAsia"/>
          <w:b w:val="0"/>
          <w:bCs w:val="0"/>
          <w:caps/>
          <w:u w:val="none"/>
          <w:rtl/>
        </w:rPr>
        <w:t>יצחק</w:t>
      </w:r>
      <w:r>
        <w:rPr>
          <w:b w:val="0"/>
          <w:bCs w:val="0"/>
          <w:caps/>
          <w:u w:val="none"/>
          <w:rtl/>
        </w:rPr>
        <w:t xml:space="preserve"> הרצוג (העבודה-מימד):</w:t>
      </w:r>
    </w:p>
    <w:p w14:paraId="21A3F566" w14:textId="77777777" w:rsidR="00000000" w:rsidRDefault="009F4636">
      <w:pPr>
        <w:pStyle w:val="a"/>
        <w:rPr>
          <w:rFonts w:hint="cs"/>
          <w:caps/>
          <w:rtl/>
        </w:rPr>
      </w:pPr>
    </w:p>
    <w:p w14:paraId="2A0A107D" w14:textId="77777777" w:rsidR="00000000" w:rsidRDefault="009F4636">
      <w:pPr>
        <w:pStyle w:val="a"/>
        <w:rPr>
          <w:rFonts w:hint="cs"/>
          <w:caps/>
          <w:rtl/>
        </w:rPr>
      </w:pPr>
      <w:r>
        <w:rPr>
          <w:rFonts w:hint="cs"/>
          <w:caps/>
          <w:rtl/>
        </w:rPr>
        <w:t>ועדת הפנים ואיכות הסב</w:t>
      </w:r>
      <w:r>
        <w:rPr>
          <w:rFonts w:hint="cs"/>
          <w:caps/>
          <w:rtl/>
        </w:rPr>
        <w:t>יבה.</w:t>
      </w:r>
    </w:p>
    <w:p w14:paraId="5F275B5B" w14:textId="77777777" w:rsidR="00000000" w:rsidRDefault="009F4636">
      <w:pPr>
        <w:pStyle w:val="a"/>
        <w:rPr>
          <w:rFonts w:hint="cs"/>
          <w:caps/>
          <w:rtl/>
        </w:rPr>
      </w:pPr>
    </w:p>
    <w:p w14:paraId="03E8AAFF" w14:textId="77777777" w:rsidR="00000000" w:rsidRDefault="009F4636">
      <w:pPr>
        <w:pStyle w:val="ad"/>
        <w:rPr>
          <w:b w:val="0"/>
          <w:bCs w:val="0"/>
          <w:caps/>
          <w:u w:val="none"/>
          <w:rtl/>
        </w:rPr>
      </w:pPr>
      <w:r>
        <w:rPr>
          <w:b w:val="0"/>
          <w:bCs w:val="0"/>
          <w:caps/>
          <w:u w:val="none"/>
          <w:rtl/>
        </w:rPr>
        <w:t>היו"ר נסים דהן:</w:t>
      </w:r>
    </w:p>
    <w:p w14:paraId="0FF4B28F" w14:textId="77777777" w:rsidR="00000000" w:rsidRDefault="009F4636">
      <w:pPr>
        <w:pStyle w:val="a"/>
        <w:rPr>
          <w:caps/>
          <w:rtl/>
        </w:rPr>
      </w:pPr>
    </w:p>
    <w:p w14:paraId="3972DB16" w14:textId="77777777" w:rsidR="00000000" w:rsidRDefault="009F4636">
      <w:pPr>
        <w:pStyle w:val="a"/>
        <w:rPr>
          <w:rFonts w:hint="cs"/>
          <w:caps/>
          <w:rtl/>
        </w:rPr>
      </w:pPr>
      <w:r>
        <w:rPr>
          <w:rFonts w:hint="cs"/>
          <w:caps/>
          <w:rtl/>
        </w:rPr>
        <w:t>ועדת הפנים ואיכות הסביבה.</w:t>
      </w:r>
    </w:p>
    <w:p w14:paraId="064BAB3F" w14:textId="77777777" w:rsidR="00000000" w:rsidRDefault="009F4636">
      <w:pPr>
        <w:pStyle w:val="a"/>
        <w:rPr>
          <w:rFonts w:hint="cs"/>
          <w:caps/>
          <w:rtl/>
        </w:rPr>
      </w:pPr>
    </w:p>
    <w:p w14:paraId="1FF5319B" w14:textId="77777777" w:rsidR="00000000" w:rsidRDefault="009F4636">
      <w:pPr>
        <w:pStyle w:val="a"/>
        <w:rPr>
          <w:rFonts w:hint="cs"/>
          <w:caps/>
          <w:rtl/>
        </w:rPr>
      </w:pPr>
      <w:r>
        <w:rPr>
          <w:rFonts w:hint="cs"/>
          <w:caps/>
          <w:rtl/>
        </w:rPr>
        <w:t>ביקשו כאן את ועדת הכלכלה - חבר הכנסת יורי שטרן, נכון?</w:t>
      </w:r>
    </w:p>
    <w:p w14:paraId="1C7CD71C" w14:textId="77777777" w:rsidR="00000000" w:rsidRDefault="009F4636">
      <w:pPr>
        <w:pStyle w:val="a"/>
        <w:rPr>
          <w:rFonts w:hint="cs"/>
          <w:caps/>
          <w:rtl/>
        </w:rPr>
      </w:pPr>
    </w:p>
    <w:p w14:paraId="7C5511CE" w14:textId="77777777" w:rsidR="00000000" w:rsidRDefault="009F4636">
      <w:pPr>
        <w:pStyle w:val="ac"/>
        <w:rPr>
          <w:b w:val="0"/>
          <w:bCs w:val="0"/>
          <w:caps/>
          <w:u w:val="none"/>
          <w:rtl/>
        </w:rPr>
      </w:pPr>
      <w:r>
        <w:rPr>
          <w:rFonts w:hint="eastAsia"/>
          <w:b w:val="0"/>
          <w:bCs w:val="0"/>
          <w:caps/>
          <w:u w:val="none"/>
          <w:rtl/>
        </w:rPr>
        <w:t>לאה</w:t>
      </w:r>
      <w:r>
        <w:rPr>
          <w:b w:val="0"/>
          <w:bCs w:val="0"/>
          <w:caps/>
          <w:u w:val="none"/>
          <w:rtl/>
        </w:rPr>
        <w:t xml:space="preserve"> נס (הליכוד):</w:t>
      </w:r>
    </w:p>
    <w:p w14:paraId="6698F45C" w14:textId="77777777" w:rsidR="00000000" w:rsidRDefault="009F4636">
      <w:pPr>
        <w:pStyle w:val="a"/>
        <w:rPr>
          <w:rFonts w:hint="cs"/>
          <w:caps/>
          <w:rtl/>
        </w:rPr>
      </w:pPr>
    </w:p>
    <w:p w14:paraId="14E35640" w14:textId="77777777" w:rsidR="00000000" w:rsidRDefault="009F4636">
      <w:pPr>
        <w:pStyle w:val="a"/>
        <w:rPr>
          <w:rFonts w:hint="cs"/>
          <w:caps/>
          <w:rtl/>
        </w:rPr>
      </w:pPr>
      <w:r>
        <w:rPr>
          <w:rFonts w:hint="cs"/>
          <w:caps/>
          <w:rtl/>
        </w:rPr>
        <w:t>חוץ וביטחון ופנים ואיכות הסביבה.</w:t>
      </w:r>
    </w:p>
    <w:p w14:paraId="70708D25" w14:textId="77777777" w:rsidR="00000000" w:rsidRDefault="009F4636">
      <w:pPr>
        <w:pStyle w:val="a"/>
        <w:rPr>
          <w:rFonts w:hint="cs"/>
          <w:caps/>
          <w:rtl/>
        </w:rPr>
      </w:pPr>
    </w:p>
    <w:p w14:paraId="28E3B19D" w14:textId="77777777" w:rsidR="00000000" w:rsidRDefault="009F4636">
      <w:pPr>
        <w:pStyle w:val="ad"/>
        <w:rPr>
          <w:b w:val="0"/>
          <w:bCs w:val="0"/>
          <w:caps/>
          <w:u w:val="none"/>
          <w:rtl/>
        </w:rPr>
      </w:pPr>
      <w:r>
        <w:rPr>
          <w:b w:val="0"/>
          <w:bCs w:val="0"/>
          <w:caps/>
          <w:u w:val="none"/>
          <w:rtl/>
        </w:rPr>
        <w:t>היו"ר נסים דהן:</w:t>
      </w:r>
    </w:p>
    <w:p w14:paraId="4221A08A" w14:textId="77777777" w:rsidR="00000000" w:rsidRDefault="009F4636">
      <w:pPr>
        <w:pStyle w:val="a"/>
        <w:rPr>
          <w:caps/>
          <w:rtl/>
        </w:rPr>
      </w:pPr>
    </w:p>
    <w:p w14:paraId="1F189312" w14:textId="77777777" w:rsidR="00000000" w:rsidRDefault="009F4636">
      <w:pPr>
        <w:pStyle w:val="a"/>
        <w:rPr>
          <w:rFonts w:hint="cs"/>
          <w:caps/>
          <w:rtl/>
        </w:rPr>
      </w:pPr>
      <w:r>
        <w:rPr>
          <w:rFonts w:hint="cs"/>
          <w:caps/>
          <w:rtl/>
        </w:rPr>
        <w:t>ועדת החוץ והביטחון וועדת הפנים ואיכות הסביבה. מקובל. ועדת הכנסת תעסוק בזה.</w:t>
      </w:r>
    </w:p>
    <w:p w14:paraId="0CCED137" w14:textId="77777777" w:rsidR="00000000" w:rsidRDefault="009F4636">
      <w:pPr>
        <w:pStyle w:val="Subject"/>
        <w:rPr>
          <w:rFonts w:hint="cs"/>
          <w:b w:val="0"/>
          <w:bCs w:val="0"/>
          <w:caps/>
          <w:u w:val="none"/>
          <w:rtl/>
        </w:rPr>
      </w:pPr>
    </w:p>
    <w:p w14:paraId="753CDCE1" w14:textId="77777777" w:rsidR="00000000" w:rsidRDefault="009F4636">
      <w:pPr>
        <w:pStyle w:val="a"/>
        <w:rPr>
          <w:rFonts w:hint="cs"/>
          <w:caps/>
          <w:rtl/>
        </w:rPr>
      </w:pPr>
    </w:p>
    <w:p w14:paraId="3AF2A2E4" w14:textId="77777777" w:rsidR="00000000" w:rsidRDefault="009F4636">
      <w:pPr>
        <w:pStyle w:val="Subject"/>
        <w:rPr>
          <w:rFonts w:hint="cs"/>
          <w:b w:val="0"/>
          <w:bCs w:val="0"/>
          <w:caps/>
          <w:u w:val="none"/>
          <w:rtl/>
        </w:rPr>
      </w:pPr>
      <w:bookmarkStart w:id="555" w:name="CS12697FI0012697T18_06_2003_18_55_05"/>
      <w:bookmarkStart w:id="556" w:name="_Toc45451458"/>
      <w:bookmarkStart w:id="557" w:name="_Toc45970181"/>
      <w:bookmarkEnd w:id="555"/>
      <w:r>
        <w:rPr>
          <w:rFonts w:hint="cs"/>
          <w:b w:val="0"/>
          <w:bCs w:val="0"/>
          <w:caps/>
          <w:u w:val="none"/>
          <w:rtl/>
        </w:rPr>
        <w:t xml:space="preserve">הצעה </w:t>
      </w:r>
      <w:r>
        <w:rPr>
          <w:rFonts w:hint="cs"/>
          <w:b w:val="0"/>
          <w:bCs w:val="0"/>
          <w:caps/>
          <w:u w:val="none"/>
          <w:rtl/>
        </w:rPr>
        <w:t>לסדר-היום</w:t>
      </w:r>
      <w:bookmarkEnd w:id="556"/>
      <w:bookmarkEnd w:id="557"/>
    </w:p>
    <w:p w14:paraId="095FE81D" w14:textId="77777777" w:rsidR="00000000" w:rsidRDefault="009F4636">
      <w:pPr>
        <w:pStyle w:val="Subject"/>
        <w:rPr>
          <w:b w:val="0"/>
          <w:bCs w:val="0"/>
          <w:caps/>
          <w:u w:val="none"/>
          <w:rtl/>
        </w:rPr>
      </w:pPr>
      <w:bookmarkStart w:id="558" w:name="_Toc45451459"/>
      <w:bookmarkStart w:id="559" w:name="_Toc45970182"/>
      <w:r>
        <w:rPr>
          <w:b w:val="0"/>
          <w:bCs w:val="0"/>
          <w:caps/>
          <w:u w:val="none"/>
          <w:rtl/>
        </w:rPr>
        <w:t>הפסקת סיוע משרד הרווחה לפנימיות חרדיות</w:t>
      </w:r>
      <w:bookmarkEnd w:id="558"/>
      <w:bookmarkEnd w:id="559"/>
      <w:r>
        <w:rPr>
          <w:b w:val="0"/>
          <w:bCs w:val="0"/>
          <w:caps/>
          <w:u w:val="none"/>
          <w:rtl/>
        </w:rPr>
        <w:t xml:space="preserve"> </w:t>
      </w:r>
    </w:p>
    <w:p w14:paraId="3F584780" w14:textId="77777777" w:rsidR="00000000" w:rsidRDefault="009F4636">
      <w:pPr>
        <w:pStyle w:val="SubjectSub"/>
        <w:rPr>
          <w:rFonts w:hint="cs"/>
          <w:b w:val="0"/>
          <w:bCs w:val="0"/>
          <w:caps/>
          <w:u w:val="none"/>
          <w:rtl/>
        </w:rPr>
      </w:pPr>
    </w:p>
    <w:p w14:paraId="38BBBE5C" w14:textId="77777777" w:rsidR="00000000" w:rsidRDefault="009F4636">
      <w:pPr>
        <w:pStyle w:val="a"/>
        <w:rPr>
          <w:rFonts w:hint="cs"/>
          <w:caps/>
          <w:rtl/>
        </w:rPr>
      </w:pPr>
    </w:p>
    <w:p w14:paraId="1582A67E" w14:textId="77777777" w:rsidR="00000000" w:rsidRDefault="009F4636">
      <w:pPr>
        <w:pStyle w:val="ad"/>
        <w:rPr>
          <w:b w:val="0"/>
          <w:bCs w:val="0"/>
          <w:caps/>
          <w:u w:val="none"/>
          <w:rtl/>
        </w:rPr>
      </w:pPr>
      <w:r>
        <w:rPr>
          <w:b w:val="0"/>
          <w:bCs w:val="0"/>
          <w:caps/>
          <w:u w:val="none"/>
          <w:rtl/>
        </w:rPr>
        <w:t>היו"ר נסים דהן:</w:t>
      </w:r>
    </w:p>
    <w:p w14:paraId="5039E5CC" w14:textId="77777777" w:rsidR="00000000" w:rsidRDefault="009F4636">
      <w:pPr>
        <w:pStyle w:val="a"/>
        <w:rPr>
          <w:caps/>
          <w:rtl/>
        </w:rPr>
      </w:pPr>
    </w:p>
    <w:p w14:paraId="58319B86" w14:textId="77777777" w:rsidR="00000000" w:rsidRDefault="009F4636">
      <w:pPr>
        <w:pStyle w:val="a"/>
        <w:rPr>
          <w:rFonts w:hint="cs"/>
          <w:caps/>
          <w:rtl/>
        </w:rPr>
      </w:pPr>
      <w:r>
        <w:rPr>
          <w:rFonts w:hint="cs"/>
          <w:caps/>
          <w:rtl/>
        </w:rPr>
        <w:t>אנחנו עוברים לנושא הבא. לפנינו הצעה לסדר-היום, מס' 678, של חבר הכנסת הרב בניזרי:  הפסקת הסיוע לפנימיות חרדיות והקיצוץ בתקציב הסיוע לפנימיות של משרד העבודה והרווחה.</w:t>
      </w:r>
    </w:p>
    <w:p w14:paraId="02284A69" w14:textId="77777777" w:rsidR="00000000" w:rsidRDefault="009F4636">
      <w:pPr>
        <w:pStyle w:val="a"/>
        <w:rPr>
          <w:rFonts w:hint="cs"/>
          <w:caps/>
          <w:rtl/>
        </w:rPr>
      </w:pPr>
    </w:p>
    <w:p w14:paraId="5EBB52BE" w14:textId="77777777" w:rsidR="00000000" w:rsidRDefault="009F4636">
      <w:pPr>
        <w:pStyle w:val="Speaker"/>
        <w:rPr>
          <w:b w:val="0"/>
          <w:bCs w:val="0"/>
          <w:caps/>
          <w:u w:val="none"/>
          <w:rtl/>
        </w:rPr>
      </w:pPr>
      <w:bookmarkStart w:id="560" w:name="FS000000484T18_06_2003_18_55_33"/>
      <w:bookmarkStart w:id="561" w:name="_Toc45451460"/>
      <w:bookmarkStart w:id="562" w:name="_Toc45970183"/>
      <w:bookmarkEnd w:id="560"/>
      <w:r>
        <w:rPr>
          <w:rFonts w:hint="eastAsia"/>
          <w:b w:val="0"/>
          <w:bCs w:val="0"/>
          <w:caps/>
          <w:u w:val="none"/>
          <w:rtl/>
        </w:rPr>
        <w:t>שלמה</w:t>
      </w:r>
      <w:r>
        <w:rPr>
          <w:b w:val="0"/>
          <w:bCs w:val="0"/>
          <w:caps/>
          <w:u w:val="none"/>
          <w:rtl/>
        </w:rPr>
        <w:t xml:space="preserve"> בניזרי (ש"ס):</w:t>
      </w:r>
      <w:bookmarkEnd w:id="561"/>
      <w:bookmarkEnd w:id="562"/>
    </w:p>
    <w:p w14:paraId="5362307F" w14:textId="77777777" w:rsidR="00000000" w:rsidRDefault="009F4636">
      <w:pPr>
        <w:pStyle w:val="a"/>
        <w:rPr>
          <w:rFonts w:hint="cs"/>
          <w:caps/>
          <w:rtl/>
        </w:rPr>
      </w:pPr>
    </w:p>
    <w:p w14:paraId="78EB5113" w14:textId="77777777" w:rsidR="00000000" w:rsidRDefault="009F4636">
      <w:pPr>
        <w:pStyle w:val="a"/>
        <w:rPr>
          <w:rFonts w:hint="cs"/>
          <w:caps/>
          <w:rtl/>
        </w:rPr>
      </w:pPr>
      <w:r>
        <w:rPr>
          <w:rFonts w:hint="cs"/>
          <w:caps/>
          <w:rtl/>
        </w:rPr>
        <w:t>מי</w:t>
      </w:r>
      <w:r>
        <w:rPr>
          <w:rFonts w:hint="cs"/>
          <w:caps/>
          <w:rtl/>
        </w:rPr>
        <w:t xml:space="preserve"> עונה לי?</w:t>
      </w:r>
    </w:p>
    <w:p w14:paraId="7692370B" w14:textId="77777777" w:rsidR="00000000" w:rsidRDefault="009F4636">
      <w:pPr>
        <w:pStyle w:val="a"/>
        <w:rPr>
          <w:rFonts w:hint="cs"/>
          <w:caps/>
          <w:rtl/>
        </w:rPr>
      </w:pPr>
    </w:p>
    <w:p w14:paraId="6256859F" w14:textId="77777777" w:rsidR="00000000" w:rsidRDefault="009F4636">
      <w:pPr>
        <w:pStyle w:val="ad"/>
        <w:rPr>
          <w:b w:val="0"/>
          <w:bCs w:val="0"/>
          <w:caps/>
          <w:u w:val="none"/>
          <w:rtl/>
        </w:rPr>
      </w:pPr>
      <w:r>
        <w:rPr>
          <w:b w:val="0"/>
          <w:bCs w:val="0"/>
          <w:caps/>
          <w:u w:val="none"/>
          <w:rtl/>
        </w:rPr>
        <w:t>היו"ר נסים דהן:</w:t>
      </w:r>
    </w:p>
    <w:p w14:paraId="2C5122DE" w14:textId="77777777" w:rsidR="00000000" w:rsidRDefault="009F4636">
      <w:pPr>
        <w:pStyle w:val="a"/>
        <w:rPr>
          <w:caps/>
          <w:rtl/>
        </w:rPr>
      </w:pPr>
    </w:p>
    <w:p w14:paraId="3FB36D06" w14:textId="77777777" w:rsidR="00000000" w:rsidRDefault="009F4636">
      <w:pPr>
        <w:pStyle w:val="a"/>
        <w:rPr>
          <w:rFonts w:hint="cs"/>
          <w:caps/>
          <w:rtl/>
        </w:rPr>
      </w:pPr>
      <w:r>
        <w:rPr>
          <w:rFonts w:hint="cs"/>
          <w:caps/>
          <w:rtl/>
        </w:rPr>
        <w:t>מי עונה? חבר הכנסת בניזרי, כבוד הרב, זכותך לבקש שהממשלה תהיה נוכחת כאן. אתה רוצה - נחכה.</w:t>
      </w:r>
    </w:p>
    <w:p w14:paraId="616A58DE" w14:textId="77777777" w:rsidR="00000000" w:rsidRDefault="009F4636">
      <w:pPr>
        <w:pStyle w:val="a"/>
        <w:rPr>
          <w:rFonts w:hint="cs"/>
          <w:caps/>
          <w:rtl/>
        </w:rPr>
      </w:pPr>
    </w:p>
    <w:p w14:paraId="47E026BF" w14:textId="77777777" w:rsidR="00000000" w:rsidRDefault="009F4636">
      <w:pPr>
        <w:pStyle w:val="SpeakerCon"/>
        <w:rPr>
          <w:b w:val="0"/>
          <w:bCs w:val="0"/>
          <w:caps/>
          <w:u w:val="none"/>
          <w:rtl/>
        </w:rPr>
      </w:pPr>
      <w:bookmarkStart w:id="563" w:name="FS000000484T18_06_2003_18_57_01C"/>
      <w:bookmarkEnd w:id="563"/>
      <w:r>
        <w:rPr>
          <w:b w:val="0"/>
          <w:bCs w:val="0"/>
          <w:caps/>
          <w:u w:val="none"/>
          <w:rtl/>
        </w:rPr>
        <w:t>שלמה בניזרי (ש"ס):</w:t>
      </w:r>
    </w:p>
    <w:p w14:paraId="7D3B4F04" w14:textId="77777777" w:rsidR="00000000" w:rsidRDefault="009F4636">
      <w:pPr>
        <w:pStyle w:val="a"/>
        <w:rPr>
          <w:caps/>
          <w:rtl/>
        </w:rPr>
      </w:pPr>
    </w:p>
    <w:p w14:paraId="6753404A" w14:textId="77777777" w:rsidR="00000000" w:rsidRDefault="009F4636">
      <w:pPr>
        <w:pStyle w:val="a"/>
        <w:rPr>
          <w:rFonts w:hint="cs"/>
          <w:caps/>
          <w:rtl/>
        </w:rPr>
      </w:pPr>
      <w:r>
        <w:rPr>
          <w:rFonts w:hint="cs"/>
          <w:caps/>
          <w:rtl/>
        </w:rPr>
        <w:t>אם לא - תסגור את הדיון?</w:t>
      </w:r>
    </w:p>
    <w:p w14:paraId="7FD65030" w14:textId="77777777" w:rsidR="00000000" w:rsidRDefault="009F4636">
      <w:pPr>
        <w:pStyle w:val="a"/>
        <w:rPr>
          <w:rFonts w:hint="cs"/>
          <w:caps/>
          <w:rtl/>
        </w:rPr>
      </w:pPr>
    </w:p>
    <w:p w14:paraId="5BCF4490" w14:textId="77777777" w:rsidR="00000000" w:rsidRDefault="009F4636">
      <w:pPr>
        <w:pStyle w:val="ad"/>
        <w:rPr>
          <w:b w:val="0"/>
          <w:bCs w:val="0"/>
          <w:caps/>
          <w:u w:val="none"/>
          <w:rtl/>
        </w:rPr>
      </w:pPr>
      <w:r>
        <w:rPr>
          <w:b w:val="0"/>
          <w:bCs w:val="0"/>
          <w:caps/>
          <w:u w:val="none"/>
          <w:rtl/>
        </w:rPr>
        <w:t>היו"ר נסים דהן:</w:t>
      </w:r>
    </w:p>
    <w:p w14:paraId="39861D5B" w14:textId="77777777" w:rsidR="00000000" w:rsidRDefault="009F4636">
      <w:pPr>
        <w:pStyle w:val="a"/>
        <w:rPr>
          <w:rFonts w:hint="cs"/>
          <w:caps/>
          <w:rtl/>
        </w:rPr>
      </w:pPr>
    </w:p>
    <w:p w14:paraId="69210C1D" w14:textId="77777777" w:rsidR="00000000" w:rsidRDefault="009F4636">
      <w:pPr>
        <w:pStyle w:val="a"/>
        <w:rPr>
          <w:rFonts w:hint="cs"/>
          <w:caps/>
          <w:rtl/>
        </w:rPr>
      </w:pPr>
      <w:r>
        <w:rPr>
          <w:rFonts w:hint="cs"/>
          <w:caps/>
          <w:rtl/>
        </w:rPr>
        <w:t>בהחלט. נעשה הפסקה עד שיגיע אחד השרים.</w:t>
      </w:r>
    </w:p>
    <w:p w14:paraId="33DAAF7E" w14:textId="77777777" w:rsidR="00000000" w:rsidRDefault="009F4636">
      <w:pPr>
        <w:pStyle w:val="a"/>
        <w:rPr>
          <w:rFonts w:hint="cs"/>
          <w:caps/>
          <w:rtl/>
        </w:rPr>
      </w:pPr>
    </w:p>
    <w:p w14:paraId="678B5162" w14:textId="77777777" w:rsidR="00000000" w:rsidRDefault="009F4636">
      <w:pPr>
        <w:pStyle w:val="SpeakerCon"/>
        <w:rPr>
          <w:b w:val="0"/>
          <w:bCs w:val="0"/>
          <w:caps/>
          <w:u w:val="none"/>
          <w:rtl/>
        </w:rPr>
      </w:pPr>
      <w:bookmarkStart w:id="564" w:name="FS000000484T18_06_2003_18_57_18C"/>
      <w:bookmarkEnd w:id="564"/>
      <w:r>
        <w:rPr>
          <w:b w:val="0"/>
          <w:bCs w:val="0"/>
          <w:caps/>
          <w:u w:val="none"/>
          <w:rtl/>
        </w:rPr>
        <w:t>שלמה בניזרי (ש"ס):</w:t>
      </w:r>
    </w:p>
    <w:p w14:paraId="66BE09EB" w14:textId="77777777" w:rsidR="00000000" w:rsidRDefault="009F4636">
      <w:pPr>
        <w:pStyle w:val="a"/>
        <w:rPr>
          <w:caps/>
          <w:rtl/>
        </w:rPr>
      </w:pPr>
    </w:p>
    <w:p w14:paraId="238F7D1A" w14:textId="77777777" w:rsidR="00000000" w:rsidRDefault="009F4636">
      <w:pPr>
        <w:pStyle w:val="a"/>
        <w:rPr>
          <w:rFonts w:hint="cs"/>
          <w:caps/>
          <w:rtl/>
        </w:rPr>
      </w:pPr>
      <w:r>
        <w:rPr>
          <w:rFonts w:hint="cs"/>
          <w:caps/>
          <w:rtl/>
        </w:rPr>
        <w:t>אני יודע שהשר גדע</w:t>
      </w:r>
      <w:r>
        <w:rPr>
          <w:rFonts w:hint="cs"/>
          <w:caps/>
          <w:rtl/>
        </w:rPr>
        <w:t>ון עזרא אמור לענות לי.</w:t>
      </w:r>
    </w:p>
    <w:p w14:paraId="52BF042B" w14:textId="77777777" w:rsidR="00000000" w:rsidRDefault="009F4636">
      <w:pPr>
        <w:pStyle w:val="a"/>
        <w:rPr>
          <w:rFonts w:hint="cs"/>
          <w:caps/>
          <w:rtl/>
        </w:rPr>
      </w:pPr>
    </w:p>
    <w:p w14:paraId="050FC888" w14:textId="77777777" w:rsidR="00000000" w:rsidRDefault="009F4636">
      <w:pPr>
        <w:pStyle w:val="ad"/>
        <w:rPr>
          <w:b w:val="0"/>
          <w:bCs w:val="0"/>
          <w:caps/>
          <w:u w:val="none"/>
          <w:rtl/>
        </w:rPr>
      </w:pPr>
      <w:r>
        <w:rPr>
          <w:b w:val="0"/>
          <w:bCs w:val="0"/>
          <w:caps/>
          <w:u w:val="none"/>
          <w:rtl/>
        </w:rPr>
        <w:t>היו"ר נסים דהן:</w:t>
      </w:r>
    </w:p>
    <w:p w14:paraId="498CB3E4" w14:textId="77777777" w:rsidR="00000000" w:rsidRDefault="009F4636">
      <w:pPr>
        <w:pStyle w:val="a"/>
        <w:rPr>
          <w:caps/>
          <w:rtl/>
        </w:rPr>
      </w:pPr>
    </w:p>
    <w:p w14:paraId="35DE0B4B" w14:textId="77777777" w:rsidR="00000000" w:rsidRDefault="009F4636">
      <w:pPr>
        <w:pStyle w:val="a"/>
        <w:rPr>
          <w:rFonts w:hint="cs"/>
          <w:caps/>
          <w:rtl/>
        </w:rPr>
      </w:pPr>
      <w:r>
        <w:rPr>
          <w:rFonts w:hint="cs"/>
          <w:caps/>
          <w:rtl/>
        </w:rPr>
        <w:t>טוב.</w:t>
      </w:r>
    </w:p>
    <w:p w14:paraId="22641171" w14:textId="77777777" w:rsidR="00000000" w:rsidRDefault="009F4636">
      <w:pPr>
        <w:pStyle w:val="a"/>
        <w:rPr>
          <w:rFonts w:hint="cs"/>
          <w:caps/>
          <w:rtl/>
        </w:rPr>
      </w:pPr>
    </w:p>
    <w:p w14:paraId="73FDE3AE"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רמון (העבודה-מימד):</w:t>
      </w:r>
    </w:p>
    <w:p w14:paraId="6E147CEC" w14:textId="77777777" w:rsidR="00000000" w:rsidRDefault="009F4636">
      <w:pPr>
        <w:pStyle w:val="a"/>
        <w:rPr>
          <w:rFonts w:hint="cs"/>
          <w:caps/>
          <w:rtl/>
        </w:rPr>
      </w:pPr>
    </w:p>
    <w:p w14:paraId="23096D89" w14:textId="77777777" w:rsidR="00000000" w:rsidRDefault="009F4636">
      <w:pPr>
        <w:pStyle w:val="a"/>
        <w:rPr>
          <w:rFonts w:hint="cs"/>
          <w:caps/>
          <w:rtl/>
        </w:rPr>
      </w:pPr>
      <w:r>
        <w:rPr>
          <w:rFonts w:hint="cs"/>
          <w:caps/>
          <w:rtl/>
        </w:rPr>
        <w:t>אדוני היושב-ראש, יש נוהג ואין חובה.</w:t>
      </w:r>
    </w:p>
    <w:p w14:paraId="3BBBE7BA" w14:textId="77777777" w:rsidR="00000000" w:rsidRDefault="009F4636">
      <w:pPr>
        <w:pStyle w:val="a"/>
        <w:rPr>
          <w:caps/>
          <w:rtl/>
        </w:rPr>
      </w:pPr>
    </w:p>
    <w:p w14:paraId="32B5A4EF" w14:textId="77777777" w:rsidR="00000000" w:rsidRDefault="009F4636">
      <w:pPr>
        <w:pStyle w:val="a"/>
        <w:rPr>
          <w:rFonts w:hint="cs"/>
          <w:caps/>
          <w:rtl/>
        </w:rPr>
      </w:pPr>
    </w:p>
    <w:p w14:paraId="7D8540E8" w14:textId="77777777" w:rsidR="00000000" w:rsidRDefault="009F4636">
      <w:pPr>
        <w:pStyle w:val="ad"/>
        <w:rPr>
          <w:b w:val="0"/>
          <w:bCs w:val="0"/>
          <w:caps/>
          <w:u w:val="none"/>
          <w:rtl/>
        </w:rPr>
      </w:pPr>
      <w:r>
        <w:rPr>
          <w:b w:val="0"/>
          <w:bCs w:val="0"/>
          <w:caps/>
          <w:u w:val="none"/>
          <w:rtl/>
        </w:rPr>
        <w:t>היו"ר נסים דהן:</w:t>
      </w:r>
    </w:p>
    <w:p w14:paraId="7C180D8C" w14:textId="77777777" w:rsidR="00000000" w:rsidRDefault="009F4636">
      <w:pPr>
        <w:pStyle w:val="a"/>
        <w:rPr>
          <w:caps/>
          <w:rtl/>
        </w:rPr>
      </w:pPr>
    </w:p>
    <w:p w14:paraId="41CCAB12" w14:textId="77777777" w:rsidR="00000000" w:rsidRDefault="009F4636">
      <w:pPr>
        <w:pStyle w:val="a"/>
        <w:rPr>
          <w:rFonts w:hint="cs"/>
          <w:caps/>
          <w:rtl/>
        </w:rPr>
      </w:pPr>
      <w:r>
        <w:rPr>
          <w:rFonts w:hint="cs"/>
          <w:caps/>
          <w:rtl/>
        </w:rPr>
        <w:t>אין חובה, אבל אני חושב שזה הדבר היחיד שנשאר לחברי הכנסת ולאופוזיציה.</w:t>
      </w:r>
    </w:p>
    <w:p w14:paraId="63CBAB14" w14:textId="77777777" w:rsidR="00000000" w:rsidRDefault="009F4636">
      <w:pPr>
        <w:pStyle w:val="a"/>
        <w:rPr>
          <w:rFonts w:hint="cs"/>
          <w:caps/>
          <w:rtl/>
        </w:rPr>
      </w:pPr>
    </w:p>
    <w:p w14:paraId="176EFA6E" w14:textId="77777777" w:rsidR="00000000" w:rsidRDefault="009F4636">
      <w:pPr>
        <w:pStyle w:val="SpeakerCon"/>
        <w:rPr>
          <w:b w:val="0"/>
          <w:bCs w:val="0"/>
          <w:caps/>
          <w:u w:val="none"/>
          <w:rtl/>
        </w:rPr>
      </w:pPr>
      <w:bookmarkStart w:id="565" w:name="FS000000484T18_06_2003_18_58_06C"/>
      <w:bookmarkEnd w:id="565"/>
      <w:r>
        <w:rPr>
          <w:b w:val="0"/>
          <w:bCs w:val="0"/>
          <w:caps/>
          <w:u w:val="none"/>
          <w:rtl/>
        </w:rPr>
        <w:t>שלמה בניזרי (ש"ס):</w:t>
      </w:r>
    </w:p>
    <w:p w14:paraId="178A1179" w14:textId="77777777" w:rsidR="00000000" w:rsidRDefault="009F4636">
      <w:pPr>
        <w:pStyle w:val="a"/>
        <w:rPr>
          <w:caps/>
          <w:rtl/>
        </w:rPr>
      </w:pPr>
    </w:p>
    <w:p w14:paraId="26CD1BAF" w14:textId="77777777" w:rsidR="00000000" w:rsidRDefault="009F4636">
      <w:pPr>
        <w:pStyle w:val="a"/>
        <w:rPr>
          <w:rFonts w:hint="cs"/>
          <w:caps/>
          <w:rtl/>
        </w:rPr>
      </w:pPr>
      <w:r>
        <w:rPr>
          <w:rFonts w:hint="cs"/>
          <w:caps/>
          <w:rtl/>
        </w:rPr>
        <w:t>זה מעיד על הממשלה. היית שנים שר ואני ה</w:t>
      </w:r>
      <w:r>
        <w:rPr>
          <w:rFonts w:hint="cs"/>
          <w:caps/>
          <w:rtl/>
        </w:rPr>
        <w:t>ייתי שר, ולא קרה לנו דבר כזה שלא הגענו  לענות.</w:t>
      </w:r>
    </w:p>
    <w:p w14:paraId="25ABE26A" w14:textId="77777777" w:rsidR="00000000" w:rsidRDefault="009F4636">
      <w:pPr>
        <w:pStyle w:val="a"/>
        <w:rPr>
          <w:rFonts w:hint="cs"/>
          <w:caps/>
          <w:rtl/>
        </w:rPr>
      </w:pPr>
    </w:p>
    <w:p w14:paraId="4E19CE2E"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רמון (העבודה-מימד):</w:t>
      </w:r>
    </w:p>
    <w:p w14:paraId="4F07941A" w14:textId="77777777" w:rsidR="00000000" w:rsidRDefault="009F4636">
      <w:pPr>
        <w:pStyle w:val="a"/>
        <w:rPr>
          <w:rFonts w:hint="cs"/>
          <w:caps/>
          <w:rtl/>
        </w:rPr>
      </w:pPr>
    </w:p>
    <w:p w14:paraId="70C977AB" w14:textId="77777777" w:rsidR="00000000" w:rsidRDefault="009F4636">
      <w:pPr>
        <w:pStyle w:val="a"/>
        <w:rPr>
          <w:rFonts w:hint="cs"/>
          <w:caps/>
          <w:rtl/>
        </w:rPr>
      </w:pPr>
      <w:r>
        <w:rPr>
          <w:rFonts w:hint="cs"/>
          <w:caps/>
          <w:rtl/>
        </w:rPr>
        <w:t>זה מעיד על הממשלה.</w:t>
      </w:r>
    </w:p>
    <w:p w14:paraId="7C00CD3C" w14:textId="77777777" w:rsidR="00000000" w:rsidRDefault="009F4636">
      <w:pPr>
        <w:pStyle w:val="a"/>
        <w:rPr>
          <w:rFonts w:hint="cs"/>
          <w:caps/>
          <w:rtl/>
        </w:rPr>
      </w:pPr>
    </w:p>
    <w:p w14:paraId="45CE6936" w14:textId="77777777" w:rsidR="00000000" w:rsidRDefault="009F4636">
      <w:pPr>
        <w:pStyle w:val="ad"/>
        <w:rPr>
          <w:b w:val="0"/>
          <w:bCs w:val="0"/>
          <w:caps/>
          <w:u w:val="none"/>
          <w:rtl/>
        </w:rPr>
      </w:pPr>
      <w:r>
        <w:rPr>
          <w:b w:val="0"/>
          <w:bCs w:val="0"/>
          <w:caps/>
          <w:u w:val="none"/>
          <w:rtl/>
        </w:rPr>
        <w:t>היו"ר נסים דהן:</w:t>
      </w:r>
    </w:p>
    <w:p w14:paraId="1AA7248C" w14:textId="77777777" w:rsidR="00000000" w:rsidRDefault="009F4636">
      <w:pPr>
        <w:pStyle w:val="a"/>
        <w:rPr>
          <w:caps/>
          <w:rtl/>
        </w:rPr>
      </w:pPr>
    </w:p>
    <w:p w14:paraId="1931BFDD" w14:textId="77777777" w:rsidR="00000000" w:rsidRDefault="009F4636">
      <w:pPr>
        <w:pStyle w:val="a"/>
        <w:rPr>
          <w:rFonts w:hint="cs"/>
          <w:caps/>
          <w:rtl/>
        </w:rPr>
      </w:pPr>
      <w:r>
        <w:rPr>
          <w:rFonts w:hint="cs"/>
          <w:caps/>
          <w:rtl/>
        </w:rPr>
        <w:t>אדוני, אתה החלטת בכל זאת לדבר.</w:t>
      </w:r>
    </w:p>
    <w:p w14:paraId="249A532F" w14:textId="77777777" w:rsidR="00000000" w:rsidRDefault="009F4636">
      <w:pPr>
        <w:pStyle w:val="a"/>
        <w:rPr>
          <w:rFonts w:hint="cs"/>
          <w:caps/>
          <w:rtl/>
        </w:rPr>
      </w:pPr>
    </w:p>
    <w:p w14:paraId="4F75FA01" w14:textId="77777777" w:rsidR="00000000" w:rsidRDefault="009F4636">
      <w:pPr>
        <w:pStyle w:val="SpeakerCon"/>
        <w:rPr>
          <w:b w:val="0"/>
          <w:bCs w:val="0"/>
          <w:caps/>
          <w:u w:val="none"/>
          <w:rtl/>
        </w:rPr>
      </w:pPr>
      <w:bookmarkStart w:id="566" w:name="FS000000484T18_06_2003_18_58_49C"/>
      <w:bookmarkEnd w:id="566"/>
      <w:r>
        <w:rPr>
          <w:b w:val="0"/>
          <w:bCs w:val="0"/>
          <w:caps/>
          <w:u w:val="none"/>
          <w:rtl/>
        </w:rPr>
        <w:t>שלמה בניזרי (ש"ס):</w:t>
      </w:r>
    </w:p>
    <w:p w14:paraId="7C04E096" w14:textId="77777777" w:rsidR="00000000" w:rsidRDefault="009F4636">
      <w:pPr>
        <w:pStyle w:val="a"/>
        <w:rPr>
          <w:caps/>
          <w:rtl/>
        </w:rPr>
      </w:pPr>
    </w:p>
    <w:p w14:paraId="6228CDBB" w14:textId="77777777" w:rsidR="00000000" w:rsidRDefault="009F4636">
      <w:pPr>
        <w:pStyle w:val="a"/>
        <w:rPr>
          <w:rFonts w:hint="cs"/>
          <w:caps/>
          <w:rtl/>
        </w:rPr>
      </w:pPr>
      <w:r>
        <w:rPr>
          <w:rFonts w:hint="cs"/>
          <w:caps/>
          <w:rtl/>
        </w:rPr>
        <w:t>הממשלה הזאת חצופה, והיא ממשיכה בחוצפתה.</w:t>
      </w:r>
    </w:p>
    <w:p w14:paraId="526966DC" w14:textId="77777777" w:rsidR="00000000" w:rsidRDefault="009F4636">
      <w:pPr>
        <w:pStyle w:val="a"/>
        <w:rPr>
          <w:rFonts w:hint="cs"/>
          <w:caps/>
          <w:rtl/>
        </w:rPr>
      </w:pPr>
    </w:p>
    <w:p w14:paraId="309BDD4A"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רמון (העבודה-מימד):</w:t>
      </w:r>
    </w:p>
    <w:p w14:paraId="668531C7" w14:textId="77777777" w:rsidR="00000000" w:rsidRDefault="009F4636">
      <w:pPr>
        <w:pStyle w:val="a"/>
        <w:rPr>
          <w:rFonts w:hint="cs"/>
          <w:caps/>
          <w:rtl/>
        </w:rPr>
      </w:pPr>
    </w:p>
    <w:p w14:paraId="1ED38D97" w14:textId="77777777" w:rsidR="00000000" w:rsidRDefault="009F4636">
      <w:pPr>
        <w:pStyle w:val="a"/>
        <w:rPr>
          <w:rFonts w:hint="cs"/>
          <w:caps/>
          <w:rtl/>
        </w:rPr>
      </w:pPr>
      <w:r>
        <w:rPr>
          <w:rFonts w:hint="cs"/>
          <w:caps/>
          <w:rtl/>
        </w:rPr>
        <w:t>אין לה תשובה.</w:t>
      </w:r>
    </w:p>
    <w:p w14:paraId="34EB9BB8" w14:textId="77777777" w:rsidR="00000000" w:rsidRDefault="009F4636">
      <w:pPr>
        <w:pStyle w:val="a"/>
        <w:rPr>
          <w:rFonts w:hint="cs"/>
          <w:caps/>
          <w:rtl/>
        </w:rPr>
      </w:pPr>
    </w:p>
    <w:p w14:paraId="4DC1AEB8" w14:textId="77777777" w:rsidR="00000000" w:rsidRDefault="009F4636">
      <w:pPr>
        <w:pStyle w:val="SpeakerCon"/>
        <w:rPr>
          <w:b w:val="0"/>
          <w:bCs w:val="0"/>
          <w:caps/>
          <w:u w:val="none"/>
          <w:rtl/>
        </w:rPr>
      </w:pPr>
      <w:bookmarkStart w:id="567" w:name="FS000000484T18_06_2003_18_59_22C"/>
      <w:bookmarkEnd w:id="567"/>
      <w:r>
        <w:rPr>
          <w:b w:val="0"/>
          <w:bCs w:val="0"/>
          <w:caps/>
          <w:u w:val="none"/>
          <w:rtl/>
        </w:rPr>
        <w:t>שלמה בניזרי</w:t>
      </w:r>
      <w:r>
        <w:rPr>
          <w:b w:val="0"/>
          <w:bCs w:val="0"/>
          <w:caps/>
          <w:u w:val="none"/>
          <w:rtl/>
        </w:rPr>
        <w:t xml:space="preserve"> (ש"ס):</w:t>
      </w:r>
    </w:p>
    <w:p w14:paraId="1A58B09F" w14:textId="77777777" w:rsidR="00000000" w:rsidRDefault="009F4636">
      <w:pPr>
        <w:pStyle w:val="a"/>
        <w:rPr>
          <w:caps/>
          <w:rtl/>
        </w:rPr>
      </w:pPr>
    </w:p>
    <w:p w14:paraId="577C8D31" w14:textId="77777777" w:rsidR="00000000" w:rsidRDefault="009F4636">
      <w:pPr>
        <w:pStyle w:val="a"/>
        <w:rPr>
          <w:rFonts w:hint="cs"/>
          <w:caps/>
          <w:rtl/>
        </w:rPr>
      </w:pPr>
      <w:r>
        <w:rPr>
          <w:rFonts w:hint="cs"/>
          <w:caps/>
          <w:rtl/>
        </w:rPr>
        <w:t>זה נכון. אין להם תשובה.</w:t>
      </w:r>
    </w:p>
    <w:p w14:paraId="60416AF0" w14:textId="77777777" w:rsidR="00000000" w:rsidRDefault="009F4636">
      <w:pPr>
        <w:pStyle w:val="a"/>
        <w:rPr>
          <w:rFonts w:hint="cs"/>
          <w:caps/>
          <w:rtl/>
        </w:rPr>
      </w:pPr>
    </w:p>
    <w:p w14:paraId="48B066BC"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רמון (העבודה-מימד):</w:t>
      </w:r>
    </w:p>
    <w:p w14:paraId="32620334" w14:textId="77777777" w:rsidR="00000000" w:rsidRDefault="009F4636">
      <w:pPr>
        <w:pStyle w:val="a"/>
        <w:rPr>
          <w:rFonts w:hint="cs"/>
          <w:caps/>
          <w:rtl/>
        </w:rPr>
      </w:pPr>
    </w:p>
    <w:p w14:paraId="7521B19D" w14:textId="77777777" w:rsidR="00000000" w:rsidRDefault="009F4636">
      <w:pPr>
        <w:pStyle w:val="a"/>
        <w:rPr>
          <w:rFonts w:hint="cs"/>
          <w:caps/>
          <w:rtl/>
        </w:rPr>
      </w:pPr>
      <w:r>
        <w:rPr>
          <w:rFonts w:hint="cs"/>
          <w:caps/>
          <w:rtl/>
        </w:rPr>
        <w:t>לא, היא גם לא בעלת תשובה.</w:t>
      </w:r>
    </w:p>
    <w:p w14:paraId="28A7B811" w14:textId="77777777" w:rsidR="00000000" w:rsidRDefault="009F4636">
      <w:pPr>
        <w:pStyle w:val="a"/>
        <w:rPr>
          <w:rFonts w:hint="cs"/>
          <w:caps/>
          <w:rtl/>
        </w:rPr>
      </w:pPr>
    </w:p>
    <w:p w14:paraId="454D2A89" w14:textId="77777777" w:rsidR="00000000" w:rsidRDefault="009F4636">
      <w:pPr>
        <w:pStyle w:val="SpeakerCon"/>
        <w:rPr>
          <w:b w:val="0"/>
          <w:bCs w:val="0"/>
          <w:caps/>
          <w:u w:val="none"/>
          <w:rtl/>
        </w:rPr>
      </w:pPr>
      <w:bookmarkStart w:id="568" w:name="FS000000484T18_06_2003_18_59_36C"/>
      <w:bookmarkEnd w:id="568"/>
      <w:r>
        <w:rPr>
          <w:b w:val="0"/>
          <w:bCs w:val="0"/>
          <w:caps/>
          <w:u w:val="none"/>
          <w:rtl/>
        </w:rPr>
        <w:t>שלמה בניזרי (ש"ס):</w:t>
      </w:r>
    </w:p>
    <w:p w14:paraId="3C6592C0" w14:textId="77777777" w:rsidR="00000000" w:rsidRDefault="009F4636">
      <w:pPr>
        <w:pStyle w:val="a"/>
        <w:rPr>
          <w:caps/>
          <w:rtl/>
        </w:rPr>
      </w:pPr>
    </w:p>
    <w:p w14:paraId="1FBBA672" w14:textId="77777777" w:rsidR="00000000" w:rsidRDefault="009F4636">
      <w:pPr>
        <w:pStyle w:val="a"/>
        <w:rPr>
          <w:rFonts w:hint="cs"/>
          <w:caps/>
          <w:rtl/>
        </w:rPr>
      </w:pPr>
      <w:r>
        <w:rPr>
          <w:rFonts w:hint="cs"/>
          <w:caps/>
          <w:rtl/>
        </w:rPr>
        <w:t>אין להם גם חזרה בתשובה.</w:t>
      </w:r>
    </w:p>
    <w:p w14:paraId="7CED1CF5" w14:textId="77777777" w:rsidR="00000000" w:rsidRDefault="009F4636">
      <w:pPr>
        <w:pStyle w:val="a"/>
        <w:rPr>
          <w:caps/>
          <w:rtl/>
        </w:rPr>
      </w:pPr>
    </w:p>
    <w:p w14:paraId="2F7CD007" w14:textId="77777777" w:rsidR="00000000" w:rsidRDefault="009F4636">
      <w:pPr>
        <w:pStyle w:val="a"/>
        <w:rPr>
          <w:rFonts w:hint="cs"/>
          <w:caps/>
          <w:rtl/>
        </w:rPr>
      </w:pPr>
    </w:p>
    <w:p w14:paraId="62455B1B" w14:textId="77777777" w:rsidR="00000000" w:rsidRDefault="009F4636">
      <w:pPr>
        <w:pStyle w:val="ad"/>
        <w:rPr>
          <w:b w:val="0"/>
          <w:bCs w:val="0"/>
          <w:caps/>
          <w:u w:val="none"/>
          <w:rtl/>
        </w:rPr>
      </w:pPr>
      <w:r>
        <w:rPr>
          <w:b w:val="0"/>
          <w:bCs w:val="0"/>
          <w:caps/>
          <w:u w:val="none"/>
          <w:rtl/>
        </w:rPr>
        <w:t>היו"ר נסים דהן:</w:t>
      </w:r>
    </w:p>
    <w:p w14:paraId="19C50E5A" w14:textId="77777777" w:rsidR="00000000" w:rsidRDefault="009F4636">
      <w:pPr>
        <w:pStyle w:val="a"/>
        <w:rPr>
          <w:caps/>
          <w:rtl/>
        </w:rPr>
      </w:pPr>
    </w:p>
    <w:p w14:paraId="37C4499E" w14:textId="77777777" w:rsidR="00000000" w:rsidRDefault="009F4636">
      <w:pPr>
        <w:pStyle w:val="a"/>
        <w:rPr>
          <w:rFonts w:hint="cs"/>
          <w:caps/>
          <w:rtl/>
        </w:rPr>
      </w:pPr>
      <w:r>
        <w:rPr>
          <w:rFonts w:hint="cs"/>
          <w:caps/>
          <w:rtl/>
        </w:rPr>
        <w:t>כבוד הרב, אתה החלטת בכל זאת להעלות את הנושא?</w:t>
      </w:r>
    </w:p>
    <w:p w14:paraId="004911B6" w14:textId="77777777" w:rsidR="00000000" w:rsidRDefault="009F4636">
      <w:pPr>
        <w:pStyle w:val="a"/>
        <w:rPr>
          <w:rFonts w:hint="cs"/>
          <w:caps/>
          <w:rtl/>
        </w:rPr>
      </w:pPr>
    </w:p>
    <w:p w14:paraId="0E392865" w14:textId="77777777" w:rsidR="00000000" w:rsidRDefault="009F4636">
      <w:pPr>
        <w:pStyle w:val="SpeakerCon"/>
        <w:rPr>
          <w:b w:val="0"/>
          <w:bCs w:val="0"/>
          <w:caps/>
          <w:u w:val="none"/>
          <w:rtl/>
        </w:rPr>
      </w:pPr>
      <w:bookmarkStart w:id="569" w:name="FS000000484T18_06_2003_18_59_53C"/>
      <w:bookmarkEnd w:id="569"/>
      <w:r>
        <w:rPr>
          <w:b w:val="0"/>
          <w:bCs w:val="0"/>
          <w:caps/>
          <w:u w:val="none"/>
          <w:rtl/>
        </w:rPr>
        <w:t>שלמה בניזרי (ש"ס):</w:t>
      </w:r>
    </w:p>
    <w:p w14:paraId="41CF63CA" w14:textId="77777777" w:rsidR="00000000" w:rsidRDefault="009F4636">
      <w:pPr>
        <w:pStyle w:val="a"/>
        <w:rPr>
          <w:caps/>
          <w:rtl/>
        </w:rPr>
      </w:pPr>
    </w:p>
    <w:p w14:paraId="4C340DF6" w14:textId="77777777" w:rsidR="00000000" w:rsidRDefault="009F4636">
      <w:pPr>
        <w:pStyle w:val="a"/>
        <w:rPr>
          <w:rFonts w:hint="cs"/>
          <w:caps/>
          <w:rtl/>
        </w:rPr>
      </w:pPr>
      <w:r>
        <w:rPr>
          <w:rFonts w:hint="cs"/>
          <w:caps/>
          <w:rtl/>
        </w:rPr>
        <w:t>כן.</w:t>
      </w:r>
    </w:p>
    <w:p w14:paraId="040870A9" w14:textId="77777777" w:rsidR="00000000" w:rsidRDefault="009F4636">
      <w:pPr>
        <w:pStyle w:val="a"/>
        <w:rPr>
          <w:rFonts w:hint="cs"/>
          <w:caps/>
          <w:rtl/>
        </w:rPr>
      </w:pPr>
    </w:p>
    <w:p w14:paraId="52D6B226" w14:textId="77777777" w:rsidR="00000000" w:rsidRDefault="009F4636">
      <w:pPr>
        <w:pStyle w:val="ad"/>
        <w:rPr>
          <w:b w:val="0"/>
          <w:bCs w:val="0"/>
          <w:caps/>
          <w:u w:val="none"/>
          <w:rtl/>
        </w:rPr>
      </w:pPr>
      <w:r>
        <w:rPr>
          <w:b w:val="0"/>
          <w:bCs w:val="0"/>
          <w:caps/>
          <w:u w:val="none"/>
          <w:rtl/>
        </w:rPr>
        <w:t>היו"ר נסים דהן:</w:t>
      </w:r>
    </w:p>
    <w:p w14:paraId="117D42D6" w14:textId="77777777" w:rsidR="00000000" w:rsidRDefault="009F4636">
      <w:pPr>
        <w:pStyle w:val="a"/>
        <w:rPr>
          <w:caps/>
          <w:rtl/>
        </w:rPr>
      </w:pPr>
    </w:p>
    <w:p w14:paraId="0D79B5DB" w14:textId="77777777" w:rsidR="00000000" w:rsidRDefault="009F4636">
      <w:pPr>
        <w:pStyle w:val="a"/>
        <w:rPr>
          <w:rFonts w:hint="cs"/>
          <w:caps/>
          <w:rtl/>
        </w:rPr>
      </w:pPr>
      <w:r>
        <w:rPr>
          <w:rFonts w:hint="cs"/>
          <w:caps/>
          <w:rtl/>
        </w:rPr>
        <w:t>בבקשה. לרשותך שלוש</w:t>
      </w:r>
      <w:r>
        <w:rPr>
          <w:rFonts w:hint="cs"/>
          <w:caps/>
          <w:rtl/>
        </w:rPr>
        <w:t xml:space="preserve"> דקות.</w:t>
      </w:r>
    </w:p>
    <w:p w14:paraId="1142492F" w14:textId="77777777" w:rsidR="00000000" w:rsidRDefault="009F4636">
      <w:pPr>
        <w:pStyle w:val="a"/>
        <w:rPr>
          <w:rFonts w:hint="cs"/>
          <w:caps/>
          <w:rtl/>
        </w:rPr>
      </w:pPr>
    </w:p>
    <w:p w14:paraId="36FE5383" w14:textId="77777777" w:rsidR="00000000" w:rsidRDefault="009F4636">
      <w:pPr>
        <w:pStyle w:val="SpeakerCon"/>
        <w:rPr>
          <w:b w:val="0"/>
          <w:bCs w:val="0"/>
          <w:caps/>
          <w:u w:val="none"/>
          <w:rtl/>
        </w:rPr>
      </w:pPr>
      <w:bookmarkStart w:id="570" w:name="FS000000484T18_06_2003_19_00_05C"/>
      <w:bookmarkEnd w:id="570"/>
      <w:r>
        <w:rPr>
          <w:b w:val="0"/>
          <w:bCs w:val="0"/>
          <w:caps/>
          <w:u w:val="none"/>
          <w:rtl/>
        </w:rPr>
        <w:t>שלמה בניזרי (ש"ס):</w:t>
      </w:r>
    </w:p>
    <w:p w14:paraId="55D68E59" w14:textId="77777777" w:rsidR="00000000" w:rsidRDefault="009F4636">
      <w:pPr>
        <w:pStyle w:val="a"/>
        <w:rPr>
          <w:caps/>
          <w:rtl/>
        </w:rPr>
      </w:pPr>
    </w:p>
    <w:p w14:paraId="231FCA4B" w14:textId="77777777" w:rsidR="00000000" w:rsidRDefault="009F4636">
      <w:pPr>
        <w:pStyle w:val="a"/>
        <w:rPr>
          <w:rFonts w:hint="cs"/>
          <w:caps/>
          <w:rtl/>
        </w:rPr>
      </w:pPr>
      <w:r>
        <w:rPr>
          <w:rFonts w:hint="cs"/>
          <w:caps/>
          <w:rtl/>
        </w:rPr>
        <w:t>זו הצעה רגילה.</w:t>
      </w:r>
    </w:p>
    <w:p w14:paraId="15A0708C" w14:textId="77777777" w:rsidR="00000000" w:rsidRDefault="009F4636">
      <w:pPr>
        <w:pStyle w:val="a"/>
        <w:rPr>
          <w:rFonts w:hint="cs"/>
          <w:caps/>
          <w:rtl/>
        </w:rPr>
      </w:pPr>
    </w:p>
    <w:p w14:paraId="470A6168" w14:textId="77777777" w:rsidR="00000000" w:rsidRDefault="009F4636">
      <w:pPr>
        <w:pStyle w:val="ad"/>
        <w:rPr>
          <w:b w:val="0"/>
          <w:bCs w:val="0"/>
          <w:caps/>
          <w:u w:val="none"/>
          <w:rtl/>
        </w:rPr>
      </w:pPr>
      <w:r>
        <w:rPr>
          <w:b w:val="0"/>
          <w:bCs w:val="0"/>
          <w:caps/>
          <w:u w:val="none"/>
          <w:rtl/>
        </w:rPr>
        <w:t>היו"ר נסים דהן:</w:t>
      </w:r>
    </w:p>
    <w:p w14:paraId="7447B59C" w14:textId="77777777" w:rsidR="00000000" w:rsidRDefault="009F4636">
      <w:pPr>
        <w:pStyle w:val="a"/>
        <w:rPr>
          <w:caps/>
          <w:rtl/>
        </w:rPr>
      </w:pPr>
    </w:p>
    <w:p w14:paraId="7E0F11E9" w14:textId="77777777" w:rsidR="00000000" w:rsidRDefault="009F4636">
      <w:pPr>
        <w:pStyle w:val="a"/>
        <w:rPr>
          <w:rFonts w:hint="cs"/>
          <w:caps/>
          <w:rtl/>
        </w:rPr>
      </w:pPr>
      <w:r>
        <w:rPr>
          <w:rFonts w:hint="cs"/>
          <w:caps/>
          <w:rtl/>
        </w:rPr>
        <w:t>זה לא כתוב אצלי, אבל אם אתה אומר, אז יש לך עשר דקות.</w:t>
      </w:r>
    </w:p>
    <w:p w14:paraId="232F1BBF" w14:textId="77777777" w:rsidR="00000000" w:rsidRDefault="009F4636">
      <w:pPr>
        <w:pStyle w:val="a"/>
        <w:rPr>
          <w:rFonts w:hint="cs"/>
          <w:caps/>
          <w:rtl/>
        </w:rPr>
      </w:pPr>
    </w:p>
    <w:p w14:paraId="61482ADA" w14:textId="77777777" w:rsidR="00000000" w:rsidRDefault="009F4636">
      <w:pPr>
        <w:pStyle w:val="SpeakerCon"/>
        <w:rPr>
          <w:b w:val="0"/>
          <w:bCs w:val="0"/>
          <w:caps/>
          <w:u w:val="none"/>
          <w:rtl/>
        </w:rPr>
      </w:pPr>
      <w:bookmarkStart w:id="571" w:name="FS000000484T18_06_2003_19_00_28C"/>
      <w:bookmarkEnd w:id="571"/>
      <w:r>
        <w:rPr>
          <w:b w:val="0"/>
          <w:bCs w:val="0"/>
          <w:caps/>
          <w:u w:val="none"/>
          <w:rtl/>
        </w:rPr>
        <w:t>שלמה בניזרי (ש"ס):</w:t>
      </w:r>
    </w:p>
    <w:p w14:paraId="28A0DD71" w14:textId="77777777" w:rsidR="00000000" w:rsidRDefault="009F4636">
      <w:pPr>
        <w:pStyle w:val="a"/>
        <w:rPr>
          <w:caps/>
          <w:rtl/>
        </w:rPr>
      </w:pPr>
    </w:p>
    <w:p w14:paraId="3E5BEF46" w14:textId="77777777" w:rsidR="00000000" w:rsidRDefault="009F4636">
      <w:pPr>
        <w:pStyle w:val="a"/>
        <w:rPr>
          <w:rFonts w:hint="cs"/>
          <w:caps/>
          <w:rtl/>
        </w:rPr>
      </w:pPr>
      <w:r>
        <w:rPr>
          <w:rFonts w:hint="cs"/>
          <w:caps/>
          <w:rtl/>
        </w:rPr>
        <w:t>אדוני היושב-ראש, רבותי חברי הכנסת, לא במקרה השר אורלב לא נמצא פה - ואני מקווה שהוא יגיע - וגם ממלא-מקומו לא נמצא כאן. בבו</w:t>
      </w:r>
      <w:r>
        <w:rPr>
          <w:rFonts w:hint="cs"/>
          <w:caps/>
          <w:rtl/>
        </w:rPr>
        <w:t>קר פנה אלי השר אורלב ואמר שהוא לא יוכל להגיע כי הוא  צריך להשתתף בהלוויה, ואמרתי: אין בעיות. סע להלוויה בחיפה.</w:t>
      </w:r>
    </w:p>
    <w:p w14:paraId="67F7253F" w14:textId="77777777" w:rsidR="00000000" w:rsidRDefault="009F4636">
      <w:pPr>
        <w:pStyle w:val="a"/>
        <w:rPr>
          <w:rFonts w:hint="cs"/>
          <w:caps/>
          <w:rtl/>
        </w:rPr>
      </w:pPr>
    </w:p>
    <w:p w14:paraId="0F5CD368" w14:textId="77777777" w:rsidR="00000000" w:rsidRDefault="009F4636">
      <w:pPr>
        <w:pStyle w:val="ad"/>
        <w:rPr>
          <w:b w:val="0"/>
          <w:bCs w:val="0"/>
          <w:caps/>
          <w:u w:val="none"/>
          <w:rtl/>
        </w:rPr>
      </w:pPr>
      <w:r>
        <w:rPr>
          <w:b w:val="0"/>
          <w:bCs w:val="0"/>
          <w:caps/>
          <w:u w:val="none"/>
          <w:rtl/>
        </w:rPr>
        <w:t>היו"ר נסים דהן:</w:t>
      </w:r>
    </w:p>
    <w:p w14:paraId="7726F75F" w14:textId="77777777" w:rsidR="00000000" w:rsidRDefault="009F4636">
      <w:pPr>
        <w:pStyle w:val="a"/>
        <w:rPr>
          <w:caps/>
          <w:rtl/>
        </w:rPr>
      </w:pPr>
    </w:p>
    <w:p w14:paraId="2CECF95D" w14:textId="77777777" w:rsidR="00000000" w:rsidRDefault="009F4636">
      <w:pPr>
        <w:pStyle w:val="a"/>
        <w:rPr>
          <w:rFonts w:hint="cs"/>
          <w:caps/>
          <w:rtl/>
        </w:rPr>
      </w:pPr>
      <w:r>
        <w:rPr>
          <w:rFonts w:hint="cs"/>
          <w:caps/>
          <w:rtl/>
        </w:rPr>
        <w:t>כולנו שולחים מכאן את ניחומינו למשפחת הילדה נועם ליבוביץ.</w:t>
      </w:r>
    </w:p>
    <w:p w14:paraId="1A273662" w14:textId="77777777" w:rsidR="00000000" w:rsidRDefault="009F4636">
      <w:pPr>
        <w:pStyle w:val="a"/>
        <w:rPr>
          <w:rFonts w:hint="cs"/>
          <w:caps/>
          <w:rtl/>
        </w:rPr>
      </w:pPr>
    </w:p>
    <w:p w14:paraId="6D5E2005" w14:textId="77777777" w:rsidR="00000000" w:rsidRDefault="009F4636">
      <w:pPr>
        <w:pStyle w:val="SpeakerCon"/>
        <w:rPr>
          <w:b w:val="0"/>
          <w:bCs w:val="0"/>
          <w:caps/>
          <w:u w:val="none"/>
          <w:rtl/>
        </w:rPr>
      </w:pPr>
      <w:bookmarkStart w:id="572" w:name="FS000000484T18_06_2003_19_01_41C"/>
      <w:bookmarkEnd w:id="572"/>
      <w:r>
        <w:rPr>
          <w:b w:val="0"/>
          <w:bCs w:val="0"/>
          <w:caps/>
          <w:u w:val="none"/>
          <w:rtl/>
        </w:rPr>
        <w:t>שלמה בניזרי (ש"ס):</w:t>
      </w:r>
    </w:p>
    <w:p w14:paraId="4EFF5886" w14:textId="77777777" w:rsidR="00000000" w:rsidRDefault="009F4636">
      <w:pPr>
        <w:pStyle w:val="a"/>
        <w:rPr>
          <w:caps/>
          <w:rtl/>
        </w:rPr>
      </w:pPr>
    </w:p>
    <w:p w14:paraId="34F3FE7F" w14:textId="77777777" w:rsidR="00000000" w:rsidRDefault="009F4636">
      <w:pPr>
        <w:pStyle w:val="a"/>
        <w:rPr>
          <w:rFonts w:hint="cs"/>
          <w:caps/>
          <w:rtl/>
        </w:rPr>
      </w:pPr>
      <w:r>
        <w:rPr>
          <w:rFonts w:hint="cs"/>
          <w:caps/>
          <w:rtl/>
        </w:rPr>
        <w:t>כן.</w:t>
      </w:r>
    </w:p>
    <w:p w14:paraId="0F77249B" w14:textId="77777777" w:rsidR="00000000" w:rsidRDefault="009F4636">
      <w:pPr>
        <w:pStyle w:val="a"/>
        <w:rPr>
          <w:rFonts w:hint="cs"/>
          <w:caps/>
          <w:rtl/>
        </w:rPr>
      </w:pPr>
    </w:p>
    <w:p w14:paraId="68C4194F" w14:textId="77777777" w:rsidR="00000000" w:rsidRDefault="009F4636">
      <w:pPr>
        <w:pStyle w:val="a"/>
        <w:rPr>
          <w:rFonts w:hint="cs"/>
          <w:caps/>
          <w:rtl/>
        </w:rPr>
      </w:pPr>
      <w:r>
        <w:rPr>
          <w:rFonts w:hint="cs"/>
          <w:caps/>
          <w:rtl/>
        </w:rPr>
        <w:t>ביקשתי ממנו, תסיים שם ותחזור, כמו שאני כשר ה</w:t>
      </w:r>
      <w:r>
        <w:rPr>
          <w:rFonts w:hint="cs"/>
          <w:caps/>
          <w:rtl/>
        </w:rPr>
        <w:t xml:space="preserve">ייתי עושה את כל המאמצים, הייתי עושה שמיניות באוויר כדי להגיע בכל מצב לכאן. אני יודע שאין לו מה לענות לי, ולכן הוא מתחמק מהתשובה. </w:t>
      </w:r>
    </w:p>
    <w:p w14:paraId="460BE515" w14:textId="77777777" w:rsidR="00000000" w:rsidRDefault="009F4636">
      <w:pPr>
        <w:pStyle w:val="a"/>
        <w:rPr>
          <w:rFonts w:hint="cs"/>
          <w:caps/>
          <w:rtl/>
        </w:rPr>
      </w:pPr>
    </w:p>
    <w:p w14:paraId="51603A5C" w14:textId="77777777" w:rsidR="00000000" w:rsidRDefault="009F4636">
      <w:pPr>
        <w:pStyle w:val="a"/>
        <w:rPr>
          <w:rFonts w:hint="cs"/>
          <w:caps/>
          <w:rtl/>
        </w:rPr>
      </w:pPr>
      <w:r>
        <w:rPr>
          <w:rFonts w:hint="cs"/>
          <w:caps/>
          <w:rtl/>
        </w:rPr>
        <w:t>מה שהעלה את חמתי זה ההחלטות שלו וההתבטאויות שלו. בשבוע שעבר הופיעה בעיתון "ידיעות אחרונות" כתבה שנאמר בה שהשר אורלב, לאחר שהח</w:t>
      </w:r>
      <w:r>
        <w:rPr>
          <w:rFonts w:hint="cs"/>
          <w:caps/>
          <w:rtl/>
        </w:rPr>
        <w:t xml:space="preserve">ליט לקצץ 60 מיליון למוסדות רווחה, אומר: בתקופה של קיצוצים קשים גיליתי קופה נסתרת של 60 מיליון שקל, ששירתה רק את החרדים. </w:t>
      </w:r>
    </w:p>
    <w:p w14:paraId="73ABAC31" w14:textId="77777777" w:rsidR="00000000" w:rsidRDefault="009F4636">
      <w:pPr>
        <w:pStyle w:val="a"/>
        <w:rPr>
          <w:rFonts w:hint="cs"/>
          <w:caps/>
          <w:rtl/>
        </w:rPr>
      </w:pPr>
    </w:p>
    <w:p w14:paraId="1BF9CCAA" w14:textId="77777777" w:rsidR="00000000" w:rsidRDefault="009F4636">
      <w:pPr>
        <w:pStyle w:val="a"/>
        <w:rPr>
          <w:rFonts w:hint="cs"/>
          <w:caps/>
          <w:rtl/>
        </w:rPr>
      </w:pPr>
      <w:r>
        <w:rPr>
          <w:rFonts w:hint="cs"/>
          <w:caps/>
          <w:rtl/>
        </w:rPr>
        <w:t xml:space="preserve">ברוך הבא, אדוני השר. </w:t>
      </w:r>
    </w:p>
    <w:p w14:paraId="592D48C8" w14:textId="77777777" w:rsidR="00000000" w:rsidRDefault="009F4636">
      <w:pPr>
        <w:pStyle w:val="a"/>
        <w:rPr>
          <w:rFonts w:hint="cs"/>
          <w:caps/>
          <w:rtl/>
        </w:rPr>
      </w:pPr>
    </w:p>
    <w:p w14:paraId="394E153F" w14:textId="77777777" w:rsidR="00000000" w:rsidRDefault="009F4636">
      <w:pPr>
        <w:pStyle w:val="a"/>
        <w:rPr>
          <w:rFonts w:hint="cs"/>
          <w:caps/>
          <w:rtl/>
        </w:rPr>
      </w:pPr>
      <w:r>
        <w:rPr>
          <w:rFonts w:hint="cs"/>
          <w:caps/>
          <w:rtl/>
        </w:rPr>
        <w:t>כלומר, הוא גילה. קולומבוס חדש יש לנו פה בכנסת, שמגלה תגליות חדשות, שהיתה קופה נסתרת במשרד העבודה והרווחה. רק לה</w:t>
      </w:r>
      <w:r>
        <w:rPr>
          <w:rFonts w:hint="cs"/>
          <w:caps/>
          <w:rtl/>
        </w:rPr>
        <w:t xml:space="preserve">זכיר  לו שאת התקצוב הזה של מוסדות רווחה החלו כבר בשנות ה-70. ולהזכירכם, מי שלא יודע, מי ששלטה אז במשרד העבודה והרווחה היתה מפלגתו, המפד"ל. הם שהקימו את הסעיף הזה למשפחות חלשות, למשפחות מצוקה, לילדים חלשים. </w:t>
      </w:r>
    </w:p>
    <w:p w14:paraId="0391DDA5" w14:textId="77777777" w:rsidR="00000000" w:rsidRDefault="009F4636">
      <w:pPr>
        <w:pStyle w:val="a"/>
        <w:rPr>
          <w:rFonts w:hint="cs"/>
          <w:caps/>
          <w:rtl/>
        </w:rPr>
      </w:pPr>
    </w:p>
    <w:p w14:paraId="0DF0A88F" w14:textId="77777777" w:rsidR="00000000" w:rsidRDefault="009F4636">
      <w:pPr>
        <w:pStyle w:val="ad"/>
        <w:rPr>
          <w:b w:val="0"/>
          <w:bCs w:val="0"/>
          <w:caps/>
          <w:u w:val="none"/>
          <w:rtl/>
        </w:rPr>
      </w:pPr>
      <w:r>
        <w:rPr>
          <w:b w:val="0"/>
          <w:bCs w:val="0"/>
          <w:caps/>
          <w:u w:val="none"/>
          <w:rtl/>
        </w:rPr>
        <w:t>היו"ר נסים דהן:</w:t>
      </w:r>
    </w:p>
    <w:p w14:paraId="647F3077" w14:textId="77777777" w:rsidR="00000000" w:rsidRDefault="009F4636">
      <w:pPr>
        <w:pStyle w:val="a"/>
        <w:rPr>
          <w:caps/>
          <w:rtl/>
        </w:rPr>
      </w:pPr>
    </w:p>
    <w:p w14:paraId="7E73401C" w14:textId="77777777" w:rsidR="00000000" w:rsidRDefault="009F4636">
      <w:pPr>
        <w:pStyle w:val="a"/>
        <w:rPr>
          <w:rFonts w:hint="cs"/>
          <w:caps/>
          <w:rtl/>
        </w:rPr>
      </w:pPr>
      <w:r>
        <w:rPr>
          <w:rFonts w:hint="cs"/>
          <w:caps/>
          <w:rtl/>
        </w:rPr>
        <w:t xml:space="preserve">מי היה השר אז? </w:t>
      </w:r>
    </w:p>
    <w:p w14:paraId="266F6E2E" w14:textId="77777777" w:rsidR="00000000" w:rsidRDefault="009F4636">
      <w:pPr>
        <w:pStyle w:val="a"/>
        <w:rPr>
          <w:rFonts w:hint="cs"/>
          <w:caps/>
          <w:rtl/>
        </w:rPr>
      </w:pPr>
    </w:p>
    <w:p w14:paraId="1BE2A5DE" w14:textId="77777777" w:rsidR="00000000" w:rsidRDefault="009F4636">
      <w:pPr>
        <w:pStyle w:val="SpeakerCon"/>
        <w:rPr>
          <w:b w:val="0"/>
          <w:bCs w:val="0"/>
          <w:caps/>
          <w:u w:val="none"/>
          <w:rtl/>
        </w:rPr>
      </w:pPr>
      <w:bookmarkStart w:id="573" w:name="FS000000484T18_06_2003_18_42_36C"/>
      <w:bookmarkEnd w:id="573"/>
      <w:r>
        <w:rPr>
          <w:b w:val="0"/>
          <w:bCs w:val="0"/>
          <w:caps/>
          <w:u w:val="none"/>
          <w:rtl/>
        </w:rPr>
        <w:t>שלמה בניזרי (ש</w:t>
      </w:r>
      <w:r>
        <w:rPr>
          <w:b w:val="0"/>
          <w:bCs w:val="0"/>
          <w:caps/>
          <w:u w:val="none"/>
          <w:rtl/>
        </w:rPr>
        <w:t>"ס):</w:t>
      </w:r>
    </w:p>
    <w:p w14:paraId="6101F03E" w14:textId="77777777" w:rsidR="00000000" w:rsidRDefault="009F4636">
      <w:pPr>
        <w:pStyle w:val="a"/>
        <w:rPr>
          <w:caps/>
          <w:rtl/>
        </w:rPr>
      </w:pPr>
    </w:p>
    <w:p w14:paraId="226A5603" w14:textId="77777777" w:rsidR="00000000" w:rsidRDefault="009F4636">
      <w:pPr>
        <w:pStyle w:val="a"/>
        <w:rPr>
          <w:rFonts w:hint="cs"/>
          <w:caps/>
          <w:rtl/>
        </w:rPr>
      </w:pPr>
      <w:r>
        <w:rPr>
          <w:rFonts w:hint="cs"/>
          <w:caps/>
          <w:rtl/>
        </w:rPr>
        <w:t xml:space="preserve">לא זוכר. </w:t>
      </w:r>
    </w:p>
    <w:p w14:paraId="6472829C" w14:textId="77777777" w:rsidR="00000000" w:rsidRDefault="009F4636">
      <w:pPr>
        <w:pStyle w:val="a"/>
        <w:rPr>
          <w:rFonts w:hint="cs"/>
          <w:caps/>
          <w:rtl/>
        </w:rPr>
      </w:pPr>
    </w:p>
    <w:p w14:paraId="18098C7E" w14:textId="77777777" w:rsidR="00000000" w:rsidRDefault="009F4636">
      <w:pPr>
        <w:pStyle w:val="a"/>
        <w:rPr>
          <w:rFonts w:hint="cs"/>
          <w:caps/>
          <w:rtl/>
        </w:rPr>
      </w:pPr>
      <w:r>
        <w:rPr>
          <w:rFonts w:hint="cs"/>
          <w:caps/>
          <w:rtl/>
        </w:rPr>
        <w:t>מה לעשות שחלק גדול מאותם ילדים היו מעדות המזרח, וחלק מהם ממשפחות דתיות. כשנכנסתי למשרד וכשהשר אלי ישי נכנס לפני, מצאנו את זה כך. הקריטריונים שנקבעו במשך השנים, נקבעו על-ידי משרד המשפטים, על-ידי גורמים מקצועיים. אתם יודעים מה זה להעביר היום</w:t>
      </w:r>
      <w:r>
        <w:rPr>
          <w:rFonts w:hint="cs"/>
          <w:caps/>
          <w:rtl/>
        </w:rPr>
        <w:t xml:space="preserve"> קריטריונים דרך משרד המשפטים, כמה הדבר קשה. ולכן לא הבנתי איך שר הרווחה, ברוב חוצפתו, מעז להגיד שבתקופה של קיצוצים קשים גיליתי קופה נסתרת של 60 מיליון שקל ששירתה רק את החרדים. איך אפשר לומר, לבוא ולהעליל עלילה כזאת. </w:t>
      </w:r>
    </w:p>
    <w:p w14:paraId="415F6DE1" w14:textId="77777777" w:rsidR="00000000" w:rsidRDefault="009F4636">
      <w:pPr>
        <w:pStyle w:val="a"/>
        <w:rPr>
          <w:rFonts w:hint="cs"/>
          <w:caps/>
          <w:rtl/>
        </w:rPr>
      </w:pPr>
    </w:p>
    <w:p w14:paraId="05071BBF" w14:textId="77777777" w:rsidR="00000000" w:rsidRDefault="009F4636">
      <w:pPr>
        <w:pStyle w:val="a"/>
        <w:rPr>
          <w:rFonts w:hint="cs"/>
          <w:caps/>
          <w:rtl/>
        </w:rPr>
      </w:pPr>
      <w:r>
        <w:rPr>
          <w:rFonts w:hint="cs"/>
          <w:caps/>
          <w:rtl/>
        </w:rPr>
        <w:t>מה הוא משחק אותה, להיות אביר החוק, יפה</w:t>
      </w:r>
      <w:r>
        <w:rPr>
          <w:rFonts w:hint="cs"/>
          <w:caps/>
          <w:rtl/>
        </w:rPr>
        <w:t xml:space="preserve"> הנפש? הרי זו דמותה של המפד"ל. תמיד הם משחקים אותה, את יפי הנפש. עוד מעט אומר מה אמר ינאי המלך עליהם לפני שהוא נפטר, מה הוא אמר לאשתו. הוא אמר לה: אל תתייראי מן הפרושים ולא ממי שאינם פרושים, אלא מן הצבועים הדומים לפרושים ואינם פרושים, שעושים כזמרי ומבקשים </w:t>
      </w:r>
      <w:r>
        <w:rPr>
          <w:rFonts w:hint="cs"/>
          <w:caps/>
          <w:rtl/>
        </w:rPr>
        <w:t xml:space="preserve">שכר כפנחס. זה בדיוק המפד"ל. כיפה סרוגה צבועה - זה מראה את הצביעות שלהם. כשבאים, ובאים בצורה חצופה, ללכת לקחת מפת לחמם של ילדי ישראל. אלא מה? הילדים הללו חרדים, אז גם הם יוצאים מן הכלל. עצם ההתחברות של המפד"ל </w:t>
      </w:r>
      <w:r>
        <w:rPr>
          <w:caps/>
          <w:rtl/>
        </w:rPr>
        <w:t>–</w:t>
      </w:r>
      <w:r>
        <w:rPr>
          <w:rFonts w:hint="cs"/>
          <w:caps/>
          <w:rtl/>
        </w:rPr>
        <w:t xml:space="preserve"> עליהם נאמר: אוי לרשע ואוי לשכנו; ברגע שאתה מתח</w:t>
      </w:r>
      <w:r>
        <w:rPr>
          <w:rFonts w:hint="cs"/>
          <w:caps/>
          <w:rtl/>
        </w:rPr>
        <w:t xml:space="preserve">בר עם אנשים כמו שינוי, ממילא אתם מושפע מהדעות שלהם. </w:t>
      </w:r>
    </w:p>
    <w:p w14:paraId="7CC01B0A" w14:textId="77777777" w:rsidR="00000000" w:rsidRDefault="009F4636">
      <w:pPr>
        <w:pStyle w:val="a"/>
        <w:rPr>
          <w:rFonts w:hint="cs"/>
          <w:caps/>
          <w:rtl/>
        </w:rPr>
      </w:pPr>
    </w:p>
    <w:p w14:paraId="70DA58B9" w14:textId="77777777" w:rsidR="00000000" w:rsidRDefault="009F4636">
      <w:pPr>
        <w:pStyle w:val="a"/>
        <w:rPr>
          <w:rFonts w:hint="cs"/>
          <w:caps/>
          <w:rtl/>
        </w:rPr>
      </w:pPr>
      <w:r>
        <w:rPr>
          <w:rFonts w:hint="cs"/>
          <w:caps/>
          <w:rtl/>
        </w:rPr>
        <w:t xml:space="preserve">אדם שקורא לעצמו דתי בא ומקצץ </w:t>
      </w:r>
      <w:r>
        <w:rPr>
          <w:caps/>
          <w:rtl/>
        </w:rPr>
        <w:t>–</w:t>
      </w:r>
      <w:r>
        <w:rPr>
          <w:rFonts w:hint="cs"/>
          <w:caps/>
          <w:rtl/>
        </w:rPr>
        <w:t xml:space="preserve"> איפה? בתקציבים של מה? של משפחות חלשות, משפחות על סף העוני, זו ההגדרה שלהן. הרי כדי לקבל את התקציב הזה לפנימיות שאנחנו מדברים עליו, אדם צריך לבוא ולהגיש כל שנה את מבחן ההכנ</w:t>
      </w:r>
      <w:r>
        <w:rPr>
          <w:rFonts w:hint="cs"/>
          <w:caps/>
          <w:rtl/>
        </w:rPr>
        <w:t xml:space="preserve">סה שלו, שבו בודקים אם הוא על סף העוני או לא. אחרי שרואים שהוא על סף העוני, רק אז מתקצבים, לא את המשפחות אלא את הפנימיות, כי מוציאים את הילדים האלה מהבתים ומכניסים אותם לפנימיות, כי הילדים לא יכולים לחיות באותם מקומות. </w:t>
      </w:r>
    </w:p>
    <w:p w14:paraId="038AA86C" w14:textId="77777777" w:rsidR="00000000" w:rsidRDefault="009F4636">
      <w:pPr>
        <w:pStyle w:val="a"/>
        <w:rPr>
          <w:rFonts w:hint="cs"/>
          <w:caps/>
          <w:rtl/>
        </w:rPr>
      </w:pPr>
    </w:p>
    <w:p w14:paraId="796BEA68" w14:textId="77777777" w:rsidR="00000000" w:rsidRDefault="009F4636">
      <w:pPr>
        <w:pStyle w:val="a"/>
        <w:rPr>
          <w:rFonts w:hint="cs"/>
          <w:caps/>
          <w:rtl/>
        </w:rPr>
      </w:pPr>
      <w:r>
        <w:rPr>
          <w:rFonts w:hint="cs"/>
          <w:caps/>
          <w:rtl/>
        </w:rPr>
        <w:t>התעריף הוא עד 520 שקלים. לכאורה תשאל</w:t>
      </w:r>
      <w:r>
        <w:rPr>
          <w:rFonts w:hint="cs"/>
          <w:caps/>
          <w:rtl/>
        </w:rPr>
        <w:t>ו אותי: רגע, מה לרווחה ולחינוך? הרי עדיף שהם יקבלו את זה ממשרד החינוך. נכון, גם אנחנו היינו מסכימים לקבל ממשרד החינוך. שם מקבלים תקציבים עבור ילדים בפנימיות, 85%, לפי ועדת-לאור. המשמעות היא שזה 1,800 שקל, פלוס הוצאות של סל שירותים ונסיעות - מגיעים לסכום של</w:t>
      </w:r>
      <w:r>
        <w:rPr>
          <w:rFonts w:hint="cs"/>
          <w:caps/>
          <w:rtl/>
        </w:rPr>
        <w:t xml:space="preserve"> למעלה מ-2,000 שקל. אז למה החרדים לא רצים לשם, אם כך? מהסיבה הפשוטה, כי אנחנו לא עומדים בקריטריונים. מה לעשות? אז למה החילונים לא באים למשרד הרווחה, למה 90% זה רק חרדים? כי החילונים יש להם שכל. מישהו אמר שהם לא חכמים? בוודאי, יש להם שכל. למה שיבואו למשרד ה</w:t>
      </w:r>
      <w:r>
        <w:rPr>
          <w:rFonts w:hint="cs"/>
          <w:caps/>
          <w:rtl/>
        </w:rPr>
        <w:t xml:space="preserve">עבודה והרווחה? מקבלים שם רק 520 שקל, פה הם מקבלים 2,000 שקלים. ולכן, זו הסיבה ש-90% מהפונים למשרד הרווחה הם חרדים  ו-10%, דרך אגב, הם דתיים לאומיים, אם הוא לא יודע את זה -  אולפנות וישיבות של "בני עקיבא", שגם הם באים לקבל משם. </w:t>
      </w:r>
    </w:p>
    <w:p w14:paraId="3C0C9A4F" w14:textId="77777777" w:rsidR="00000000" w:rsidRDefault="009F4636">
      <w:pPr>
        <w:pStyle w:val="a"/>
        <w:rPr>
          <w:rFonts w:hint="cs"/>
          <w:caps/>
          <w:rtl/>
        </w:rPr>
      </w:pPr>
    </w:p>
    <w:p w14:paraId="4A888C5C" w14:textId="77777777" w:rsidR="00000000" w:rsidRDefault="009F4636">
      <w:pPr>
        <w:pStyle w:val="a"/>
        <w:rPr>
          <w:rFonts w:hint="cs"/>
          <w:caps/>
          <w:rtl/>
        </w:rPr>
      </w:pPr>
      <w:r>
        <w:rPr>
          <w:rFonts w:hint="cs"/>
          <w:caps/>
          <w:rtl/>
        </w:rPr>
        <w:t>אז ריבונו של עולם, איך אפשר</w:t>
      </w:r>
      <w:r>
        <w:rPr>
          <w:rFonts w:hint="cs"/>
          <w:caps/>
          <w:rtl/>
        </w:rPr>
        <w:t xml:space="preserve">? האם ילדים חרדים - הייתי רוצה לשאול את השר, האם לילדים חרדים  אין אותן זכויות? למה כשמדברים על עולים כולם מזדעקים: ילדים של העולים. הרי עכשיו השר בא והצהיר על מדיניות חדשה. מה המדיניות שלו? זקנים וילדים בסיכון. רגע, חרדים זה לא ילדים בסיכון? </w:t>
      </w:r>
    </w:p>
    <w:p w14:paraId="737D8015" w14:textId="77777777" w:rsidR="00000000" w:rsidRDefault="009F4636">
      <w:pPr>
        <w:pStyle w:val="a"/>
        <w:rPr>
          <w:rFonts w:hint="cs"/>
          <w:caps/>
          <w:rtl/>
        </w:rPr>
      </w:pPr>
    </w:p>
    <w:p w14:paraId="30A79D97" w14:textId="77777777" w:rsidR="00000000" w:rsidRDefault="009F4636">
      <w:pPr>
        <w:pStyle w:val="a"/>
        <w:rPr>
          <w:rFonts w:hint="cs"/>
          <w:caps/>
          <w:rtl/>
        </w:rPr>
      </w:pPr>
      <w:r>
        <w:rPr>
          <w:rFonts w:hint="cs"/>
          <w:caps/>
          <w:rtl/>
        </w:rPr>
        <w:t>הרי מה המשמ</w:t>
      </w:r>
      <w:r>
        <w:rPr>
          <w:rFonts w:hint="cs"/>
          <w:caps/>
          <w:rtl/>
        </w:rPr>
        <w:t>עות עכשיו? יש שתי משמעויות. ברגע שאתה מפסיק לתקצב את הפנימיות הללו, אז ההורים לא ישלמו, כלומר, לא יוכלו להכניס את הילדים שלהם לשם. הפנימיות יוציאו אותם, הם יחזרו הביתה למאורות; ואני לא רוצה להגיד באילו תנאים הם יחיו שם. ואם הם החליטו להשאיר אותם שם, ההורים</w:t>
      </w:r>
      <w:r>
        <w:rPr>
          <w:rFonts w:hint="cs"/>
          <w:caps/>
          <w:rtl/>
        </w:rPr>
        <w:t xml:space="preserve"> יצטרכו לשלם. מאיפה יש להורים כסף, אחרי שלקחתם להם את קצבאות הילדים, הבטחת הכנסה, השלמת הכנסה, פגיעה בישיבות, במוסדות, העלאת הארנונה, המים, החשמל? מאיפה יביאו ההורים את הכסף? ילכו לגנוב, לרצוח, לשדוד? מהיכן יביאו את הכסף?</w:t>
      </w:r>
    </w:p>
    <w:p w14:paraId="29557C5A" w14:textId="77777777" w:rsidR="00000000" w:rsidRDefault="009F4636">
      <w:pPr>
        <w:pStyle w:val="a"/>
        <w:rPr>
          <w:rFonts w:hint="cs"/>
          <w:caps/>
          <w:rtl/>
        </w:rPr>
      </w:pPr>
    </w:p>
    <w:p w14:paraId="4F906202" w14:textId="77777777" w:rsidR="00000000" w:rsidRDefault="009F4636">
      <w:pPr>
        <w:pStyle w:val="a"/>
        <w:rPr>
          <w:rFonts w:hint="cs"/>
          <w:caps/>
          <w:rtl/>
        </w:rPr>
      </w:pPr>
      <w:r>
        <w:rPr>
          <w:rFonts w:hint="cs"/>
          <w:caps/>
          <w:rtl/>
        </w:rPr>
        <w:t>האם מישהו כבר דן במשרד מה יקרה ב-</w:t>
      </w:r>
      <w:r>
        <w:rPr>
          <w:rFonts w:hint="cs"/>
          <w:caps/>
          <w:rtl/>
        </w:rPr>
        <w:t>1 בספטמבר, בתאריך שבו מפסיקים את התמיכה? האם מישהו העלה על דעתו מה יקרה עם אותם ילדים, מה ההשלכות? הרי מה יקרה בסופו של דבר? כמו חכמי חלם במדינה הזאת. אתה לוקח את כמה עשרות המיליונים הללו ואתה מוציא את הילדים, שחלקם הגדול מן הסתם ייזרק לרחוב או יהיה בתוך ה</w:t>
      </w:r>
      <w:r>
        <w:rPr>
          <w:rFonts w:hint="cs"/>
          <w:caps/>
          <w:rtl/>
        </w:rPr>
        <w:t>בית, הילדים יעברו חוויות קשות מאוד, המצב שלהם רק ילך ויידרדר,  ומדינת ישראל תצטרך לטפל בהם מאוחר יותר בעלות של מאות מיליונים, אם לא מיליארדים. אז איפה החוכמה הזאת, מאיפה הביא אותה השר המכובד, השר אורלב, שבא ופוגע באנשים החלשים ביותר?</w:t>
      </w:r>
    </w:p>
    <w:p w14:paraId="710CD458" w14:textId="77777777" w:rsidR="00000000" w:rsidRDefault="009F4636">
      <w:pPr>
        <w:pStyle w:val="a"/>
        <w:rPr>
          <w:rFonts w:hint="cs"/>
          <w:caps/>
          <w:rtl/>
        </w:rPr>
      </w:pPr>
    </w:p>
    <w:p w14:paraId="143B2A35" w14:textId="77777777" w:rsidR="00000000" w:rsidRDefault="009F4636">
      <w:pPr>
        <w:pStyle w:val="a"/>
        <w:rPr>
          <w:rFonts w:hint="cs"/>
          <w:caps/>
          <w:rtl/>
        </w:rPr>
      </w:pPr>
      <w:r>
        <w:rPr>
          <w:rFonts w:hint="cs"/>
          <w:caps/>
          <w:rtl/>
        </w:rPr>
        <w:t xml:space="preserve">אני רק רוצה לומר לשר </w:t>
      </w:r>
      <w:r>
        <w:rPr>
          <w:rFonts w:hint="cs"/>
          <w:caps/>
          <w:rtl/>
        </w:rPr>
        <w:t>אורלב - אני מקווה שהוא יקרא לאחר מכן את הפרוטוקול של דברי. כשאני הייתי שר העבודה והרווחה, כשהייתי שר הבריאות, כשאדוני היה שר הבריאות, כשהיינו במשרד הפנים, כשהיינו בכל המשרדים - האם אנחנו פגענו במוסדות של חילונים, האם פגענו אי-פעם במשרדים או במוסדות של התנו</w:t>
      </w:r>
      <w:r>
        <w:rPr>
          <w:rFonts w:hint="cs"/>
          <w:caps/>
          <w:rtl/>
        </w:rPr>
        <w:t xml:space="preserve">עה של הדתיים הלאומיים, של ההתנחלויות? הרי אנחנו היינו יקירי ההתנחלויות. אנחנו דאגנו להם לכמה שיותר תקציבים. הנה, נמצא פה אורי אריאל, הוא יוכל להעיד על כך. כל ישיבה היו באים אלי, והייתי רק דואג להם. </w:t>
      </w:r>
    </w:p>
    <w:p w14:paraId="3CCEFF02" w14:textId="77777777" w:rsidR="00000000" w:rsidRDefault="009F4636">
      <w:pPr>
        <w:pStyle w:val="a"/>
        <w:rPr>
          <w:rFonts w:hint="cs"/>
          <w:caps/>
          <w:rtl/>
        </w:rPr>
      </w:pPr>
    </w:p>
    <w:p w14:paraId="6C19BBB4" w14:textId="77777777" w:rsidR="00000000" w:rsidRDefault="009F4636">
      <w:pPr>
        <w:pStyle w:val="a"/>
        <w:rPr>
          <w:rFonts w:hint="cs"/>
          <w:caps/>
          <w:rtl/>
        </w:rPr>
      </w:pPr>
      <w:r>
        <w:rPr>
          <w:rFonts w:hint="cs"/>
          <w:caps/>
          <w:rtl/>
        </w:rPr>
        <w:t>האם אני פגעתי פעם ב"בני עקיבא"? האם אני פגעתי בשירות הלא</w:t>
      </w:r>
      <w:r>
        <w:rPr>
          <w:rFonts w:hint="cs"/>
          <w:caps/>
          <w:rtl/>
        </w:rPr>
        <w:t xml:space="preserve">ומי? הרי אני הייתי אחראי על השירות הלאומי בתור שר העבודה והרווחה. אדרבה, היו פונים אלי שאול יהלום ועוד אחרים: תעזור לנו בביטוח לאומי </w:t>
      </w:r>
      <w:r>
        <w:rPr>
          <w:caps/>
          <w:rtl/>
        </w:rPr>
        <w:t>–</w:t>
      </w:r>
      <w:r>
        <w:rPr>
          <w:rFonts w:hint="cs"/>
          <w:caps/>
          <w:rtl/>
        </w:rPr>
        <w:t xml:space="preserve"> הייתי מזרז להם תקציבים שהיו נתקעים להם שם. אף פעם לא העזתי לקחת שקל משירות הלאומי ולהגיד: שמע, יש לי קיצוצים. מה פתאום בנ</w:t>
      </w:r>
      <w:r>
        <w:rPr>
          <w:rFonts w:hint="cs"/>
          <w:caps/>
          <w:rtl/>
        </w:rPr>
        <w:t>ות שהולכות להתנדבות מקבלות 1,500 שקל? יכולתי להגיד גם את זה. חייל מקבל 300</w:t>
      </w:r>
      <w:r>
        <w:rPr>
          <w:caps/>
          <w:rtl/>
        </w:rPr>
        <w:t>–</w:t>
      </w:r>
      <w:r>
        <w:rPr>
          <w:rFonts w:hint="cs"/>
          <w:caps/>
          <w:rtl/>
        </w:rPr>
        <w:t>-500 שקלים. למה המדינה צריכה להוציא עליהן 1,500 שקלים? הרי יכולתי לטעון את זה, ולא טענתי ולא אמרתי מלה אחת. אני יודע שהן עושות עבודת קודש, אף שאני חלוק אתן בהרבה דברים, ולא פגעתי בה</w:t>
      </w:r>
      <w:r>
        <w:rPr>
          <w:rFonts w:hint="cs"/>
          <w:caps/>
          <w:rtl/>
        </w:rPr>
        <w:t xml:space="preserve">ן. לא העזתי לגעת בשירות הלאומי. יכולתי להגיד: רגע, שירות לאומי </w:t>
      </w:r>
      <w:r>
        <w:rPr>
          <w:caps/>
          <w:rtl/>
        </w:rPr>
        <w:t>–</w:t>
      </w:r>
      <w:r>
        <w:rPr>
          <w:rFonts w:hint="cs"/>
          <w:caps/>
          <w:rtl/>
        </w:rPr>
        <w:t xml:space="preserve"> כמו שהוא אומר היום. חינוך? תלכו למשרד החינוך הוא אומר לנו. שירות לאומי </w:t>
      </w:r>
      <w:r>
        <w:rPr>
          <w:caps/>
          <w:rtl/>
        </w:rPr>
        <w:t>–</w:t>
      </w:r>
      <w:r>
        <w:rPr>
          <w:rFonts w:hint="cs"/>
          <w:caps/>
          <w:rtl/>
        </w:rPr>
        <w:t xml:space="preserve"> תלך למשרד הביטחון, תשאיר לי את הכסף. </w:t>
      </w:r>
    </w:p>
    <w:p w14:paraId="3242C946" w14:textId="77777777" w:rsidR="00000000" w:rsidRDefault="009F4636">
      <w:pPr>
        <w:pStyle w:val="a"/>
        <w:rPr>
          <w:rFonts w:hint="cs"/>
          <w:caps/>
          <w:rtl/>
        </w:rPr>
      </w:pPr>
    </w:p>
    <w:p w14:paraId="47305706" w14:textId="77777777" w:rsidR="00000000" w:rsidRDefault="009F4636">
      <w:pPr>
        <w:pStyle w:val="a"/>
        <w:rPr>
          <w:rFonts w:hint="cs"/>
          <w:caps/>
          <w:rtl/>
        </w:rPr>
      </w:pPr>
      <w:r>
        <w:rPr>
          <w:rFonts w:hint="cs"/>
          <w:caps/>
          <w:rtl/>
        </w:rPr>
        <w:t>אני פונה עכשיו לשר הרווחה ואני אומר לו, או לממלא-המקום שנמצא פה, ידידי חבר הכנס</w:t>
      </w:r>
      <w:r>
        <w:rPr>
          <w:rFonts w:hint="cs"/>
          <w:caps/>
          <w:rtl/>
        </w:rPr>
        <w:t>ת עזרא, אני אומר: רגע, אתה לא רוצה לטפל בנושא הזה של מוסדות הרווחה? תן את הכסף ותעביר אותו למשרד החינוך. הרי זה כסף שיועד, הוא צבוע למוסדות ציבור בנושא של חינוך. אין לך שום זכות לקחת את הכסף הזה. תגיד, רבותי, אני לא רוצה לטפל בנושא הזה, תעבירו את הכסף. אלא</w:t>
      </w:r>
      <w:r>
        <w:rPr>
          <w:rFonts w:hint="cs"/>
          <w:caps/>
          <w:rtl/>
        </w:rPr>
        <w:t xml:space="preserve"> מה אתה רוצה? לסגור את החורים התקציביים שנוצרו לך כתוצאה מהגזירות הכלכליות שנוצרו עכשיו, אתה רוצה לסגור אותם על חשבון החרדים בגלל שנאתך לחרדים? </w:t>
      </w:r>
    </w:p>
    <w:p w14:paraId="24875DCB" w14:textId="77777777" w:rsidR="00000000" w:rsidRDefault="009F4636">
      <w:pPr>
        <w:pStyle w:val="a"/>
        <w:rPr>
          <w:rFonts w:hint="cs"/>
          <w:caps/>
          <w:rtl/>
        </w:rPr>
      </w:pPr>
    </w:p>
    <w:p w14:paraId="7825FBB3" w14:textId="77777777" w:rsidR="00000000" w:rsidRDefault="009F4636">
      <w:pPr>
        <w:pStyle w:val="a"/>
        <w:rPr>
          <w:rFonts w:hint="cs"/>
          <w:caps/>
          <w:rtl/>
        </w:rPr>
      </w:pPr>
      <w:r>
        <w:rPr>
          <w:rFonts w:hint="cs"/>
          <w:caps/>
          <w:rtl/>
        </w:rPr>
        <w:t>ואם אתה באמת כל כך כך מחפש כסף, בוא אני אגיד לך, אני הייתי שר העבודה והרווחה, אני יודע איפה יש חורים בתקציב, מ</w:t>
      </w:r>
      <w:r>
        <w:rPr>
          <w:rFonts w:hint="cs"/>
          <w:caps/>
          <w:rtl/>
        </w:rPr>
        <w:t xml:space="preserve">איפה אפשר לקחת. ועדת תמיכות נותנת שם לשיפוצים במעונות-יום. אתה יודע מה? תדחה את זה בשנה. המצב קשה, אל תשפץ, אל תסייד השנה. אם אתה כל כך דואג לילדים בסיכון, יש לך הכשרה מקצועית, אם זה עדיין במשרד הרווחה, גם שם, אל תשפץ. כספי ימי עיון </w:t>
      </w:r>
      <w:r>
        <w:rPr>
          <w:caps/>
          <w:rtl/>
        </w:rPr>
        <w:t>–</w:t>
      </w:r>
      <w:r>
        <w:rPr>
          <w:rFonts w:hint="cs"/>
          <w:caps/>
          <w:rtl/>
        </w:rPr>
        <w:t xml:space="preserve"> תפסיק את ימי העיון בב</w:t>
      </w:r>
      <w:r>
        <w:rPr>
          <w:rFonts w:hint="cs"/>
          <w:caps/>
          <w:rtl/>
        </w:rPr>
        <w:t xml:space="preserve">תי-מלון כמו שאני הפסקתי אותם. לסגור בניינים מיותרים, נסיעות לחו"ל, השתלמויות בחו"ל. כל הדברים הללו, תפסיק אותם, אם באמת חסר לך כסף. </w:t>
      </w:r>
    </w:p>
    <w:p w14:paraId="643602C1" w14:textId="77777777" w:rsidR="00000000" w:rsidRDefault="009F4636">
      <w:pPr>
        <w:pStyle w:val="a"/>
        <w:rPr>
          <w:rFonts w:hint="cs"/>
          <w:caps/>
          <w:rtl/>
        </w:rPr>
      </w:pPr>
    </w:p>
    <w:p w14:paraId="0714825B" w14:textId="77777777" w:rsidR="00000000" w:rsidRDefault="009F4636">
      <w:pPr>
        <w:pStyle w:val="a"/>
        <w:rPr>
          <w:rFonts w:hint="cs"/>
          <w:caps/>
          <w:rtl/>
        </w:rPr>
      </w:pPr>
      <w:r>
        <w:rPr>
          <w:rFonts w:hint="cs"/>
          <w:caps/>
          <w:rtl/>
        </w:rPr>
        <w:t>אבל לקחת את זה מאותם ילדים שאין להם, שכל פגיעה בהם תזרוק אותם לרחוב, על זה אני בא ואני מצר ביום הזה, כשאני שומע את דבריו ש</w:t>
      </w:r>
      <w:r>
        <w:rPr>
          <w:rFonts w:hint="cs"/>
          <w:caps/>
          <w:rtl/>
        </w:rPr>
        <w:t>ל השר שאומר, התקציבים צריכים לשרת את העם ולא רק את החרדים. מאיפה הוא שואב את החוצפה הזאת? איך אפשר לומר, התקציבים משרתים את החרדים? מילא, כשטומי לפיד אומר את זה, או פורז, נו, בסדר. אלה רוצים לעקור את היהדות. אבל אתה עם כיפה על הראש, אתה ש"יענו" התחנכת חינו</w:t>
      </w:r>
      <w:r>
        <w:rPr>
          <w:rFonts w:hint="cs"/>
          <w:caps/>
          <w:rtl/>
        </w:rPr>
        <w:t xml:space="preserve">ך של תורה. איך אתה מסוגל לומר דברים כאלה. איך אפשר לבוא ולהסית הסתה פרועה כזאת. </w:t>
      </w:r>
    </w:p>
    <w:p w14:paraId="38D9812D" w14:textId="77777777" w:rsidR="00000000" w:rsidRDefault="009F4636">
      <w:pPr>
        <w:pStyle w:val="a"/>
        <w:rPr>
          <w:rFonts w:hint="cs"/>
          <w:caps/>
          <w:rtl/>
        </w:rPr>
      </w:pPr>
    </w:p>
    <w:p w14:paraId="0B3D63F5" w14:textId="77777777" w:rsidR="00000000" w:rsidRDefault="009F4636">
      <w:pPr>
        <w:pStyle w:val="a"/>
        <w:rPr>
          <w:rFonts w:hint="cs"/>
          <w:caps/>
          <w:rtl/>
        </w:rPr>
      </w:pPr>
      <w:r>
        <w:rPr>
          <w:rFonts w:hint="cs"/>
          <w:caps/>
          <w:rtl/>
        </w:rPr>
        <w:t>אז מה אומרים? תראה, תיקח דוגמה מהדתיים הלאומיים. תראה מה הם אומרים עליכם. אני אף פעם לא אמרתי מלה על ההקצנה שלהם. אני אף פעם לא דיברתי על כל המעשים שהם עושים. תמיד אנחנו מדבר</w:t>
      </w:r>
      <w:r>
        <w:rPr>
          <w:rFonts w:hint="cs"/>
          <w:caps/>
          <w:rtl/>
        </w:rPr>
        <w:t>ים אליהם בכבוד. אבל לבוא ולתקוע לנו סכין בגב, לכל אותם מוסדות שברוך השם מצילים, ממש מצילים חיים ברגע שאתה מכניס את הילדים האלה למוסדות הרווחה?</w:t>
      </w:r>
    </w:p>
    <w:p w14:paraId="4D3061DB" w14:textId="77777777" w:rsidR="00000000" w:rsidRDefault="009F4636">
      <w:pPr>
        <w:pStyle w:val="a"/>
        <w:rPr>
          <w:rFonts w:hint="cs"/>
          <w:caps/>
          <w:rtl/>
        </w:rPr>
      </w:pPr>
    </w:p>
    <w:p w14:paraId="5426DCB5" w14:textId="77777777" w:rsidR="00000000" w:rsidRDefault="009F4636">
      <w:pPr>
        <w:pStyle w:val="a"/>
        <w:rPr>
          <w:rFonts w:hint="cs"/>
          <w:caps/>
          <w:rtl/>
        </w:rPr>
      </w:pPr>
      <w:r>
        <w:rPr>
          <w:rFonts w:hint="cs"/>
          <w:caps/>
          <w:rtl/>
        </w:rPr>
        <w:t>לכן אני פונה מפה בקריאה נרגשת לשר הרווחה, שלא נמצא פה; ודרך אגב, לחזק את התזה שלי על אי-אהבתו אותנו - בשבוע שעבר</w:t>
      </w:r>
      <w:r>
        <w:rPr>
          <w:rFonts w:hint="cs"/>
          <w:caps/>
          <w:rtl/>
        </w:rPr>
        <w:t xml:space="preserve"> הוא קיבל עוד החלטה. מה ההחלטה אומרת? אני גם לא יודע אם הוא יתייחס לזה עכשיו, כי הוא לא נמצא פה, אני לא יודע אם הוא אמר לך להתייחס לזה. כשנכנסתי למשרד הרווחה ראיתי בעיה: אנשים מכניסים את ילדיהם למעונות-יום ולא מקבלים הנחות. מי מקבל הנחה? רק מי שמגיש תלוש. </w:t>
      </w:r>
      <w:r>
        <w:rPr>
          <w:rFonts w:hint="cs"/>
          <w:caps/>
          <w:rtl/>
        </w:rPr>
        <w:t xml:space="preserve">בסדר, באים אברכים ומגישים. כמה אתה משתכר </w:t>
      </w:r>
      <w:r>
        <w:rPr>
          <w:caps/>
          <w:rtl/>
        </w:rPr>
        <w:t>–</w:t>
      </w:r>
      <w:r>
        <w:rPr>
          <w:rFonts w:hint="cs"/>
          <w:caps/>
          <w:rtl/>
        </w:rPr>
        <w:t xml:space="preserve"> 1,000--1,500 שקל. הפקיד מחשב לו את זה משכר מינימום של 3,200 שקל. אם סטודנט מגיע, והוא משתכר 1,000 שקל, מחשבים לו את ההנחה מ-1,000 שקל. באתי ואמרתי: מה האפליה הזאת? או שמחשבים את ההנחה לכולם ממה שמשתכרים, או שמחשבי</w:t>
      </w:r>
      <w:r>
        <w:rPr>
          <w:rFonts w:hint="cs"/>
          <w:caps/>
          <w:rtl/>
        </w:rPr>
        <w:t xml:space="preserve">ם את ההנחה לכולם משכר מינימום. ונתתי הנחיה ואמרתי שלכולם עושים את ההנחה מהסכום שמשתכרים ולא משכר מינימום. אין הבדל אצלי בין סטודנט לבחור ישיבה. והנה, הגיע עכשיו השר וביטל פתאום גם את ההחלטה הזאת. </w:t>
      </w:r>
    </w:p>
    <w:p w14:paraId="71EDF6E6" w14:textId="77777777" w:rsidR="00000000" w:rsidRDefault="009F4636">
      <w:pPr>
        <w:pStyle w:val="a"/>
        <w:rPr>
          <w:rFonts w:hint="cs"/>
          <w:caps/>
          <w:rtl/>
        </w:rPr>
      </w:pPr>
    </w:p>
    <w:p w14:paraId="5125CC04" w14:textId="77777777" w:rsidR="00000000" w:rsidRDefault="009F4636">
      <w:pPr>
        <w:pStyle w:val="a"/>
        <w:rPr>
          <w:rFonts w:hint="cs"/>
          <w:caps/>
          <w:rtl/>
        </w:rPr>
      </w:pPr>
      <w:r>
        <w:rPr>
          <w:rFonts w:hint="cs"/>
          <w:caps/>
          <w:rtl/>
        </w:rPr>
        <w:t xml:space="preserve">אלה משפחות שתקעת אותן מכל הכיוונים. זו הנחה של 500--1,000 </w:t>
      </w:r>
      <w:r>
        <w:rPr>
          <w:rFonts w:hint="cs"/>
          <w:caps/>
          <w:rtl/>
        </w:rPr>
        <w:t xml:space="preserve">ש"ח. זה חיים, זה לחם, זה האוכל שלהם. לקחת להם מכל הכיוונים, וגם את זה לבוא ולעשות? ריבונו של עולם, עד היכן? </w:t>
      </w:r>
    </w:p>
    <w:p w14:paraId="32109609" w14:textId="77777777" w:rsidR="00000000" w:rsidRDefault="009F4636">
      <w:pPr>
        <w:pStyle w:val="a"/>
        <w:ind w:firstLine="0"/>
        <w:rPr>
          <w:rFonts w:hint="cs"/>
          <w:caps/>
          <w:rtl/>
        </w:rPr>
      </w:pPr>
    </w:p>
    <w:p w14:paraId="4158B647" w14:textId="77777777" w:rsidR="00000000" w:rsidRDefault="009F4636">
      <w:pPr>
        <w:pStyle w:val="a"/>
        <w:ind w:firstLine="0"/>
        <w:rPr>
          <w:rFonts w:hint="cs"/>
          <w:caps/>
          <w:rtl/>
        </w:rPr>
      </w:pPr>
      <w:r>
        <w:rPr>
          <w:rFonts w:hint="cs"/>
          <w:caps/>
          <w:rtl/>
        </w:rPr>
        <w:tab/>
        <w:t xml:space="preserve">אני מקווה שהנושא הזה יעבור לדיון ואנחנו נוכל ללוות אותו במקומות אחרים. אני פונה אליך, שר הרווחה: חזור בך, חזור בך מההחלטות הנוראיות שלך, שפוגעות </w:t>
      </w:r>
      <w:r>
        <w:rPr>
          <w:rFonts w:hint="cs"/>
          <w:caps/>
          <w:rtl/>
        </w:rPr>
        <w:t xml:space="preserve">באנשים בצורה נוראה. עד היום לא עשית כלום בנושא רווחה </w:t>
      </w:r>
      <w:r>
        <w:rPr>
          <w:caps/>
          <w:rtl/>
        </w:rPr>
        <w:t>–</w:t>
      </w:r>
      <w:r>
        <w:rPr>
          <w:rFonts w:hint="cs"/>
          <w:caps/>
          <w:rtl/>
        </w:rPr>
        <w:t xml:space="preserve"> כלום. כל הקצבאות, הכול נהרס בימיך. לא שמעתי כמעט את קולך. אתם, המפד"ל, הצבעתם בממשלה, הצבעתם בכנסת </w:t>
      </w:r>
      <w:r>
        <w:rPr>
          <w:caps/>
          <w:rtl/>
        </w:rPr>
        <w:t>–</w:t>
      </w:r>
      <w:r>
        <w:rPr>
          <w:rFonts w:hint="cs"/>
          <w:caps/>
          <w:rtl/>
        </w:rPr>
        <w:t xml:space="preserve"> שום דבר לא ראיתי אתכם עושים. הייתי מציע לך בכלל להתפטר מתפקיד שר הרווחה. לפחות אותי שמעו, לפחות נלחמ</w:t>
      </w:r>
      <w:r>
        <w:rPr>
          <w:rFonts w:hint="cs"/>
          <w:caps/>
          <w:rtl/>
        </w:rPr>
        <w:t>תי, לפחות הצלחנו לקצץ משהו, למנוע גזירות כלשהן, אבל פה אני רואה שהכול עובר. איזה שר רווחה זה? אולי הוא התכוון לרווחה של עצמו, שהוא ישב על כיסא מרופד, אבל הוא לא התכוון לרווחה של אחרים. ולכן, או שתתפטר או שתחזור בך מן ההחלטות הנוראיות הללו. תודה רבה.</w:t>
      </w:r>
    </w:p>
    <w:p w14:paraId="0355A7ED" w14:textId="77777777" w:rsidR="00000000" w:rsidRDefault="009F4636">
      <w:pPr>
        <w:pStyle w:val="a"/>
        <w:ind w:firstLine="0"/>
        <w:rPr>
          <w:rFonts w:hint="cs"/>
          <w:caps/>
          <w:rtl/>
        </w:rPr>
      </w:pPr>
    </w:p>
    <w:p w14:paraId="0817D251" w14:textId="77777777" w:rsidR="00000000" w:rsidRDefault="009F4636">
      <w:pPr>
        <w:pStyle w:val="ad"/>
        <w:rPr>
          <w:b w:val="0"/>
          <w:bCs w:val="0"/>
          <w:caps/>
          <w:u w:val="none"/>
          <w:rtl/>
        </w:rPr>
      </w:pPr>
      <w:r>
        <w:rPr>
          <w:b w:val="0"/>
          <w:bCs w:val="0"/>
          <w:caps/>
          <w:u w:val="none"/>
          <w:rtl/>
        </w:rPr>
        <w:t>היו"ר</w:t>
      </w:r>
      <w:r>
        <w:rPr>
          <w:b w:val="0"/>
          <w:bCs w:val="0"/>
          <w:caps/>
          <w:u w:val="none"/>
          <w:rtl/>
        </w:rPr>
        <w:t xml:space="preserve"> נסים דהן:</w:t>
      </w:r>
    </w:p>
    <w:p w14:paraId="14EC2F24" w14:textId="77777777" w:rsidR="00000000" w:rsidRDefault="009F4636">
      <w:pPr>
        <w:pStyle w:val="a"/>
        <w:rPr>
          <w:caps/>
          <w:rtl/>
        </w:rPr>
      </w:pPr>
    </w:p>
    <w:p w14:paraId="43D93705" w14:textId="77777777" w:rsidR="00000000" w:rsidRDefault="009F4636">
      <w:pPr>
        <w:pStyle w:val="a"/>
        <w:rPr>
          <w:rFonts w:hint="cs"/>
          <w:caps/>
          <w:rtl/>
        </w:rPr>
      </w:pPr>
      <w:r>
        <w:rPr>
          <w:rFonts w:hint="cs"/>
          <w:caps/>
          <w:rtl/>
        </w:rPr>
        <w:t xml:space="preserve">תודה רבה לחבר הכנסת הרב בניזרי. כבוד השר גדעון עזרא, ממלא-מקום של שר הרווחה, מר זבולון אורלב, שנמצא בהלווייתה של הילדה נועם ליבוביץ, ומכאן אנחנו שולחים תנחומים לכל המשפחה. </w:t>
      </w:r>
    </w:p>
    <w:p w14:paraId="7F208478" w14:textId="77777777" w:rsidR="00000000" w:rsidRDefault="009F4636">
      <w:pPr>
        <w:pStyle w:val="a"/>
        <w:rPr>
          <w:rFonts w:hint="cs"/>
          <w:caps/>
          <w:rtl/>
        </w:rPr>
      </w:pPr>
    </w:p>
    <w:p w14:paraId="1D86DEA4" w14:textId="77777777" w:rsidR="00000000" w:rsidRDefault="009F4636">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 ישראל ביתנו):</w:t>
      </w:r>
    </w:p>
    <w:p w14:paraId="5A17F48C" w14:textId="77777777" w:rsidR="00000000" w:rsidRDefault="009F4636">
      <w:pPr>
        <w:pStyle w:val="a"/>
        <w:rPr>
          <w:rFonts w:hint="cs"/>
          <w:caps/>
          <w:rtl/>
        </w:rPr>
      </w:pPr>
    </w:p>
    <w:p w14:paraId="640D76D3" w14:textId="77777777" w:rsidR="00000000" w:rsidRDefault="009F4636">
      <w:pPr>
        <w:pStyle w:val="a"/>
        <w:rPr>
          <w:rFonts w:hint="cs"/>
          <w:caps/>
          <w:rtl/>
        </w:rPr>
      </w:pPr>
      <w:r>
        <w:rPr>
          <w:rFonts w:hint="cs"/>
          <w:caps/>
          <w:rtl/>
        </w:rPr>
        <w:t>- - -</w:t>
      </w:r>
    </w:p>
    <w:p w14:paraId="73945FEE" w14:textId="77777777" w:rsidR="00000000" w:rsidRDefault="009F4636">
      <w:pPr>
        <w:pStyle w:val="a"/>
        <w:rPr>
          <w:rFonts w:hint="cs"/>
          <w:caps/>
          <w:rtl/>
        </w:rPr>
      </w:pPr>
    </w:p>
    <w:p w14:paraId="1E312127" w14:textId="77777777" w:rsidR="00000000" w:rsidRDefault="009F4636">
      <w:pPr>
        <w:pStyle w:val="Speaker"/>
        <w:rPr>
          <w:b w:val="0"/>
          <w:bCs w:val="0"/>
          <w:caps/>
          <w:u w:val="none"/>
          <w:rtl/>
        </w:rPr>
      </w:pPr>
      <w:bookmarkStart w:id="574" w:name="FS000000474T18_06_2003_19_22_52"/>
      <w:bookmarkStart w:id="575" w:name="_Toc45451461"/>
      <w:bookmarkStart w:id="576" w:name="_Toc45970184"/>
      <w:bookmarkEnd w:id="574"/>
      <w:r>
        <w:rPr>
          <w:rFonts w:hint="eastAsia"/>
          <w:b w:val="0"/>
          <w:bCs w:val="0"/>
          <w:caps/>
          <w:u w:val="none"/>
          <w:rtl/>
        </w:rPr>
        <w:t>השר</w:t>
      </w:r>
      <w:r>
        <w:rPr>
          <w:b w:val="0"/>
          <w:bCs w:val="0"/>
          <w:caps/>
          <w:u w:val="none"/>
          <w:rtl/>
        </w:rPr>
        <w:t xml:space="preserve"> גדעון עזרא</w:t>
      </w:r>
      <w:r>
        <w:rPr>
          <w:b w:val="0"/>
          <w:bCs w:val="0"/>
          <w:caps/>
          <w:u w:val="none"/>
          <w:rtl/>
        </w:rPr>
        <w:t>:</w:t>
      </w:r>
      <w:bookmarkEnd w:id="575"/>
      <w:bookmarkEnd w:id="576"/>
    </w:p>
    <w:p w14:paraId="5DD19A07" w14:textId="77777777" w:rsidR="00000000" w:rsidRDefault="009F4636">
      <w:pPr>
        <w:pStyle w:val="a"/>
        <w:rPr>
          <w:rFonts w:hint="cs"/>
          <w:caps/>
          <w:rtl/>
        </w:rPr>
      </w:pPr>
    </w:p>
    <w:p w14:paraId="4D0ED59C" w14:textId="77777777" w:rsidR="00000000" w:rsidRDefault="009F4636">
      <w:pPr>
        <w:pStyle w:val="a"/>
        <w:rPr>
          <w:rFonts w:hint="cs"/>
          <w:caps/>
          <w:rtl/>
        </w:rPr>
      </w:pPr>
      <w:r>
        <w:rPr>
          <w:rFonts w:hint="cs"/>
          <w:caps/>
          <w:rtl/>
        </w:rPr>
        <w:t xml:space="preserve">אדוני היושב-ראש, חברי חברי הכנסת, חבר הכנסת בניזרי, דבריך נשמעים מאוד משכנעים. אני חושב שגם התשובה של השר היא מאוד משכנעת, ורצוי לשים את גרסתו מול גרסתך, והציבור ישפוט. </w:t>
      </w:r>
    </w:p>
    <w:p w14:paraId="4D259E0F" w14:textId="77777777" w:rsidR="00000000" w:rsidRDefault="009F4636">
      <w:pPr>
        <w:pStyle w:val="a"/>
        <w:rPr>
          <w:rFonts w:hint="cs"/>
          <w:caps/>
          <w:rtl/>
        </w:rPr>
      </w:pPr>
    </w:p>
    <w:p w14:paraId="372D7DDE" w14:textId="77777777" w:rsidR="00000000" w:rsidRDefault="009F4636">
      <w:pPr>
        <w:pStyle w:val="a"/>
        <w:rPr>
          <w:rFonts w:hint="cs"/>
          <w:caps/>
          <w:rtl/>
        </w:rPr>
      </w:pPr>
      <w:r>
        <w:rPr>
          <w:rFonts w:hint="cs"/>
          <w:caps/>
          <w:rtl/>
        </w:rPr>
        <w:t>אומר שר הרווחה, שכאמור, נמצא בהלוויה של נועם ליבוביץ, זיכרונה לברכה, השם ייקום דמה</w:t>
      </w:r>
      <w:r>
        <w:rPr>
          <w:rFonts w:hint="cs"/>
          <w:caps/>
          <w:rtl/>
        </w:rPr>
        <w:t xml:space="preserve"> - - -</w:t>
      </w:r>
    </w:p>
    <w:p w14:paraId="67426E03" w14:textId="77777777" w:rsidR="00000000" w:rsidRDefault="009F4636">
      <w:pPr>
        <w:pStyle w:val="a"/>
        <w:rPr>
          <w:rFonts w:hint="cs"/>
          <w:caps/>
          <w:rtl/>
        </w:rPr>
      </w:pPr>
    </w:p>
    <w:p w14:paraId="7A83440D" w14:textId="77777777" w:rsidR="00000000" w:rsidRDefault="009F4636">
      <w:pPr>
        <w:pStyle w:val="ad"/>
        <w:rPr>
          <w:b w:val="0"/>
          <w:bCs w:val="0"/>
          <w:caps/>
          <w:u w:val="none"/>
          <w:rtl/>
        </w:rPr>
      </w:pPr>
      <w:r>
        <w:rPr>
          <w:b w:val="0"/>
          <w:bCs w:val="0"/>
          <w:caps/>
          <w:u w:val="none"/>
          <w:rtl/>
        </w:rPr>
        <w:t>היו"ר נסים דהן:</w:t>
      </w:r>
    </w:p>
    <w:p w14:paraId="18D69432" w14:textId="77777777" w:rsidR="00000000" w:rsidRDefault="009F4636">
      <w:pPr>
        <w:pStyle w:val="a"/>
        <w:rPr>
          <w:caps/>
          <w:rtl/>
        </w:rPr>
      </w:pPr>
    </w:p>
    <w:p w14:paraId="7B00042C" w14:textId="77777777" w:rsidR="00000000" w:rsidRDefault="009F4636">
      <w:pPr>
        <w:pStyle w:val="a"/>
        <w:rPr>
          <w:rFonts w:hint="cs"/>
          <w:caps/>
          <w:rtl/>
        </w:rPr>
      </w:pPr>
      <w:r>
        <w:rPr>
          <w:rFonts w:hint="cs"/>
          <w:caps/>
          <w:rtl/>
        </w:rPr>
        <w:t>אמן.</w:t>
      </w:r>
    </w:p>
    <w:p w14:paraId="4AAD0D29" w14:textId="77777777" w:rsidR="00000000" w:rsidRDefault="009F4636">
      <w:pPr>
        <w:pStyle w:val="a"/>
        <w:rPr>
          <w:rFonts w:hint="cs"/>
          <w:caps/>
          <w:rtl/>
        </w:rPr>
      </w:pPr>
    </w:p>
    <w:p w14:paraId="6BDEBD6D" w14:textId="77777777" w:rsidR="00000000" w:rsidRDefault="009F4636">
      <w:pPr>
        <w:pStyle w:val="SpeakerCon"/>
        <w:rPr>
          <w:b w:val="0"/>
          <w:bCs w:val="0"/>
          <w:caps/>
          <w:u w:val="none"/>
          <w:rtl/>
        </w:rPr>
      </w:pPr>
      <w:bookmarkStart w:id="577" w:name="FS000000474T18_06_2003_19_24_22C"/>
      <w:bookmarkEnd w:id="577"/>
      <w:r>
        <w:rPr>
          <w:b w:val="0"/>
          <w:bCs w:val="0"/>
          <w:caps/>
          <w:u w:val="none"/>
          <w:rtl/>
        </w:rPr>
        <w:t>השר גדעון עזרא:</w:t>
      </w:r>
    </w:p>
    <w:p w14:paraId="5B15EF23" w14:textId="77777777" w:rsidR="00000000" w:rsidRDefault="009F4636">
      <w:pPr>
        <w:pStyle w:val="a"/>
        <w:rPr>
          <w:caps/>
          <w:rtl/>
        </w:rPr>
      </w:pPr>
    </w:p>
    <w:p w14:paraId="73840B52" w14:textId="77777777" w:rsidR="00000000" w:rsidRDefault="009F4636">
      <w:pPr>
        <w:pStyle w:val="a"/>
        <w:rPr>
          <w:rFonts w:hint="cs"/>
          <w:caps/>
          <w:rtl/>
        </w:rPr>
      </w:pPr>
      <w:r>
        <w:rPr>
          <w:rFonts w:hint="cs"/>
          <w:caps/>
          <w:rtl/>
        </w:rPr>
        <w:t>אומר השר אורלב: אכן, במסגרת מדיניותי, תחום הסיוע לפנימיות תורניות, שבהן רוב הילדים מוחזקים שלא מסיבות נזקקות חברתית, צריך להיפסק.</w:t>
      </w:r>
    </w:p>
    <w:p w14:paraId="2BB3416D" w14:textId="77777777" w:rsidR="00000000" w:rsidRDefault="009F4636">
      <w:pPr>
        <w:pStyle w:val="a"/>
        <w:rPr>
          <w:rFonts w:hint="cs"/>
          <w:caps/>
          <w:rtl/>
        </w:rPr>
      </w:pPr>
    </w:p>
    <w:p w14:paraId="16E1B729" w14:textId="77777777" w:rsidR="00000000" w:rsidRDefault="009F4636">
      <w:pPr>
        <w:pStyle w:val="a"/>
        <w:rPr>
          <w:rFonts w:hint="cs"/>
          <w:caps/>
          <w:rtl/>
        </w:rPr>
      </w:pPr>
      <w:r>
        <w:rPr>
          <w:rFonts w:hint="cs"/>
          <w:caps/>
          <w:rtl/>
        </w:rPr>
        <w:t>אציין תחילה כמה נתוני רקע להבהרת הנושא ולהסברת השינוי במדיניותי: פרויקט "הפני</w:t>
      </w:r>
      <w:r>
        <w:rPr>
          <w:rFonts w:hint="cs"/>
          <w:caps/>
          <w:rtl/>
        </w:rPr>
        <w:t>מיות התורניות" קיים כ-30 שנה, וביצועו הוטל על משרד הסעד דאז כדי לתמוך בפנימיות שקלטו ילדים ממשפחות חלשות, תחילה בני עדות המזרח. מאוחר יותר נפתחה התוכנית לבני כל העדות. בשנים האחרונות בנויה התוכנית על תמיכה במוסדות אלה על-פי מבחני הכנסה משפחתית, שתואמו עם מ</w:t>
      </w:r>
      <w:r>
        <w:rPr>
          <w:rFonts w:hint="cs"/>
          <w:caps/>
          <w:rtl/>
        </w:rPr>
        <w:t xml:space="preserve">שרד המשפטים. אולם זה שנים רוב האוכלוסייה הנתמכת בפנימיות אלה היא של ילדי משפחות חרדיות. </w:t>
      </w:r>
    </w:p>
    <w:p w14:paraId="6C3C5B16" w14:textId="77777777" w:rsidR="00000000" w:rsidRDefault="009F4636">
      <w:pPr>
        <w:pStyle w:val="a"/>
        <w:rPr>
          <w:rFonts w:hint="cs"/>
          <w:caps/>
          <w:rtl/>
        </w:rPr>
      </w:pPr>
    </w:p>
    <w:p w14:paraId="627F47DC" w14:textId="77777777" w:rsidR="00000000" w:rsidRDefault="009F4636">
      <w:pPr>
        <w:pStyle w:val="a"/>
        <w:rPr>
          <w:rFonts w:hint="cs"/>
          <w:caps/>
          <w:rtl/>
        </w:rPr>
      </w:pPr>
      <w:r>
        <w:rPr>
          <w:rFonts w:hint="cs"/>
          <w:caps/>
          <w:rtl/>
        </w:rPr>
        <w:t>הפרויקט מקיף כיום כ-300 פנימיות תורניות, שבהן משולבים כ-10,800 ילדים בני 12--18, ותקציב התמיכה השנתי עומד על סך של 54 מיליון ש"ח - זאת לאחר קיצוץ של 10 מיליוני ש"ח בש</w:t>
      </w:r>
      <w:r>
        <w:rPr>
          <w:rFonts w:hint="cs"/>
          <w:caps/>
          <w:rtl/>
        </w:rPr>
        <w:t xml:space="preserve">נת 2003 </w:t>
      </w:r>
      <w:r>
        <w:rPr>
          <w:caps/>
          <w:rtl/>
        </w:rPr>
        <w:t>–</w:t>
      </w:r>
      <w:r>
        <w:rPr>
          <w:rFonts w:hint="cs"/>
          <w:caps/>
          <w:rtl/>
        </w:rPr>
        <w:t xml:space="preserve"> המאפשר כיסוי שמונה חודשי החזקה בשנת 2003, וכפי שאתה אמרת, עד סוף אוגוסט 2003. דמי ההחזקה פר-ילד מבוססים על אחוז מתעריף ועדת-לאור, שהחל מינואר 2002 עומד על 520 ש"ח לחודש, מתוך עלות כוללת של כ-2,000 ש"ח לחודש, לפי תעריף ועדת-לאור. </w:t>
      </w:r>
    </w:p>
    <w:p w14:paraId="47F4C047" w14:textId="77777777" w:rsidR="00000000" w:rsidRDefault="009F4636">
      <w:pPr>
        <w:pStyle w:val="a"/>
        <w:rPr>
          <w:rFonts w:hint="cs"/>
          <w:caps/>
          <w:rtl/>
        </w:rPr>
      </w:pPr>
    </w:p>
    <w:p w14:paraId="13813937" w14:textId="77777777" w:rsidR="00000000" w:rsidRDefault="009F4636">
      <w:pPr>
        <w:pStyle w:val="a"/>
        <w:rPr>
          <w:rFonts w:hint="cs"/>
          <w:caps/>
          <w:rtl/>
        </w:rPr>
      </w:pPr>
      <w:r>
        <w:rPr>
          <w:rFonts w:hint="cs"/>
          <w:caps/>
          <w:rtl/>
        </w:rPr>
        <w:t>במהלך שנות הפעו</w:t>
      </w:r>
      <w:r>
        <w:rPr>
          <w:rFonts w:hint="cs"/>
          <w:caps/>
          <w:rtl/>
        </w:rPr>
        <w:t>לה של הפנימיות הן נדרשו לעמוד בסטנדרטים לקבלת הכרה מקצועית ורשיון ניהול, ואומנם רבות מהן קיבלו הכרה ורשיון ניהול לפי חוק הפיקוח על המעונות. רוב המוסדות הגיעו לרמה טובה, והם מחזיקים את הילדים בתנאי פיקוח ובקרה ועל בסיס דמי ההחזקה, השתתפות כספית של ההורים וה</w:t>
      </w:r>
      <w:r>
        <w:rPr>
          <w:rFonts w:hint="cs"/>
          <w:caps/>
          <w:rtl/>
        </w:rPr>
        <w:t xml:space="preserve">כנסות ממקורות נוספים. מוסדות שאינם עומדים באמות מידה של תנאים ואיכויות תפקוד חינוכיות וכלכליות  צריכים להיסגר. </w:t>
      </w:r>
    </w:p>
    <w:p w14:paraId="5F7CA927" w14:textId="77777777" w:rsidR="00000000" w:rsidRDefault="009F4636">
      <w:pPr>
        <w:pStyle w:val="a"/>
        <w:rPr>
          <w:rFonts w:hint="cs"/>
          <w:caps/>
          <w:rtl/>
        </w:rPr>
      </w:pPr>
    </w:p>
    <w:p w14:paraId="4C722385" w14:textId="77777777" w:rsidR="00000000" w:rsidRDefault="009F4636">
      <w:pPr>
        <w:pStyle w:val="a"/>
        <w:rPr>
          <w:rFonts w:hint="cs"/>
          <w:caps/>
          <w:rtl/>
        </w:rPr>
      </w:pPr>
      <w:r>
        <w:rPr>
          <w:rFonts w:hint="cs"/>
          <w:caps/>
          <w:rtl/>
        </w:rPr>
        <w:t xml:space="preserve">הנימוקים להפסקת התמיכה בפנימיות התורניות-החינוכיות: הילדים השוהים בפנימיות הוצאו מבתיהם על-פי העדפות הורים לחינוך ספציפי בתנאי פנימייה, ועל-פי </w:t>
      </w:r>
      <w:r>
        <w:rPr>
          <w:rFonts w:hint="cs"/>
          <w:caps/>
          <w:rtl/>
        </w:rPr>
        <w:t>רוב לא משיקולים סוציאליים. רק חלק מצומצם מהילדים הופנו לפנימיות לאחר הערכה והחלטה של ועדות החלטה מקצועיות של שירותי הרווחה, המפנות לסידור חוץ-ביתי משיקולים של נזקקות וסיכון הילד.</w:t>
      </w:r>
    </w:p>
    <w:p w14:paraId="51C983CD" w14:textId="77777777" w:rsidR="00000000" w:rsidRDefault="009F4636">
      <w:pPr>
        <w:pStyle w:val="a"/>
        <w:rPr>
          <w:rFonts w:hint="cs"/>
          <w:caps/>
          <w:rtl/>
        </w:rPr>
      </w:pPr>
    </w:p>
    <w:p w14:paraId="3AD22B2F" w14:textId="77777777" w:rsidR="00000000" w:rsidRDefault="009F4636">
      <w:pPr>
        <w:pStyle w:val="a"/>
        <w:rPr>
          <w:rFonts w:hint="cs"/>
          <w:caps/>
          <w:rtl/>
        </w:rPr>
      </w:pPr>
      <w:r>
        <w:rPr>
          <w:rFonts w:hint="cs"/>
          <w:caps/>
          <w:rtl/>
        </w:rPr>
        <w:t>המשרד נתון במצוקה תקציבית קשה, ולפי סדר העדיפויות שלו הוא אינו יכול לתמוך במ</w:t>
      </w:r>
      <w:r>
        <w:rPr>
          <w:rFonts w:hint="cs"/>
          <w:caps/>
          <w:rtl/>
        </w:rPr>
        <w:t>ערכת פנימיות שאינה נותנת תשובה לאוכלוסייה בסיכון, אלא נותנת תשובה להעדפות הורים, ובמיוחד ממגזר ספציפי אחד - המגזר החרדי.</w:t>
      </w:r>
    </w:p>
    <w:p w14:paraId="2BCF9081" w14:textId="77777777" w:rsidR="00000000" w:rsidRDefault="009F4636">
      <w:pPr>
        <w:pStyle w:val="a"/>
        <w:rPr>
          <w:rFonts w:hint="cs"/>
          <w:caps/>
          <w:rtl/>
        </w:rPr>
      </w:pPr>
    </w:p>
    <w:p w14:paraId="54E763F4" w14:textId="77777777" w:rsidR="00000000" w:rsidRDefault="009F4636">
      <w:pPr>
        <w:pStyle w:val="a"/>
        <w:rPr>
          <w:rFonts w:hint="cs"/>
          <w:caps/>
          <w:rtl/>
        </w:rPr>
      </w:pPr>
      <w:r>
        <w:rPr>
          <w:rFonts w:hint="cs"/>
          <w:caps/>
          <w:rtl/>
        </w:rPr>
        <w:t>בעיקרון, המשרד משוכנע כי מקומם של ילדים צריך להיות בחיק משפחתם ובקהילתם, ואילו ההוצאה מהבית אפשרית רק כאשר לילדים יש בעיות קשות בגלל מ</w:t>
      </w:r>
      <w:r>
        <w:rPr>
          <w:rFonts w:hint="cs"/>
          <w:caps/>
          <w:rtl/>
        </w:rPr>
        <w:t>צבי סיכון וסכנה מצד הוריהם, שלא כבמקרה הזה.</w:t>
      </w:r>
    </w:p>
    <w:p w14:paraId="4BF25F3B" w14:textId="77777777" w:rsidR="00000000" w:rsidRDefault="009F4636">
      <w:pPr>
        <w:pStyle w:val="a"/>
        <w:rPr>
          <w:rFonts w:hint="cs"/>
          <w:caps/>
          <w:rtl/>
        </w:rPr>
      </w:pPr>
    </w:p>
    <w:p w14:paraId="2C3C413D" w14:textId="77777777" w:rsidR="00000000" w:rsidRDefault="009F4636">
      <w:pPr>
        <w:pStyle w:val="a"/>
        <w:rPr>
          <w:rFonts w:hint="cs"/>
          <w:caps/>
          <w:rtl/>
        </w:rPr>
      </w:pPr>
      <w:r>
        <w:rPr>
          <w:rFonts w:hint="cs"/>
          <w:caps/>
          <w:rtl/>
        </w:rPr>
        <w:t xml:space="preserve">קיימות חלופות לילדים בסיכון, וכן לילדים הזקוקים למסגרות חוץ-ביתיות במערכות אחרות: באמצעות פנימיות השירות לילד ולנוער שבמשרד הרווחה </w:t>
      </w:r>
      <w:r>
        <w:rPr>
          <w:caps/>
          <w:rtl/>
        </w:rPr>
        <w:t>–</w:t>
      </w:r>
      <w:r>
        <w:rPr>
          <w:rFonts w:hint="cs"/>
          <w:caps/>
          <w:rtl/>
        </w:rPr>
        <w:t xml:space="preserve"> זאת לגבי ילדים בסיכון גבוה שחייבים מסגרת חוץ-ביתית </w:t>
      </w:r>
      <w:r>
        <w:rPr>
          <w:caps/>
          <w:rtl/>
        </w:rPr>
        <w:t>–</w:t>
      </w:r>
      <w:r>
        <w:rPr>
          <w:rFonts w:hint="cs"/>
          <w:caps/>
          <w:rtl/>
        </w:rPr>
        <w:t xml:space="preserve"> או במסגרות מת"ן, האגודה ל</w:t>
      </w:r>
      <w:r>
        <w:rPr>
          <w:rFonts w:hint="cs"/>
          <w:caps/>
          <w:rtl/>
        </w:rPr>
        <w:t>קידום החינוך, המפעל להכשרת ילדי ישראל ועוד, וכן במסגרת מערכות החינוך הרגילות והמתאימות לילדים אלה בקהילה.</w:t>
      </w:r>
    </w:p>
    <w:p w14:paraId="1E9F7CBB" w14:textId="77777777" w:rsidR="00000000" w:rsidRDefault="009F4636">
      <w:pPr>
        <w:pStyle w:val="a"/>
        <w:rPr>
          <w:rFonts w:hint="cs"/>
          <w:caps/>
          <w:rtl/>
        </w:rPr>
      </w:pPr>
    </w:p>
    <w:p w14:paraId="6780D4EB" w14:textId="77777777" w:rsidR="00000000" w:rsidRDefault="009F4636">
      <w:pPr>
        <w:pStyle w:val="a"/>
        <w:rPr>
          <w:rFonts w:hint="cs"/>
          <w:caps/>
          <w:rtl/>
        </w:rPr>
      </w:pPr>
      <w:r>
        <w:rPr>
          <w:rFonts w:hint="cs"/>
          <w:caps/>
          <w:rtl/>
        </w:rPr>
        <w:t>אציין עוד, כי הטלתי על מנכ"ל משרדי לגבש קריטריונים חדשים, שלפיהם יתוקצב סעיף תקציבי זה לטובת צורכי ילדים במגוון רחב של אוכלוסיות ששירותי הרווחה צריכי</w:t>
      </w:r>
      <w:r>
        <w:rPr>
          <w:rFonts w:hint="cs"/>
          <w:caps/>
          <w:rtl/>
        </w:rPr>
        <w:t xml:space="preserve">ם לעזור להן. </w:t>
      </w:r>
    </w:p>
    <w:p w14:paraId="5475240C" w14:textId="77777777" w:rsidR="00000000" w:rsidRDefault="009F4636">
      <w:pPr>
        <w:pStyle w:val="a"/>
        <w:rPr>
          <w:rFonts w:hint="cs"/>
          <w:caps/>
          <w:rtl/>
        </w:rPr>
      </w:pPr>
    </w:p>
    <w:p w14:paraId="2CF4B0AF" w14:textId="77777777" w:rsidR="00000000" w:rsidRDefault="009F4636">
      <w:pPr>
        <w:pStyle w:val="a"/>
        <w:rPr>
          <w:rFonts w:hint="cs"/>
          <w:caps/>
          <w:rtl/>
        </w:rPr>
      </w:pPr>
      <w:r>
        <w:rPr>
          <w:rFonts w:hint="cs"/>
          <w:caps/>
          <w:rtl/>
        </w:rPr>
        <w:t>ובהמשך לדברים אלה, בידי מכתב של דוד כנפו, מנהל האגף לתפקידים מיוחדים ויושב-ראש ועדת התמיכות במשרד הרווחה, שבו הוא מודיע למנהלי המוסדות הפנימייתיים: "אבקש להודיעכם, כי בשל השינוי בסדרי העדיפויות והקיצוץ בתקציבי המשרד, החליט המשרד להפסיק את הת</w:t>
      </w:r>
      <w:r>
        <w:rPr>
          <w:rFonts w:hint="cs"/>
          <w:caps/>
          <w:rtl/>
        </w:rPr>
        <w:t>מיכה לאחזקה שוטפת של תלמידים בפנימיות, אשר ניתנת בהתאם למבחן למתן התמיכות לשנת 2003" - - - "התשלום האחרון למוסדות שאושרה להם התמיכה על-ידי ועדת התמיכות של המשרד, יהיה תשלום אוגוסט, וישולם במהלך חודש ספטמבר 2003".</w:t>
      </w:r>
    </w:p>
    <w:p w14:paraId="422AF8A0" w14:textId="77777777" w:rsidR="00000000" w:rsidRDefault="009F4636">
      <w:pPr>
        <w:pStyle w:val="a"/>
        <w:rPr>
          <w:rFonts w:hint="cs"/>
          <w:caps/>
          <w:rtl/>
        </w:rPr>
      </w:pPr>
    </w:p>
    <w:p w14:paraId="0590DDCE" w14:textId="77777777" w:rsidR="00000000" w:rsidRDefault="009F4636">
      <w:pPr>
        <w:pStyle w:val="a"/>
        <w:rPr>
          <w:rFonts w:hint="cs"/>
          <w:caps/>
          <w:rtl/>
        </w:rPr>
      </w:pPr>
      <w:r>
        <w:rPr>
          <w:rFonts w:hint="cs"/>
          <w:caps/>
          <w:rtl/>
        </w:rPr>
        <w:t>בסיכומו של דבר אני מציע להעביר את הנושא לו</w:t>
      </w:r>
      <w:r>
        <w:rPr>
          <w:rFonts w:hint="cs"/>
          <w:caps/>
          <w:rtl/>
        </w:rPr>
        <w:t>ועדת העבודה, הרווחה והבריאות.</w:t>
      </w:r>
    </w:p>
    <w:p w14:paraId="2199ECD9" w14:textId="77777777" w:rsidR="00000000" w:rsidRDefault="009F4636">
      <w:pPr>
        <w:pStyle w:val="a"/>
        <w:rPr>
          <w:rFonts w:hint="cs"/>
          <w:caps/>
          <w:rtl/>
        </w:rPr>
      </w:pPr>
    </w:p>
    <w:p w14:paraId="291FFF79" w14:textId="77777777" w:rsidR="00000000" w:rsidRDefault="009F4636">
      <w:pPr>
        <w:pStyle w:val="ad"/>
        <w:rPr>
          <w:b w:val="0"/>
          <w:bCs w:val="0"/>
          <w:caps/>
          <w:u w:val="none"/>
          <w:rtl/>
        </w:rPr>
      </w:pPr>
      <w:r>
        <w:rPr>
          <w:b w:val="0"/>
          <w:bCs w:val="0"/>
          <w:caps/>
          <w:u w:val="none"/>
          <w:rtl/>
        </w:rPr>
        <w:t>היו"ר נסים דהן:</w:t>
      </w:r>
    </w:p>
    <w:p w14:paraId="4B98991A" w14:textId="77777777" w:rsidR="00000000" w:rsidRDefault="009F4636">
      <w:pPr>
        <w:pStyle w:val="a"/>
        <w:rPr>
          <w:caps/>
          <w:rtl/>
        </w:rPr>
      </w:pPr>
    </w:p>
    <w:p w14:paraId="3836539C" w14:textId="77777777" w:rsidR="00000000" w:rsidRDefault="009F4636">
      <w:pPr>
        <w:pStyle w:val="a"/>
        <w:rPr>
          <w:rFonts w:hint="cs"/>
          <w:caps/>
          <w:rtl/>
        </w:rPr>
      </w:pPr>
      <w:r>
        <w:rPr>
          <w:rFonts w:hint="cs"/>
          <w:caps/>
          <w:rtl/>
        </w:rPr>
        <w:t>תודה רבה, אדוני השר.</w:t>
      </w:r>
    </w:p>
    <w:p w14:paraId="1732675C" w14:textId="77777777" w:rsidR="00000000" w:rsidRDefault="009F4636">
      <w:pPr>
        <w:pStyle w:val="a"/>
        <w:rPr>
          <w:rFonts w:hint="cs"/>
          <w:caps/>
          <w:rtl/>
        </w:rPr>
      </w:pPr>
    </w:p>
    <w:p w14:paraId="03B3E62E" w14:textId="77777777" w:rsidR="00000000" w:rsidRDefault="009F4636">
      <w:pPr>
        <w:pStyle w:val="ac"/>
        <w:rPr>
          <w:b w:val="0"/>
          <w:bCs w:val="0"/>
          <w:caps/>
          <w:u w:val="none"/>
          <w:rtl/>
        </w:rPr>
      </w:pPr>
      <w:r>
        <w:rPr>
          <w:rFonts w:hint="eastAsia"/>
          <w:b w:val="0"/>
          <w:bCs w:val="0"/>
          <w:caps/>
          <w:u w:val="none"/>
          <w:rtl/>
        </w:rPr>
        <w:t>שלמה</w:t>
      </w:r>
      <w:r>
        <w:rPr>
          <w:b w:val="0"/>
          <w:bCs w:val="0"/>
          <w:caps/>
          <w:u w:val="none"/>
          <w:rtl/>
        </w:rPr>
        <w:t xml:space="preserve"> בניזרי (ש"ס):</w:t>
      </w:r>
    </w:p>
    <w:p w14:paraId="27921734" w14:textId="77777777" w:rsidR="00000000" w:rsidRDefault="009F4636">
      <w:pPr>
        <w:pStyle w:val="a"/>
        <w:rPr>
          <w:rFonts w:hint="cs"/>
          <w:caps/>
          <w:rtl/>
        </w:rPr>
      </w:pPr>
    </w:p>
    <w:p w14:paraId="2A90EAFA" w14:textId="77777777" w:rsidR="00000000" w:rsidRDefault="009F4636">
      <w:pPr>
        <w:pStyle w:val="a"/>
        <w:rPr>
          <w:rFonts w:hint="cs"/>
          <w:caps/>
          <w:rtl/>
        </w:rPr>
      </w:pPr>
      <w:r>
        <w:rPr>
          <w:rFonts w:hint="cs"/>
          <w:caps/>
          <w:rtl/>
        </w:rPr>
        <w:t xml:space="preserve">זה בדיוק מה שאמרתי. הוא לא אמר כלום. הוא חיזק את דברי. </w:t>
      </w:r>
    </w:p>
    <w:p w14:paraId="14933E6F" w14:textId="77777777" w:rsidR="00000000" w:rsidRDefault="009F4636">
      <w:pPr>
        <w:pStyle w:val="a"/>
        <w:rPr>
          <w:caps/>
          <w:rtl/>
        </w:rPr>
      </w:pPr>
    </w:p>
    <w:p w14:paraId="6FCED1FB" w14:textId="77777777" w:rsidR="00000000" w:rsidRDefault="009F4636">
      <w:pPr>
        <w:pStyle w:val="a"/>
        <w:rPr>
          <w:rFonts w:hint="cs"/>
          <w:caps/>
          <w:rtl/>
        </w:rPr>
      </w:pPr>
    </w:p>
    <w:p w14:paraId="6C5A8A15" w14:textId="77777777" w:rsidR="00000000" w:rsidRDefault="009F4636">
      <w:pPr>
        <w:pStyle w:val="SpeakerCon"/>
        <w:rPr>
          <w:b w:val="0"/>
          <w:bCs w:val="0"/>
          <w:caps/>
          <w:u w:val="none"/>
          <w:rtl/>
        </w:rPr>
      </w:pPr>
      <w:bookmarkStart w:id="578" w:name="FS000000474T18_06_2003_19_45_05C"/>
      <w:bookmarkEnd w:id="578"/>
      <w:r>
        <w:rPr>
          <w:b w:val="0"/>
          <w:bCs w:val="0"/>
          <w:caps/>
          <w:u w:val="none"/>
          <w:rtl/>
        </w:rPr>
        <w:t>השר גדעון עזרא:</w:t>
      </w:r>
    </w:p>
    <w:p w14:paraId="68704A3A" w14:textId="77777777" w:rsidR="00000000" w:rsidRDefault="009F4636">
      <w:pPr>
        <w:pStyle w:val="a"/>
        <w:rPr>
          <w:caps/>
          <w:rtl/>
        </w:rPr>
      </w:pPr>
    </w:p>
    <w:p w14:paraId="36DC83FD" w14:textId="77777777" w:rsidR="00000000" w:rsidRDefault="009F4636">
      <w:pPr>
        <w:pStyle w:val="a"/>
        <w:rPr>
          <w:rFonts w:hint="cs"/>
          <w:caps/>
          <w:rtl/>
        </w:rPr>
      </w:pPr>
      <w:r>
        <w:rPr>
          <w:rFonts w:hint="cs"/>
          <w:caps/>
          <w:rtl/>
        </w:rPr>
        <w:t>אומר השר שהאוכלוסיות - - -</w:t>
      </w:r>
    </w:p>
    <w:p w14:paraId="44C0507C" w14:textId="77777777" w:rsidR="00000000" w:rsidRDefault="009F4636">
      <w:pPr>
        <w:pStyle w:val="a"/>
        <w:rPr>
          <w:rFonts w:hint="cs"/>
          <w:caps/>
          <w:rtl/>
        </w:rPr>
      </w:pPr>
    </w:p>
    <w:p w14:paraId="20DC7B24" w14:textId="77777777" w:rsidR="00000000" w:rsidRDefault="009F4636">
      <w:pPr>
        <w:pStyle w:val="ac"/>
        <w:rPr>
          <w:b w:val="0"/>
          <w:bCs w:val="0"/>
          <w:caps/>
          <w:u w:val="none"/>
          <w:rtl/>
        </w:rPr>
      </w:pPr>
      <w:r>
        <w:rPr>
          <w:rFonts w:hint="eastAsia"/>
          <w:b w:val="0"/>
          <w:bCs w:val="0"/>
          <w:caps/>
          <w:u w:val="none"/>
          <w:rtl/>
        </w:rPr>
        <w:t>שלמה</w:t>
      </w:r>
      <w:r>
        <w:rPr>
          <w:b w:val="0"/>
          <w:bCs w:val="0"/>
          <w:caps/>
          <w:u w:val="none"/>
          <w:rtl/>
        </w:rPr>
        <w:t xml:space="preserve"> בניזרי (ש"ס):</w:t>
      </w:r>
    </w:p>
    <w:p w14:paraId="456CE29A" w14:textId="77777777" w:rsidR="00000000" w:rsidRDefault="009F4636">
      <w:pPr>
        <w:pStyle w:val="a"/>
        <w:rPr>
          <w:rFonts w:hint="cs"/>
          <w:caps/>
          <w:rtl/>
        </w:rPr>
      </w:pPr>
    </w:p>
    <w:p w14:paraId="7D3E1591" w14:textId="77777777" w:rsidR="00000000" w:rsidRDefault="009F4636">
      <w:pPr>
        <w:pStyle w:val="a"/>
        <w:rPr>
          <w:rFonts w:hint="cs"/>
          <w:caps/>
          <w:rtl/>
        </w:rPr>
      </w:pPr>
      <w:r>
        <w:rPr>
          <w:rFonts w:hint="cs"/>
          <w:caps/>
          <w:rtl/>
        </w:rPr>
        <w:t>- - -</w:t>
      </w:r>
    </w:p>
    <w:p w14:paraId="51CE63E5" w14:textId="77777777" w:rsidR="00000000" w:rsidRDefault="009F4636">
      <w:pPr>
        <w:pStyle w:val="a"/>
        <w:rPr>
          <w:rFonts w:hint="cs"/>
          <w:caps/>
          <w:rtl/>
        </w:rPr>
      </w:pPr>
    </w:p>
    <w:p w14:paraId="75DB2AB8" w14:textId="77777777" w:rsidR="00000000" w:rsidRDefault="009F4636">
      <w:pPr>
        <w:pStyle w:val="ad"/>
        <w:rPr>
          <w:b w:val="0"/>
          <w:bCs w:val="0"/>
          <w:caps/>
          <w:u w:val="none"/>
          <w:rtl/>
        </w:rPr>
      </w:pPr>
      <w:r>
        <w:rPr>
          <w:b w:val="0"/>
          <w:bCs w:val="0"/>
          <w:caps/>
          <w:u w:val="none"/>
          <w:rtl/>
        </w:rPr>
        <w:t>היו"ר נסים דהן:</w:t>
      </w:r>
    </w:p>
    <w:p w14:paraId="7402CF93" w14:textId="77777777" w:rsidR="00000000" w:rsidRDefault="009F4636">
      <w:pPr>
        <w:pStyle w:val="a"/>
        <w:rPr>
          <w:caps/>
          <w:rtl/>
        </w:rPr>
      </w:pPr>
    </w:p>
    <w:p w14:paraId="2AE228A0" w14:textId="77777777" w:rsidR="00000000" w:rsidRDefault="009F4636">
      <w:pPr>
        <w:pStyle w:val="a"/>
        <w:rPr>
          <w:rFonts w:hint="cs"/>
          <w:caps/>
          <w:rtl/>
        </w:rPr>
      </w:pPr>
      <w:r>
        <w:rPr>
          <w:rFonts w:hint="cs"/>
          <w:caps/>
          <w:rtl/>
        </w:rPr>
        <w:t>עם כל הכבוד, לא מנה</w:t>
      </w:r>
      <w:r>
        <w:rPr>
          <w:rFonts w:hint="cs"/>
          <w:caps/>
          <w:rtl/>
        </w:rPr>
        <w:t xml:space="preserve">לים את הוויכוח הזה כאן. כבודו גמר את דבריו. </w:t>
      </w:r>
    </w:p>
    <w:p w14:paraId="413D3D18" w14:textId="77777777" w:rsidR="00000000" w:rsidRDefault="009F4636">
      <w:pPr>
        <w:pStyle w:val="a"/>
        <w:rPr>
          <w:rFonts w:hint="cs"/>
          <w:caps/>
          <w:rtl/>
        </w:rPr>
      </w:pPr>
    </w:p>
    <w:p w14:paraId="655D99AF" w14:textId="77777777" w:rsidR="00000000" w:rsidRDefault="009F4636">
      <w:pPr>
        <w:pStyle w:val="a"/>
        <w:rPr>
          <w:rFonts w:hint="cs"/>
          <w:caps/>
          <w:rtl/>
        </w:rPr>
      </w:pPr>
      <w:r>
        <w:rPr>
          <w:rFonts w:hint="cs"/>
          <w:caps/>
          <w:rtl/>
        </w:rPr>
        <w:t xml:space="preserve">אנחנו נעבור להצבעה. השר מציע להעביר את הנושא לוועדה; חבר הכנסת בניזרי מציע, כמובן, דיון במליאה. הצבעה בעד היא הצבעה בעד דיון בוועדה, הצבעה נגד היא בעד דיון במליאה. אנחנו עוברים להצבעה. ההצבעה החלה. כמו שאמרתי, </w:t>
      </w:r>
      <w:r>
        <w:rPr>
          <w:rFonts w:hint="cs"/>
          <w:caps/>
          <w:rtl/>
        </w:rPr>
        <w:t xml:space="preserve">בעד </w:t>
      </w:r>
      <w:r>
        <w:rPr>
          <w:caps/>
          <w:rtl/>
        </w:rPr>
        <w:t>–</w:t>
      </w:r>
      <w:r>
        <w:rPr>
          <w:rFonts w:hint="cs"/>
          <w:caps/>
          <w:rtl/>
        </w:rPr>
        <w:t xml:space="preserve"> בעד דיון בוועדה, כהצעת השר; נגד </w:t>
      </w:r>
      <w:r>
        <w:rPr>
          <w:caps/>
          <w:rtl/>
        </w:rPr>
        <w:t>–</w:t>
      </w:r>
      <w:r>
        <w:rPr>
          <w:rFonts w:hint="cs"/>
          <w:caps/>
          <w:rtl/>
        </w:rPr>
        <w:t xml:space="preserve"> בעד הצעתו של הרב בניזרי, דיון במליאה.</w:t>
      </w:r>
    </w:p>
    <w:p w14:paraId="52DDB1DA" w14:textId="77777777" w:rsidR="00000000" w:rsidRDefault="009F4636">
      <w:pPr>
        <w:pStyle w:val="a"/>
        <w:rPr>
          <w:rFonts w:hint="cs"/>
          <w:caps/>
          <w:rtl/>
        </w:rPr>
      </w:pPr>
    </w:p>
    <w:p w14:paraId="1DFCEBE3" w14:textId="77777777" w:rsidR="00000000" w:rsidRDefault="009F4636">
      <w:pPr>
        <w:pStyle w:val="a7"/>
        <w:bidi/>
        <w:rPr>
          <w:rFonts w:hint="cs"/>
          <w:b w:val="0"/>
          <w:bCs w:val="0"/>
          <w:caps/>
          <w:rtl/>
        </w:rPr>
      </w:pPr>
      <w:r>
        <w:rPr>
          <w:rFonts w:hint="cs"/>
          <w:b w:val="0"/>
          <w:bCs w:val="0"/>
          <w:caps/>
          <w:rtl/>
        </w:rPr>
        <w:t>הצבעה מס' 28</w:t>
      </w:r>
    </w:p>
    <w:p w14:paraId="0AF22854" w14:textId="77777777" w:rsidR="00000000" w:rsidRDefault="009F4636">
      <w:pPr>
        <w:pStyle w:val="a9"/>
        <w:bidi/>
        <w:rPr>
          <w:rFonts w:hint="cs"/>
          <w:caps/>
          <w:rtl/>
        </w:rPr>
      </w:pPr>
    </w:p>
    <w:p w14:paraId="0701CF39" w14:textId="77777777" w:rsidR="00000000" w:rsidRDefault="009F4636">
      <w:pPr>
        <w:pStyle w:val="a8"/>
        <w:bidi/>
        <w:rPr>
          <w:rFonts w:hint="cs"/>
          <w:caps/>
          <w:rtl/>
        </w:rPr>
      </w:pPr>
      <w:r>
        <w:rPr>
          <w:rFonts w:hint="cs"/>
          <w:caps/>
          <w:rtl/>
        </w:rPr>
        <w:t>בעד ההצעה להעביר את הנושא לוועדה -  5</w:t>
      </w:r>
    </w:p>
    <w:p w14:paraId="6B7773BA" w14:textId="77777777" w:rsidR="00000000" w:rsidRDefault="009F4636">
      <w:pPr>
        <w:pStyle w:val="a8"/>
        <w:bidi/>
        <w:rPr>
          <w:rFonts w:hint="cs"/>
          <w:caps/>
          <w:rtl/>
        </w:rPr>
      </w:pPr>
      <w:r>
        <w:rPr>
          <w:rFonts w:hint="cs"/>
          <w:caps/>
          <w:rtl/>
        </w:rPr>
        <w:t xml:space="preserve">נגד </w:t>
      </w:r>
      <w:r>
        <w:rPr>
          <w:caps/>
          <w:rtl/>
        </w:rPr>
        <w:t>–</w:t>
      </w:r>
      <w:r>
        <w:rPr>
          <w:rFonts w:hint="cs"/>
          <w:caps/>
          <w:rtl/>
        </w:rPr>
        <w:t xml:space="preserve"> 1</w:t>
      </w:r>
    </w:p>
    <w:p w14:paraId="609FA559" w14:textId="77777777" w:rsidR="00000000" w:rsidRDefault="009F4636">
      <w:pPr>
        <w:pStyle w:val="a8"/>
        <w:bidi/>
        <w:rPr>
          <w:rFonts w:hint="cs"/>
          <w:caps/>
          <w:rtl/>
        </w:rPr>
      </w:pPr>
      <w:r>
        <w:rPr>
          <w:rFonts w:hint="cs"/>
          <w:caps/>
          <w:rtl/>
        </w:rPr>
        <w:t>נמנעים - אין</w:t>
      </w:r>
    </w:p>
    <w:p w14:paraId="67972E0E" w14:textId="77777777" w:rsidR="00000000" w:rsidRDefault="009F4636">
      <w:pPr>
        <w:pStyle w:val="a9"/>
        <w:bidi/>
        <w:rPr>
          <w:rFonts w:hint="cs"/>
          <w:caps/>
          <w:rtl/>
        </w:rPr>
      </w:pPr>
      <w:r>
        <w:rPr>
          <w:rFonts w:hint="cs"/>
          <w:caps/>
          <w:rtl/>
        </w:rPr>
        <w:t>ההצעה להעביר את הנושא לוועדת העבודה, הרווחה והבריאות נתקבלה.</w:t>
      </w:r>
    </w:p>
    <w:p w14:paraId="2DCED06A" w14:textId="77777777" w:rsidR="00000000" w:rsidRDefault="009F4636">
      <w:pPr>
        <w:pStyle w:val="a"/>
        <w:rPr>
          <w:rFonts w:hint="cs"/>
          <w:caps/>
          <w:rtl/>
        </w:rPr>
      </w:pPr>
    </w:p>
    <w:p w14:paraId="721E399D" w14:textId="77777777" w:rsidR="00000000" w:rsidRDefault="009F4636">
      <w:pPr>
        <w:pStyle w:val="ad"/>
        <w:rPr>
          <w:b w:val="0"/>
          <w:bCs w:val="0"/>
          <w:caps/>
          <w:u w:val="none"/>
          <w:rtl/>
        </w:rPr>
      </w:pPr>
      <w:r>
        <w:rPr>
          <w:b w:val="0"/>
          <w:bCs w:val="0"/>
          <w:caps/>
          <w:u w:val="none"/>
          <w:rtl/>
        </w:rPr>
        <w:t>היו"ר נסים דהן:</w:t>
      </w:r>
    </w:p>
    <w:p w14:paraId="0C952457" w14:textId="77777777" w:rsidR="00000000" w:rsidRDefault="009F4636">
      <w:pPr>
        <w:pStyle w:val="a"/>
        <w:rPr>
          <w:caps/>
          <w:rtl/>
        </w:rPr>
      </w:pPr>
    </w:p>
    <w:p w14:paraId="509FCB16" w14:textId="77777777" w:rsidR="00000000" w:rsidRDefault="009F4636">
      <w:pPr>
        <w:pStyle w:val="a"/>
        <w:rPr>
          <w:rFonts w:hint="cs"/>
          <w:caps/>
          <w:rtl/>
        </w:rPr>
      </w:pPr>
      <w:r>
        <w:rPr>
          <w:rFonts w:hint="cs"/>
          <w:caps/>
          <w:rtl/>
        </w:rPr>
        <w:t>חמישה בעד, אחד נגד. אם כן</w:t>
      </w:r>
      <w:r>
        <w:rPr>
          <w:rFonts w:hint="cs"/>
          <w:caps/>
          <w:rtl/>
        </w:rPr>
        <w:t>, הנושא יעבור לוועדת העבודה, הרווחה והבריאות של הכנסת להמשך הטיפול.</w:t>
      </w:r>
    </w:p>
    <w:p w14:paraId="1D3EEEA6" w14:textId="77777777" w:rsidR="00000000" w:rsidRDefault="009F4636">
      <w:pPr>
        <w:pStyle w:val="a"/>
        <w:rPr>
          <w:caps/>
          <w:rtl/>
        </w:rPr>
      </w:pPr>
    </w:p>
    <w:p w14:paraId="1256201D" w14:textId="77777777" w:rsidR="00000000" w:rsidRDefault="009F4636">
      <w:pPr>
        <w:pStyle w:val="a"/>
        <w:rPr>
          <w:rFonts w:hint="cs"/>
          <w:caps/>
          <w:rtl/>
        </w:rPr>
      </w:pPr>
    </w:p>
    <w:p w14:paraId="0D1AA8CB" w14:textId="77777777" w:rsidR="00000000" w:rsidRDefault="009F4636">
      <w:pPr>
        <w:pStyle w:val="Subject"/>
        <w:rPr>
          <w:rFonts w:hint="cs"/>
          <w:b w:val="0"/>
          <w:bCs w:val="0"/>
          <w:caps/>
          <w:u w:val="none"/>
          <w:rtl/>
        </w:rPr>
      </w:pPr>
      <w:bookmarkStart w:id="579" w:name="_Toc45451462"/>
      <w:bookmarkStart w:id="580" w:name="_Toc45970185"/>
      <w:r>
        <w:rPr>
          <w:rFonts w:hint="cs"/>
          <w:b w:val="0"/>
          <w:bCs w:val="0"/>
          <w:caps/>
          <w:u w:val="none"/>
          <w:rtl/>
        </w:rPr>
        <w:t>הצעות לסדר-היום</w:t>
      </w:r>
      <w:bookmarkEnd w:id="579"/>
      <w:bookmarkEnd w:id="580"/>
    </w:p>
    <w:p w14:paraId="52CA2652" w14:textId="77777777" w:rsidR="00000000" w:rsidRDefault="009F4636">
      <w:pPr>
        <w:pStyle w:val="Subject"/>
        <w:rPr>
          <w:rFonts w:hint="cs"/>
          <w:b w:val="0"/>
          <w:bCs w:val="0"/>
          <w:caps/>
          <w:u w:val="none"/>
          <w:rtl/>
        </w:rPr>
      </w:pPr>
      <w:bookmarkStart w:id="581" w:name="_Toc45451463"/>
      <w:bookmarkStart w:id="582" w:name="_Toc45970186"/>
      <w:r>
        <w:rPr>
          <w:rFonts w:hint="cs"/>
          <w:b w:val="0"/>
          <w:bCs w:val="0"/>
          <w:caps/>
          <w:u w:val="none"/>
          <w:rtl/>
        </w:rPr>
        <w:t>התבטאויות גורמים שונים ביש"ע כלפי כוחות הביטחון, בנושא המאחזים ובנושא הטרנספר</w:t>
      </w:r>
      <w:bookmarkEnd w:id="581"/>
      <w:bookmarkEnd w:id="582"/>
    </w:p>
    <w:p w14:paraId="302D08EF" w14:textId="77777777" w:rsidR="00000000" w:rsidRDefault="009F4636">
      <w:pPr>
        <w:pStyle w:val="a"/>
        <w:rPr>
          <w:rFonts w:hint="cs"/>
          <w:caps/>
          <w:rtl/>
        </w:rPr>
      </w:pPr>
    </w:p>
    <w:p w14:paraId="4ABC76F0" w14:textId="77777777" w:rsidR="00000000" w:rsidRDefault="009F4636">
      <w:pPr>
        <w:pStyle w:val="a"/>
        <w:rPr>
          <w:rFonts w:hint="cs"/>
          <w:caps/>
          <w:rtl/>
        </w:rPr>
      </w:pPr>
    </w:p>
    <w:p w14:paraId="3B2BC548" w14:textId="77777777" w:rsidR="00000000" w:rsidRDefault="009F4636">
      <w:pPr>
        <w:pStyle w:val="ad"/>
        <w:rPr>
          <w:b w:val="0"/>
          <w:bCs w:val="0"/>
          <w:caps/>
          <w:u w:val="none"/>
          <w:rtl/>
        </w:rPr>
      </w:pPr>
      <w:r>
        <w:rPr>
          <w:b w:val="0"/>
          <w:bCs w:val="0"/>
          <w:caps/>
          <w:u w:val="none"/>
          <w:rtl/>
        </w:rPr>
        <w:t>היו"ר נסים דהן:</w:t>
      </w:r>
    </w:p>
    <w:p w14:paraId="193C2ACF" w14:textId="77777777" w:rsidR="00000000" w:rsidRDefault="009F4636">
      <w:pPr>
        <w:pStyle w:val="a"/>
        <w:rPr>
          <w:caps/>
          <w:rtl/>
        </w:rPr>
      </w:pPr>
    </w:p>
    <w:p w14:paraId="3442FDE6" w14:textId="77777777" w:rsidR="00000000" w:rsidRDefault="009F4636">
      <w:pPr>
        <w:pStyle w:val="a"/>
        <w:rPr>
          <w:rFonts w:hint="cs"/>
          <w:caps/>
          <w:rtl/>
        </w:rPr>
      </w:pPr>
      <w:r>
        <w:rPr>
          <w:rFonts w:hint="cs"/>
          <w:caps/>
          <w:rtl/>
        </w:rPr>
        <w:t>אנחנו עוברים להצעות לסדר-היום מס' 653, 666, 721 ו-735 בנושא: התבטאויות גו</w:t>
      </w:r>
      <w:r>
        <w:rPr>
          <w:rFonts w:hint="cs"/>
          <w:caps/>
          <w:rtl/>
        </w:rPr>
        <w:t xml:space="preserve">רמים שונים ביש"ע כלפי כוחות הביטחון, בנושא המאחזים ובנושא הטרנספר. ראשון הדוברים, חבר הכנסת יצחק הרצוג, בבקשה; שלוש דקות לרשותך. אחריו </w:t>
      </w:r>
      <w:r>
        <w:rPr>
          <w:caps/>
          <w:rtl/>
        </w:rPr>
        <w:t>–</w:t>
      </w:r>
      <w:r>
        <w:rPr>
          <w:rFonts w:hint="cs"/>
          <w:caps/>
          <w:rtl/>
        </w:rPr>
        <w:t xml:space="preserve"> חברת הכנסת זהבה גלאון.</w:t>
      </w:r>
    </w:p>
    <w:p w14:paraId="09132AF6" w14:textId="77777777" w:rsidR="00000000" w:rsidRDefault="009F4636">
      <w:pPr>
        <w:pStyle w:val="a"/>
        <w:rPr>
          <w:rFonts w:hint="cs"/>
          <w:caps/>
          <w:rtl/>
        </w:rPr>
      </w:pPr>
    </w:p>
    <w:p w14:paraId="3F63E101" w14:textId="77777777" w:rsidR="00000000" w:rsidRDefault="009F4636">
      <w:pPr>
        <w:pStyle w:val="Speaker"/>
        <w:rPr>
          <w:b w:val="0"/>
          <w:bCs w:val="0"/>
          <w:caps/>
          <w:u w:val="none"/>
          <w:rtl/>
        </w:rPr>
      </w:pPr>
      <w:bookmarkStart w:id="583" w:name="FS000001044T18_06_2003_19_55_58"/>
      <w:bookmarkStart w:id="584" w:name="_Toc45451464"/>
      <w:bookmarkStart w:id="585" w:name="_Toc45970187"/>
      <w:bookmarkEnd w:id="583"/>
      <w:r>
        <w:rPr>
          <w:rFonts w:hint="eastAsia"/>
          <w:b w:val="0"/>
          <w:bCs w:val="0"/>
          <w:caps/>
          <w:u w:val="none"/>
          <w:rtl/>
        </w:rPr>
        <w:t>יצחק</w:t>
      </w:r>
      <w:r>
        <w:rPr>
          <w:b w:val="0"/>
          <w:bCs w:val="0"/>
          <w:caps/>
          <w:u w:val="none"/>
          <w:rtl/>
        </w:rPr>
        <w:t xml:space="preserve"> הרצוג (העבודה-מימד):</w:t>
      </w:r>
      <w:bookmarkEnd w:id="584"/>
      <w:bookmarkEnd w:id="585"/>
    </w:p>
    <w:p w14:paraId="75BBC1B2" w14:textId="77777777" w:rsidR="00000000" w:rsidRDefault="009F4636">
      <w:pPr>
        <w:pStyle w:val="a"/>
        <w:rPr>
          <w:rFonts w:hint="cs"/>
          <w:caps/>
          <w:rtl/>
        </w:rPr>
      </w:pPr>
    </w:p>
    <w:p w14:paraId="3F02BDCE" w14:textId="77777777" w:rsidR="00000000" w:rsidRDefault="009F4636">
      <w:pPr>
        <w:pStyle w:val="a"/>
        <w:rPr>
          <w:rFonts w:hint="cs"/>
          <w:caps/>
          <w:rtl/>
        </w:rPr>
      </w:pPr>
      <w:r>
        <w:rPr>
          <w:rFonts w:hint="cs"/>
          <w:caps/>
          <w:rtl/>
        </w:rPr>
        <w:t xml:space="preserve">אדוני היושב-ראש, חברי הכנסת, עם ישראל </w:t>
      </w:r>
      <w:r>
        <w:rPr>
          <w:caps/>
          <w:rtl/>
        </w:rPr>
        <w:t>–</w:t>
      </w:r>
      <w:r>
        <w:rPr>
          <w:rFonts w:hint="cs"/>
          <w:caps/>
          <w:rtl/>
        </w:rPr>
        <w:t xml:space="preserve"> כך נראה </w:t>
      </w:r>
      <w:r>
        <w:rPr>
          <w:caps/>
          <w:rtl/>
        </w:rPr>
        <w:t>–</w:t>
      </w:r>
      <w:r>
        <w:rPr>
          <w:rFonts w:hint="cs"/>
          <w:caps/>
          <w:rtl/>
        </w:rPr>
        <w:t xml:space="preserve"> נע לעבר החלטות משמ</w:t>
      </w:r>
      <w:r>
        <w:rPr>
          <w:rFonts w:hint="cs"/>
          <w:caps/>
          <w:rtl/>
        </w:rPr>
        <w:t xml:space="preserve">עותיות מאוד, שבבסיסן ההבנה הברורה והתובנה שאין ברירה אלא להפריד בין שני העמים, ליצור שתי מדינות ולחלק את הארץ. </w:t>
      </w:r>
    </w:p>
    <w:p w14:paraId="6738504A" w14:textId="77777777" w:rsidR="00000000" w:rsidRDefault="009F4636">
      <w:pPr>
        <w:pStyle w:val="a"/>
        <w:rPr>
          <w:rFonts w:hint="cs"/>
          <w:caps/>
          <w:rtl/>
        </w:rPr>
      </w:pPr>
    </w:p>
    <w:p w14:paraId="766D1985" w14:textId="77777777" w:rsidR="00000000" w:rsidRDefault="009F4636">
      <w:pPr>
        <w:pStyle w:val="a"/>
        <w:rPr>
          <w:rFonts w:hint="cs"/>
          <w:caps/>
          <w:rtl/>
        </w:rPr>
      </w:pPr>
      <w:r>
        <w:rPr>
          <w:rFonts w:hint="cs"/>
          <w:caps/>
          <w:rtl/>
        </w:rPr>
        <w:t>מבחינת עם ישראל מדובר בתהליך מאוד-מאוד משמעותי. לאחרונה קראתי ספר על האבות המייסדים בארצות-הברית ועל מה שהם חשבו שעלול לקרות עם פרשת העבדות באר</w:t>
      </w:r>
      <w:r>
        <w:rPr>
          <w:rFonts w:hint="cs"/>
          <w:caps/>
          <w:rtl/>
        </w:rPr>
        <w:t xml:space="preserve">צות-הברית. ואכן, כעבור 80 שנה הגיעה ארצות-הברית לעימות פנימי חריף ביותר, המוכר כ"מלחמת האזרחים". אני מייחל ומתפלל שלנו זה לא יקרה, אבל ההבנה וההפנמה של התהליך הגיעו לבשלות גם בעם ישראל. </w:t>
      </w:r>
    </w:p>
    <w:p w14:paraId="52790012" w14:textId="77777777" w:rsidR="00000000" w:rsidRDefault="009F4636">
      <w:pPr>
        <w:pStyle w:val="a"/>
        <w:ind w:firstLine="0"/>
        <w:rPr>
          <w:rFonts w:hint="cs"/>
          <w:caps/>
          <w:rtl/>
        </w:rPr>
      </w:pPr>
    </w:p>
    <w:p w14:paraId="07049D04" w14:textId="77777777" w:rsidR="00000000" w:rsidRDefault="009F4636">
      <w:pPr>
        <w:pStyle w:val="a"/>
        <w:ind w:firstLine="0"/>
        <w:rPr>
          <w:rFonts w:hint="cs"/>
          <w:caps/>
          <w:rtl/>
        </w:rPr>
      </w:pPr>
      <w:r>
        <w:rPr>
          <w:rFonts w:hint="cs"/>
          <w:caps/>
          <w:rtl/>
        </w:rPr>
        <w:tab/>
        <w:t>על מתיישבי יש"ע עוברת תקופה לא קלה. מדובר במשפחות שבאו מרצון, מאמונ</w:t>
      </w:r>
      <w:r>
        <w:rPr>
          <w:rFonts w:hint="cs"/>
          <w:caps/>
          <w:rtl/>
        </w:rPr>
        <w:t>ה, גם מיוזמת ממשלת ישראל הנבחרת. גם דור שלישי גדל שם. הורים, משפחות, מלח הארץ, שכאבם נהיר וברור לי מאוד. אני חושב שמבחינתם הם יוכלו תמיד להגיד שהם עיצבו את גבולותיה הסופיים של מדינת ישראל, אבל הם ייאלצו לקבל ולהפנים את הפשרה הכואבת שתגיע. מכל מקום, בשלב הב</w:t>
      </w:r>
      <w:r>
        <w:rPr>
          <w:rFonts w:hint="cs"/>
          <w:caps/>
          <w:rtl/>
        </w:rPr>
        <w:t>יניים הם ייאלצו לפנות מאחזים בלתי חוקיים, שהם אבן נגף אדירה בתהליך המדיני, ובכלל גורמים נזק בלתי אפשרי למעמדה של מדינת ישראל בעולם.</w:t>
      </w:r>
    </w:p>
    <w:p w14:paraId="57085A33" w14:textId="77777777" w:rsidR="00000000" w:rsidRDefault="009F4636">
      <w:pPr>
        <w:pStyle w:val="a"/>
        <w:ind w:firstLine="0"/>
        <w:rPr>
          <w:rFonts w:hint="cs"/>
          <w:caps/>
          <w:rtl/>
        </w:rPr>
      </w:pPr>
    </w:p>
    <w:p w14:paraId="767935C2" w14:textId="77777777" w:rsidR="00000000" w:rsidRDefault="009F4636">
      <w:pPr>
        <w:pStyle w:val="a"/>
        <w:ind w:firstLine="0"/>
        <w:rPr>
          <w:rFonts w:hint="cs"/>
          <w:caps/>
          <w:rtl/>
        </w:rPr>
      </w:pPr>
      <w:r>
        <w:rPr>
          <w:rFonts w:hint="cs"/>
          <w:caps/>
          <w:rtl/>
        </w:rPr>
        <w:tab/>
        <w:t>כאשר הצעד הזה מתקרב אלינו מתחיל השד המטורף של שנאת חינם ודברי הבל והתלהמות לפרוץ החוצה, והוא מזכיר לנו את אסוננו הגדול, אס</w:t>
      </w:r>
      <w:r>
        <w:rPr>
          <w:rFonts w:hint="cs"/>
          <w:caps/>
          <w:rtl/>
        </w:rPr>
        <w:t xml:space="preserve">וננו ששיאו היה רצח ראש ממשלתנו האהוב, יצחק רבין. </w:t>
      </w:r>
      <w:r>
        <w:rPr>
          <w:rFonts w:hint="cs"/>
          <w:caps/>
        </w:rPr>
        <w:t xml:space="preserve"> </w:t>
      </w:r>
      <w:r>
        <w:rPr>
          <w:rFonts w:hint="cs"/>
          <w:caps/>
          <w:rtl/>
        </w:rPr>
        <w:t xml:space="preserve">מעולם, מעולם - עדיין לא למדנו ובחנו שוב, גם בראייה היסטורית, את גל ההסתה האדיר שקדם להירצחו: מי אמר מה, איפה ואיך. לא חקרו את זה ולא ראו איך פעלו בשטח ומה אמרו. אני רק יכול לומר, שלימים, כאשר ראש ממשלה אחר </w:t>
      </w:r>
      <w:r>
        <w:rPr>
          <w:rFonts w:hint="cs"/>
          <w:caps/>
          <w:rtl/>
        </w:rPr>
        <w:t>בא ביוזמה בעקבות או לקראת קמפ-דייוויד, ראיתי אני, כמזכיר ממשלה, אותם שלטים, אותן מודעות ואותו גל הסתה פורץ שוב ושוב.</w:t>
      </w:r>
    </w:p>
    <w:p w14:paraId="23104E83" w14:textId="77777777" w:rsidR="00000000" w:rsidRDefault="009F4636">
      <w:pPr>
        <w:pStyle w:val="a"/>
        <w:ind w:firstLine="0"/>
        <w:rPr>
          <w:rFonts w:hint="cs"/>
          <w:caps/>
          <w:rtl/>
        </w:rPr>
      </w:pPr>
    </w:p>
    <w:p w14:paraId="43A0B4F5" w14:textId="77777777" w:rsidR="00000000" w:rsidRDefault="009F4636">
      <w:pPr>
        <w:pStyle w:val="a"/>
        <w:ind w:firstLine="0"/>
        <w:rPr>
          <w:rFonts w:hint="cs"/>
          <w:caps/>
          <w:rtl/>
        </w:rPr>
      </w:pPr>
      <w:r>
        <w:rPr>
          <w:rFonts w:hint="cs"/>
          <w:caps/>
          <w:rtl/>
        </w:rPr>
        <w:tab/>
        <w:t>וכעת אנחנו שומעים וקוראים השבוע על פסיקתם של רבנים הנקראים ונחזים כרבני יש"ע, שנשכח מהם הציווי - כי גר היית בארץ נוכרייה, עקרון פיקוח הנפ</w:t>
      </w:r>
      <w:r>
        <w:rPr>
          <w:rFonts w:hint="cs"/>
          <w:caps/>
          <w:rtl/>
        </w:rPr>
        <w:t>ש ועקרון השיתוף עם המיעוט, עקרונות שלפיהם פסקו רבנים גדולים כבר בעבר. ולהבדיל מהנהגת מועצת יש"ע, שהתכנסה אתמול - שתיאבק, וזכותה להיאבק מאבק קשה ונוקשה, אבל בלי אלימות ובשמירה על מסגרת החוק - הרי שהפסיקה הרבנית הדוגלת בטרנספר היא מזעזעת, היא מחליאה, היא פתר</w:t>
      </w:r>
      <w:r>
        <w:rPr>
          <w:rFonts w:hint="cs"/>
          <w:caps/>
          <w:rtl/>
        </w:rPr>
        <w:t>ון אינסטנט חולני ובלתי נסבל. אפשר להוסיף על כך את דברי המתפרעים מ"נוער הגבעות", שרמזו לעיתונאים כי יפעילו אלימות, לרבות שפיכת  שמן רותח על כוחות הביטחון, אם יבואו לפנותם. התמונה המתגלה היא מדאיגה מאוד.</w:t>
      </w:r>
    </w:p>
    <w:p w14:paraId="074AEBC8" w14:textId="77777777" w:rsidR="00000000" w:rsidRDefault="009F4636">
      <w:pPr>
        <w:pStyle w:val="a"/>
        <w:ind w:firstLine="0"/>
        <w:rPr>
          <w:rFonts w:hint="cs"/>
          <w:caps/>
          <w:rtl/>
        </w:rPr>
      </w:pPr>
    </w:p>
    <w:p w14:paraId="604403CA" w14:textId="77777777" w:rsidR="00000000" w:rsidRDefault="009F4636">
      <w:pPr>
        <w:pStyle w:val="ad"/>
        <w:rPr>
          <w:b w:val="0"/>
          <w:bCs w:val="0"/>
          <w:caps/>
          <w:u w:val="none"/>
          <w:rtl/>
        </w:rPr>
      </w:pPr>
      <w:r>
        <w:rPr>
          <w:b w:val="0"/>
          <w:bCs w:val="0"/>
          <w:caps/>
          <w:u w:val="none"/>
          <w:rtl/>
        </w:rPr>
        <w:t>היו"ר נסים דהן:</w:t>
      </w:r>
    </w:p>
    <w:p w14:paraId="2C5235B3" w14:textId="77777777" w:rsidR="00000000" w:rsidRDefault="009F4636">
      <w:pPr>
        <w:pStyle w:val="a"/>
        <w:rPr>
          <w:caps/>
          <w:rtl/>
        </w:rPr>
      </w:pPr>
    </w:p>
    <w:p w14:paraId="68E2DB48" w14:textId="77777777" w:rsidR="00000000" w:rsidRDefault="009F4636">
      <w:pPr>
        <w:pStyle w:val="a"/>
        <w:rPr>
          <w:rFonts w:hint="cs"/>
          <w:caps/>
          <w:rtl/>
        </w:rPr>
      </w:pPr>
      <w:r>
        <w:rPr>
          <w:rFonts w:hint="cs"/>
          <w:caps/>
          <w:rtl/>
        </w:rPr>
        <w:t>תודה רבה.</w:t>
      </w:r>
    </w:p>
    <w:p w14:paraId="62034F64" w14:textId="77777777" w:rsidR="00000000" w:rsidRDefault="009F4636">
      <w:pPr>
        <w:pStyle w:val="a"/>
        <w:ind w:firstLine="0"/>
        <w:rPr>
          <w:rFonts w:hint="cs"/>
          <w:caps/>
          <w:rtl/>
        </w:rPr>
      </w:pPr>
    </w:p>
    <w:p w14:paraId="3409A14C" w14:textId="77777777" w:rsidR="00000000" w:rsidRDefault="009F4636">
      <w:pPr>
        <w:pStyle w:val="SpeakerCon"/>
        <w:rPr>
          <w:b w:val="0"/>
          <w:bCs w:val="0"/>
          <w:caps/>
          <w:u w:val="none"/>
          <w:rtl/>
        </w:rPr>
      </w:pPr>
      <w:bookmarkStart w:id="586" w:name="FS000001044T18_06_2003_20_45_04"/>
      <w:bookmarkStart w:id="587" w:name="FS000001044T18_06_2003_20_45_06C"/>
      <w:bookmarkEnd w:id="586"/>
      <w:bookmarkEnd w:id="587"/>
      <w:r>
        <w:rPr>
          <w:b w:val="0"/>
          <w:bCs w:val="0"/>
          <w:caps/>
          <w:u w:val="none"/>
          <w:rtl/>
        </w:rPr>
        <w:t>יצחק הרצוג (העבודה-מימד):</w:t>
      </w:r>
    </w:p>
    <w:p w14:paraId="707D9EA6" w14:textId="77777777" w:rsidR="00000000" w:rsidRDefault="009F4636">
      <w:pPr>
        <w:pStyle w:val="a"/>
        <w:rPr>
          <w:caps/>
          <w:rtl/>
        </w:rPr>
      </w:pPr>
    </w:p>
    <w:p w14:paraId="1E3C2F6E" w14:textId="77777777" w:rsidR="00000000" w:rsidRDefault="009F4636">
      <w:pPr>
        <w:pStyle w:val="a"/>
        <w:rPr>
          <w:rFonts w:hint="cs"/>
          <w:caps/>
          <w:rtl/>
        </w:rPr>
      </w:pPr>
      <w:bookmarkStart w:id="588" w:name="FS000001044T18_06_2003_19_04_48"/>
      <w:bookmarkEnd w:id="588"/>
      <w:r>
        <w:rPr>
          <w:rFonts w:hint="cs"/>
          <w:caps/>
          <w:rtl/>
        </w:rPr>
        <w:t>ומכאן אני מגיע לממשלה. אני מודאג, אדוני היושב-ראש.  לא אאריך, אבל ראיתי מה נתת לחבר הכנסת בניזרי, אז מותר לי לפחות לסיים את דברי.</w:t>
      </w:r>
    </w:p>
    <w:p w14:paraId="05F462CF" w14:textId="77777777" w:rsidR="00000000" w:rsidRDefault="009F4636">
      <w:pPr>
        <w:pStyle w:val="a"/>
        <w:ind w:firstLine="0"/>
        <w:rPr>
          <w:rFonts w:hint="cs"/>
          <w:caps/>
          <w:rtl/>
        </w:rPr>
      </w:pPr>
    </w:p>
    <w:p w14:paraId="0B7F5C7E" w14:textId="77777777" w:rsidR="00000000" w:rsidRDefault="009F4636">
      <w:pPr>
        <w:pStyle w:val="ad"/>
        <w:rPr>
          <w:b w:val="0"/>
          <w:bCs w:val="0"/>
          <w:caps/>
          <w:u w:val="none"/>
          <w:rtl/>
        </w:rPr>
      </w:pPr>
      <w:r>
        <w:rPr>
          <w:b w:val="0"/>
          <w:bCs w:val="0"/>
          <w:caps/>
          <w:u w:val="none"/>
          <w:rtl/>
        </w:rPr>
        <w:t>היו"ר נסים דהן:</w:t>
      </w:r>
    </w:p>
    <w:p w14:paraId="300C1794" w14:textId="77777777" w:rsidR="00000000" w:rsidRDefault="009F4636">
      <w:pPr>
        <w:pStyle w:val="a"/>
        <w:rPr>
          <w:caps/>
          <w:rtl/>
        </w:rPr>
      </w:pPr>
    </w:p>
    <w:p w14:paraId="5AF15F62" w14:textId="77777777" w:rsidR="00000000" w:rsidRDefault="009F4636">
      <w:pPr>
        <w:pStyle w:val="a"/>
        <w:rPr>
          <w:rFonts w:hint="cs"/>
          <w:caps/>
          <w:rtl/>
        </w:rPr>
      </w:pPr>
      <w:r>
        <w:rPr>
          <w:rFonts w:hint="cs"/>
          <w:caps/>
          <w:rtl/>
        </w:rPr>
        <w:t xml:space="preserve">רגע, רגע, כדי שהדברים יובהרו גם לפרוטוקול וגם לעם ישראל: לחבר הכנסת בניזרי היתה הצעה רגילה, ועל-פי התקנון </w:t>
      </w:r>
      <w:r>
        <w:rPr>
          <w:rFonts w:hint="cs"/>
          <w:caps/>
          <w:rtl/>
        </w:rPr>
        <w:t>יש לו עשר דקות. לכבודו יש הצעה דחופה, ועל-פי התקנון יש לו שלוש דקות, ואתה מדבר כבר ארבע דקות.</w:t>
      </w:r>
    </w:p>
    <w:p w14:paraId="78E50B8A" w14:textId="77777777" w:rsidR="00000000" w:rsidRDefault="009F4636">
      <w:pPr>
        <w:pStyle w:val="a"/>
        <w:ind w:firstLine="0"/>
        <w:rPr>
          <w:rFonts w:hint="cs"/>
          <w:caps/>
          <w:rtl/>
        </w:rPr>
      </w:pPr>
    </w:p>
    <w:p w14:paraId="05F89E47" w14:textId="77777777" w:rsidR="00000000" w:rsidRDefault="009F4636">
      <w:pPr>
        <w:pStyle w:val="a"/>
        <w:ind w:firstLine="0"/>
        <w:rPr>
          <w:rFonts w:hint="cs"/>
          <w:caps/>
          <w:rtl/>
        </w:rPr>
      </w:pPr>
    </w:p>
    <w:p w14:paraId="2DDCC80F" w14:textId="77777777" w:rsidR="00000000" w:rsidRDefault="009F4636">
      <w:pPr>
        <w:pStyle w:val="SpeakerCon"/>
        <w:rPr>
          <w:b w:val="0"/>
          <w:bCs w:val="0"/>
          <w:caps/>
          <w:u w:val="none"/>
          <w:rtl/>
        </w:rPr>
      </w:pPr>
      <w:bookmarkStart w:id="589" w:name="FS000001044T18_06_2003_19_06_21C"/>
      <w:bookmarkEnd w:id="589"/>
      <w:r>
        <w:rPr>
          <w:b w:val="0"/>
          <w:bCs w:val="0"/>
          <w:caps/>
          <w:u w:val="none"/>
          <w:rtl/>
        </w:rPr>
        <w:t>יצחק הרצוג (העבודה-מימד):</w:t>
      </w:r>
    </w:p>
    <w:p w14:paraId="09F3BF1E" w14:textId="77777777" w:rsidR="00000000" w:rsidRDefault="009F4636">
      <w:pPr>
        <w:pStyle w:val="a"/>
        <w:rPr>
          <w:caps/>
          <w:rtl/>
        </w:rPr>
      </w:pPr>
    </w:p>
    <w:p w14:paraId="66F7A94E" w14:textId="77777777" w:rsidR="00000000" w:rsidRDefault="009F4636">
      <w:pPr>
        <w:pStyle w:val="a"/>
        <w:rPr>
          <w:rFonts w:hint="cs"/>
          <w:caps/>
          <w:rtl/>
        </w:rPr>
      </w:pPr>
      <w:r>
        <w:rPr>
          <w:rFonts w:hint="cs"/>
          <w:caps/>
          <w:rtl/>
        </w:rPr>
        <w:t>אני מבקש רק לסיים את דברי ולומר שאני מוטרד.</w:t>
      </w:r>
    </w:p>
    <w:p w14:paraId="4626F325" w14:textId="77777777" w:rsidR="00000000" w:rsidRDefault="009F4636">
      <w:pPr>
        <w:pStyle w:val="a"/>
        <w:ind w:firstLine="0"/>
        <w:rPr>
          <w:rFonts w:hint="cs"/>
          <w:caps/>
          <w:rtl/>
        </w:rPr>
      </w:pPr>
    </w:p>
    <w:p w14:paraId="5F4ABC2A" w14:textId="77777777" w:rsidR="00000000" w:rsidRDefault="009F4636">
      <w:pPr>
        <w:pStyle w:val="ad"/>
        <w:rPr>
          <w:b w:val="0"/>
          <w:bCs w:val="0"/>
          <w:caps/>
          <w:u w:val="none"/>
          <w:rtl/>
        </w:rPr>
      </w:pPr>
      <w:r>
        <w:rPr>
          <w:b w:val="0"/>
          <w:bCs w:val="0"/>
          <w:caps/>
          <w:u w:val="none"/>
          <w:rtl/>
        </w:rPr>
        <w:t>היו"ר נסים דהן:</w:t>
      </w:r>
    </w:p>
    <w:p w14:paraId="51217C69" w14:textId="77777777" w:rsidR="00000000" w:rsidRDefault="009F4636">
      <w:pPr>
        <w:pStyle w:val="a"/>
        <w:rPr>
          <w:caps/>
          <w:rtl/>
        </w:rPr>
      </w:pPr>
    </w:p>
    <w:p w14:paraId="0CAEAA3B" w14:textId="77777777" w:rsidR="00000000" w:rsidRDefault="009F4636">
      <w:pPr>
        <w:pStyle w:val="a"/>
        <w:rPr>
          <w:rFonts w:hint="cs"/>
          <w:caps/>
          <w:rtl/>
        </w:rPr>
      </w:pPr>
      <w:r>
        <w:rPr>
          <w:rFonts w:hint="cs"/>
          <w:caps/>
          <w:rtl/>
        </w:rPr>
        <w:t>הייתי צריך להפסיק אותך אחרי שלוש דקות, ואז לא היה ויכוח.</w:t>
      </w:r>
    </w:p>
    <w:p w14:paraId="23C543FF" w14:textId="77777777" w:rsidR="00000000" w:rsidRDefault="009F4636">
      <w:pPr>
        <w:pStyle w:val="a"/>
        <w:ind w:firstLine="0"/>
        <w:rPr>
          <w:rFonts w:hint="cs"/>
          <w:caps/>
          <w:rtl/>
        </w:rPr>
      </w:pPr>
    </w:p>
    <w:p w14:paraId="61CE47B4" w14:textId="77777777" w:rsidR="00000000" w:rsidRDefault="009F4636">
      <w:pPr>
        <w:pStyle w:val="SpeakerCon"/>
        <w:rPr>
          <w:b w:val="0"/>
          <w:bCs w:val="0"/>
          <w:caps/>
          <w:u w:val="none"/>
          <w:rtl/>
        </w:rPr>
      </w:pPr>
      <w:bookmarkStart w:id="590" w:name="FS000001044T18_06_2003_19_07_41C"/>
      <w:bookmarkEnd w:id="590"/>
      <w:r>
        <w:rPr>
          <w:b w:val="0"/>
          <w:bCs w:val="0"/>
          <w:caps/>
          <w:u w:val="none"/>
          <w:rtl/>
        </w:rPr>
        <w:t>יצחק הרצוג (ה</w:t>
      </w:r>
      <w:r>
        <w:rPr>
          <w:b w:val="0"/>
          <w:bCs w:val="0"/>
          <w:caps/>
          <w:u w:val="none"/>
          <w:rtl/>
        </w:rPr>
        <w:t>עבודה-מימד):</w:t>
      </w:r>
    </w:p>
    <w:p w14:paraId="41A1BBD4" w14:textId="77777777" w:rsidR="00000000" w:rsidRDefault="009F4636">
      <w:pPr>
        <w:pStyle w:val="a"/>
        <w:rPr>
          <w:caps/>
          <w:rtl/>
        </w:rPr>
      </w:pPr>
    </w:p>
    <w:p w14:paraId="74AF7C05" w14:textId="77777777" w:rsidR="00000000" w:rsidRDefault="009F4636">
      <w:pPr>
        <w:pStyle w:val="a"/>
        <w:rPr>
          <w:rFonts w:hint="cs"/>
          <w:caps/>
          <w:rtl/>
        </w:rPr>
      </w:pPr>
      <w:r>
        <w:rPr>
          <w:rFonts w:hint="cs"/>
          <w:caps/>
          <w:rtl/>
        </w:rPr>
        <w:t xml:space="preserve">היושב-ראש, אני יכול לסיים. </w:t>
      </w:r>
    </w:p>
    <w:p w14:paraId="0B35BB03" w14:textId="77777777" w:rsidR="00000000" w:rsidRDefault="009F4636">
      <w:pPr>
        <w:pStyle w:val="a"/>
        <w:rPr>
          <w:rFonts w:hint="cs"/>
          <w:caps/>
          <w:rtl/>
        </w:rPr>
      </w:pPr>
    </w:p>
    <w:p w14:paraId="27542AD9" w14:textId="77777777" w:rsidR="00000000" w:rsidRDefault="009F4636">
      <w:pPr>
        <w:pStyle w:val="a"/>
        <w:rPr>
          <w:rFonts w:hint="cs"/>
          <w:caps/>
          <w:rtl/>
        </w:rPr>
      </w:pPr>
      <w:r>
        <w:rPr>
          <w:rFonts w:hint="cs"/>
          <w:caps/>
          <w:rtl/>
        </w:rPr>
        <w:t>אני מודאג ומוטרד מאוד מאוד לגבי ביטחונו של ראש הממשלה, ביטחונו האישי. אני מתפלל שלא יקרה כלום. אני קורא לראשי יש"ע לנקוט כל פעולה, להפנים ולחנך את הציבור שהם מובילים, ולהתריע גם בפני רבני יש"ע  מפני פעולתם המסוכנת</w:t>
      </w:r>
      <w:r>
        <w:rPr>
          <w:rFonts w:hint="cs"/>
          <w:caps/>
          <w:rtl/>
        </w:rPr>
        <w:t xml:space="preserve"> מאוד. תודה.</w:t>
      </w:r>
    </w:p>
    <w:p w14:paraId="62FC889E" w14:textId="77777777" w:rsidR="00000000" w:rsidRDefault="009F4636">
      <w:pPr>
        <w:pStyle w:val="a"/>
        <w:ind w:firstLine="0"/>
        <w:rPr>
          <w:rFonts w:hint="cs"/>
          <w:caps/>
          <w:rtl/>
        </w:rPr>
      </w:pPr>
    </w:p>
    <w:p w14:paraId="0D1201AC" w14:textId="77777777" w:rsidR="00000000" w:rsidRDefault="009F4636">
      <w:pPr>
        <w:pStyle w:val="ad"/>
        <w:rPr>
          <w:b w:val="0"/>
          <w:bCs w:val="0"/>
          <w:caps/>
          <w:u w:val="none"/>
          <w:rtl/>
        </w:rPr>
      </w:pPr>
      <w:r>
        <w:rPr>
          <w:b w:val="0"/>
          <w:bCs w:val="0"/>
          <w:caps/>
          <w:u w:val="none"/>
          <w:rtl/>
        </w:rPr>
        <w:t>היו"ר נסים דהן:</w:t>
      </w:r>
    </w:p>
    <w:p w14:paraId="06D6E906" w14:textId="77777777" w:rsidR="00000000" w:rsidRDefault="009F4636">
      <w:pPr>
        <w:pStyle w:val="a"/>
        <w:rPr>
          <w:caps/>
          <w:rtl/>
        </w:rPr>
      </w:pPr>
    </w:p>
    <w:p w14:paraId="7DB62DDE" w14:textId="77777777" w:rsidR="00000000" w:rsidRDefault="009F4636">
      <w:pPr>
        <w:pStyle w:val="a"/>
        <w:rPr>
          <w:rFonts w:hint="cs"/>
          <w:caps/>
          <w:rtl/>
        </w:rPr>
      </w:pPr>
      <w:r>
        <w:rPr>
          <w:rFonts w:hint="cs"/>
          <w:caps/>
          <w:rtl/>
        </w:rPr>
        <w:t xml:space="preserve">תודה. גם אנחנו מצטרפים לתפילות ולאיחולים שלא יקרה לראש הממשלה כלום. </w:t>
      </w:r>
    </w:p>
    <w:p w14:paraId="510AA1AC" w14:textId="77777777" w:rsidR="00000000" w:rsidRDefault="009F4636">
      <w:pPr>
        <w:pStyle w:val="a"/>
        <w:rPr>
          <w:rFonts w:hint="cs"/>
          <w:caps/>
          <w:rtl/>
        </w:rPr>
      </w:pPr>
    </w:p>
    <w:p w14:paraId="1FE91F6C" w14:textId="77777777" w:rsidR="00000000" w:rsidRDefault="009F4636">
      <w:pPr>
        <w:pStyle w:val="a"/>
        <w:rPr>
          <w:rFonts w:hint="cs"/>
          <w:caps/>
          <w:rtl/>
        </w:rPr>
      </w:pPr>
      <w:r>
        <w:rPr>
          <w:rFonts w:hint="cs"/>
          <w:caps/>
          <w:rtl/>
        </w:rPr>
        <w:t>חברת הכנסת זהבה גלאון, גם לרשותך שלוש דקות.</w:t>
      </w:r>
    </w:p>
    <w:p w14:paraId="4D674734" w14:textId="77777777" w:rsidR="00000000" w:rsidRDefault="009F4636">
      <w:pPr>
        <w:pStyle w:val="a"/>
        <w:ind w:firstLine="0"/>
        <w:rPr>
          <w:rFonts w:hint="cs"/>
          <w:caps/>
          <w:rtl/>
        </w:rPr>
      </w:pPr>
    </w:p>
    <w:p w14:paraId="0E236EFC"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רמון (העבודה-מימד):</w:t>
      </w:r>
    </w:p>
    <w:p w14:paraId="00656BE7" w14:textId="77777777" w:rsidR="00000000" w:rsidRDefault="009F4636">
      <w:pPr>
        <w:pStyle w:val="a"/>
        <w:rPr>
          <w:rFonts w:hint="cs"/>
          <w:caps/>
          <w:rtl/>
        </w:rPr>
      </w:pPr>
    </w:p>
    <w:p w14:paraId="4DE932CA" w14:textId="77777777" w:rsidR="00000000" w:rsidRDefault="009F4636">
      <w:pPr>
        <w:pStyle w:val="a"/>
        <w:rPr>
          <w:rFonts w:hint="cs"/>
          <w:caps/>
          <w:rtl/>
        </w:rPr>
      </w:pPr>
      <w:r>
        <w:rPr>
          <w:rFonts w:hint="cs"/>
          <w:caps/>
          <w:rtl/>
        </w:rPr>
        <w:t>וקצת.</w:t>
      </w:r>
    </w:p>
    <w:p w14:paraId="064E603B" w14:textId="77777777" w:rsidR="00000000" w:rsidRDefault="009F4636">
      <w:pPr>
        <w:pStyle w:val="a"/>
        <w:ind w:firstLine="0"/>
        <w:rPr>
          <w:rFonts w:hint="cs"/>
          <w:caps/>
          <w:rtl/>
        </w:rPr>
      </w:pPr>
    </w:p>
    <w:p w14:paraId="07CE6811" w14:textId="77777777" w:rsidR="00000000" w:rsidRDefault="009F4636">
      <w:pPr>
        <w:pStyle w:val="ad"/>
        <w:rPr>
          <w:b w:val="0"/>
          <w:bCs w:val="0"/>
          <w:caps/>
          <w:u w:val="none"/>
          <w:rtl/>
        </w:rPr>
      </w:pPr>
      <w:r>
        <w:rPr>
          <w:b w:val="0"/>
          <w:bCs w:val="0"/>
          <w:caps/>
          <w:u w:val="none"/>
          <w:rtl/>
        </w:rPr>
        <w:t>היו"ר נסים דהן:</w:t>
      </w:r>
    </w:p>
    <w:p w14:paraId="147B033C" w14:textId="77777777" w:rsidR="00000000" w:rsidRDefault="009F4636">
      <w:pPr>
        <w:pStyle w:val="a"/>
        <w:rPr>
          <w:caps/>
          <w:rtl/>
        </w:rPr>
      </w:pPr>
    </w:p>
    <w:p w14:paraId="4E37CAF8" w14:textId="77777777" w:rsidR="00000000" w:rsidRDefault="009F4636">
      <w:pPr>
        <w:pStyle w:val="a"/>
        <w:rPr>
          <w:rFonts w:hint="cs"/>
          <w:caps/>
          <w:rtl/>
        </w:rPr>
      </w:pPr>
      <w:r>
        <w:rPr>
          <w:rFonts w:hint="cs"/>
          <w:caps/>
          <w:rtl/>
        </w:rPr>
        <w:t>וקצת. אם חיימק'ה אומר, אנחנו לא חולקים על דבריו אף פעם. הלוו</w:t>
      </w:r>
      <w:r>
        <w:rPr>
          <w:rFonts w:hint="cs"/>
          <w:caps/>
          <w:rtl/>
        </w:rPr>
        <w:t>אי שבמפלגת העבודה היו מתנהגים עם חיימק'ה כמו שאנחנו מתנהגים אתו.</w:t>
      </w:r>
    </w:p>
    <w:p w14:paraId="4D727272" w14:textId="77777777" w:rsidR="00000000" w:rsidRDefault="009F4636">
      <w:pPr>
        <w:pStyle w:val="a"/>
        <w:ind w:firstLine="0"/>
        <w:rPr>
          <w:rFonts w:hint="cs"/>
          <w:caps/>
          <w:rtl/>
        </w:rPr>
      </w:pPr>
    </w:p>
    <w:p w14:paraId="3A9D5DE6" w14:textId="77777777" w:rsidR="00000000" w:rsidRDefault="009F4636">
      <w:pPr>
        <w:pStyle w:val="Speaker"/>
        <w:rPr>
          <w:b w:val="0"/>
          <w:bCs w:val="0"/>
          <w:caps/>
          <w:u w:val="none"/>
          <w:rtl/>
        </w:rPr>
      </w:pPr>
      <w:bookmarkStart w:id="591" w:name="FS000000504T18_06_2003_19_10_08"/>
      <w:bookmarkStart w:id="592" w:name="_Toc45451465"/>
      <w:bookmarkStart w:id="593" w:name="_Toc45970188"/>
      <w:bookmarkEnd w:id="591"/>
      <w:r>
        <w:rPr>
          <w:rFonts w:hint="eastAsia"/>
          <w:b w:val="0"/>
          <w:bCs w:val="0"/>
          <w:caps/>
          <w:u w:val="none"/>
          <w:rtl/>
        </w:rPr>
        <w:t>זהבה</w:t>
      </w:r>
      <w:r>
        <w:rPr>
          <w:b w:val="0"/>
          <w:bCs w:val="0"/>
          <w:caps/>
          <w:u w:val="none"/>
          <w:rtl/>
        </w:rPr>
        <w:t xml:space="preserve"> גלאון (מרצ):</w:t>
      </w:r>
      <w:bookmarkEnd w:id="592"/>
      <w:bookmarkEnd w:id="593"/>
    </w:p>
    <w:p w14:paraId="42281C44" w14:textId="77777777" w:rsidR="00000000" w:rsidRDefault="009F4636">
      <w:pPr>
        <w:pStyle w:val="a"/>
        <w:rPr>
          <w:rFonts w:hint="cs"/>
          <w:caps/>
          <w:rtl/>
        </w:rPr>
      </w:pPr>
    </w:p>
    <w:p w14:paraId="17D14322" w14:textId="77777777" w:rsidR="00000000" w:rsidRDefault="009F4636">
      <w:pPr>
        <w:pStyle w:val="a"/>
        <w:rPr>
          <w:rFonts w:hint="cs"/>
          <w:caps/>
          <w:rtl/>
        </w:rPr>
      </w:pPr>
      <w:r>
        <w:rPr>
          <w:rFonts w:hint="cs"/>
          <w:caps/>
          <w:rtl/>
        </w:rPr>
        <w:t xml:space="preserve">זה נכון. </w:t>
      </w:r>
    </w:p>
    <w:p w14:paraId="52092E71" w14:textId="77777777" w:rsidR="00000000" w:rsidRDefault="009F4636">
      <w:pPr>
        <w:pStyle w:val="a"/>
        <w:rPr>
          <w:rFonts w:hint="cs"/>
          <w:caps/>
          <w:rtl/>
        </w:rPr>
      </w:pPr>
    </w:p>
    <w:p w14:paraId="45477CA4" w14:textId="77777777" w:rsidR="00000000" w:rsidRDefault="009F4636">
      <w:pPr>
        <w:pStyle w:val="a"/>
        <w:rPr>
          <w:rFonts w:hint="cs"/>
          <w:caps/>
          <w:rtl/>
        </w:rPr>
      </w:pPr>
      <w:r>
        <w:rPr>
          <w:rFonts w:hint="cs"/>
          <w:caps/>
          <w:rtl/>
        </w:rPr>
        <w:t xml:space="preserve">אדוני היושב-ראש, חברי חברי הכנסת, יש לי תחושה שאנחנו חוזרים לימי ההסתה שלפני רצח ראש הממשלה המנוח יצחק רבין. כאילו לא למדנו דבר וכאילו לא שכחנו דבר. אנחנו באמת </w:t>
      </w:r>
      <w:r>
        <w:rPr>
          <w:rFonts w:hint="cs"/>
          <w:caps/>
          <w:rtl/>
        </w:rPr>
        <w:t>עומדים - אני מקווה - בפני תהליכים מדיניים קשים, שיחייבו - אני מקווה - מהלכים של פינוי התנחלויות ופינוי מאחזים. יש אנשים, רבנים, ועד רבני יש"ע ואחרים, כמו הרב דב ליאור ורבנים אחרים, שמרשים לעצמם לחזור על אותה הסתה, בדיוק על אותה הסתה, כמו שהיתה לפני רצח ראש</w:t>
      </w:r>
      <w:r>
        <w:rPr>
          <w:rFonts w:hint="cs"/>
          <w:caps/>
          <w:rtl/>
        </w:rPr>
        <w:t xml:space="preserve"> הממשלה יצחק רבין.</w:t>
      </w:r>
    </w:p>
    <w:p w14:paraId="62858661" w14:textId="77777777" w:rsidR="00000000" w:rsidRDefault="009F4636">
      <w:pPr>
        <w:pStyle w:val="a"/>
        <w:rPr>
          <w:rFonts w:hint="cs"/>
          <w:caps/>
          <w:rtl/>
        </w:rPr>
      </w:pPr>
    </w:p>
    <w:p w14:paraId="3781192C" w14:textId="77777777" w:rsidR="00000000" w:rsidRDefault="009F4636">
      <w:pPr>
        <w:pStyle w:val="a"/>
        <w:rPr>
          <w:rFonts w:hint="cs"/>
          <w:caps/>
          <w:rtl/>
        </w:rPr>
      </w:pPr>
      <w:r>
        <w:rPr>
          <w:rFonts w:hint="cs"/>
          <w:caps/>
          <w:rtl/>
        </w:rPr>
        <w:t>רק לפני כמה ימים קראתי בעיתון, שהרב דב ליאור קרא לטרנספר של ערבים למדינות ערב בגלל פיגועים. רבנים אחרים הוציאו פסקי הלכה, שאסור לוותר על שטחי ארץ-ישראל. ואני שואלת, מי עוקב אחרי זה? איפה היועץ המשפטי לממשלה? הרי מדובר באותם רבנים שהוציא</w:t>
      </w:r>
      <w:r>
        <w:rPr>
          <w:rFonts w:hint="cs"/>
          <w:caps/>
          <w:rtl/>
        </w:rPr>
        <w:t>ו פסקי-דין רודף לפני רצח ראש הממשלה יצחק רבין. יגאל עמיר אמר בחקירתו בשב"כ, שלולא גיבוי של רבנים, לולא פסק-דין רודף - - -</w:t>
      </w:r>
    </w:p>
    <w:p w14:paraId="6EAF6FF8" w14:textId="77777777" w:rsidR="00000000" w:rsidRDefault="009F4636">
      <w:pPr>
        <w:pStyle w:val="a"/>
        <w:ind w:firstLine="0"/>
        <w:rPr>
          <w:rFonts w:hint="cs"/>
          <w:caps/>
          <w:rtl/>
        </w:rPr>
      </w:pPr>
    </w:p>
    <w:p w14:paraId="5B6765C4" w14:textId="77777777" w:rsidR="00000000" w:rsidRDefault="009F4636">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 ישראל ביתנו):</w:t>
      </w:r>
    </w:p>
    <w:p w14:paraId="28B806F7" w14:textId="77777777" w:rsidR="00000000" w:rsidRDefault="009F4636">
      <w:pPr>
        <w:pStyle w:val="a"/>
        <w:rPr>
          <w:rFonts w:hint="cs"/>
          <w:caps/>
          <w:rtl/>
        </w:rPr>
      </w:pPr>
    </w:p>
    <w:p w14:paraId="36F007C0" w14:textId="77777777" w:rsidR="00000000" w:rsidRDefault="009F4636">
      <w:pPr>
        <w:pStyle w:val="a"/>
        <w:rPr>
          <w:rFonts w:hint="cs"/>
          <w:caps/>
          <w:rtl/>
        </w:rPr>
      </w:pPr>
      <w:r>
        <w:rPr>
          <w:rFonts w:hint="cs"/>
          <w:caps/>
          <w:rtl/>
        </w:rPr>
        <w:t>את לא מדייקת.</w:t>
      </w:r>
    </w:p>
    <w:p w14:paraId="3166184F" w14:textId="77777777" w:rsidR="00000000" w:rsidRDefault="009F4636">
      <w:pPr>
        <w:pStyle w:val="a"/>
        <w:ind w:firstLine="0"/>
        <w:rPr>
          <w:rFonts w:hint="cs"/>
          <w:caps/>
          <w:rtl/>
        </w:rPr>
      </w:pPr>
    </w:p>
    <w:p w14:paraId="34BF5415" w14:textId="77777777" w:rsidR="00000000" w:rsidRDefault="009F4636">
      <w:pPr>
        <w:pStyle w:val="SpeakerCon"/>
        <w:rPr>
          <w:b w:val="0"/>
          <w:bCs w:val="0"/>
          <w:caps/>
          <w:u w:val="none"/>
          <w:rtl/>
        </w:rPr>
      </w:pPr>
      <w:bookmarkStart w:id="594" w:name="FS000000504T18_06_2003_19_13_49C"/>
      <w:bookmarkEnd w:id="594"/>
      <w:r>
        <w:rPr>
          <w:b w:val="0"/>
          <w:bCs w:val="0"/>
          <w:caps/>
          <w:u w:val="none"/>
          <w:rtl/>
        </w:rPr>
        <w:t>זהבה גלאון (מרצ):</w:t>
      </w:r>
    </w:p>
    <w:p w14:paraId="2B098B1D" w14:textId="77777777" w:rsidR="00000000" w:rsidRDefault="009F4636">
      <w:pPr>
        <w:pStyle w:val="a"/>
        <w:rPr>
          <w:caps/>
          <w:rtl/>
        </w:rPr>
      </w:pPr>
    </w:p>
    <w:p w14:paraId="282A9713" w14:textId="77777777" w:rsidR="00000000" w:rsidRDefault="009F4636">
      <w:pPr>
        <w:pStyle w:val="a"/>
        <w:rPr>
          <w:rFonts w:hint="cs"/>
          <w:caps/>
          <w:rtl/>
        </w:rPr>
      </w:pPr>
      <w:r>
        <w:rPr>
          <w:rFonts w:hint="cs"/>
          <w:caps/>
          <w:rtl/>
        </w:rPr>
        <w:t>אני מדייקת. יגאל עמיר אמר בחקירתו בשב"כ, שלולא פסק</w:t>
      </w:r>
      <w:r>
        <w:rPr>
          <w:rFonts w:hint="cs"/>
          <w:caps/>
          <w:rtl/>
        </w:rPr>
        <w:t>י-דין של רבנים, לולא התחושה שהיה לו גיבוי מרבנים, הוא לא היה רוצח את ראש הממשלה.</w:t>
      </w:r>
    </w:p>
    <w:p w14:paraId="04F28EF2" w14:textId="77777777" w:rsidR="00000000" w:rsidRDefault="009F4636">
      <w:pPr>
        <w:pStyle w:val="a"/>
        <w:rPr>
          <w:rFonts w:hint="cs"/>
          <w:caps/>
          <w:rtl/>
        </w:rPr>
      </w:pPr>
    </w:p>
    <w:p w14:paraId="686281A0" w14:textId="77777777" w:rsidR="00000000" w:rsidRDefault="009F4636">
      <w:pPr>
        <w:pStyle w:val="a"/>
        <w:rPr>
          <w:rFonts w:hint="cs"/>
          <w:caps/>
          <w:rtl/>
        </w:rPr>
      </w:pPr>
      <w:r>
        <w:rPr>
          <w:rFonts w:hint="cs"/>
          <w:caps/>
          <w:rtl/>
        </w:rPr>
        <w:t>מי שנתן הכשר הלכתי והוציא פסקי-דין רודף, בעצם נושא באחריות גם מוסרית וגם פלילית. אבל הרבנים האלה לא נתנו את הדין, הם ממשיכים להלך בינינו.</w:t>
      </w:r>
    </w:p>
    <w:p w14:paraId="2613BB4E" w14:textId="77777777" w:rsidR="00000000" w:rsidRDefault="009F4636">
      <w:pPr>
        <w:pStyle w:val="a"/>
        <w:ind w:firstLine="0"/>
        <w:rPr>
          <w:rFonts w:hint="cs"/>
          <w:caps/>
          <w:rtl/>
        </w:rPr>
      </w:pPr>
    </w:p>
    <w:p w14:paraId="5E05738E" w14:textId="77777777" w:rsidR="00000000" w:rsidRDefault="009F4636">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 י</w:t>
      </w:r>
      <w:r>
        <w:rPr>
          <w:b w:val="0"/>
          <w:bCs w:val="0"/>
          <w:caps/>
          <w:u w:val="none"/>
          <w:rtl/>
        </w:rPr>
        <w:t>שראל ביתנו):</w:t>
      </w:r>
    </w:p>
    <w:p w14:paraId="122EEEB9" w14:textId="77777777" w:rsidR="00000000" w:rsidRDefault="009F4636">
      <w:pPr>
        <w:pStyle w:val="a"/>
        <w:rPr>
          <w:rFonts w:hint="cs"/>
          <w:caps/>
          <w:rtl/>
        </w:rPr>
      </w:pPr>
    </w:p>
    <w:p w14:paraId="2D88E468" w14:textId="77777777" w:rsidR="00000000" w:rsidRDefault="009F4636">
      <w:pPr>
        <w:pStyle w:val="a"/>
        <w:rPr>
          <w:rFonts w:hint="cs"/>
          <w:caps/>
          <w:rtl/>
        </w:rPr>
      </w:pPr>
      <w:r>
        <w:rPr>
          <w:rFonts w:hint="cs"/>
          <w:caps/>
          <w:rtl/>
        </w:rPr>
        <w:t>מי נתן?</w:t>
      </w:r>
    </w:p>
    <w:p w14:paraId="77AF4245" w14:textId="77777777" w:rsidR="00000000" w:rsidRDefault="009F4636">
      <w:pPr>
        <w:pStyle w:val="ad"/>
        <w:rPr>
          <w:rFonts w:hint="cs"/>
          <w:b w:val="0"/>
          <w:bCs w:val="0"/>
          <w:caps/>
          <w:u w:val="none"/>
          <w:rtl/>
        </w:rPr>
      </w:pPr>
    </w:p>
    <w:p w14:paraId="198E3EC4" w14:textId="77777777" w:rsidR="00000000" w:rsidRDefault="009F4636">
      <w:pPr>
        <w:pStyle w:val="ad"/>
        <w:rPr>
          <w:b w:val="0"/>
          <w:bCs w:val="0"/>
          <w:caps/>
          <w:u w:val="none"/>
          <w:rtl/>
        </w:rPr>
      </w:pPr>
      <w:r>
        <w:rPr>
          <w:b w:val="0"/>
          <w:bCs w:val="0"/>
          <w:caps/>
          <w:u w:val="none"/>
          <w:rtl/>
        </w:rPr>
        <w:t>היו"ר נסים דהן:</w:t>
      </w:r>
    </w:p>
    <w:p w14:paraId="010A95B0" w14:textId="77777777" w:rsidR="00000000" w:rsidRDefault="009F4636">
      <w:pPr>
        <w:pStyle w:val="a"/>
        <w:rPr>
          <w:caps/>
          <w:rtl/>
        </w:rPr>
      </w:pPr>
    </w:p>
    <w:p w14:paraId="0E1D220F" w14:textId="77777777" w:rsidR="00000000" w:rsidRDefault="009F4636">
      <w:pPr>
        <w:pStyle w:val="a"/>
        <w:rPr>
          <w:rFonts w:hint="cs"/>
          <w:caps/>
          <w:rtl/>
        </w:rPr>
      </w:pPr>
      <w:r>
        <w:rPr>
          <w:rFonts w:hint="cs"/>
          <w:caps/>
          <w:rtl/>
        </w:rPr>
        <w:t>חבר הכנסת אריאל, קריאת ביניים אפשר, לא דיון. זה לא שאלות ותשובות, זה לא "הכה את המומחה".</w:t>
      </w:r>
    </w:p>
    <w:p w14:paraId="0EB057DE" w14:textId="77777777" w:rsidR="00000000" w:rsidRDefault="009F4636">
      <w:pPr>
        <w:pStyle w:val="a"/>
        <w:ind w:firstLine="0"/>
        <w:rPr>
          <w:rFonts w:hint="cs"/>
          <w:caps/>
          <w:rtl/>
        </w:rPr>
      </w:pPr>
    </w:p>
    <w:p w14:paraId="1E27AA64" w14:textId="77777777" w:rsidR="00000000" w:rsidRDefault="009F4636">
      <w:pPr>
        <w:pStyle w:val="SpeakerCon"/>
        <w:rPr>
          <w:b w:val="0"/>
          <w:bCs w:val="0"/>
          <w:caps/>
          <w:u w:val="none"/>
          <w:rtl/>
        </w:rPr>
      </w:pPr>
      <w:bookmarkStart w:id="595" w:name="FS000000504T18_06_2003_19_15_09C"/>
      <w:bookmarkEnd w:id="595"/>
      <w:r>
        <w:rPr>
          <w:b w:val="0"/>
          <w:bCs w:val="0"/>
          <w:caps/>
          <w:u w:val="none"/>
          <w:rtl/>
        </w:rPr>
        <w:t>זהבה גלאון (מרצ):</w:t>
      </w:r>
    </w:p>
    <w:p w14:paraId="72C08C23" w14:textId="77777777" w:rsidR="00000000" w:rsidRDefault="009F4636">
      <w:pPr>
        <w:pStyle w:val="a"/>
        <w:rPr>
          <w:caps/>
          <w:rtl/>
        </w:rPr>
      </w:pPr>
    </w:p>
    <w:p w14:paraId="5FCD200C" w14:textId="77777777" w:rsidR="00000000" w:rsidRDefault="009F4636">
      <w:pPr>
        <w:pStyle w:val="a"/>
        <w:rPr>
          <w:rFonts w:hint="cs"/>
          <w:caps/>
          <w:rtl/>
        </w:rPr>
      </w:pPr>
      <w:r>
        <w:rPr>
          <w:rFonts w:hint="cs"/>
          <w:caps/>
          <w:rtl/>
        </w:rPr>
        <w:t>אדוני היושב-ראש, היום זה מאוד אקטואלי, כאשר מדברים על החנינה של יגאל עמיר: הרבנים האלה, היועץ המשפטי לממשלה</w:t>
      </w:r>
      <w:r>
        <w:rPr>
          <w:rFonts w:hint="cs"/>
          <w:caps/>
          <w:rtl/>
        </w:rPr>
        <w:t xml:space="preserve"> לא אכף לגביהם את הדין. הרבנים האלה הם הפצצות המתקתקות המסוכנות יותר מכולן, כי יש להם חסידים, והחסידים שלהם קוראים בין השיטין בדיוק למה הם מתכוונים, וכאשר הם אומרים עכשיו שאסור לוותר על חלקי ארץ-ישראל, יש אנשים שמבינים את זה כפשוטו.</w:t>
      </w:r>
    </w:p>
    <w:p w14:paraId="5B536238" w14:textId="77777777" w:rsidR="00000000" w:rsidRDefault="009F4636">
      <w:pPr>
        <w:pStyle w:val="a"/>
        <w:rPr>
          <w:rFonts w:hint="cs"/>
          <w:caps/>
          <w:rtl/>
        </w:rPr>
      </w:pPr>
    </w:p>
    <w:p w14:paraId="28EBF3D5" w14:textId="77777777" w:rsidR="00000000" w:rsidRDefault="009F4636">
      <w:pPr>
        <w:pStyle w:val="a"/>
        <w:rPr>
          <w:rFonts w:hint="cs"/>
          <w:caps/>
          <w:rtl/>
        </w:rPr>
      </w:pPr>
      <w:r>
        <w:rPr>
          <w:rFonts w:hint="cs"/>
          <w:caps/>
          <w:rtl/>
        </w:rPr>
        <w:t>אני רוצה להזהיר ולסיים</w:t>
      </w:r>
      <w:r>
        <w:rPr>
          <w:rFonts w:hint="cs"/>
          <w:caps/>
          <w:rtl/>
        </w:rPr>
        <w:t>: מי כמוך יודע, אדוני יושב-ראש הישיבה, שדעת רבנים היא כשמן למדורה. אני מזהירה: מי ששופך שמן למדורה, שלא יטען אחר כך את הטענה הנואלת, שהוא לא הצית את האש. אני חושבת, שהאזהרה שהשמיע כאן חבר הכנסת יצחק הרצוג לגבי ראש הממשלה הנוכחי, נכונה. כי מי שנתן פעם אחת ה</w:t>
      </w:r>
      <w:r>
        <w:rPr>
          <w:rFonts w:hint="cs"/>
          <w:caps/>
          <w:rtl/>
        </w:rPr>
        <w:t>כשר לרצח ראש הממשלה, אין שום סיבה שלא ייתן פעם נוספת הכשר לרצח ראש ממשלה. אני חושבת, שמכאן, מכנסת ישראל, צריך להזהיר אותם רבנים שייזהרו בדבריהם, שהם כשמן למדורה. תודה רבה.</w:t>
      </w:r>
    </w:p>
    <w:p w14:paraId="7EF60505" w14:textId="77777777" w:rsidR="00000000" w:rsidRDefault="009F4636">
      <w:pPr>
        <w:pStyle w:val="a"/>
        <w:ind w:firstLine="0"/>
        <w:rPr>
          <w:rFonts w:hint="cs"/>
          <w:caps/>
          <w:rtl/>
        </w:rPr>
      </w:pPr>
    </w:p>
    <w:p w14:paraId="3F2B9E6E" w14:textId="77777777" w:rsidR="00000000" w:rsidRDefault="009F4636">
      <w:pPr>
        <w:pStyle w:val="ad"/>
        <w:rPr>
          <w:b w:val="0"/>
          <w:bCs w:val="0"/>
          <w:caps/>
          <w:u w:val="none"/>
          <w:rtl/>
        </w:rPr>
      </w:pPr>
      <w:r>
        <w:rPr>
          <w:b w:val="0"/>
          <w:bCs w:val="0"/>
          <w:caps/>
          <w:u w:val="none"/>
          <w:rtl/>
        </w:rPr>
        <w:t>היו"ר נסים דהן:</w:t>
      </w:r>
    </w:p>
    <w:p w14:paraId="0769C77E" w14:textId="77777777" w:rsidR="00000000" w:rsidRDefault="009F4636">
      <w:pPr>
        <w:pStyle w:val="a"/>
        <w:rPr>
          <w:caps/>
          <w:rtl/>
        </w:rPr>
      </w:pPr>
    </w:p>
    <w:p w14:paraId="0016E4F9" w14:textId="77777777" w:rsidR="00000000" w:rsidRDefault="009F4636">
      <w:pPr>
        <w:pStyle w:val="a"/>
        <w:rPr>
          <w:rFonts w:hint="cs"/>
          <w:caps/>
          <w:rtl/>
        </w:rPr>
      </w:pPr>
      <w:r>
        <w:rPr>
          <w:rFonts w:hint="cs"/>
          <w:caps/>
          <w:rtl/>
        </w:rPr>
        <w:t>תודה רבה. הדובר הבא חבר הכנסת יולי אדלשטיין, שאינו נמצא. חבר הכנסת</w:t>
      </w:r>
      <w:r>
        <w:rPr>
          <w:rFonts w:hint="cs"/>
          <w:caps/>
          <w:rtl/>
        </w:rPr>
        <w:t xml:space="preserve"> עזמי בשארה, שלוש דקות לרשותך, אדוני.</w:t>
      </w:r>
    </w:p>
    <w:p w14:paraId="095AE0C7" w14:textId="77777777" w:rsidR="00000000" w:rsidRDefault="009F4636">
      <w:pPr>
        <w:pStyle w:val="a"/>
        <w:ind w:firstLine="0"/>
        <w:rPr>
          <w:rFonts w:hint="cs"/>
          <w:caps/>
          <w:rtl/>
        </w:rPr>
      </w:pPr>
    </w:p>
    <w:p w14:paraId="7E6DEE3C" w14:textId="77777777" w:rsidR="00000000" w:rsidRDefault="009F4636">
      <w:pPr>
        <w:pStyle w:val="Speaker"/>
        <w:rPr>
          <w:b w:val="0"/>
          <w:bCs w:val="0"/>
          <w:caps/>
          <w:u w:val="none"/>
          <w:rtl/>
        </w:rPr>
      </w:pPr>
      <w:bookmarkStart w:id="596" w:name="FS000000558T18_06_2003_19_20_00"/>
      <w:bookmarkStart w:id="597" w:name="_Toc45451466"/>
      <w:bookmarkStart w:id="598" w:name="_Toc45970189"/>
      <w:bookmarkEnd w:id="596"/>
      <w:r>
        <w:rPr>
          <w:rFonts w:hint="eastAsia"/>
          <w:b w:val="0"/>
          <w:bCs w:val="0"/>
          <w:caps/>
          <w:u w:val="none"/>
          <w:rtl/>
        </w:rPr>
        <w:t>עזמי</w:t>
      </w:r>
      <w:r>
        <w:rPr>
          <w:b w:val="0"/>
          <w:bCs w:val="0"/>
          <w:caps/>
          <w:u w:val="none"/>
          <w:rtl/>
        </w:rPr>
        <w:t xml:space="preserve"> בשארה (בל"ד):</w:t>
      </w:r>
      <w:bookmarkEnd w:id="597"/>
      <w:bookmarkEnd w:id="598"/>
    </w:p>
    <w:p w14:paraId="5A596747" w14:textId="77777777" w:rsidR="00000000" w:rsidRDefault="009F4636">
      <w:pPr>
        <w:pStyle w:val="a"/>
        <w:rPr>
          <w:rFonts w:hint="cs"/>
          <w:caps/>
          <w:rtl/>
        </w:rPr>
      </w:pPr>
    </w:p>
    <w:p w14:paraId="32DC03C2" w14:textId="77777777" w:rsidR="00000000" w:rsidRDefault="009F4636">
      <w:pPr>
        <w:pStyle w:val="a"/>
        <w:rPr>
          <w:rFonts w:hint="cs"/>
          <w:caps/>
          <w:rtl/>
        </w:rPr>
      </w:pPr>
      <w:r>
        <w:rPr>
          <w:rFonts w:hint="cs"/>
          <w:caps/>
          <w:rtl/>
        </w:rPr>
        <w:t>אדוני היושב-ראש, חברי הכנסת, מה זה ועד רבני יש"ע? זה ועד רוחני דתי כזה? ועד של מורי דרך?</w:t>
      </w:r>
    </w:p>
    <w:p w14:paraId="3D88F1B5" w14:textId="77777777" w:rsidR="00000000" w:rsidRDefault="009F4636">
      <w:pPr>
        <w:pStyle w:val="a"/>
        <w:ind w:firstLine="0"/>
        <w:rPr>
          <w:rFonts w:hint="cs"/>
          <w:caps/>
          <w:rtl/>
        </w:rPr>
      </w:pPr>
    </w:p>
    <w:p w14:paraId="49AD8A7D" w14:textId="77777777" w:rsidR="00000000" w:rsidRDefault="009F4636">
      <w:pPr>
        <w:pStyle w:val="ad"/>
        <w:rPr>
          <w:b w:val="0"/>
          <w:bCs w:val="0"/>
          <w:caps/>
          <w:u w:val="none"/>
          <w:rtl/>
        </w:rPr>
      </w:pPr>
      <w:r>
        <w:rPr>
          <w:b w:val="0"/>
          <w:bCs w:val="0"/>
          <w:caps/>
          <w:u w:val="none"/>
          <w:rtl/>
        </w:rPr>
        <w:t>היו"ר נסים דהן:</w:t>
      </w:r>
    </w:p>
    <w:p w14:paraId="21A6C02B" w14:textId="77777777" w:rsidR="00000000" w:rsidRDefault="009F4636">
      <w:pPr>
        <w:pStyle w:val="a"/>
        <w:rPr>
          <w:caps/>
          <w:rtl/>
        </w:rPr>
      </w:pPr>
    </w:p>
    <w:p w14:paraId="1526F489" w14:textId="77777777" w:rsidR="00000000" w:rsidRDefault="009F4636">
      <w:pPr>
        <w:pStyle w:val="a"/>
        <w:rPr>
          <w:rFonts w:hint="cs"/>
          <w:caps/>
          <w:rtl/>
        </w:rPr>
      </w:pPr>
      <w:r>
        <w:rPr>
          <w:rFonts w:hint="cs"/>
          <w:caps/>
          <w:rtl/>
        </w:rPr>
        <w:t>את מי אתה שואל?</w:t>
      </w:r>
    </w:p>
    <w:p w14:paraId="127FE71E" w14:textId="77777777" w:rsidR="00000000" w:rsidRDefault="009F4636">
      <w:pPr>
        <w:pStyle w:val="a"/>
        <w:ind w:firstLine="0"/>
        <w:rPr>
          <w:rFonts w:hint="cs"/>
          <w:caps/>
          <w:rtl/>
        </w:rPr>
      </w:pPr>
    </w:p>
    <w:p w14:paraId="4FD217FB" w14:textId="77777777" w:rsidR="00000000" w:rsidRDefault="009F4636">
      <w:pPr>
        <w:pStyle w:val="SpeakerCon"/>
        <w:rPr>
          <w:b w:val="0"/>
          <w:bCs w:val="0"/>
          <w:caps/>
          <w:u w:val="none"/>
          <w:rtl/>
        </w:rPr>
      </w:pPr>
      <w:bookmarkStart w:id="599" w:name="FS000000558T18_06_2003_19_21_39C"/>
      <w:bookmarkEnd w:id="599"/>
      <w:r>
        <w:rPr>
          <w:b w:val="0"/>
          <w:bCs w:val="0"/>
          <w:caps/>
          <w:u w:val="none"/>
          <w:rtl/>
        </w:rPr>
        <w:t>עזמי בשארה (בל"ד):</w:t>
      </w:r>
    </w:p>
    <w:p w14:paraId="49EEC6DC" w14:textId="77777777" w:rsidR="00000000" w:rsidRDefault="009F4636">
      <w:pPr>
        <w:pStyle w:val="a"/>
        <w:rPr>
          <w:caps/>
          <w:rtl/>
        </w:rPr>
      </w:pPr>
    </w:p>
    <w:p w14:paraId="684FB51E" w14:textId="77777777" w:rsidR="00000000" w:rsidRDefault="009F4636">
      <w:pPr>
        <w:pStyle w:val="a"/>
        <w:rPr>
          <w:rFonts w:hint="cs"/>
          <w:caps/>
          <w:rtl/>
        </w:rPr>
      </w:pPr>
      <w:r>
        <w:rPr>
          <w:rFonts w:hint="cs"/>
          <w:caps/>
          <w:rtl/>
        </w:rPr>
        <w:t>אני שואל שאלה רטורית. האמת היא שאיני מבין מה זה ועד ר</w:t>
      </w:r>
      <w:r>
        <w:rPr>
          <w:rFonts w:hint="cs"/>
          <w:caps/>
          <w:rtl/>
        </w:rPr>
        <w:t>בנים. זה ועד סופרים, זה ועד רוחני, זה ועד שאמור להיות מורה דרך לאנשים בנושאים רוחניים? זו תנועה פוליטית, זו תנועה פוליטית פאשיסטית, זו תנועה פוליטית אולטרה-לאומנית. מה הקטע הזה, זה אולטרה לאומנות: אנשים מנסים להשתמש בדת.</w:t>
      </w:r>
    </w:p>
    <w:p w14:paraId="54E43FE0" w14:textId="77777777" w:rsidR="00000000" w:rsidRDefault="009F4636">
      <w:pPr>
        <w:pStyle w:val="a"/>
        <w:rPr>
          <w:rFonts w:hint="cs"/>
          <w:caps/>
          <w:rtl/>
        </w:rPr>
      </w:pPr>
    </w:p>
    <w:p w14:paraId="53735781" w14:textId="77777777" w:rsidR="00000000" w:rsidRDefault="009F4636">
      <w:pPr>
        <w:pStyle w:val="a"/>
        <w:rPr>
          <w:rFonts w:hint="cs"/>
          <w:caps/>
          <w:rtl/>
        </w:rPr>
      </w:pPr>
      <w:r>
        <w:rPr>
          <w:rFonts w:hint="cs"/>
          <w:caps/>
          <w:rtl/>
        </w:rPr>
        <w:t>אני מבין רבנים ואנשי דת שיש להם דע</w:t>
      </w:r>
      <w:r>
        <w:rPr>
          <w:rFonts w:hint="cs"/>
          <w:caps/>
          <w:rtl/>
        </w:rPr>
        <w:t>ות פוליטיות, והם מביעים אותן בצורה פרטית, אבל פה מתאגדים. לפעמים איש רוח, איש דת מביע את דעתו הפוליטית. אני לא מתנגד לכך, זו זכותו, הוא גם בן-אדם וגם אזרח, וזו זכותו. יש לו אולי גם ממד רוחני. אנשים חושבים אפילו שזוהי פריווילגיה. אבל כאן מתאגדים כדי להקים ת</w:t>
      </w:r>
      <w:r>
        <w:rPr>
          <w:rFonts w:hint="cs"/>
          <w:caps/>
          <w:rtl/>
        </w:rPr>
        <w:t>נועה פוליטית, שאמורה לתת ממד דתי לסכסוך לאומי. אני טוען שהוא סכסוך קולוניאלי, אנשים אחרים טוענים שהוא סכסוך לאומי.</w:t>
      </w:r>
    </w:p>
    <w:p w14:paraId="0AF0D59F" w14:textId="77777777" w:rsidR="00000000" w:rsidRDefault="009F4636">
      <w:pPr>
        <w:pStyle w:val="a"/>
        <w:rPr>
          <w:rFonts w:hint="cs"/>
          <w:caps/>
          <w:rtl/>
        </w:rPr>
      </w:pPr>
    </w:p>
    <w:p w14:paraId="543FDB80" w14:textId="77777777" w:rsidR="00000000" w:rsidRDefault="009F4636">
      <w:pPr>
        <w:pStyle w:val="a"/>
        <w:rPr>
          <w:rFonts w:hint="cs"/>
          <w:caps/>
          <w:rtl/>
        </w:rPr>
      </w:pPr>
      <w:r>
        <w:rPr>
          <w:rFonts w:hint="cs"/>
          <w:caps/>
          <w:rtl/>
        </w:rPr>
        <w:t>בשביל מה טוב לערוך מאבק בין יהדות לאסלאם? הרי המאבק הוא לא בין יהדות לאסלאם, ואין לו כמעט ממד דתי. נותנים לו ממד דתי. בדרך כלל אנשים חילונים</w:t>
      </w:r>
      <w:r>
        <w:rPr>
          <w:rFonts w:hint="cs"/>
          <w:caps/>
          <w:rtl/>
        </w:rPr>
        <w:t xml:space="preserve"> נתנו לו את הממד הדתי. בשביל מה טוב להגיד משפט תחת הכותרת "לפקוח עיני עיוורים": בעקבות גל הפיגועים האחרון, כותב הוועד, כי המחשבה הרציונלית של ההתקדמות בתהליך המדיני - חס וחלילה שתהיה רציונליות -  שכל כך מביעים מחויבות לה, מתנפצת כשאותו פלסטיני מעזה, ממיטת </w:t>
      </w:r>
      <w:r>
        <w:rPr>
          <w:rFonts w:hint="cs"/>
          <w:caps/>
          <w:rtl/>
        </w:rPr>
        <w:t>פציעתו, מצהיר על הג'יהאד. אני חושב שהוא אמר: עד היהודי האחרון. זוהי שפה דתית ולא שפת הדיבור של עקבה, ואיש את שפת רעהו לא יבין. כלומר, הוא מבין את שפתו, הרבנים האלה מבינים את שפתו, הם ייאבקו עד הערבי האחרון.</w:t>
      </w:r>
    </w:p>
    <w:p w14:paraId="30D493D2" w14:textId="77777777" w:rsidR="00000000" w:rsidRDefault="009F4636">
      <w:pPr>
        <w:pStyle w:val="a"/>
        <w:rPr>
          <w:rFonts w:hint="cs"/>
          <w:caps/>
          <w:rtl/>
        </w:rPr>
      </w:pPr>
    </w:p>
    <w:p w14:paraId="66379C5B" w14:textId="77777777" w:rsidR="00000000" w:rsidRDefault="009F4636">
      <w:pPr>
        <w:pStyle w:val="a"/>
        <w:rPr>
          <w:rFonts w:hint="cs"/>
          <w:caps/>
          <w:rtl/>
        </w:rPr>
      </w:pPr>
      <w:r>
        <w:rPr>
          <w:rFonts w:hint="cs"/>
          <w:caps/>
          <w:rtl/>
        </w:rPr>
        <w:t>מה זה בדיוק אמור להגיד? הוועד הזה ממומן לדעתי בכ</w:t>
      </w:r>
      <w:r>
        <w:rPr>
          <w:rFonts w:hint="cs"/>
          <w:caps/>
          <w:rtl/>
        </w:rPr>
        <w:t>ספי מדינת ישראל. פעילותו ממומנת על-ידי כספי הציבור. מה זה אמור להגיד - עד הערבי האחרון? הערבים האלה יכולים לעשות טרנספר? הם לא יכולים לעשות טרנספר אפילו לחתול. אז לאיזה טרנספר הם קוראים?  מי יעשה את הטרנספר? מדינת ישראל תעשה את הטרנספר? שתעשה מלחמה יעני. א</w:t>
      </w:r>
      <w:r>
        <w:rPr>
          <w:rFonts w:hint="cs"/>
          <w:caps/>
          <w:rtl/>
        </w:rPr>
        <w:t>פשר לעשות היום טרנספר בפלסטינים, בלי טבח גדול-ממדים וקולוסלי שיגרום למלחמה, למלחמת עולם, אני לא יודע לאיזו מלחמה? אז על מה הם מדברים בדיוק? בשביל מה צריך את השטויות האלה?</w:t>
      </w:r>
    </w:p>
    <w:p w14:paraId="7E762A51" w14:textId="77777777" w:rsidR="00000000" w:rsidRDefault="009F4636">
      <w:pPr>
        <w:pStyle w:val="a"/>
        <w:rPr>
          <w:rFonts w:hint="cs"/>
          <w:caps/>
          <w:rtl/>
        </w:rPr>
      </w:pPr>
    </w:p>
    <w:p w14:paraId="16426EC6" w14:textId="77777777" w:rsidR="00000000" w:rsidRDefault="009F4636">
      <w:pPr>
        <w:pStyle w:val="a"/>
        <w:rPr>
          <w:rFonts w:hint="cs"/>
          <w:caps/>
          <w:rtl/>
        </w:rPr>
      </w:pPr>
      <w:r>
        <w:rPr>
          <w:rFonts w:hint="cs"/>
          <w:caps/>
          <w:rtl/>
        </w:rPr>
        <w:t>לדעתי, אדוני היושב-ראש, כל העניין יותר פוליטי ממה שאנחנו חושבים. הם בוודאי אינם קורא</w:t>
      </w:r>
      <w:r>
        <w:rPr>
          <w:rFonts w:hint="cs"/>
          <w:caps/>
          <w:rtl/>
        </w:rPr>
        <w:t xml:space="preserve">ים לרציחתו של האיש העומד בראש הממשלה, הם אפילו  מנסים להגיע להבנה אתו. הם יודעים שהוא לא יפנה את ההתנחלויות. הם יודעים שהוא יפנה חלק מההתנחלויות, אבל הם יעשו מאבק על כל מאחז, כדי להכין את דעת הקהל על המאחזים היותר-גדולים או על ההתנחלויות היותר-גדולות. לכן </w:t>
      </w:r>
      <w:r>
        <w:rPr>
          <w:rFonts w:hint="cs"/>
          <w:caps/>
          <w:rtl/>
        </w:rPr>
        <w:t xml:space="preserve">מכל קרוון יעשו "סלע קיומנו". מכל קרוון. זה כדי להכין את דעת הקהל, שלא ייגע אחר כך בהתנחלויות יותר חשובות. הם יודעים זאת. </w:t>
      </w:r>
    </w:p>
    <w:p w14:paraId="0DA05376" w14:textId="77777777" w:rsidR="00000000" w:rsidRDefault="009F4636">
      <w:pPr>
        <w:pStyle w:val="a"/>
        <w:ind w:firstLine="0"/>
        <w:rPr>
          <w:rFonts w:hint="cs"/>
          <w:caps/>
          <w:rtl/>
        </w:rPr>
      </w:pPr>
    </w:p>
    <w:p w14:paraId="5AAE8BD0" w14:textId="77777777" w:rsidR="00000000" w:rsidRDefault="009F4636">
      <w:pPr>
        <w:pStyle w:val="a"/>
        <w:ind w:firstLine="720"/>
        <w:rPr>
          <w:rFonts w:hint="cs"/>
          <w:caps/>
          <w:rtl/>
        </w:rPr>
      </w:pPr>
      <w:r>
        <w:rPr>
          <w:rFonts w:hint="cs"/>
          <w:caps/>
          <w:rtl/>
        </w:rPr>
        <w:t>אבל בשביל הטקטיקה הקטנה, הקטנטונת הזאת, הם עושים הסתה גזענית נגד עם שלם, עם טרנספר ובשטויות כאלה? אלה אנשי רוח? יש בהם אפילו קמצוץ של</w:t>
      </w:r>
      <w:r>
        <w:rPr>
          <w:rFonts w:hint="cs"/>
          <w:caps/>
          <w:rtl/>
        </w:rPr>
        <w:t xml:space="preserve"> רוח ושל שאר רוח? תודה רבה, אדוני היושב-ראש. </w:t>
      </w:r>
    </w:p>
    <w:p w14:paraId="7536A25F" w14:textId="77777777" w:rsidR="00000000" w:rsidRDefault="009F4636">
      <w:pPr>
        <w:pStyle w:val="a"/>
        <w:ind w:firstLine="720"/>
        <w:rPr>
          <w:rFonts w:hint="cs"/>
          <w:caps/>
          <w:rtl/>
        </w:rPr>
      </w:pPr>
    </w:p>
    <w:p w14:paraId="4C00015C" w14:textId="77777777" w:rsidR="00000000" w:rsidRDefault="009F4636">
      <w:pPr>
        <w:pStyle w:val="ad"/>
        <w:rPr>
          <w:b w:val="0"/>
          <w:bCs w:val="0"/>
          <w:caps/>
          <w:u w:val="none"/>
          <w:rtl/>
        </w:rPr>
      </w:pPr>
      <w:r>
        <w:rPr>
          <w:b w:val="0"/>
          <w:bCs w:val="0"/>
          <w:caps/>
          <w:u w:val="none"/>
          <w:rtl/>
        </w:rPr>
        <w:t>היו"ר נסים דהן:</w:t>
      </w:r>
    </w:p>
    <w:p w14:paraId="37410129" w14:textId="77777777" w:rsidR="00000000" w:rsidRDefault="009F4636">
      <w:pPr>
        <w:pStyle w:val="a"/>
        <w:rPr>
          <w:caps/>
          <w:rtl/>
        </w:rPr>
      </w:pPr>
    </w:p>
    <w:p w14:paraId="53D65A75" w14:textId="77777777" w:rsidR="00000000" w:rsidRDefault="009F4636">
      <w:pPr>
        <w:pStyle w:val="a"/>
        <w:rPr>
          <w:rFonts w:hint="cs"/>
          <w:caps/>
          <w:rtl/>
        </w:rPr>
      </w:pPr>
      <w:r>
        <w:rPr>
          <w:rFonts w:hint="cs"/>
          <w:caps/>
          <w:rtl/>
        </w:rPr>
        <w:t xml:space="preserve">תודה רבה, וגם על הזמן המדויק. חבר הכנסת אילן שלגי, גם לך שלוש דקות, אדוני. </w:t>
      </w:r>
    </w:p>
    <w:p w14:paraId="61592F2A" w14:textId="77777777" w:rsidR="00000000" w:rsidRDefault="009F4636">
      <w:pPr>
        <w:pStyle w:val="a"/>
        <w:rPr>
          <w:rFonts w:hint="cs"/>
          <w:caps/>
          <w:rtl/>
        </w:rPr>
      </w:pPr>
    </w:p>
    <w:p w14:paraId="35735758" w14:textId="77777777" w:rsidR="00000000" w:rsidRDefault="009F4636">
      <w:pPr>
        <w:pStyle w:val="Speaker"/>
        <w:rPr>
          <w:b w:val="0"/>
          <w:bCs w:val="0"/>
          <w:caps/>
          <w:u w:val="none"/>
          <w:rtl/>
        </w:rPr>
      </w:pPr>
      <w:bookmarkStart w:id="600" w:name="FS000001046T18_06_2003_19_12_35"/>
      <w:bookmarkStart w:id="601" w:name="_Toc45451467"/>
      <w:bookmarkStart w:id="602" w:name="_Toc45970190"/>
      <w:bookmarkEnd w:id="600"/>
      <w:r>
        <w:rPr>
          <w:rFonts w:hint="eastAsia"/>
          <w:b w:val="0"/>
          <w:bCs w:val="0"/>
          <w:caps/>
          <w:u w:val="none"/>
          <w:rtl/>
        </w:rPr>
        <w:t>אילן</w:t>
      </w:r>
      <w:r>
        <w:rPr>
          <w:b w:val="0"/>
          <w:bCs w:val="0"/>
          <w:caps/>
          <w:u w:val="none"/>
          <w:rtl/>
        </w:rPr>
        <w:t xml:space="preserve"> שלגי (שינוי):</w:t>
      </w:r>
      <w:bookmarkEnd w:id="601"/>
      <w:bookmarkEnd w:id="602"/>
    </w:p>
    <w:p w14:paraId="24EA92D4" w14:textId="77777777" w:rsidR="00000000" w:rsidRDefault="009F4636">
      <w:pPr>
        <w:pStyle w:val="a"/>
        <w:rPr>
          <w:rFonts w:hint="cs"/>
          <w:caps/>
          <w:rtl/>
        </w:rPr>
      </w:pPr>
    </w:p>
    <w:p w14:paraId="560F89E9" w14:textId="77777777" w:rsidR="00000000" w:rsidRDefault="009F4636">
      <w:pPr>
        <w:pStyle w:val="a"/>
        <w:rPr>
          <w:rFonts w:hint="cs"/>
          <w:caps/>
          <w:rtl/>
        </w:rPr>
      </w:pPr>
      <w:r>
        <w:rPr>
          <w:rFonts w:hint="cs"/>
          <w:caps/>
          <w:rtl/>
        </w:rPr>
        <w:t xml:space="preserve">אדוני היושב-ראש, חברות וחברי הכנסת, איני יודע מי הם רבני יש"ע ומעולם לא פגשתי במי מהם. ברור לי </w:t>
      </w:r>
      <w:r>
        <w:rPr>
          <w:rFonts w:hint="cs"/>
          <w:caps/>
          <w:rtl/>
        </w:rPr>
        <w:t xml:space="preserve">כי הם מייצגים רק חלק קטן מהמתנחלים, לא רק משום שרוב המתנחלים הם חילונים והרב בכל מקרה אינו סמכות לגביהם, אלא משום שגם בין המתנחלים יראי השם רובם הם אנשים סבירים ושומרי חוק. </w:t>
      </w:r>
    </w:p>
    <w:p w14:paraId="2D2A80A5" w14:textId="77777777" w:rsidR="00000000" w:rsidRDefault="009F4636">
      <w:pPr>
        <w:pStyle w:val="a"/>
        <w:rPr>
          <w:caps/>
          <w:rtl/>
        </w:rPr>
      </w:pPr>
    </w:p>
    <w:p w14:paraId="5295FAFA" w14:textId="77777777" w:rsidR="00000000" w:rsidRDefault="009F4636">
      <w:pPr>
        <w:pStyle w:val="a"/>
        <w:rPr>
          <w:rFonts w:hint="cs"/>
          <w:caps/>
          <w:rtl/>
        </w:rPr>
      </w:pPr>
      <w:r>
        <w:rPr>
          <w:rFonts w:hint="cs"/>
          <w:caps/>
          <w:rtl/>
        </w:rPr>
        <w:t xml:space="preserve">היות שאצל היהודים כל אחד עושה לו רב, הרי מי שרוצה ימצא לו רב שפוי. בהקשר זה אומר </w:t>
      </w:r>
      <w:r>
        <w:rPr>
          <w:rFonts w:hint="cs"/>
          <w:caps/>
          <w:rtl/>
        </w:rPr>
        <w:t xml:space="preserve">כי רב שפוי הוא המבדיל בין הרצוי למצוי. </w:t>
      </w:r>
    </w:p>
    <w:p w14:paraId="5ECA3C22" w14:textId="77777777" w:rsidR="00000000" w:rsidRDefault="009F4636">
      <w:pPr>
        <w:pStyle w:val="a"/>
        <w:rPr>
          <w:rFonts w:hint="cs"/>
          <w:caps/>
          <w:rtl/>
        </w:rPr>
      </w:pPr>
    </w:p>
    <w:p w14:paraId="0F71D319" w14:textId="77777777" w:rsidR="00000000" w:rsidRDefault="009F4636">
      <w:pPr>
        <w:pStyle w:val="a"/>
        <w:rPr>
          <w:rFonts w:hint="cs"/>
          <w:caps/>
          <w:rtl/>
        </w:rPr>
      </w:pPr>
      <w:r>
        <w:rPr>
          <w:rFonts w:hint="cs"/>
          <w:caps/>
          <w:rtl/>
        </w:rPr>
        <w:t xml:space="preserve">מהעיתון "מעריב" של יום שישי למדנו כי רבני יש"ע התכנסו בביתו של אברהם שפירא, הרב הראשי לשעבר, והוציאו גילוי דעת שלפיו נאסר על הממשלה באיסור תורה ברור ומוחלט לפנות מאחז או יישוב. הדברים הם המשך להתבטאויות קודמות שבהן </w:t>
      </w:r>
      <w:r>
        <w:rPr>
          <w:rFonts w:hint="cs"/>
          <w:caps/>
          <w:rtl/>
        </w:rPr>
        <w:t xml:space="preserve">קראו כמה מרבני יש"ע לחיילי ומפקדי צה"ל לא פחות מאשר לסרב לפקודות. </w:t>
      </w:r>
    </w:p>
    <w:p w14:paraId="1CBC2B65" w14:textId="77777777" w:rsidR="00000000" w:rsidRDefault="009F4636">
      <w:pPr>
        <w:pStyle w:val="a"/>
        <w:rPr>
          <w:rFonts w:hint="cs"/>
          <w:caps/>
          <w:rtl/>
        </w:rPr>
      </w:pPr>
    </w:p>
    <w:p w14:paraId="79D975D7" w14:textId="77777777" w:rsidR="00000000" w:rsidRDefault="009F4636">
      <w:pPr>
        <w:pStyle w:val="a"/>
        <w:rPr>
          <w:rFonts w:hint="cs"/>
          <w:caps/>
          <w:rtl/>
        </w:rPr>
      </w:pPr>
      <w:r>
        <w:rPr>
          <w:rFonts w:hint="cs"/>
          <w:caps/>
          <w:rtl/>
        </w:rPr>
        <w:t>הציבור הרציונלי במדינת ישראל, לרבות יהודים דתיים רבים, בוודאי יסכימו אם אומר לרבני יש"ע: במדינה דמוקרטית מי שאוסר על הממשלה לעשות מעשים, נוסף על בית-המשפט העליון בשבתו כבג"ץ, הוא הכנסת, הב</w:t>
      </w:r>
      <w:r>
        <w:rPr>
          <w:rFonts w:hint="cs"/>
          <w:caps/>
          <w:rtl/>
        </w:rPr>
        <w:t xml:space="preserve">ית הזה, בית-הנבחרים של העם. לפעמים יכול שיהיה זה גם העם באמצעות משאל עם. היה מי שאמר: </w:t>
      </w:r>
      <w:r>
        <w:rPr>
          <w:caps/>
        </w:rPr>
        <w:t>vox populi, vox Dei</w:t>
      </w:r>
      <w:r>
        <w:rPr>
          <w:rFonts w:hint="cs"/>
          <w:caps/>
          <w:rtl/>
        </w:rPr>
        <w:t>. במקומותינו מקובל לתרגם: "קול המון כקול שדי" - בהסתמכות על פסוקים מספר יחזקאל - אך בתרגום מילולי המשמעות היא: קול העם כקול האל, או קול העם הוא קול האל</w:t>
      </w:r>
      <w:r>
        <w:rPr>
          <w:rFonts w:hint="cs"/>
          <w:caps/>
          <w:rtl/>
        </w:rPr>
        <w:t>. בדמוקרטיה האל אינו מחליף את העם, ובמיוחד כאשר אף אחד אינו יודע מה רוצה ומה אומר האל, ובכל מקרה הוא לא הציג ייפוי כוח לדבר בשמו.</w:t>
      </w:r>
    </w:p>
    <w:p w14:paraId="268AA322" w14:textId="77777777" w:rsidR="00000000" w:rsidRDefault="009F4636">
      <w:pPr>
        <w:pStyle w:val="a"/>
        <w:rPr>
          <w:rFonts w:hint="cs"/>
          <w:caps/>
          <w:rtl/>
        </w:rPr>
      </w:pPr>
    </w:p>
    <w:p w14:paraId="2FA103BA" w14:textId="77777777" w:rsidR="00000000" w:rsidRDefault="009F4636">
      <w:pPr>
        <w:pStyle w:val="a"/>
        <w:rPr>
          <w:rFonts w:hint="cs"/>
          <w:caps/>
          <w:rtl/>
        </w:rPr>
      </w:pPr>
      <w:r>
        <w:rPr>
          <w:rFonts w:hint="cs"/>
          <w:caps/>
          <w:rtl/>
        </w:rPr>
        <w:t>עוד אמרו אותם רבנים כי "הציונות החילונית אשר קמה לפני 100 שנה סיימה את תפקידה במפגש עקבה, בהכירה מרצון בבעלות זרים על ארץ-ישר</w:t>
      </w:r>
      <w:r>
        <w:rPr>
          <w:rFonts w:hint="cs"/>
          <w:caps/>
          <w:rtl/>
        </w:rPr>
        <w:t xml:space="preserve">אל". רבנים נכבדים, הציונות החילונית קמה לפני למעלה מ-100 שנה בקונגרס הציוני בבזל, והיא חיה ונושמת, בונה את מדינת ישראל ומגינה עליה כמדינה נאורה, דמוקרטית, ליברלית וגם יהודית - - </w:t>
      </w:r>
    </w:p>
    <w:p w14:paraId="4F18CF23" w14:textId="77777777" w:rsidR="00000000" w:rsidRDefault="009F4636">
      <w:pPr>
        <w:pStyle w:val="a"/>
        <w:rPr>
          <w:rFonts w:hint="cs"/>
          <w:caps/>
          <w:rtl/>
        </w:rPr>
      </w:pPr>
    </w:p>
    <w:p w14:paraId="05CF4005" w14:textId="77777777" w:rsidR="00000000" w:rsidRDefault="009F4636">
      <w:pPr>
        <w:pStyle w:val="ac"/>
        <w:rPr>
          <w:b w:val="0"/>
          <w:bCs w:val="0"/>
          <w:caps/>
          <w:u w:val="none"/>
          <w:rtl/>
        </w:rPr>
      </w:pPr>
      <w:r>
        <w:rPr>
          <w:rFonts w:hint="eastAsia"/>
          <w:b w:val="0"/>
          <w:bCs w:val="0"/>
          <w:caps/>
          <w:u w:val="none"/>
          <w:rtl/>
        </w:rPr>
        <w:t>ג</w:t>
      </w:r>
      <w:r>
        <w:rPr>
          <w:b w:val="0"/>
          <w:bCs w:val="0"/>
          <w:caps/>
          <w:u w:val="none"/>
          <w:rtl/>
        </w:rPr>
        <w:t>'מאל זחאלקה (בל"ד):</w:t>
      </w:r>
    </w:p>
    <w:p w14:paraId="7AD7AC2C" w14:textId="77777777" w:rsidR="00000000" w:rsidRDefault="009F4636">
      <w:pPr>
        <w:pStyle w:val="a"/>
        <w:rPr>
          <w:rFonts w:hint="cs"/>
          <w:caps/>
          <w:rtl/>
        </w:rPr>
      </w:pPr>
    </w:p>
    <w:p w14:paraId="3EF50234" w14:textId="77777777" w:rsidR="00000000" w:rsidRDefault="009F4636">
      <w:pPr>
        <w:pStyle w:val="a"/>
        <w:rPr>
          <w:rFonts w:hint="cs"/>
          <w:caps/>
          <w:rtl/>
        </w:rPr>
      </w:pPr>
      <w:r>
        <w:rPr>
          <w:rFonts w:hint="cs"/>
          <w:caps/>
          <w:rtl/>
        </w:rPr>
        <w:t>חיה, נושמת ובועטת.</w:t>
      </w:r>
    </w:p>
    <w:p w14:paraId="58626639" w14:textId="77777777" w:rsidR="00000000" w:rsidRDefault="009F4636">
      <w:pPr>
        <w:pStyle w:val="a"/>
        <w:rPr>
          <w:rFonts w:hint="cs"/>
          <w:caps/>
          <w:rtl/>
        </w:rPr>
      </w:pPr>
    </w:p>
    <w:p w14:paraId="51F870AC" w14:textId="77777777" w:rsidR="00000000" w:rsidRDefault="009F4636">
      <w:pPr>
        <w:pStyle w:val="SpeakerCon"/>
        <w:rPr>
          <w:b w:val="0"/>
          <w:bCs w:val="0"/>
          <w:caps/>
          <w:u w:val="none"/>
          <w:rtl/>
        </w:rPr>
      </w:pPr>
      <w:bookmarkStart w:id="603" w:name="FS000001046T18_06_2003_19_22_54C"/>
      <w:bookmarkEnd w:id="603"/>
      <w:r>
        <w:rPr>
          <w:b w:val="0"/>
          <w:bCs w:val="0"/>
          <w:caps/>
          <w:u w:val="none"/>
          <w:rtl/>
        </w:rPr>
        <w:t>אילן שלגי (שינוי):</w:t>
      </w:r>
    </w:p>
    <w:p w14:paraId="430759C4" w14:textId="77777777" w:rsidR="00000000" w:rsidRDefault="009F4636">
      <w:pPr>
        <w:pStyle w:val="a"/>
        <w:rPr>
          <w:caps/>
          <w:rtl/>
        </w:rPr>
      </w:pPr>
    </w:p>
    <w:p w14:paraId="0C0B8188" w14:textId="77777777" w:rsidR="00000000" w:rsidRDefault="009F4636">
      <w:pPr>
        <w:pStyle w:val="a"/>
        <w:rPr>
          <w:rFonts w:hint="cs"/>
          <w:caps/>
          <w:rtl/>
        </w:rPr>
      </w:pPr>
      <w:r>
        <w:rPr>
          <w:rFonts w:hint="cs"/>
          <w:caps/>
          <w:rtl/>
        </w:rPr>
        <w:t>- -  אך לא היה</w:t>
      </w:r>
      <w:r>
        <w:rPr>
          <w:rFonts w:hint="cs"/>
          <w:caps/>
          <w:rtl/>
        </w:rPr>
        <w:t>דות המשיחית שלנו, אלא יהדות הומניסטית, פלורליסטית וסובלנית.</w:t>
      </w:r>
    </w:p>
    <w:p w14:paraId="30750344" w14:textId="77777777" w:rsidR="00000000" w:rsidRDefault="009F4636">
      <w:pPr>
        <w:pStyle w:val="a"/>
        <w:rPr>
          <w:rFonts w:hint="cs"/>
          <w:caps/>
          <w:rtl/>
        </w:rPr>
      </w:pPr>
    </w:p>
    <w:p w14:paraId="140B1EC6" w14:textId="77777777" w:rsidR="00000000" w:rsidRDefault="009F4636">
      <w:pPr>
        <w:pStyle w:val="a"/>
        <w:rPr>
          <w:rFonts w:hint="cs"/>
          <w:caps/>
          <w:rtl/>
        </w:rPr>
      </w:pPr>
      <w:r>
        <w:rPr>
          <w:rFonts w:hint="cs"/>
          <w:caps/>
          <w:rtl/>
        </w:rPr>
        <w:t>השבוע התפרסמה ידיעה נוספת, ולפיה יושב-ראש ועד רבני יש"ע, הרב דב ליאור, קבע בפסק הלכה, שיהודי יכול לקבל תרומת איבר מגוי, אך אסור להשתיל איבריו של יהודי בגופו של מי שאינו יהודי. ידיעה מבעתת ומעוררת</w:t>
      </w:r>
      <w:r>
        <w:rPr>
          <w:rFonts w:hint="cs"/>
          <w:caps/>
          <w:rtl/>
        </w:rPr>
        <w:t xml:space="preserve"> סלידה - - - </w:t>
      </w:r>
    </w:p>
    <w:p w14:paraId="09A847F5" w14:textId="77777777" w:rsidR="00000000" w:rsidRDefault="009F4636">
      <w:pPr>
        <w:pStyle w:val="a"/>
        <w:rPr>
          <w:rFonts w:hint="cs"/>
          <w:caps/>
          <w:rtl/>
        </w:rPr>
      </w:pPr>
    </w:p>
    <w:p w14:paraId="17DD340F" w14:textId="77777777" w:rsidR="00000000" w:rsidRDefault="009F4636">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1C22E3D1" w14:textId="77777777" w:rsidR="00000000" w:rsidRDefault="009F4636">
      <w:pPr>
        <w:pStyle w:val="a"/>
        <w:rPr>
          <w:rFonts w:hint="cs"/>
          <w:caps/>
          <w:rtl/>
        </w:rPr>
      </w:pPr>
    </w:p>
    <w:p w14:paraId="018A7D88" w14:textId="77777777" w:rsidR="00000000" w:rsidRDefault="009F4636">
      <w:pPr>
        <w:pStyle w:val="a"/>
        <w:rPr>
          <w:rFonts w:hint="cs"/>
          <w:caps/>
          <w:rtl/>
        </w:rPr>
      </w:pPr>
      <w:r>
        <w:rPr>
          <w:rFonts w:hint="cs"/>
          <w:caps/>
          <w:rtl/>
        </w:rPr>
        <w:t>גזען.</w:t>
      </w:r>
    </w:p>
    <w:p w14:paraId="38FE6B27" w14:textId="77777777" w:rsidR="00000000" w:rsidRDefault="009F4636">
      <w:pPr>
        <w:pStyle w:val="a"/>
        <w:rPr>
          <w:rFonts w:hint="cs"/>
          <w:caps/>
          <w:rtl/>
        </w:rPr>
      </w:pPr>
    </w:p>
    <w:p w14:paraId="1361791C" w14:textId="77777777" w:rsidR="00000000" w:rsidRDefault="009F4636">
      <w:pPr>
        <w:pStyle w:val="SpeakerCon"/>
        <w:rPr>
          <w:b w:val="0"/>
          <w:bCs w:val="0"/>
          <w:caps/>
          <w:u w:val="none"/>
          <w:rtl/>
        </w:rPr>
      </w:pPr>
      <w:bookmarkStart w:id="604" w:name="FS000001046T18_06_2003_19_24_47C"/>
      <w:bookmarkEnd w:id="604"/>
      <w:r>
        <w:rPr>
          <w:b w:val="0"/>
          <w:bCs w:val="0"/>
          <w:caps/>
          <w:u w:val="none"/>
          <w:rtl/>
        </w:rPr>
        <w:t>אילן שלגי (שינוי):</w:t>
      </w:r>
    </w:p>
    <w:p w14:paraId="1D6FE01F" w14:textId="77777777" w:rsidR="00000000" w:rsidRDefault="009F4636">
      <w:pPr>
        <w:pStyle w:val="a"/>
        <w:rPr>
          <w:caps/>
          <w:rtl/>
        </w:rPr>
      </w:pPr>
    </w:p>
    <w:p w14:paraId="67F5BA89" w14:textId="77777777" w:rsidR="00000000" w:rsidRDefault="009F4636">
      <w:pPr>
        <w:pStyle w:val="a"/>
        <w:rPr>
          <w:rFonts w:hint="cs"/>
          <w:caps/>
          <w:rtl/>
        </w:rPr>
      </w:pPr>
      <w:r>
        <w:rPr>
          <w:rFonts w:hint="cs"/>
          <w:caps/>
          <w:rtl/>
        </w:rPr>
        <w:t>עם זאת, יש עם הידיעה הזאת גם נחמה פורתא, כי כל השומע את פסיקתו של הרב הזה גם מבין טוב עם מי יש לו עסק וכך גם יתייחס להצהרות של רבני יש"ע שהוא עומד בראשם.</w:t>
      </w:r>
    </w:p>
    <w:p w14:paraId="5901F93A" w14:textId="77777777" w:rsidR="00000000" w:rsidRDefault="009F4636">
      <w:pPr>
        <w:pStyle w:val="a"/>
        <w:rPr>
          <w:rFonts w:hint="cs"/>
          <w:caps/>
          <w:rtl/>
        </w:rPr>
      </w:pPr>
    </w:p>
    <w:p w14:paraId="3BC30FA5" w14:textId="77777777" w:rsidR="00000000" w:rsidRDefault="009F4636">
      <w:pPr>
        <w:pStyle w:val="a"/>
        <w:rPr>
          <w:rFonts w:hint="cs"/>
          <w:caps/>
          <w:rtl/>
        </w:rPr>
      </w:pPr>
      <w:r>
        <w:rPr>
          <w:rFonts w:hint="cs"/>
          <w:caps/>
          <w:rtl/>
        </w:rPr>
        <w:t xml:space="preserve">חבל שחברי מהמפד"ל אינם פה, כי לא שמעתי </w:t>
      </w:r>
      <w:r>
        <w:rPr>
          <w:rFonts w:hint="cs"/>
          <w:caps/>
          <w:rtl/>
        </w:rPr>
        <w:t>ממישהו מחברי הכנסת של המפד"ל שום הסתייגות מגילוי הדעת של רבני יש"ע וגם לא מפסק ההלכה המבעית הזה של הרב ליאור.</w:t>
      </w:r>
    </w:p>
    <w:p w14:paraId="453C0428" w14:textId="77777777" w:rsidR="00000000" w:rsidRDefault="009F4636">
      <w:pPr>
        <w:pStyle w:val="a"/>
        <w:rPr>
          <w:rFonts w:hint="cs"/>
          <w:caps/>
          <w:rtl/>
        </w:rPr>
      </w:pPr>
    </w:p>
    <w:p w14:paraId="2A785CDB" w14:textId="77777777" w:rsidR="00000000" w:rsidRDefault="009F4636">
      <w:pPr>
        <w:pStyle w:val="ad"/>
        <w:rPr>
          <w:b w:val="0"/>
          <w:bCs w:val="0"/>
          <w:caps/>
          <w:u w:val="none"/>
          <w:rtl/>
        </w:rPr>
      </w:pPr>
      <w:r>
        <w:rPr>
          <w:b w:val="0"/>
          <w:bCs w:val="0"/>
          <w:caps/>
          <w:u w:val="none"/>
          <w:rtl/>
        </w:rPr>
        <w:t>היו"ר נסים דהן:</w:t>
      </w:r>
    </w:p>
    <w:p w14:paraId="668F0DBB" w14:textId="77777777" w:rsidR="00000000" w:rsidRDefault="009F4636">
      <w:pPr>
        <w:pStyle w:val="a"/>
        <w:rPr>
          <w:caps/>
          <w:rtl/>
        </w:rPr>
      </w:pPr>
    </w:p>
    <w:p w14:paraId="190EA66A" w14:textId="77777777" w:rsidR="00000000" w:rsidRDefault="009F4636">
      <w:pPr>
        <w:pStyle w:val="a"/>
        <w:rPr>
          <w:rFonts w:hint="cs"/>
          <w:caps/>
          <w:rtl/>
        </w:rPr>
      </w:pPr>
      <w:r>
        <w:rPr>
          <w:rFonts w:hint="cs"/>
          <w:caps/>
          <w:rtl/>
        </w:rPr>
        <w:t>תודה.</w:t>
      </w:r>
    </w:p>
    <w:p w14:paraId="6212DE10" w14:textId="77777777" w:rsidR="00000000" w:rsidRDefault="009F4636">
      <w:pPr>
        <w:pStyle w:val="a"/>
        <w:rPr>
          <w:rFonts w:hint="cs"/>
          <w:caps/>
          <w:rtl/>
        </w:rPr>
      </w:pPr>
    </w:p>
    <w:p w14:paraId="08DDF670"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רמון (העבודה-מימד):</w:t>
      </w:r>
    </w:p>
    <w:p w14:paraId="4643EC5F" w14:textId="77777777" w:rsidR="00000000" w:rsidRDefault="009F4636">
      <w:pPr>
        <w:pStyle w:val="a"/>
        <w:rPr>
          <w:rFonts w:hint="cs"/>
          <w:caps/>
          <w:rtl/>
        </w:rPr>
      </w:pPr>
    </w:p>
    <w:p w14:paraId="36CFCF81" w14:textId="77777777" w:rsidR="00000000" w:rsidRDefault="009F4636">
      <w:pPr>
        <w:pStyle w:val="a"/>
        <w:rPr>
          <w:rFonts w:hint="cs"/>
          <w:caps/>
          <w:rtl/>
        </w:rPr>
      </w:pPr>
      <w:r>
        <w:rPr>
          <w:rFonts w:hint="cs"/>
          <w:caps/>
          <w:rtl/>
        </w:rPr>
        <w:t>דווקא כשהוא מגיע למפד"ל אתה מפריע לו?</w:t>
      </w:r>
    </w:p>
    <w:p w14:paraId="5D585D48" w14:textId="77777777" w:rsidR="00000000" w:rsidRDefault="009F4636">
      <w:pPr>
        <w:pStyle w:val="a"/>
        <w:rPr>
          <w:rFonts w:hint="cs"/>
          <w:caps/>
          <w:rtl/>
        </w:rPr>
      </w:pPr>
    </w:p>
    <w:p w14:paraId="21FF6FB2" w14:textId="77777777" w:rsidR="00000000" w:rsidRDefault="009F4636">
      <w:pPr>
        <w:pStyle w:val="ad"/>
        <w:rPr>
          <w:b w:val="0"/>
          <w:bCs w:val="0"/>
          <w:caps/>
          <w:u w:val="none"/>
          <w:rtl/>
        </w:rPr>
      </w:pPr>
      <w:r>
        <w:rPr>
          <w:b w:val="0"/>
          <w:bCs w:val="0"/>
          <w:caps/>
          <w:u w:val="none"/>
          <w:rtl/>
        </w:rPr>
        <w:t>היו"ר נסים דהן:</w:t>
      </w:r>
    </w:p>
    <w:p w14:paraId="5F6CBFA7" w14:textId="77777777" w:rsidR="00000000" w:rsidRDefault="009F4636">
      <w:pPr>
        <w:pStyle w:val="a"/>
        <w:rPr>
          <w:caps/>
          <w:rtl/>
        </w:rPr>
      </w:pPr>
    </w:p>
    <w:p w14:paraId="6A014826" w14:textId="77777777" w:rsidR="00000000" w:rsidRDefault="009F4636">
      <w:pPr>
        <w:pStyle w:val="a"/>
        <w:rPr>
          <w:rFonts w:hint="cs"/>
          <w:caps/>
          <w:rtl/>
        </w:rPr>
      </w:pPr>
      <w:r>
        <w:rPr>
          <w:rFonts w:hint="cs"/>
          <w:caps/>
          <w:rtl/>
        </w:rPr>
        <w:t xml:space="preserve">השעון מפריע. אני לא מפריע לאף אחד. </w:t>
      </w:r>
    </w:p>
    <w:p w14:paraId="4E39DBE1" w14:textId="77777777" w:rsidR="00000000" w:rsidRDefault="009F4636">
      <w:pPr>
        <w:pStyle w:val="a"/>
        <w:rPr>
          <w:rFonts w:hint="cs"/>
          <w:caps/>
          <w:rtl/>
        </w:rPr>
      </w:pPr>
    </w:p>
    <w:p w14:paraId="1CB52D2B" w14:textId="77777777" w:rsidR="00000000" w:rsidRDefault="009F4636">
      <w:pPr>
        <w:pStyle w:val="SpeakerCon"/>
        <w:rPr>
          <w:b w:val="0"/>
          <w:bCs w:val="0"/>
          <w:caps/>
          <w:u w:val="none"/>
          <w:rtl/>
        </w:rPr>
      </w:pPr>
      <w:bookmarkStart w:id="605" w:name="FS000001046T18_06_2003_19_28_21C"/>
      <w:bookmarkEnd w:id="605"/>
      <w:r>
        <w:rPr>
          <w:b w:val="0"/>
          <w:bCs w:val="0"/>
          <w:caps/>
          <w:u w:val="none"/>
          <w:rtl/>
        </w:rPr>
        <w:t>אי</w:t>
      </w:r>
      <w:r>
        <w:rPr>
          <w:b w:val="0"/>
          <w:bCs w:val="0"/>
          <w:caps/>
          <w:u w:val="none"/>
          <w:rtl/>
        </w:rPr>
        <w:t>לן שלגי (שינוי):</w:t>
      </w:r>
    </w:p>
    <w:p w14:paraId="6D9289B5" w14:textId="77777777" w:rsidR="00000000" w:rsidRDefault="009F4636">
      <w:pPr>
        <w:pStyle w:val="a"/>
        <w:rPr>
          <w:caps/>
          <w:rtl/>
        </w:rPr>
      </w:pPr>
    </w:p>
    <w:p w14:paraId="29B9E2B6" w14:textId="77777777" w:rsidR="00000000" w:rsidRDefault="009F4636">
      <w:pPr>
        <w:pStyle w:val="a"/>
        <w:ind w:firstLine="0"/>
        <w:rPr>
          <w:rFonts w:hint="cs"/>
          <w:caps/>
          <w:rtl/>
        </w:rPr>
      </w:pPr>
      <w:r>
        <w:rPr>
          <w:rFonts w:hint="cs"/>
          <w:caps/>
          <w:rtl/>
        </w:rPr>
        <w:tab/>
        <w:t>מה קרה, לאן נעלמתם ומדוע נאלמתם? האחריות שלכם, נציגי הציונות הדתית בכנסת, היא לנקוט עמדה ברורה נגד דברים חמורים כאלה ומחובתכם להבהיר כי אתם מסתייגים מהם. תודה רבה, אדוני.</w:t>
      </w:r>
    </w:p>
    <w:p w14:paraId="5B3B20A1" w14:textId="77777777" w:rsidR="00000000" w:rsidRDefault="009F4636">
      <w:pPr>
        <w:pStyle w:val="a"/>
        <w:ind w:firstLine="0"/>
        <w:rPr>
          <w:rFonts w:hint="cs"/>
          <w:caps/>
          <w:rtl/>
        </w:rPr>
      </w:pPr>
    </w:p>
    <w:p w14:paraId="065FA964" w14:textId="77777777" w:rsidR="00000000" w:rsidRDefault="009F4636">
      <w:pPr>
        <w:pStyle w:val="ad"/>
        <w:rPr>
          <w:b w:val="0"/>
          <w:bCs w:val="0"/>
          <w:caps/>
          <w:u w:val="none"/>
          <w:rtl/>
        </w:rPr>
      </w:pPr>
      <w:r>
        <w:rPr>
          <w:b w:val="0"/>
          <w:bCs w:val="0"/>
          <w:caps/>
          <w:u w:val="none"/>
          <w:rtl/>
        </w:rPr>
        <w:t>היו"ר נסים דהן:</w:t>
      </w:r>
    </w:p>
    <w:p w14:paraId="1EF22032" w14:textId="77777777" w:rsidR="00000000" w:rsidRDefault="009F4636">
      <w:pPr>
        <w:pStyle w:val="a"/>
        <w:rPr>
          <w:caps/>
          <w:rtl/>
        </w:rPr>
      </w:pPr>
    </w:p>
    <w:p w14:paraId="49C9E0DA" w14:textId="77777777" w:rsidR="00000000" w:rsidRDefault="009F4636">
      <w:pPr>
        <w:pStyle w:val="a"/>
        <w:rPr>
          <w:rFonts w:hint="cs"/>
          <w:caps/>
          <w:rtl/>
        </w:rPr>
      </w:pPr>
      <w:r>
        <w:rPr>
          <w:rFonts w:hint="cs"/>
          <w:caps/>
          <w:rtl/>
        </w:rPr>
        <w:t xml:space="preserve">תודה רבה, אדוני. כבוד השר, תשובה למתדיינים, חמש </w:t>
      </w:r>
      <w:r>
        <w:rPr>
          <w:rFonts w:hint="cs"/>
          <w:caps/>
          <w:rtl/>
        </w:rPr>
        <w:t xml:space="preserve">דקות. </w:t>
      </w:r>
    </w:p>
    <w:p w14:paraId="60C3D7FF" w14:textId="77777777" w:rsidR="00000000" w:rsidRDefault="009F4636">
      <w:pPr>
        <w:pStyle w:val="a"/>
        <w:rPr>
          <w:rFonts w:hint="cs"/>
          <w:caps/>
          <w:rtl/>
        </w:rPr>
      </w:pPr>
    </w:p>
    <w:p w14:paraId="54423271" w14:textId="77777777" w:rsidR="00000000" w:rsidRDefault="009F4636">
      <w:pPr>
        <w:pStyle w:val="Speaker"/>
        <w:rPr>
          <w:b w:val="0"/>
          <w:bCs w:val="0"/>
          <w:caps/>
          <w:u w:val="none"/>
          <w:rtl/>
        </w:rPr>
      </w:pPr>
      <w:bookmarkStart w:id="606" w:name="FS000000474T18_06_2003_19_30_01"/>
      <w:bookmarkStart w:id="607" w:name="_Toc45451468"/>
      <w:bookmarkStart w:id="608" w:name="_Toc45970191"/>
      <w:bookmarkEnd w:id="606"/>
      <w:r>
        <w:rPr>
          <w:rFonts w:hint="eastAsia"/>
          <w:b w:val="0"/>
          <w:bCs w:val="0"/>
          <w:caps/>
          <w:u w:val="none"/>
          <w:rtl/>
        </w:rPr>
        <w:t>השר</w:t>
      </w:r>
      <w:r>
        <w:rPr>
          <w:b w:val="0"/>
          <w:bCs w:val="0"/>
          <w:caps/>
          <w:u w:val="none"/>
          <w:rtl/>
        </w:rPr>
        <w:t xml:space="preserve"> גדעון עזרא:</w:t>
      </w:r>
      <w:bookmarkEnd w:id="607"/>
      <w:bookmarkEnd w:id="608"/>
    </w:p>
    <w:p w14:paraId="0A960CF8" w14:textId="77777777" w:rsidR="00000000" w:rsidRDefault="009F4636">
      <w:pPr>
        <w:pStyle w:val="a"/>
        <w:rPr>
          <w:rFonts w:hint="cs"/>
          <w:caps/>
          <w:rtl/>
        </w:rPr>
      </w:pPr>
    </w:p>
    <w:p w14:paraId="397C397F" w14:textId="77777777" w:rsidR="00000000" w:rsidRDefault="009F4636">
      <w:pPr>
        <w:pStyle w:val="a"/>
        <w:rPr>
          <w:rFonts w:hint="cs"/>
          <w:caps/>
          <w:rtl/>
        </w:rPr>
      </w:pPr>
      <w:r>
        <w:rPr>
          <w:rFonts w:hint="cs"/>
          <w:caps/>
          <w:rtl/>
        </w:rPr>
        <w:t>אדוני היושב-ראש, חברי חברי הכנסת, אני אתחיל בסיפא שלי. מכיוון שמגישי ההצעות לסדר-היום מבססים את דבריהם בעיקר על פרסומים בתקשורת, אני מציע להם להאזין גם לקולות המתונים והאחראיים שבקרב תושבי יש"ע - -</w:t>
      </w:r>
    </w:p>
    <w:p w14:paraId="6DB687D6" w14:textId="77777777" w:rsidR="00000000" w:rsidRDefault="009F4636">
      <w:pPr>
        <w:pStyle w:val="a"/>
        <w:rPr>
          <w:rFonts w:hint="cs"/>
          <w:caps/>
          <w:rtl/>
        </w:rPr>
      </w:pPr>
    </w:p>
    <w:p w14:paraId="0E86209F" w14:textId="77777777" w:rsidR="00000000" w:rsidRDefault="009F4636">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4A9E1B40" w14:textId="77777777" w:rsidR="00000000" w:rsidRDefault="009F4636">
      <w:pPr>
        <w:pStyle w:val="a"/>
        <w:rPr>
          <w:rFonts w:hint="cs"/>
          <w:caps/>
          <w:rtl/>
        </w:rPr>
      </w:pPr>
    </w:p>
    <w:p w14:paraId="2E883587" w14:textId="77777777" w:rsidR="00000000" w:rsidRDefault="009F4636">
      <w:pPr>
        <w:pStyle w:val="a"/>
        <w:rPr>
          <w:rFonts w:hint="cs"/>
          <w:caps/>
          <w:rtl/>
        </w:rPr>
      </w:pPr>
      <w:r>
        <w:rPr>
          <w:rFonts w:hint="cs"/>
          <w:caps/>
          <w:rtl/>
        </w:rPr>
        <w:t xml:space="preserve">צריך להשתתף </w:t>
      </w:r>
      <w:r>
        <w:rPr>
          <w:rFonts w:hint="cs"/>
          <w:caps/>
          <w:rtl/>
        </w:rPr>
        <w:t>בישיבות שלהם כדי לשמוע את זה?</w:t>
      </w:r>
    </w:p>
    <w:p w14:paraId="3A7A3643" w14:textId="77777777" w:rsidR="00000000" w:rsidRDefault="009F4636">
      <w:pPr>
        <w:pStyle w:val="a"/>
        <w:ind w:firstLine="0"/>
        <w:rPr>
          <w:rFonts w:hint="cs"/>
          <w:caps/>
          <w:rtl/>
        </w:rPr>
      </w:pPr>
    </w:p>
    <w:p w14:paraId="7D808758" w14:textId="77777777" w:rsidR="00000000" w:rsidRDefault="009F4636">
      <w:pPr>
        <w:pStyle w:val="SpeakerCon"/>
        <w:rPr>
          <w:b w:val="0"/>
          <w:bCs w:val="0"/>
          <w:caps/>
          <w:u w:val="none"/>
          <w:rtl/>
        </w:rPr>
      </w:pPr>
      <w:bookmarkStart w:id="609" w:name="FS000000474T18_06_2003_19_32_06C"/>
      <w:bookmarkEnd w:id="609"/>
      <w:r>
        <w:rPr>
          <w:b w:val="0"/>
          <w:bCs w:val="0"/>
          <w:caps/>
          <w:u w:val="none"/>
          <w:rtl/>
        </w:rPr>
        <w:t>השר גדעון עזרא:</w:t>
      </w:r>
    </w:p>
    <w:p w14:paraId="46D54776" w14:textId="77777777" w:rsidR="00000000" w:rsidRDefault="009F4636">
      <w:pPr>
        <w:pStyle w:val="a"/>
        <w:ind w:firstLine="0"/>
        <w:rPr>
          <w:rFonts w:hint="cs"/>
          <w:caps/>
          <w:rtl/>
        </w:rPr>
      </w:pPr>
    </w:p>
    <w:p w14:paraId="7F234385" w14:textId="77777777" w:rsidR="00000000" w:rsidRDefault="009F4636">
      <w:pPr>
        <w:pStyle w:val="a"/>
        <w:rPr>
          <w:rFonts w:hint="cs"/>
          <w:caps/>
          <w:rtl/>
        </w:rPr>
      </w:pPr>
      <w:r>
        <w:rPr>
          <w:rFonts w:hint="cs"/>
          <w:caps/>
          <w:rtl/>
        </w:rPr>
        <w:t>- - שתומכים במחאה לגיטימית ובלתי אלימה ומגנים בתוקף את המאיימים על חיילי צה"ל. אני קורא לחברי האופוזיציה שלא להרחיב את הקרע על-ידי העצמת הוויכוח מעבר לגבולותיו על-ידי מתן במה נרחבת יותר להתבטאויות שוליות שאינ</w:t>
      </w:r>
      <w:r>
        <w:rPr>
          <w:rFonts w:hint="cs"/>
          <w:caps/>
          <w:rtl/>
        </w:rPr>
        <w:t xml:space="preserve">ן מייצגות את מרבית ציבור המתיישבים. </w:t>
      </w:r>
    </w:p>
    <w:p w14:paraId="06E2345D" w14:textId="77777777" w:rsidR="00000000" w:rsidRDefault="009F4636">
      <w:pPr>
        <w:pStyle w:val="a"/>
        <w:rPr>
          <w:rFonts w:hint="cs"/>
          <w:caps/>
          <w:rtl/>
        </w:rPr>
      </w:pPr>
    </w:p>
    <w:p w14:paraId="2EFF8EC1" w14:textId="77777777" w:rsidR="00000000" w:rsidRDefault="009F4636">
      <w:pPr>
        <w:pStyle w:val="a"/>
        <w:rPr>
          <w:rFonts w:hint="cs"/>
          <w:caps/>
          <w:rtl/>
        </w:rPr>
      </w:pPr>
      <w:r>
        <w:rPr>
          <w:rFonts w:hint="cs"/>
          <w:caps/>
          <w:rtl/>
        </w:rPr>
        <w:t xml:space="preserve">לעצם העניין, ממשלת ישראל מגנה בחריפות התבטאויות בעלות אופי גזעני נגד כל ציבור בישראל. ממשלת ישראל גם מגנה בתוקף את האיומים נגד חיילי צה"ל שהושמעו על-ידי גורמים שונים המתנגדים לתהליך המדיני. הממשלה תפעל באמצעים העומדים </w:t>
      </w:r>
      <w:r>
        <w:rPr>
          <w:rFonts w:hint="cs"/>
          <w:caps/>
          <w:rtl/>
        </w:rPr>
        <w:t>לרשותה נגד אזרחים בכלל ונגד אנשי ציבור בפרט, שיתבטאו באורח הנוגד את החוקים העוסקים בהסתה, המרדה או קריאה לציבור לעבור על החוק.</w:t>
      </w:r>
    </w:p>
    <w:p w14:paraId="1D145A15" w14:textId="77777777" w:rsidR="00000000" w:rsidRDefault="009F4636">
      <w:pPr>
        <w:pStyle w:val="a"/>
        <w:rPr>
          <w:rFonts w:hint="cs"/>
          <w:caps/>
          <w:rtl/>
        </w:rPr>
      </w:pPr>
    </w:p>
    <w:p w14:paraId="30D0948C" w14:textId="77777777" w:rsidR="00000000" w:rsidRDefault="009F4636">
      <w:pPr>
        <w:pStyle w:val="a"/>
        <w:rPr>
          <w:rFonts w:hint="cs"/>
          <w:caps/>
          <w:rtl/>
        </w:rPr>
      </w:pPr>
      <w:r>
        <w:rPr>
          <w:rFonts w:hint="cs"/>
          <w:caps/>
          <w:rtl/>
        </w:rPr>
        <w:t>ובהתייחס לגופו של עניין, חבר הכנסת אילן שלגי, יש לך אפשרות להתלונן לפני היועץ המשפטי לממשלה והמשטרה על כל מקרה - אני לא בטוח שזה</w:t>
      </w:r>
      <w:r>
        <w:rPr>
          <w:rFonts w:hint="cs"/>
          <w:caps/>
          <w:rtl/>
        </w:rPr>
        <w:t xml:space="preserve"> אופרטיבי לעשות את זה מעל בימת הכנסת. </w:t>
      </w:r>
    </w:p>
    <w:p w14:paraId="4CDF8C2F" w14:textId="77777777" w:rsidR="00000000" w:rsidRDefault="009F4636">
      <w:pPr>
        <w:pStyle w:val="a"/>
        <w:rPr>
          <w:rFonts w:hint="cs"/>
          <w:caps/>
          <w:rtl/>
        </w:rPr>
      </w:pPr>
    </w:p>
    <w:p w14:paraId="3711D24C" w14:textId="77777777" w:rsidR="00000000" w:rsidRDefault="009F4636">
      <w:pPr>
        <w:pStyle w:val="ac"/>
        <w:rPr>
          <w:b w:val="0"/>
          <w:bCs w:val="0"/>
          <w:caps/>
          <w:u w:val="none"/>
          <w:rtl/>
        </w:rPr>
      </w:pPr>
      <w:r>
        <w:rPr>
          <w:rFonts w:hint="eastAsia"/>
          <w:b w:val="0"/>
          <w:bCs w:val="0"/>
          <w:caps/>
          <w:u w:val="none"/>
          <w:rtl/>
        </w:rPr>
        <w:t>אילן</w:t>
      </w:r>
      <w:r>
        <w:rPr>
          <w:b w:val="0"/>
          <w:bCs w:val="0"/>
          <w:caps/>
          <w:u w:val="none"/>
          <w:rtl/>
        </w:rPr>
        <w:t xml:space="preserve"> שלגי (שינוי):</w:t>
      </w:r>
    </w:p>
    <w:p w14:paraId="41BD84AD" w14:textId="77777777" w:rsidR="00000000" w:rsidRDefault="009F4636">
      <w:pPr>
        <w:pStyle w:val="a"/>
        <w:rPr>
          <w:rFonts w:hint="cs"/>
          <w:caps/>
          <w:rtl/>
        </w:rPr>
      </w:pPr>
    </w:p>
    <w:p w14:paraId="1E97BD3D" w14:textId="77777777" w:rsidR="00000000" w:rsidRDefault="009F4636">
      <w:pPr>
        <w:pStyle w:val="a"/>
        <w:rPr>
          <w:rFonts w:hint="cs"/>
          <w:caps/>
          <w:rtl/>
        </w:rPr>
      </w:pPr>
      <w:r>
        <w:rPr>
          <w:rFonts w:hint="cs"/>
          <w:caps/>
          <w:rtl/>
        </w:rPr>
        <w:t xml:space="preserve">מבחינת הציבור, זה חשוב מאוד, גם לציבור המתנחלים, שיוקיעו אותם. </w:t>
      </w:r>
    </w:p>
    <w:p w14:paraId="3E437F36" w14:textId="77777777" w:rsidR="00000000" w:rsidRDefault="009F4636">
      <w:pPr>
        <w:pStyle w:val="a"/>
        <w:rPr>
          <w:rFonts w:hint="cs"/>
          <w:caps/>
          <w:rtl/>
        </w:rPr>
      </w:pPr>
    </w:p>
    <w:p w14:paraId="3E742158" w14:textId="77777777" w:rsidR="00000000" w:rsidRDefault="009F4636">
      <w:pPr>
        <w:pStyle w:val="SpeakerCon"/>
        <w:rPr>
          <w:b w:val="0"/>
          <w:bCs w:val="0"/>
          <w:caps/>
          <w:u w:val="none"/>
          <w:rtl/>
        </w:rPr>
      </w:pPr>
      <w:bookmarkStart w:id="610" w:name="FS000000474T18_06_2003_19_37_59C"/>
      <w:bookmarkEnd w:id="610"/>
      <w:r>
        <w:rPr>
          <w:b w:val="0"/>
          <w:bCs w:val="0"/>
          <w:caps/>
          <w:u w:val="none"/>
          <w:rtl/>
        </w:rPr>
        <w:t>השר גדעון עזרא:</w:t>
      </w:r>
    </w:p>
    <w:p w14:paraId="083007EF" w14:textId="77777777" w:rsidR="00000000" w:rsidRDefault="009F4636">
      <w:pPr>
        <w:pStyle w:val="a"/>
        <w:rPr>
          <w:caps/>
          <w:rtl/>
        </w:rPr>
      </w:pPr>
    </w:p>
    <w:p w14:paraId="35AD22EF" w14:textId="77777777" w:rsidR="00000000" w:rsidRDefault="009F4636">
      <w:pPr>
        <w:pStyle w:val="a"/>
        <w:rPr>
          <w:rFonts w:hint="cs"/>
          <w:caps/>
          <w:rtl/>
        </w:rPr>
      </w:pPr>
      <w:r>
        <w:rPr>
          <w:rFonts w:hint="cs"/>
          <w:caps/>
          <w:rtl/>
        </w:rPr>
        <w:t>אשר ל"זכות השיבה" של הפלסטינים לארצות ערב, קרי הטרנספר, ממשלת ישראל, המחויבת למתווה מפת הדרכים, קובעת כי זכות השיב</w:t>
      </w:r>
      <w:r>
        <w:rPr>
          <w:rFonts w:hint="cs"/>
          <w:caps/>
          <w:rtl/>
        </w:rPr>
        <w:t xml:space="preserve">ה לפלסטינים לא תתקיים בגבולות מדינת ישראל, ובכל מקרה ישראל לא תוותר בעניין הזה, כך שקריאות לפלסטינים לממש את זכות השיבה בארצות ערב אין לה משמעות. </w:t>
      </w:r>
    </w:p>
    <w:p w14:paraId="4E21ECC3" w14:textId="77777777" w:rsidR="00000000" w:rsidRDefault="009F4636">
      <w:pPr>
        <w:pStyle w:val="a"/>
        <w:rPr>
          <w:rFonts w:hint="cs"/>
          <w:caps/>
          <w:rtl/>
        </w:rPr>
      </w:pPr>
    </w:p>
    <w:p w14:paraId="0684C8B0" w14:textId="77777777" w:rsidR="00000000" w:rsidRDefault="009F4636">
      <w:pPr>
        <w:pStyle w:val="a"/>
        <w:rPr>
          <w:rFonts w:hint="cs"/>
          <w:caps/>
          <w:rtl/>
        </w:rPr>
      </w:pPr>
      <w:r>
        <w:rPr>
          <w:rFonts w:hint="cs"/>
          <w:caps/>
          <w:rtl/>
        </w:rPr>
        <w:t>מאחר שאני לא חושב שצריך להעצים את הוויכוח, הוא יגרום רק להקצנה, אני מציע להעביר את הנושא  הזה לוועדת החוץ וה</w:t>
      </w:r>
      <w:r>
        <w:rPr>
          <w:rFonts w:hint="cs"/>
          <w:caps/>
          <w:rtl/>
        </w:rPr>
        <w:t>ביטחון.</w:t>
      </w:r>
    </w:p>
    <w:p w14:paraId="2F13C53B" w14:textId="77777777" w:rsidR="00000000" w:rsidRDefault="009F4636">
      <w:pPr>
        <w:pStyle w:val="a"/>
        <w:rPr>
          <w:rFonts w:hint="cs"/>
          <w:caps/>
          <w:rtl/>
        </w:rPr>
      </w:pPr>
    </w:p>
    <w:p w14:paraId="2482323D" w14:textId="77777777" w:rsidR="00000000" w:rsidRDefault="009F4636">
      <w:pPr>
        <w:pStyle w:val="ac"/>
        <w:rPr>
          <w:b w:val="0"/>
          <w:bCs w:val="0"/>
          <w:caps/>
          <w:u w:val="none"/>
          <w:rtl/>
        </w:rPr>
      </w:pPr>
      <w:r>
        <w:rPr>
          <w:rFonts w:hint="eastAsia"/>
          <w:b w:val="0"/>
          <w:bCs w:val="0"/>
          <w:caps/>
          <w:u w:val="none"/>
          <w:rtl/>
        </w:rPr>
        <w:t>עזמי</w:t>
      </w:r>
      <w:r>
        <w:rPr>
          <w:b w:val="0"/>
          <w:bCs w:val="0"/>
          <w:caps/>
          <w:u w:val="none"/>
          <w:rtl/>
        </w:rPr>
        <w:t xml:space="preserve"> בשארה (בל"ד):</w:t>
      </w:r>
    </w:p>
    <w:p w14:paraId="31CE24C7" w14:textId="77777777" w:rsidR="00000000" w:rsidRDefault="009F4636">
      <w:pPr>
        <w:pStyle w:val="a"/>
        <w:rPr>
          <w:rFonts w:hint="cs"/>
          <w:caps/>
          <w:rtl/>
        </w:rPr>
      </w:pPr>
    </w:p>
    <w:p w14:paraId="4C65BF3B" w14:textId="77777777" w:rsidR="00000000" w:rsidRDefault="009F4636">
      <w:pPr>
        <w:pStyle w:val="a"/>
        <w:rPr>
          <w:rFonts w:hint="cs"/>
          <w:caps/>
          <w:rtl/>
        </w:rPr>
      </w:pPr>
      <w:r>
        <w:rPr>
          <w:rFonts w:hint="cs"/>
          <w:caps/>
          <w:rtl/>
        </w:rPr>
        <w:t xml:space="preserve">יש"ע זה חוץ וביטחון - - - </w:t>
      </w:r>
    </w:p>
    <w:p w14:paraId="76662B93" w14:textId="77777777" w:rsidR="00000000" w:rsidRDefault="009F4636">
      <w:pPr>
        <w:pStyle w:val="a"/>
        <w:rPr>
          <w:rFonts w:hint="cs"/>
          <w:caps/>
          <w:rtl/>
        </w:rPr>
      </w:pPr>
    </w:p>
    <w:p w14:paraId="48A28AE2"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1EB6C9E9" w14:textId="77777777" w:rsidR="00000000" w:rsidRDefault="009F4636">
      <w:pPr>
        <w:pStyle w:val="a"/>
        <w:rPr>
          <w:rFonts w:hint="cs"/>
          <w:caps/>
          <w:rtl/>
        </w:rPr>
      </w:pPr>
    </w:p>
    <w:p w14:paraId="656C9FE5" w14:textId="77777777" w:rsidR="00000000" w:rsidRDefault="009F4636">
      <w:pPr>
        <w:pStyle w:val="a"/>
        <w:rPr>
          <w:rFonts w:hint="cs"/>
          <w:caps/>
          <w:rtl/>
        </w:rPr>
      </w:pPr>
      <w:r>
        <w:rPr>
          <w:rFonts w:hint="cs"/>
          <w:caps/>
          <w:rtl/>
        </w:rPr>
        <w:t>תודה רבה. השר מציע ועדת החוץ והביטחון, ואתה יכול להציע משהו אחר. חבר הכנסת עזמי בשארה, אתה תמיד יכול להציע משהו אחר. השר מציע דיון בוועדת החוץ והביטחון.</w:t>
      </w:r>
    </w:p>
    <w:p w14:paraId="133F137F" w14:textId="77777777" w:rsidR="00000000" w:rsidRDefault="009F4636">
      <w:pPr>
        <w:pStyle w:val="a"/>
        <w:rPr>
          <w:rFonts w:hint="cs"/>
          <w:caps/>
          <w:rtl/>
        </w:rPr>
      </w:pPr>
    </w:p>
    <w:p w14:paraId="75DBB9EA" w14:textId="77777777" w:rsidR="00000000" w:rsidRDefault="009F4636">
      <w:pPr>
        <w:pStyle w:val="a"/>
        <w:rPr>
          <w:rFonts w:hint="cs"/>
          <w:caps/>
          <w:rtl/>
        </w:rPr>
      </w:pPr>
      <w:r>
        <w:rPr>
          <w:rFonts w:hint="cs"/>
          <w:caps/>
          <w:rtl/>
        </w:rPr>
        <w:t>חבר הכנסת הרצוג, אתה מסכים ל</w:t>
      </w:r>
      <w:r>
        <w:rPr>
          <w:rFonts w:hint="cs"/>
          <w:caps/>
          <w:rtl/>
        </w:rPr>
        <w:t>העברת הצעתך לוועדת החוץ והביטחון?</w:t>
      </w:r>
    </w:p>
    <w:p w14:paraId="09782A7E" w14:textId="77777777" w:rsidR="00000000" w:rsidRDefault="009F4636">
      <w:pPr>
        <w:pStyle w:val="a"/>
        <w:rPr>
          <w:rFonts w:hint="cs"/>
          <w:caps/>
          <w:rtl/>
        </w:rPr>
      </w:pPr>
    </w:p>
    <w:p w14:paraId="6202C736" w14:textId="77777777" w:rsidR="00000000" w:rsidRDefault="009F4636">
      <w:pPr>
        <w:pStyle w:val="a"/>
        <w:rPr>
          <w:caps/>
          <w:rtl/>
        </w:rPr>
      </w:pPr>
    </w:p>
    <w:p w14:paraId="1FA15F9A" w14:textId="77777777" w:rsidR="00000000" w:rsidRDefault="009F4636">
      <w:pPr>
        <w:pStyle w:val="a"/>
        <w:rPr>
          <w:rFonts w:hint="cs"/>
          <w:caps/>
          <w:rtl/>
        </w:rPr>
      </w:pPr>
    </w:p>
    <w:p w14:paraId="0CDD4986" w14:textId="77777777" w:rsidR="00000000" w:rsidRDefault="009F4636">
      <w:pPr>
        <w:pStyle w:val="ac"/>
        <w:rPr>
          <w:b w:val="0"/>
          <w:bCs w:val="0"/>
          <w:caps/>
          <w:u w:val="none"/>
          <w:rtl/>
        </w:rPr>
      </w:pPr>
      <w:r>
        <w:rPr>
          <w:rFonts w:hint="eastAsia"/>
          <w:b w:val="0"/>
          <w:bCs w:val="0"/>
          <w:caps/>
          <w:u w:val="none"/>
          <w:rtl/>
        </w:rPr>
        <w:t>יצחק</w:t>
      </w:r>
      <w:r>
        <w:rPr>
          <w:b w:val="0"/>
          <w:bCs w:val="0"/>
          <w:caps/>
          <w:u w:val="none"/>
          <w:rtl/>
        </w:rPr>
        <w:t xml:space="preserve"> הרצוג (העבודה-מימד):</w:t>
      </w:r>
    </w:p>
    <w:p w14:paraId="205A6476" w14:textId="77777777" w:rsidR="00000000" w:rsidRDefault="009F4636">
      <w:pPr>
        <w:pStyle w:val="a"/>
        <w:rPr>
          <w:rFonts w:hint="cs"/>
          <w:caps/>
          <w:rtl/>
        </w:rPr>
      </w:pPr>
    </w:p>
    <w:p w14:paraId="46CCC0FC" w14:textId="77777777" w:rsidR="00000000" w:rsidRDefault="009F4636">
      <w:pPr>
        <w:pStyle w:val="a"/>
        <w:rPr>
          <w:rFonts w:hint="cs"/>
          <w:caps/>
          <w:rtl/>
        </w:rPr>
      </w:pPr>
      <w:r>
        <w:rPr>
          <w:rFonts w:hint="cs"/>
          <w:caps/>
          <w:rtl/>
        </w:rPr>
        <w:t xml:space="preserve">אני מבקש דיון במליאה. </w:t>
      </w:r>
    </w:p>
    <w:p w14:paraId="38144D47" w14:textId="77777777" w:rsidR="00000000" w:rsidRDefault="009F4636">
      <w:pPr>
        <w:pStyle w:val="a"/>
        <w:rPr>
          <w:rFonts w:hint="cs"/>
          <w:caps/>
          <w:rtl/>
        </w:rPr>
      </w:pPr>
    </w:p>
    <w:p w14:paraId="7DE56C70"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רמון (העבודה-מימד):</w:t>
      </w:r>
    </w:p>
    <w:p w14:paraId="657E081C" w14:textId="77777777" w:rsidR="00000000" w:rsidRDefault="009F4636">
      <w:pPr>
        <w:pStyle w:val="a"/>
        <w:rPr>
          <w:rFonts w:hint="cs"/>
          <w:caps/>
          <w:rtl/>
        </w:rPr>
      </w:pPr>
    </w:p>
    <w:p w14:paraId="2F0A0B17" w14:textId="77777777" w:rsidR="00000000" w:rsidRDefault="009F4636">
      <w:pPr>
        <w:pStyle w:val="a"/>
        <w:rPr>
          <w:rFonts w:hint="cs"/>
          <w:caps/>
          <w:rtl/>
        </w:rPr>
      </w:pPr>
      <w:r>
        <w:rPr>
          <w:rFonts w:hint="cs"/>
          <w:caps/>
          <w:rtl/>
        </w:rPr>
        <w:t>אני מבקש להסיר את הצעתה של חברת הכנסת זהבה גלאון.</w:t>
      </w:r>
    </w:p>
    <w:p w14:paraId="2F5840EE" w14:textId="77777777" w:rsidR="00000000" w:rsidRDefault="009F4636">
      <w:pPr>
        <w:pStyle w:val="a"/>
        <w:rPr>
          <w:rFonts w:hint="cs"/>
          <w:caps/>
          <w:rtl/>
        </w:rPr>
      </w:pPr>
    </w:p>
    <w:p w14:paraId="67BFC08D"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424AD61C" w14:textId="77777777" w:rsidR="00000000" w:rsidRDefault="009F4636">
      <w:pPr>
        <w:pStyle w:val="a"/>
        <w:rPr>
          <w:rFonts w:hint="cs"/>
          <w:caps/>
          <w:rtl/>
        </w:rPr>
      </w:pPr>
    </w:p>
    <w:p w14:paraId="4C04D7CC" w14:textId="77777777" w:rsidR="00000000" w:rsidRDefault="009F4636">
      <w:pPr>
        <w:pStyle w:val="a"/>
        <w:rPr>
          <w:rFonts w:hint="cs"/>
          <w:caps/>
          <w:rtl/>
        </w:rPr>
      </w:pPr>
      <w:r>
        <w:rPr>
          <w:rFonts w:hint="cs"/>
          <w:caps/>
          <w:rtl/>
        </w:rPr>
        <w:t xml:space="preserve">היא לא נמצאת. </w:t>
      </w:r>
    </w:p>
    <w:p w14:paraId="70D78EF7" w14:textId="77777777" w:rsidR="00000000" w:rsidRDefault="009F4636">
      <w:pPr>
        <w:pStyle w:val="a"/>
        <w:rPr>
          <w:rFonts w:hint="cs"/>
          <w:caps/>
          <w:rtl/>
        </w:rPr>
      </w:pPr>
    </w:p>
    <w:p w14:paraId="18947C1D"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רמון (העבודה-מימד):</w:t>
      </w:r>
    </w:p>
    <w:p w14:paraId="136A2B0C" w14:textId="77777777" w:rsidR="00000000" w:rsidRDefault="009F4636">
      <w:pPr>
        <w:pStyle w:val="a"/>
        <w:rPr>
          <w:rFonts w:hint="cs"/>
          <w:caps/>
          <w:rtl/>
        </w:rPr>
      </w:pPr>
    </w:p>
    <w:p w14:paraId="6B021BE9" w14:textId="77777777" w:rsidR="00000000" w:rsidRDefault="009F4636">
      <w:pPr>
        <w:pStyle w:val="a"/>
        <w:rPr>
          <w:rFonts w:hint="cs"/>
          <w:caps/>
          <w:rtl/>
        </w:rPr>
      </w:pPr>
      <w:r>
        <w:rPr>
          <w:rFonts w:hint="cs"/>
          <w:caps/>
          <w:rtl/>
        </w:rPr>
        <w:t>אז אני מבקש להסיר את הצעתו של חב</w:t>
      </w:r>
      <w:r>
        <w:rPr>
          <w:rFonts w:hint="cs"/>
          <w:caps/>
          <w:rtl/>
        </w:rPr>
        <w:t>ר הכנסת עזמי בשארה.</w:t>
      </w:r>
    </w:p>
    <w:p w14:paraId="4AF5AE75" w14:textId="77777777" w:rsidR="00000000" w:rsidRDefault="009F4636">
      <w:pPr>
        <w:pStyle w:val="a"/>
        <w:rPr>
          <w:rFonts w:hint="cs"/>
          <w:caps/>
          <w:rtl/>
        </w:rPr>
      </w:pPr>
    </w:p>
    <w:p w14:paraId="4E329F3C" w14:textId="77777777" w:rsidR="00000000" w:rsidRDefault="009F4636">
      <w:pPr>
        <w:pStyle w:val="ad"/>
        <w:rPr>
          <w:b w:val="0"/>
          <w:bCs w:val="0"/>
          <w:caps/>
          <w:u w:val="none"/>
          <w:rtl/>
        </w:rPr>
      </w:pPr>
      <w:r>
        <w:rPr>
          <w:b w:val="0"/>
          <w:bCs w:val="0"/>
          <w:caps/>
          <w:u w:val="none"/>
          <w:rtl/>
        </w:rPr>
        <w:t>היו"ר נסים דהן:</w:t>
      </w:r>
    </w:p>
    <w:p w14:paraId="0713ADBF" w14:textId="77777777" w:rsidR="00000000" w:rsidRDefault="009F4636">
      <w:pPr>
        <w:pStyle w:val="a"/>
        <w:rPr>
          <w:caps/>
          <w:rtl/>
        </w:rPr>
      </w:pPr>
    </w:p>
    <w:p w14:paraId="18FD2FE9" w14:textId="77777777" w:rsidR="00000000" w:rsidRDefault="009F4636">
      <w:pPr>
        <w:pStyle w:val="a"/>
        <w:rPr>
          <w:rFonts w:hint="cs"/>
          <w:caps/>
          <w:rtl/>
        </w:rPr>
      </w:pPr>
      <w:r>
        <w:rPr>
          <w:rFonts w:hint="cs"/>
          <w:caps/>
          <w:rtl/>
        </w:rPr>
        <w:t>מישהו אחר כבר ביקש. אתה יכול לבקש להסיר את ההצעה של החבר שלך, יצחק הרצוג.</w:t>
      </w:r>
    </w:p>
    <w:p w14:paraId="4423C7F9" w14:textId="77777777" w:rsidR="00000000" w:rsidRDefault="009F4636">
      <w:pPr>
        <w:pStyle w:val="a"/>
        <w:rPr>
          <w:rFonts w:hint="cs"/>
          <w:caps/>
          <w:rtl/>
        </w:rPr>
      </w:pPr>
    </w:p>
    <w:p w14:paraId="2BBB7C7E"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רמון (העבודה-מימד):</w:t>
      </w:r>
    </w:p>
    <w:p w14:paraId="52A3A9DD" w14:textId="77777777" w:rsidR="00000000" w:rsidRDefault="009F4636">
      <w:pPr>
        <w:pStyle w:val="a"/>
        <w:rPr>
          <w:rFonts w:hint="cs"/>
          <w:caps/>
          <w:rtl/>
        </w:rPr>
      </w:pPr>
    </w:p>
    <w:p w14:paraId="6BB8770C" w14:textId="77777777" w:rsidR="00000000" w:rsidRDefault="009F4636">
      <w:pPr>
        <w:pStyle w:val="a"/>
        <w:rPr>
          <w:rFonts w:hint="cs"/>
          <w:caps/>
          <w:rtl/>
        </w:rPr>
      </w:pPr>
      <w:r>
        <w:rPr>
          <w:rFonts w:hint="cs"/>
          <w:caps/>
          <w:rtl/>
        </w:rPr>
        <w:t>אני לא רוצה. אני מבקש להסיר את הצעתו של חבר הכנסת אילן שלגי.</w:t>
      </w:r>
    </w:p>
    <w:p w14:paraId="1EBBF98D" w14:textId="77777777" w:rsidR="00000000" w:rsidRDefault="009F4636">
      <w:pPr>
        <w:pStyle w:val="a"/>
        <w:rPr>
          <w:rFonts w:hint="cs"/>
          <w:caps/>
          <w:rtl/>
        </w:rPr>
      </w:pPr>
    </w:p>
    <w:p w14:paraId="2C61692B" w14:textId="77777777" w:rsidR="00000000" w:rsidRDefault="009F4636">
      <w:pPr>
        <w:pStyle w:val="ad"/>
        <w:rPr>
          <w:b w:val="0"/>
          <w:bCs w:val="0"/>
          <w:caps/>
          <w:u w:val="none"/>
          <w:rtl/>
        </w:rPr>
      </w:pPr>
      <w:r>
        <w:rPr>
          <w:b w:val="0"/>
          <w:bCs w:val="0"/>
          <w:caps/>
          <w:u w:val="none"/>
          <w:rtl/>
        </w:rPr>
        <w:t>היו"ר נסים דהן:</w:t>
      </w:r>
    </w:p>
    <w:p w14:paraId="300C7362" w14:textId="77777777" w:rsidR="00000000" w:rsidRDefault="009F4636">
      <w:pPr>
        <w:pStyle w:val="a"/>
        <w:rPr>
          <w:caps/>
          <w:rtl/>
        </w:rPr>
      </w:pPr>
    </w:p>
    <w:p w14:paraId="68B34B7E" w14:textId="77777777" w:rsidR="00000000" w:rsidRDefault="009F4636">
      <w:pPr>
        <w:pStyle w:val="a"/>
        <w:rPr>
          <w:rFonts w:hint="cs"/>
          <w:caps/>
          <w:rtl/>
        </w:rPr>
      </w:pPr>
      <w:r>
        <w:rPr>
          <w:rFonts w:hint="cs"/>
          <w:caps/>
          <w:rtl/>
        </w:rPr>
        <w:t xml:space="preserve">חבר הכנסת אורי אריאל, בבקשה. </w:t>
      </w:r>
    </w:p>
    <w:p w14:paraId="41641942" w14:textId="77777777" w:rsidR="00000000" w:rsidRDefault="009F4636">
      <w:pPr>
        <w:pStyle w:val="a"/>
        <w:rPr>
          <w:rFonts w:hint="cs"/>
          <w:caps/>
          <w:rtl/>
        </w:rPr>
      </w:pPr>
    </w:p>
    <w:p w14:paraId="3829D5D0" w14:textId="77777777" w:rsidR="00000000" w:rsidRDefault="009F4636">
      <w:pPr>
        <w:pStyle w:val="Speaker"/>
        <w:rPr>
          <w:b w:val="0"/>
          <w:bCs w:val="0"/>
          <w:caps/>
          <w:u w:val="none"/>
          <w:rtl/>
        </w:rPr>
      </w:pPr>
      <w:bookmarkStart w:id="611" w:name="FS000000713T18_06_2003_19_43_02"/>
      <w:bookmarkStart w:id="612" w:name="_Toc45451469"/>
      <w:bookmarkStart w:id="613" w:name="_Toc45970192"/>
      <w:bookmarkEnd w:id="611"/>
      <w:r>
        <w:rPr>
          <w:rFonts w:hint="eastAsia"/>
          <w:b w:val="0"/>
          <w:bCs w:val="0"/>
          <w:caps/>
          <w:u w:val="none"/>
          <w:rtl/>
        </w:rPr>
        <w:t>אורי</w:t>
      </w:r>
      <w:r>
        <w:rPr>
          <w:b w:val="0"/>
          <w:bCs w:val="0"/>
          <w:caps/>
          <w:u w:val="none"/>
          <w:rtl/>
        </w:rPr>
        <w:t xml:space="preserve"> יה</w:t>
      </w:r>
      <w:r>
        <w:rPr>
          <w:b w:val="0"/>
          <w:bCs w:val="0"/>
          <w:caps/>
          <w:u w:val="none"/>
          <w:rtl/>
        </w:rPr>
        <w:t>ודה אריאל (האיחוד הלאומי - ישראל ביתנו):</w:t>
      </w:r>
      <w:bookmarkEnd w:id="612"/>
      <w:bookmarkEnd w:id="613"/>
    </w:p>
    <w:p w14:paraId="37FC686D" w14:textId="77777777" w:rsidR="00000000" w:rsidRDefault="009F4636">
      <w:pPr>
        <w:pStyle w:val="a"/>
        <w:rPr>
          <w:rFonts w:hint="cs"/>
          <w:caps/>
          <w:rtl/>
        </w:rPr>
      </w:pPr>
    </w:p>
    <w:p w14:paraId="693EEB99" w14:textId="77777777" w:rsidR="00000000" w:rsidRDefault="009F4636">
      <w:pPr>
        <w:pStyle w:val="a"/>
        <w:rPr>
          <w:rFonts w:hint="cs"/>
          <w:caps/>
          <w:rtl/>
        </w:rPr>
      </w:pPr>
      <w:r>
        <w:rPr>
          <w:rFonts w:hint="cs"/>
          <w:caps/>
          <w:rtl/>
        </w:rPr>
        <w:t>אדוני היושב-ראש, חברי חברי הכנסת, יש דבר די נואל בהתייחסות של חלק מחברי הכנסת, שיודעים שמועצת יש"ע והרבנים קראו לא לפגוע בחיילים ובכוחות הביטחון, לא לקלל ולא לעשות דברים מהסוג הזה. אתם עושים פשוט אותו דבר שאתם מדבר</w:t>
      </w:r>
      <w:r>
        <w:rPr>
          <w:rFonts w:hint="cs"/>
          <w:caps/>
          <w:rtl/>
        </w:rPr>
        <w:t xml:space="preserve">ים נגדו. אתם מסיתים ואתם יוצרים מחלוקת שאיננה קיימת. אם יש מעט הגינות, מעט יושר, תדעו לבטא אותם. לא תועילו בדברים שלכם, בשיטות של ההסתה. </w:t>
      </w:r>
    </w:p>
    <w:p w14:paraId="2DE129CB" w14:textId="77777777" w:rsidR="00000000" w:rsidRDefault="009F4636">
      <w:pPr>
        <w:pStyle w:val="a"/>
        <w:rPr>
          <w:rFonts w:hint="cs"/>
          <w:caps/>
          <w:rtl/>
        </w:rPr>
      </w:pPr>
    </w:p>
    <w:p w14:paraId="320D2916" w14:textId="77777777" w:rsidR="00000000" w:rsidRDefault="009F4636">
      <w:pPr>
        <w:pStyle w:val="a"/>
        <w:rPr>
          <w:rFonts w:hint="cs"/>
          <w:caps/>
          <w:rtl/>
        </w:rPr>
      </w:pPr>
      <w:r>
        <w:rPr>
          <w:rFonts w:hint="cs"/>
          <w:caps/>
          <w:rtl/>
        </w:rPr>
        <w:t>יהיה גם טרנספר, ברכה ואחרים, תרשמו לפניכם, יגיע היום הזה, בדרכים שאפשר לעשות אותן, של חילופי אוכלוסין, של שינויים שקי</w:t>
      </w:r>
      <w:r>
        <w:rPr>
          <w:rFonts w:hint="cs"/>
          <w:caps/>
          <w:rtl/>
        </w:rPr>
        <w:t xml:space="preserve">ימים בעולם. גם זה יקרה. </w:t>
      </w:r>
    </w:p>
    <w:p w14:paraId="3DEE10C0" w14:textId="77777777" w:rsidR="00000000" w:rsidRDefault="009F4636">
      <w:pPr>
        <w:pStyle w:val="a"/>
        <w:rPr>
          <w:rFonts w:hint="cs"/>
          <w:caps/>
          <w:rtl/>
        </w:rPr>
      </w:pPr>
    </w:p>
    <w:p w14:paraId="710574D5" w14:textId="77777777" w:rsidR="00000000" w:rsidRDefault="009F4636">
      <w:pPr>
        <w:pStyle w:val="ac"/>
        <w:rPr>
          <w:b w:val="0"/>
          <w:bCs w:val="0"/>
          <w:caps/>
          <w:u w:val="none"/>
          <w:rtl/>
        </w:rPr>
      </w:pPr>
      <w:r>
        <w:rPr>
          <w:rFonts w:hint="eastAsia"/>
          <w:b w:val="0"/>
          <w:bCs w:val="0"/>
          <w:caps/>
          <w:u w:val="none"/>
          <w:rtl/>
        </w:rPr>
        <w:t>ג</w:t>
      </w:r>
      <w:r>
        <w:rPr>
          <w:b w:val="0"/>
          <w:bCs w:val="0"/>
          <w:caps/>
          <w:u w:val="none"/>
          <w:rtl/>
        </w:rPr>
        <w:t>'מאל זחאלקה (בל"ד):</w:t>
      </w:r>
    </w:p>
    <w:p w14:paraId="795FFC79" w14:textId="77777777" w:rsidR="00000000" w:rsidRDefault="009F4636">
      <w:pPr>
        <w:pStyle w:val="a"/>
        <w:rPr>
          <w:rFonts w:hint="cs"/>
          <w:caps/>
          <w:rtl/>
        </w:rPr>
      </w:pPr>
    </w:p>
    <w:p w14:paraId="726599C7" w14:textId="77777777" w:rsidR="00000000" w:rsidRDefault="009F4636">
      <w:pPr>
        <w:pStyle w:val="a"/>
        <w:rPr>
          <w:rFonts w:hint="cs"/>
          <w:caps/>
          <w:rtl/>
        </w:rPr>
      </w:pPr>
      <w:r>
        <w:rPr>
          <w:rFonts w:hint="cs"/>
          <w:caps/>
          <w:rtl/>
        </w:rPr>
        <w:t xml:space="preserve">מה צריך לקרות ביש"ע - - - </w:t>
      </w:r>
    </w:p>
    <w:p w14:paraId="3EC94FD1" w14:textId="77777777" w:rsidR="00000000" w:rsidRDefault="009F4636">
      <w:pPr>
        <w:pStyle w:val="a"/>
        <w:ind w:firstLine="0"/>
        <w:rPr>
          <w:rFonts w:hint="cs"/>
          <w:caps/>
          <w:rtl/>
        </w:rPr>
      </w:pPr>
    </w:p>
    <w:p w14:paraId="4C07EDC0" w14:textId="77777777" w:rsidR="00000000" w:rsidRDefault="009F4636">
      <w:pPr>
        <w:pStyle w:val="SpeakerCon"/>
        <w:rPr>
          <w:b w:val="0"/>
          <w:bCs w:val="0"/>
          <w:caps/>
          <w:u w:val="none"/>
          <w:rtl/>
        </w:rPr>
      </w:pPr>
      <w:bookmarkStart w:id="614" w:name="FS000000713T18_06_2003_19_46_03C"/>
      <w:bookmarkEnd w:id="614"/>
      <w:r>
        <w:rPr>
          <w:b w:val="0"/>
          <w:bCs w:val="0"/>
          <w:caps/>
          <w:u w:val="none"/>
          <w:rtl/>
        </w:rPr>
        <w:t>אורי יהודה אריאל (האיחוד הלאומי - ישראל ביתנו):</w:t>
      </w:r>
    </w:p>
    <w:p w14:paraId="6738BD02" w14:textId="77777777" w:rsidR="00000000" w:rsidRDefault="009F4636">
      <w:pPr>
        <w:pStyle w:val="a"/>
        <w:rPr>
          <w:caps/>
          <w:rtl/>
        </w:rPr>
      </w:pPr>
    </w:p>
    <w:p w14:paraId="06B7E2E7" w14:textId="77777777" w:rsidR="00000000" w:rsidRDefault="009F4636">
      <w:pPr>
        <w:pStyle w:val="a"/>
        <w:rPr>
          <w:rFonts w:hint="cs"/>
          <w:caps/>
          <w:rtl/>
        </w:rPr>
      </w:pPr>
      <w:r>
        <w:rPr>
          <w:rFonts w:hint="cs"/>
          <w:caps/>
          <w:rtl/>
        </w:rPr>
        <w:t xml:space="preserve">לכן, אני מציע לכם להתארגן לעניין הזה ולדעת שמי שנמצא, למשל, לא באזורי מדינת היום -  יהיה מצב שייתכן שיעבור לירדן או למקומות אחרים, </w:t>
      </w:r>
      <w:r>
        <w:rPr>
          <w:rFonts w:hint="cs"/>
          <w:caps/>
          <w:rtl/>
        </w:rPr>
        <w:t>ובכך ייפתר חלק מהבעיה. תודה.</w:t>
      </w:r>
    </w:p>
    <w:p w14:paraId="57885DFB" w14:textId="77777777" w:rsidR="00000000" w:rsidRDefault="009F4636">
      <w:pPr>
        <w:pStyle w:val="a"/>
        <w:rPr>
          <w:rFonts w:hint="cs"/>
          <w:caps/>
          <w:rtl/>
        </w:rPr>
      </w:pPr>
    </w:p>
    <w:p w14:paraId="258A4A84" w14:textId="77777777" w:rsidR="00000000" w:rsidRDefault="009F4636">
      <w:pPr>
        <w:pStyle w:val="ad"/>
        <w:rPr>
          <w:b w:val="0"/>
          <w:bCs w:val="0"/>
          <w:caps/>
          <w:u w:val="none"/>
          <w:rtl/>
        </w:rPr>
      </w:pPr>
      <w:r>
        <w:rPr>
          <w:b w:val="0"/>
          <w:bCs w:val="0"/>
          <w:caps/>
          <w:u w:val="none"/>
          <w:rtl/>
        </w:rPr>
        <w:t>היו"ר נסים דהן:</w:t>
      </w:r>
    </w:p>
    <w:p w14:paraId="455965BF" w14:textId="77777777" w:rsidR="00000000" w:rsidRDefault="009F4636">
      <w:pPr>
        <w:pStyle w:val="a"/>
        <w:rPr>
          <w:caps/>
          <w:rtl/>
        </w:rPr>
      </w:pPr>
    </w:p>
    <w:p w14:paraId="11A12848" w14:textId="77777777" w:rsidR="00000000" w:rsidRDefault="009F4636">
      <w:pPr>
        <w:pStyle w:val="a"/>
        <w:rPr>
          <w:rFonts w:hint="cs"/>
          <w:caps/>
          <w:rtl/>
        </w:rPr>
      </w:pPr>
      <w:r>
        <w:rPr>
          <w:rFonts w:hint="cs"/>
          <w:caps/>
          <w:rtl/>
        </w:rPr>
        <w:t xml:space="preserve">תודה רבה. חבר הכנסת אריה אלדד, הצעה אחרת להצעתו של חבר הכנסת עזמי בשארה. </w:t>
      </w:r>
    </w:p>
    <w:p w14:paraId="6E93081A" w14:textId="77777777" w:rsidR="00000000" w:rsidRDefault="009F4636">
      <w:pPr>
        <w:pStyle w:val="a"/>
        <w:rPr>
          <w:rFonts w:hint="cs"/>
          <w:caps/>
          <w:rtl/>
        </w:rPr>
      </w:pPr>
    </w:p>
    <w:p w14:paraId="19AAC542" w14:textId="77777777" w:rsidR="00000000" w:rsidRDefault="009F4636">
      <w:pPr>
        <w:pStyle w:val="Speaker"/>
        <w:rPr>
          <w:b w:val="0"/>
          <w:bCs w:val="0"/>
          <w:caps/>
          <w:u w:val="none"/>
          <w:rtl/>
        </w:rPr>
      </w:pPr>
      <w:bookmarkStart w:id="615" w:name="FS000001055T18_06_2003_19_47_31"/>
      <w:bookmarkStart w:id="616" w:name="_Toc45451470"/>
      <w:bookmarkStart w:id="617" w:name="_Toc45970193"/>
      <w:bookmarkEnd w:id="615"/>
      <w:r>
        <w:rPr>
          <w:rFonts w:hint="eastAsia"/>
          <w:b w:val="0"/>
          <w:bCs w:val="0"/>
          <w:caps/>
          <w:u w:val="none"/>
          <w:rtl/>
        </w:rPr>
        <w:t>אריה</w:t>
      </w:r>
      <w:r>
        <w:rPr>
          <w:b w:val="0"/>
          <w:bCs w:val="0"/>
          <w:caps/>
          <w:u w:val="none"/>
          <w:rtl/>
        </w:rPr>
        <w:t xml:space="preserve"> אלדד (האיחוד הלאומי - ישראל ביתנו):</w:t>
      </w:r>
      <w:bookmarkEnd w:id="616"/>
      <w:bookmarkEnd w:id="617"/>
    </w:p>
    <w:p w14:paraId="475E3989" w14:textId="77777777" w:rsidR="00000000" w:rsidRDefault="009F4636">
      <w:pPr>
        <w:pStyle w:val="a"/>
        <w:rPr>
          <w:rFonts w:hint="cs"/>
          <w:caps/>
          <w:rtl/>
        </w:rPr>
      </w:pPr>
    </w:p>
    <w:p w14:paraId="04D21E55" w14:textId="77777777" w:rsidR="00000000" w:rsidRDefault="009F4636">
      <w:pPr>
        <w:pStyle w:val="a"/>
        <w:rPr>
          <w:rFonts w:hint="cs"/>
          <w:caps/>
          <w:rtl/>
        </w:rPr>
      </w:pPr>
      <w:r>
        <w:rPr>
          <w:rFonts w:hint="cs"/>
          <w:caps/>
          <w:rtl/>
        </w:rPr>
        <w:t>חברי חברי הכנסת, יש מידה רבה של צביעות בתמיכה במפת השלום שקוראת לטרנספר של רבע מיליון יהודים</w:t>
      </w:r>
      <w:r>
        <w:rPr>
          <w:rFonts w:hint="cs"/>
          <w:caps/>
          <w:rtl/>
        </w:rPr>
        <w:t xml:space="preserve"> משטחי יש"ע ובפסילה של טרנספר מקביל של ערבים מתחומי ארץ-ישראל המערבית למקומות אחרים. אם אנחנו רוצים להיות הגונים ולהגיד שמותר לעקור אנשים מביתם, אז זה חייב להיות דו-צדדי.  </w:t>
      </w:r>
    </w:p>
    <w:p w14:paraId="0BE24307" w14:textId="77777777" w:rsidR="00000000" w:rsidRDefault="009F4636">
      <w:pPr>
        <w:pStyle w:val="a"/>
        <w:rPr>
          <w:rFonts w:hint="cs"/>
          <w:caps/>
          <w:rtl/>
        </w:rPr>
      </w:pPr>
    </w:p>
    <w:p w14:paraId="0232141A" w14:textId="77777777" w:rsidR="00000000" w:rsidRDefault="009F4636">
      <w:pPr>
        <w:pStyle w:val="a"/>
        <w:rPr>
          <w:rFonts w:hint="cs"/>
          <w:caps/>
          <w:rtl/>
        </w:rPr>
      </w:pPr>
      <w:r>
        <w:rPr>
          <w:rFonts w:hint="cs"/>
          <w:caps/>
          <w:rtl/>
        </w:rPr>
        <w:t>אני מציע להסיר את הצעתו של חבר הכנסת עזמי בשארה מסדר-היום של הכנסת.</w:t>
      </w:r>
    </w:p>
    <w:p w14:paraId="5639D188" w14:textId="77777777" w:rsidR="00000000" w:rsidRDefault="009F4636">
      <w:pPr>
        <w:pStyle w:val="a"/>
        <w:ind w:firstLine="0"/>
        <w:rPr>
          <w:rFonts w:hint="cs"/>
          <w:caps/>
          <w:rtl/>
        </w:rPr>
      </w:pPr>
    </w:p>
    <w:p w14:paraId="03282F12" w14:textId="77777777" w:rsidR="00000000" w:rsidRDefault="009F4636">
      <w:pPr>
        <w:pStyle w:val="Speaker"/>
        <w:rPr>
          <w:b w:val="0"/>
          <w:bCs w:val="0"/>
          <w:caps/>
          <w:u w:val="none"/>
          <w:rtl/>
        </w:rPr>
      </w:pPr>
      <w:bookmarkStart w:id="618" w:name="_Toc45451471"/>
      <w:bookmarkStart w:id="619" w:name="_Toc45970194"/>
      <w:r>
        <w:rPr>
          <w:b w:val="0"/>
          <w:bCs w:val="0"/>
          <w:caps/>
          <w:u w:val="none"/>
          <w:rtl/>
        </w:rPr>
        <w:t>היו"ר נסים דה</w:t>
      </w:r>
      <w:r>
        <w:rPr>
          <w:b w:val="0"/>
          <w:bCs w:val="0"/>
          <w:caps/>
          <w:u w:val="none"/>
          <w:rtl/>
        </w:rPr>
        <w:t>ן:</w:t>
      </w:r>
      <w:bookmarkEnd w:id="618"/>
      <w:bookmarkEnd w:id="619"/>
    </w:p>
    <w:p w14:paraId="37A275CB" w14:textId="77777777" w:rsidR="00000000" w:rsidRDefault="009F4636">
      <w:pPr>
        <w:pStyle w:val="a"/>
        <w:rPr>
          <w:caps/>
          <w:rtl/>
        </w:rPr>
      </w:pPr>
    </w:p>
    <w:p w14:paraId="6E8DC5B0" w14:textId="77777777" w:rsidR="00000000" w:rsidRDefault="009F4636">
      <w:pPr>
        <w:pStyle w:val="a"/>
        <w:rPr>
          <w:rFonts w:hint="cs"/>
          <w:caps/>
          <w:rtl/>
        </w:rPr>
      </w:pPr>
      <w:r>
        <w:rPr>
          <w:rFonts w:hint="cs"/>
          <w:caps/>
          <w:rtl/>
        </w:rPr>
        <w:t>תודה. הצעה אחרת לחבר הכנסת חיים רמון, להצעתו של חבר הכנסת אילן שלגי.</w:t>
      </w:r>
    </w:p>
    <w:p w14:paraId="4FE5D2B8" w14:textId="77777777" w:rsidR="00000000" w:rsidRDefault="009F4636">
      <w:pPr>
        <w:pStyle w:val="a"/>
        <w:rPr>
          <w:rFonts w:hint="cs"/>
          <w:caps/>
          <w:rtl/>
        </w:rPr>
      </w:pPr>
    </w:p>
    <w:p w14:paraId="3ED1B855" w14:textId="77777777" w:rsidR="00000000" w:rsidRDefault="009F4636">
      <w:pPr>
        <w:pStyle w:val="Speaker"/>
        <w:rPr>
          <w:b w:val="0"/>
          <w:bCs w:val="0"/>
          <w:caps/>
          <w:u w:val="none"/>
          <w:rtl/>
        </w:rPr>
      </w:pPr>
      <w:bookmarkStart w:id="620" w:name="FS000000458T18_06_2003_19_20_40"/>
      <w:bookmarkStart w:id="621" w:name="_Toc45451472"/>
      <w:bookmarkStart w:id="622" w:name="_Toc45970195"/>
      <w:bookmarkEnd w:id="620"/>
      <w:r>
        <w:rPr>
          <w:rFonts w:hint="eastAsia"/>
          <w:b w:val="0"/>
          <w:bCs w:val="0"/>
          <w:caps/>
          <w:u w:val="none"/>
          <w:rtl/>
        </w:rPr>
        <w:t>חיים</w:t>
      </w:r>
      <w:r>
        <w:rPr>
          <w:b w:val="0"/>
          <w:bCs w:val="0"/>
          <w:caps/>
          <w:u w:val="none"/>
          <w:rtl/>
        </w:rPr>
        <w:t xml:space="preserve"> רמון (העבודה-מימד):</w:t>
      </w:r>
      <w:bookmarkEnd w:id="621"/>
      <w:bookmarkEnd w:id="622"/>
    </w:p>
    <w:p w14:paraId="0E996667" w14:textId="77777777" w:rsidR="00000000" w:rsidRDefault="009F4636">
      <w:pPr>
        <w:pStyle w:val="a"/>
        <w:rPr>
          <w:rFonts w:hint="cs"/>
          <w:caps/>
          <w:rtl/>
        </w:rPr>
      </w:pPr>
    </w:p>
    <w:p w14:paraId="2DFA48DF" w14:textId="77777777" w:rsidR="00000000" w:rsidRDefault="009F4636">
      <w:pPr>
        <w:pStyle w:val="a"/>
        <w:rPr>
          <w:rFonts w:hint="cs"/>
          <w:caps/>
          <w:rtl/>
        </w:rPr>
      </w:pPr>
      <w:r>
        <w:rPr>
          <w:rFonts w:hint="cs"/>
          <w:caps/>
          <w:rtl/>
        </w:rPr>
        <w:t xml:space="preserve">אדוני היושב-ראש, חברי הכנסת, נראה שמה שפסק הרב דב ליאור </w:t>
      </w:r>
      <w:r>
        <w:rPr>
          <w:caps/>
          <w:rtl/>
        </w:rPr>
        <w:t>–</w:t>
      </w:r>
      <w:r>
        <w:rPr>
          <w:rFonts w:hint="cs"/>
          <w:caps/>
          <w:rtl/>
        </w:rPr>
        <w:t xml:space="preserve"> קשה לי לקרוא לו רב לאור פסיקותיו </w:t>
      </w:r>
      <w:r>
        <w:rPr>
          <w:caps/>
          <w:rtl/>
        </w:rPr>
        <w:t>–</w:t>
      </w:r>
      <w:r>
        <w:rPr>
          <w:rFonts w:hint="cs"/>
          <w:caps/>
          <w:rtl/>
        </w:rPr>
        <w:t xml:space="preserve"> חלחל כאן לכנסת. קמו עכשיו שני חברי הכנסת ואמרו שהם בעד טרנספר, </w:t>
      </w:r>
      <w:r>
        <w:rPr>
          <w:rFonts w:hint="cs"/>
          <w:caps/>
          <w:rtl/>
        </w:rPr>
        <w:t>בעד הרעיון הנואל, המטורף הזה, שהוא אסון, קודם כול לעם היהודי, למדינת ישראל, יביא את חורבנה. כל מי שעסק בטרנספרים, בסוף זה הגיע לחורבן.</w:t>
      </w:r>
    </w:p>
    <w:p w14:paraId="75CA697A" w14:textId="77777777" w:rsidR="00000000" w:rsidRDefault="009F4636">
      <w:pPr>
        <w:pStyle w:val="a"/>
        <w:rPr>
          <w:rFonts w:hint="cs"/>
          <w:caps/>
          <w:rtl/>
        </w:rPr>
      </w:pPr>
    </w:p>
    <w:p w14:paraId="713D5EAF" w14:textId="77777777" w:rsidR="00000000" w:rsidRDefault="009F4636">
      <w:pPr>
        <w:pStyle w:val="a"/>
        <w:rPr>
          <w:rFonts w:hint="cs"/>
          <w:caps/>
          <w:rtl/>
        </w:rPr>
      </w:pPr>
      <w:r>
        <w:rPr>
          <w:rFonts w:hint="cs"/>
          <w:caps/>
          <w:rtl/>
        </w:rPr>
        <w:t>אני מציע להילחם נגד הפסיקות האלה ונגד אלה שקוראים לעצמם רבנים, כי יש הוכחה לכך שזה עובד. חבר הכנסת אריאל הוא דוגמה למה ש</w:t>
      </w:r>
      <w:r>
        <w:rPr>
          <w:rFonts w:hint="cs"/>
          <w:caps/>
          <w:rtl/>
        </w:rPr>
        <w:t>פסק-הדין זה חולל.</w:t>
      </w:r>
    </w:p>
    <w:p w14:paraId="5A665908" w14:textId="77777777" w:rsidR="00000000" w:rsidRDefault="009F4636">
      <w:pPr>
        <w:pStyle w:val="a"/>
        <w:rPr>
          <w:rFonts w:hint="cs"/>
          <w:caps/>
          <w:rtl/>
        </w:rPr>
      </w:pPr>
    </w:p>
    <w:p w14:paraId="237272AE" w14:textId="77777777" w:rsidR="00000000" w:rsidRDefault="009F4636">
      <w:pPr>
        <w:pStyle w:val="ad"/>
        <w:rPr>
          <w:b w:val="0"/>
          <w:bCs w:val="0"/>
          <w:caps/>
          <w:u w:val="none"/>
          <w:rtl/>
        </w:rPr>
      </w:pPr>
      <w:r>
        <w:rPr>
          <w:b w:val="0"/>
          <w:bCs w:val="0"/>
          <w:caps/>
          <w:u w:val="none"/>
          <w:rtl/>
        </w:rPr>
        <w:t>היו"ר נסים דהן:</w:t>
      </w:r>
    </w:p>
    <w:p w14:paraId="78A650D4" w14:textId="77777777" w:rsidR="00000000" w:rsidRDefault="009F4636">
      <w:pPr>
        <w:pStyle w:val="a"/>
        <w:rPr>
          <w:caps/>
          <w:rtl/>
        </w:rPr>
      </w:pPr>
    </w:p>
    <w:p w14:paraId="1F77CA22" w14:textId="77777777" w:rsidR="00000000" w:rsidRDefault="009F4636">
      <w:pPr>
        <w:pStyle w:val="a"/>
        <w:rPr>
          <w:rFonts w:hint="cs"/>
          <w:caps/>
          <w:rtl/>
        </w:rPr>
      </w:pPr>
      <w:r>
        <w:rPr>
          <w:rFonts w:hint="cs"/>
          <w:caps/>
          <w:rtl/>
        </w:rPr>
        <w:t>תודה רבה. הצעה אחרת לחבר הכנסת זחאלקה, להצעתו של חבר הכנסת יצחק הרצוג.</w:t>
      </w:r>
    </w:p>
    <w:p w14:paraId="51922A3B" w14:textId="77777777" w:rsidR="00000000" w:rsidRDefault="009F4636">
      <w:pPr>
        <w:pStyle w:val="a"/>
        <w:rPr>
          <w:rFonts w:hint="cs"/>
          <w:caps/>
          <w:rtl/>
        </w:rPr>
      </w:pPr>
    </w:p>
    <w:p w14:paraId="6F6AF5E4" w14:textId="77777777" w:rsidR="00000000" w:rsidRDefault="009F4636">
      <w:pPr>
        <w:pStyle w:val="Speaker"/>
        <w:rPr>
          <w:b w:val="0"/>
          <w:bCs w:val="0"/>
          <w:caps/>
          <w:u w:val="none"/>
          <w:rtl/>
        </w:rPr>
      </w:pPr>
      <w:bookmarkStart w:id="623" w:name="FS000001061T18_06_2003_19_23_28"/>
      <w:bookmarkStart w:id="624" w:name="_Toc45451473"/>
      <w:bookmarkStart w:id="625" w:name="_Toc45970196"/>
      <w:bookmarkEnd w:id="623"/>
      <w:r>
        <w:rPr>
          <w:rFonts w:hint="eastAsia"/>
          <w:b w:val="0"/>
          <w:bCs w:val="0"/>
          <w:caps/>
          <w:u w:val="none"/>
          <w:rtl/>
        </w:rPr>
        <w:t>ג</w:t>
      </w:r>
      <w:r>
        <w:rPr>
          <w:b w:val="0"/>
          <w:bCs w:val="0"/>
          <w:caps/>
          <w:u w:val="none"/>
          <w:rtl/>
        </w:rPr>
        <w:t>'מאל זחאלקה (בל"ד):</w:t>
      </w:r>
      <w:bookmarkEnd w:id="624"/>
      <w:bookmarkEnd w:id="625"/>
    </w:p>
    <w:p w14:paraId="75683192" w14:textId="77777777" w:rsidR="00000000" w:rsidRDefault="009F4636">
      <w:pPr>
        <w:pStyle w:val="a"/>
        <w:rPr>
          <w:rFonts w:hint="cs"/>
          <w:caps/>
          <w:rtl/>
        </w:rPr>
      </w:pPr>
    </w:p>
    <w:p w14:paraId="3942B715" w14:textId="77777777" w:rsidR="00000000" w:rsidRDefault="009F4636">
      <w:pPr>
        <w:pStyle w:val="a"/>
        <w:rPr>
          <w:rFonts w:hint="cs"/>
          <w:caps/>
          <w:rtl/>
        </w:rPr>
      </w:pPr>
      <w:r>
        <w:rPr>
          <w:rFonts w:hint="cs"/>
          <w:caps/>
          <w:rtl/>
        </w:rPr>
        <w:t>אדוני היושב-ראש, אחת התופעות המדאיגות בשנתיים האחרונות היא, שרעיון הטרנספר, שהיה לא לגיטימי לפני כמה  שנים, תופס אט-אט לגיטימי</w:t>
      </w:r>
      <w:r>
        <w:rPr>
          <w:rFonts w:hint="cs"/>
          <w:caps/>
          <w:rtl/>
        </w:rPr>
        <w:t xml:space="preserve">ות ואנשים מדברים עליו כאילו לא אמרו שום דבר. הנה עמדו שני חברי הכנסת, תמכו בטרנספר כאילו הם מדברים על נדידת הציפורים. </w:t>
      </w:r>
    </w:p>
    <w:p w14:paraId="4F768302" w14:textId="77777777" w:rsidR="00000000" w:rsidRDefault="009F4636">
      <w:pPr>
        <w:pStyle w:val="a"/>
        <w:rPr>
          <w:rFonts w:hint="cs"/>
          <w:caps/>
          <w:rtl/>
        </w:rPr>
      </w:pPr>
    </w:p>
    <w:p w14:paraId="108CD087" w14:textId="77777777" w:rsidR="00000000" w:rsidRDefault="009F4636">
      <w:pPr>
        <w:pStyle w:val="a"/>
        <w:rPr>
          <w:rFonts w:hint="cs"/>
          <w:caps/>
          <w:rtl/>
        </w:rPr>
      </w:pPr>
      <w:r>
        <w:rPr>
          <w:rFonts w:hint="cs"/>
          <w:caps/>
          <w:rtl/>
        </w:rPr>
        <w:t>זה לא יכול להיות. אסור לעבור בשתיקה על הצהרות של רבני יש"ע, כי יש צבר מסוכן, יש הצטברות של הצהרות מסוכנות שעוברים עליהן בשקט. צריכה לקום</w:t>
      </w:r>
      <w:r>
        <w:rPr>
          <w:rFonts w:hint="cs"/>
          <w:caps/>
          <w:rtl/>
        </w:rPr>
        <w:t xml:space="preserve"> מהומת אלוהים סביב כל מי שמדבר בעד טרנספר. צריך להוקיע את הרעיון ולהוציאו אל מחוץ לגדר כדבר לא לגיטימי. זו הצעתי.</w:t>
      </w:r>
    </w:p>
    <w:p w14:paraId="052874A2" w14:textId="77777777" w:rsidR="00000000" w:rsidRDefault="009F4636">
      <w:pPr>
        <w:pStyle w:val="a"/>
        <w:rPr>
          <w:rFonts w:hint="cs"/>
          <w:caps/>
          <w:rtl/>
        </w:rPr>
      </w:pPr>
    </w:p>
    <w:p w14:paraId="7C0F170E"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69F47ABB" w14:textId="77777777" w:rsidR="00000000" w:rsidRDefault="009F4636">
      <w:pPr>
        <w:pStyle w:val="a"/>
        <w:rPr>
          <w:rFonts w:hint="cs"/>
          <w:caps/>
          <w:rtl/>
        </w:rPr>
      </w:pPr>
    </w:p>
    <w:p w14:paraId="63154181" w14:textId="77777777" w:rsidR="00000000" w:rsidRDefault="009F4636">
      <w:pPr>
        <w:pStyle w:val="a"/>
        <w:rPr>
          <w:rFonts w:hint="cs"/>
          <w:caps/>
          <w:rtl/>
        </w:rPr>
      </w:pPr>
      <w:r>
        <w:rPr>
          <w:rFonts w:hint="cs"/>
          <w:caps/>
          <w:rtl/>
        </w:rPr>
        <w:t>תודה רבה.</w:t>
      </w:r>
    </w:p>
    <w:p w14:paraId="417EEF71" w14:textId="77777777" w:rsidR="00000000" w:rsidRDefault="009F4636">
      <w:pPr>
        <w:pStyle w:val="a"/>
        <w:rPr>
          <w:caps/>
          <w:rtl/>
        </w:rPr>
      </w:pPr>
    </w:p>
    <w:p w14:paraId="3DB4AC60" w14:textId="77777777" w:rsidR="00000000" w:rsidRDefault="009F4636">
      <w:pPr>
        <w:pStyle w:val="a"/>
        <w:rPr>
          <w:rFonts w:hint="cs"/>
          <w:caps/>
          <w:rtl/>
        </w:rPr>
      </w:pPr>
      <w:r>
        <w:rPr>
          <w:rFonts w:hint="cs"/>
          <w:caps/>
          <w:rtl/>
        </w:rPr>
        <w:t xml:space="preserve">אם כן, אנחנו עוברים להצבעה. הצעתו של השר - להעביר את הנושא לוועדת החוץ והביטחון. בעד זה דיון במליאה, נגד זה דיון </w:t>
      </w:r>
      <w:r>
        <w:rPr>
          <w:rFonts w:hint="cs"/>
          <w:caps/>
          <w:rtl/>
        </w:rPr>
        <w:t xml:space="preserve">בוועדת החוץ והביטחון. </w:t>
      </w:r>
    </w:p>
    <w:p w14:paraId="5745AF0C" w14:textId="77777777" w:rsidR="00000000" w:rsidRDefault="009F4636">
      <w:pPr>
        <w:pStyle w:val="a"/>
        <w:rPr>
          <w:rFonts w:hint="cs"/>
          <w:caps/>
          <w:rtl/>
        </w:rPr>
      </w:pPr>
    </w:p>
    <w:p w14:paraId="275946D6" w14:textId="77777777" w:rsidR="00000000" w:rsidRDefault="009F4636">
      <w:pPr>
        <w:pStyle w:val="a7"/>
        <w:bidi/>
        <w:rPr>
          <w:rFonts w:hint="cs"/>
          <w:b w:val="0"/>
          <w:bCs w:val="0"/>
          <w:caps/>
          <w:rtl/>
        </w:rPr>
      </w:pPr>
      <w:r>
        <w:rPr>
          <w:rFonts w:hint="cs"/>
          <w:b w:val="0"/>
          <w:bCs w:val="0"/>
          <w:caps/>
          <w:rtl/>
        </w:rPr>
        <w:t xml:space="preserve">הצבעה מס' 29       </w:t>
      </w:r>
    </w:p>
    <w:p w14:paraId="26FF53AA" w14:textId="77777777" w:rsidR="00000000" w:rsidRDefault="009F4636">
      <w:pPr>
        <w:pStyle w:val="a"/>
        <w:rPr>
          <w:rFonts w:hint="cs"/>
          <w:caps/>
          <w:rtl/>
        </w:rPr>
      </w:pPr>
      <w:r>
        <w:rPr>
          <w:rFonts w:hint="cs"/>
          <w:caps/>
          <w:rtl/>
        </w:rPr>
        <w:tab/>
        <w:t xml:space="preserve">   </w:t>
      </w:r>
    </w:p>
    <w:p w14:paraId="2C396505" w14:textId="77777777" w:rsidR="00000000" w:rsidRDefault="009F4636">
      <w:pPr>
        <w:pStyle w:val="a8"/>
        <w:bidi/>
        <w:rPr>
          <w:rFonts w:hint="cs"/>
          <w:caps/>
          <w:rtl/>
        </w:rPr>
      </w:pPr>
      <w:r>
        <w:rPr>
          <w:rFonts w:hint="cs"/>
          <w:caps/>
          <w:rtl/>
        </w:rPr>
        <w:t>בעד ההצעה לכלול את הנושא בסדר-היום - 5</w:t>
      </w:r>
    </w:p>
    <w:p w14:paraId="30E53680" w14:textId="77777777" w:rsidR="00000000" w:rsidRDefault="009F4636">
      <w:pPr>
        <w:pStyle w:val="a8"/>
        <w:bidi/>
        <w:rPr>
          <w:rFonts w:hint="cs"/>
          <w:caps/>
          <w:rtl/>
        </w:rPr>
      </w:pPr>
      <w:r>
        <w:rPr>
          <w:rFonts w:hint="cs"/>
          <w:caps/>
          <w:rtl/>
        </w:rPr>
        <w:t>בעד ההצעה שלא לכלול את הנושא בסד-היום - 3</w:t>
      </w:r>
    </w:p>
    <w:p w14:paraId="6468A37D" w14:textId="77777777" w:rsidR="00000000" w:rsidRDefault="009F4636">
      <w:pPr>
        <w:pStyle w:val="a8"/>
        <w:bidi/>
        <w:rPr>
          <w:rFonts w:hint="cs"/>
          <w:caps/>
          <w:rtl/>
        </w:rPr>
      </w:pPr>
      <w:r>
        <w:rPr>
          <w:rFonts w:hint="cs"/>
          <w:caps/>
          <w:rtl/>
        </w:rPr>
        <w:t xml:space="preserve">נמנעים </w:t>
      </w:r>
      <w:r>
        <w:rPr>
          <w:caps/>
          <w:rtl/>
        </w:rPr>
        <w:t>–</w:t>
      </w:r>
      <w:r>
        <w:rPr>
          <w:rFonts w:hint="cs"/>
          <w:caps/>
          <w:rtl/>
        </w:rPr>
        <w:t xml:space="preserve"> אין</w:t>
      </w:r>
    </w:p>
    <w:p w14:paraId="1D54EE32" w14:textId="77777777" w:rsidR="00000000" w:rsidRDefault="009F4636">
      <w:pPr>
        <w:pStyle w:val="a9"/>
        <w:bidi/>
        <w:rPr>
          <w:rFonts w:hint="cs"/>
          <w:caps/>
          <w:rtl/>
        </w:rPr>
      </w:pPr>
      <w:r>
        <w:rPr>
          <w:rFonts w:hint="cs"/>
          <w:caps/>
          <w:rtl/>
        </w:rPr>
        <w:t>ההצעה לכלול את הנושא שהעלו חברי הכנסת יצחק הרצוג, עזמי בשארה ואילן שלגי בסדר-היום של הכנסת נתקבלה.</w:t>
      </w:r>
    </w:p>
    <w:p w14:paraId="5E42AA56" w14:textId="77777777" w:rsidR="00000000" w:rsidRDefault="009F4636">
      <w:pPr>
        <w:pStyle w:val="a"/>
        <w:jc w:val="center"/>
        <w:rPr>
          <w:rFonts w:hint="cs"/>
          <w:caps/>
          <w:rtl/>
        </w:rPr>
      </w:pPr>
    </w:p>
    <w:p w14:paraId="3E8D8B98" w14:textId="77777777" w:rsidR="00000000" w:rsidRDefault="009F4636">
      <w:pPr>
        <w:pStyle w:val="ad"/>
        <w:rPr>
          <w:b w:val="0"/>
          <w:bCs w:val="0"/>
          <w:caps/>
          <w:u w:val="none"/>
          <w:rtl/>
        </w:rPr>
      </w:pPr>
      <w:r>
        <w:rPr>
          <w:b w:val="0"/>
          <w:bCs w:val="0"/>
          <w:caps/>
          <w:u w:val="none"/>
          <w:rtl/>
        </w:rPr>
        <w:t>היו"ר נסים דה</w:t>
      </w:r>
      <w:r>
        <w:rPr>
          <w:b w:val="0"/>
          <w:bCs w:val="0"/>
          <w:caps/>
          <w:u w:val="none"/>
          <w:rtl/>
        </w:rPr>
        <w:t>ן:</w:t>
      </w:r>
    </w:p>
    <w:p w14:paraId="573124B4" w14:textId="77777777" w:rsidR="00000000" w:rsidRDefault="009F4636">
      <w:pPr>
        <w:pStyle w:val="a"/>
        <w:rPr>
          <w:caps/>
          <w:rtl/>
        </w:rPr>
      </w:pPr>
    </w:p>
    <w:p w14:paraId="1359E91B" w14:textId="77777777" w:rsidR="00000000" w:rsidRDefault="009F4636">
      <w:pPr>
        <w:pStyle w:val="a"/>
        <w:rPr>
          <w:rFonts w:hint="cs"/>
          <w:caps/>
          <w:rtl/>
        </w:rPr>
      </w:pPr>
      <w:r>
        <w:rPr>
          <w:rFonts w:hint="cs"/>
          <w:caps/>
          <w:rtl/>
        </w:rPr>
        <w:t xml:space="preserve">חמישה בעד, שלושה נגד. הנושא יידון במליאה באחד הימים הקרובים או כשהיושב-ראש יבחר. </w:t>
      </w:r>
    </w:p>
    <w:p w14:paraId="7B5070DE" w14:textId="77777777" w:rsidR="00000000" w:rsidRDefault="009F4636">
      <w:pPr>
        <w:pStyle w:val="a"/>
        <w:rPr>
          <w:caps/>
          <w:rtl/>
        </w:rPr>
      </w:pPr>
    </w:p>
    <w:p w14:paraId="58070077" w14:textId="77777777" w:rsidR="00000000" w:rsidRDefault="009F4636">
      <w:pPr>
        <w:pStyle w:val="a"/>
        <w:rPr>
          <w:rFonts w:hint="cs"/>
          <w:caps/>
          <w:rtl/>
        </w:rPr>
      </w:pPr>
    </w:p>
    <w:p w14:paraId="1FA9ACF9" w14:textId="77777777" w:rsidR="00000000" w:rsidRDefault="009F4636">
      <w:pPr>
        <w:pStyle w:val="Subject"/>
        <w:rPr>
          <w:rFonts w:hint="cs"/>
          <w:b w:val="0"/>
          <w:bCs w:val="0"/>
          <w:caps/>
          <w:u w:val="none"/>
          <w:rtl/>
        </w:rPr>
      </w:pPr>
      <w:bookmarkStart w:id="626" w:name="_Toc45451474"/>
      <w:bookmarkStart w:id="627" w:name="_Toc45970197"/>
      <w:r>
        <w:rPr>
          <w:rFonts w:hint="cs"/>
          <w:b w:val="0"/>
          <w:bCs w:val="0"/>
          <w:caps/>
          <w:u w:val="none"/>
          <w:rtl/>
        </w:rPr>
        <w:t>הצעה לסדר-היום</w:t>
      </w:r>
      <w:bookmarkEnd w:id="626"/>
      <w:bookmarkEnd w:id="627"/>
    </w:p>
    <w:p w14:paraId="4B5D9AD5" w14:textId="77777777" w:rsidR="00000000" w:rsidRDefault="009F4636">
      <w:pPr>
        <w:pStyle w:val="Subject"/>
        <w:rPr>
          <w:rFonts w:hint="cs"/>
          <w:b w:val="0"/>
          <w:bCs w:val="0"/>
          <w:caps/>
          <w:u w:val="none"/>
          <w:rtl/>
        </w:rPr>
      </w:pPr>
      <w:bookmarkStart w:id="628" w:name="_Toc45451475"/>
      <w:bookmarkStart w:id="629" w:name="_Toc45970198"/>
      <w:r>
        <w:rPr>
          <w:rFonts w:hint="cs"/>
          <w:b w:val="0"/>
          <w:bCs w:val="0"/>
          <w:caps/>
          <w:u w:val="none"/>
          <w:rtl/>
        </w:rPr>
        <w:t>הקמת גדר הפרדה</w:t>
      </w:r>
      <w:bookmarkEnd w:id="628"/>
      <w:bookmarkEnd w:id="629"/>
    </w:p>
    <w:p w14:paraId="6109B711" w14:textId="77777777" w:rsidR="00000000" w:rsidRDefault="009F4636">
      <w:pPr>
        <w:pStyle w:val="a"/>
        <w:rPr>
          <w:rFonts w:hint="cs"/>
          <w:caps/>
          <w:rtl/>
        </w:rPr>
      </w:pPr>
    </w:p>
    <w:p w14:paraId="4CC0F146" w14:textId="77777777" w:rsidR="00000000" w:rsidRDefault="009F4636">
      <w:pPr>
        <w:pStyle w:val="ad"/>
        <w:rPr>
          <w:b w:val="0"/>
          <w:bCs w:val="0"/>
          <w:caps/>
          <w:u w:val="none"/>
          <w:rtl/>
        </w:rPr>
      </w:pPr>
      <w:r>
        <w:rPr>
          <w:b w:val="0"/>
          <w:bCs w:val="0"/>
          <w:caps/>
          <w:u w:val="none"/>
          <w:rtl/>
        </w:rPr>
        <w:t>היו"ר נסים דהן:</w:t>
      </w:r>
    </w:p>
    <w:p w14:paraId="20F4EC10" w14:textId="77777777" w:rsidR="00000000" w:rsidRDefault="009F4636">
      <w:pPr>
        <w:pStyle w:val="a"/>
        <w:rPr>
          <w:caps/>
          <w:rtl/>
        </w:rPr>
      </w:pPr>
    </w:p>
    <w:p w14:paraId="6F10EF49" w14:textId="77777777" w:rsidR="00000000" w:rsidRDefault="009F4636">
      <w:pPr>
        <w:pStyle w:val="a"/>
        <w:rPr>
          <w:rFonts w:hint="cs"/>
          <w:caps/>
          <w:rtl/>
        </w:rPr>
      </w:pPr>
      <w:r>
        <w:rPr>
          <w:rFonts w:hint="cs"/>
          <w:caps/>
          <w:rtl/>
        </w:rPr>
        <w:t>אנחנו עוברים להצעה לסדר-היום מס' 664: הקמת גדר הפרדה - של חבר הכנסת חיים רמון. בבקשה.</w:t>
      </w:r>
    </w:p>
    <w:p w14:paraId="77B8BCAD" w14:textId="77777777" w:rsidR="00000000" w:rsidRDefault="009F4636">
      <w:pPr>
        <w:pStyle w:val="a"/>
        <w:rPr>
          <w:rFonts w:hint="cs"/>
          <w:caps/>
          <w:rtl/>
        </w:rPr>
      </w:pPr>
    </w:p>
    <w:p w14:paraId="052B2E1D" w14:textId="77777777" w:rsidR="00000000" w:rsidRDefault="009F4636">
      <w:pPr>
        <w:pStyle w:val="Speaker"/>
        <w:rPr>
          <w:b w:val="0"/>
          <w:bCs w:val="0"/>
          <w:caps/>
          <w:u w:val="none"/>
          <w:rtl/>
        </w:rPr>
      </w:pPr>
      <w:bookmarkStart w:id="630" w:name="FS000000458T18_06_2003_19_36_36"/>
      <w:bookmarkStart w:id="631" w:name="_Toc45451476"/>
      <w:bookmarkStart w:id="632" w:name="_Toc45970199"/>
      <w:bookmarkEnd w:id="630"/>
      <w:r>
        <w:rPr>
          <w:rFonts w:hint="eastAsia"/>
          <w:b w:val="0"/>
          <w:bCs w:val="0"/>
          <w:caps/>
          <w:u w:val="none"/>
          <w:rtl/>
        </w:rPr>
        <w:t>חיים</w:t>
      </w:r>
      <w:r>
        <w:rPr>
          <w:b w:val="0"/>
          <w:bCs w:val="0"/>
          <w:caps/>
          <w:u w:val="none"/>
          <w:rtl/>
        </w:rPr>
        <w:t xml:space="preserve"> רמון (העבודה-מימד):</w:t>
      </w:r>
      <w:bookmarkEnd w:id="631"/>
      <w:bookmarkEnd w:id="632"/>
    </w:p>
    <w:p w14:paraId="6494CC59" w14:textId="77777777" w:rsidR="00000000" w:rsidRDefault="009F4636">
      <w:pPr>
        <w:pStyle w:val="a"/>
        <w:rPr>
          <w:rFonts w:hint="cs"/>
          <w:caps/>
          <w:rtl/>
        </w:rPr>
      </w:pPr>
    </w:p>
    <w:p w14:paraId="3B706CEA" w14:textId="77777777" w:rsidR="00000000" w:rsidRDefault="009F4636">
      <w:pPr>
        <w:pStyle w:val="a"/>
        <w:rPr>
          <w:rFonts w:hint="cs"/>
          <w:caps/>
          <w:rtl/>
        </w:rPr>
      </w:pPr>
      <w:r>
        <w:rPr>
          <w:rFonts w:hint="cs"/>
          <w:caps/>
          <w:rtl/>
        </w:rPr>
        <w:t>אדוני ה</w:t>
      </w:r>
      <w:r>
        <w:rPr>
          <w:rFonts w:hint="cs"/>
          <w:caps/>
          <w:rtl/>
        </w:rPr>
        <w:t xml:space="preserve">יושב-ראש, חברי הכנסת, לפני למעלה משנתיים לחצו כל ראשי מערכת הביטחון על ממשלת ישראל, בראשותו של שרון, להקים גדר הפרדה במרחב התפר. </w:t>
      </w:r>
    </w:p>
    <w:p w14:paraId="630F2D24" w14:textId="77777777" w:rsidR="00000000" w:rsidRDefault="009F4636">
      <w:pPr>
        <w:pStyle w:val="a"/>
        <w:rPr>
          <w:rFonts w:hint="cs"/>
          <w:caps/>
          <w:rtl/>
        </w:rPr>
      </w:pPr>
    </w:p>
    <w:p w14:paraId="584399A4" w14:textId="77777777" w:rsidR="00000000" w:rsidRDefault="009F4636">
      <w:pPr>
        <w:pStyle w:val="ac"/>
        <w:rPr>
          <w:b w:val="0"/>
          <w:bCs w:val="0"/>
          <w:caps/>
          <w:u w:val="none"/>
          <w:rtl/>
        </w:rPr>
      </w:pPr>
      <w:r>
        <w:rPr>
          <w:rFonts w:hint="eastAsia"/>
          <w:b w:val="0"/>
          <w:bCs w:val="0"/>
          <w:caps/>
          <w:u w:val="none"/>
          <w:rtl/>
        </w:rPr>
        <w:t>השר</w:t>
      </w:r>
      <w:r>
        <w:rPr>
          <w:b w:val="0"/>
          <w:bCs w:val="0"/>
          <w:caps/>
          <w:u w:val="none"/>
          <w:rtl/>
        </w:rPr>
        <w:t xml:space="preserve"> גדעון עזרא:</w:t>
      </w:r>
    </w:p>
    <w:p w14:paraId="346A0112" w14:textId="77777777" w:rsidR="00000000" w:rsidRDefault="009F4636">
      <w:pPr>
        <w:pStyle w:val="a"/>
        <w:rPr>
          <w:rFonts w:hint="cs"/>
          <w:caps/>
          <w:rtl/>
        </w:rPr>
      </w:pPr>
    </w:p>
    <w:p w14:paraId="61B7D6DE" w14:textId="77777777" w:rsidR="00000000" w:rsidRDefault="009F4636">
      <w:pPr>
        <w:pStyle w:val="a"/>
        <w:rPr>
          <w:rFonts w:hint="cs"/>
          <w:caps/>
          <w:rtl/>
        </w:rPr>
      </w:pPr>
      <w:r>
        <w:rPr>
          <w:rFonts w:hint="cs"/>
          <w:caps/>
          <w:rtl/>
        </w:rPr>
        <w:t>- - -</w:t>
      </w:r>
    </w:p>
    <w:p w14:paraId="64BAFFDA" w14:textId="77777777" w:rsidR="00000000" w:rsidRDefault="009F4636">
      <w:pPr>
        <w:pStyle w:val="a"/>
        <w:rPr>
          <w:rFonts w:hint="cs"/>
          <w:caps/>
          <w:rtl/>
        </w:rPr>
      </w:pPr>
    </w:p>
    <w:p w14:paraId="74F63C0A" w14:textId="77777777" w:rsidR="00000000" w:rsidRDefault="009F4636">
      <w:pPr>
        <w:pStyle w:val="SpeakerCon"/>
        <w:rPr>
          <w:b w:val="0"/>
          <w:bCs w:val="0"/>
          <w:caps/>
          <w:u w:val="none"/>
          <w:rtl/>
        </w:rPr>
      </w:pPr>
      <w:bookmarkStart w:id="633" w:name="FS000000458T18_06_2003_19_38_16C"/>
      <w:bookmarkEnd w:id="633"/>
      <w:r>
        <w:rPr>
          <w:rFonts w:hint="eastAsia"/>
          <w:b w:val="0"/>
          <w:bCs w:val="0"/>
          <w:caps/>
          <w:u w:val="none"/>
          <w:rtl/>
        </w:rPr>
        <w:t>חיים</w:t>
      </w:r>
      <w:r>
        <w:rPr>
          <w:b w:val="0"/>
          <w:bCs w:val="0"/>
          <w:caps/>
          <w:u w:val="none"/>
          <w:rtl/>
        </w:rPr>
        <w:t xml:space="preserve"> רמון (העבודה-מימד):</w:t>
      </w:r>
    </w:p>
    <w:p w14:paraId="256A306A" w14:textId="77777777" w:rsidR="00000000" w:rsidRDefault="009F4636">
      <w:pPr>
        <w:pStyle w:val="a"/>
        <w:rPr>
          <w:rFonts w:hint="cs"/>
          <w:caps/>
          <w:rtl/>
        </w:rPr>
      </w:pPr>
    </w:p>
    <w:p w14:paraId="75D011D2" w14:textId="77777777" w:rsidR="00000000" w:rsidRDefault="009F4636">
      <w:pPr>
        <w:pStyle w:val="a"/>
        <w:rPr>
          <w:rFonts w:hint="cs"/>
          <w:caps/>
          <w:rtl/>
        </w:rPr>
      </w:pPr>
      <w:r>
        <w:rPr>
          <w:rFonts w:hint="cs"/>
          <w:caps/>
          <w:rtl/>
        </w:rPr>
        <w:t>לא, לא. אני מציין בדיוק מתי זה התחיל.</w:t>
      </w:r>
    </w:p>
    <w:p w14:paraId="4A4891C9" w14:textId="77777777" w:rsidR="00000000" w:rsidRDefault="009F4636">
      <w:pPr>
        <w:pStyle w:val="a"/>
        <w:rPr>
          <w:rFonts w:hint="cs"/>
          <w:caps/>
          <w:rtl/>
        </w:rPr>
      </w:pPr>
    </w:p>
    <w:p w14:paraId="5D0DA675" w14:textId="77777777" w:rsidR="00000000" w:rsidRDefault="009F4636">
      <w:pPr>
        <w:pStyle w:val="a"/>
        <w:rPr>
          <w:rFonts w:hint="cs"/>
          <w:caps/>
          <w:rtl/>
        </w:rPr>
      </w:pPr>
      <w:r>
        <w:rPr>
          <w:rFonts w:hint="cs"/>
          <w:caps/>
          <w:rtl/>
        </w:rPr>
        <w:t>לצערי הרב, ראש הממשלה וגם אחרים התנג</w:t>
      </w:r>
      <w:r>
        <w:rPr>
          <w:rFonts w:hint="cs"/>
          <w:caps/>
          <w:rtl/>
        </w:rPr>
        <w:t>דו בתוקף להקמת הגדר. הם היו מגיעים לוועדת החוץ והביטחון, ואני מוכרח לומר, לא נתתי להם מנוח. נכון, חבר הכנסת גדעון עזרא? בכל ישיבה תבעתי שיישמעו לגורמי הביטחון ויקימו גדר הפרדה. לא באתי ואמרתי להם באיזה תוואי. אמרתי: תקימו גדר הפרדה כדי להציל חיים. לצערי הר</w:t>
      </w:r>
      <w:r>
        <w:rPr>
          <w:rFonts w:hint="cs"/>
          <w:caps/>
          <w:rtl/>
        </w:rPr>
        <w:t>ב, מאז חלפו שנתיים ובשנתיים האלה נרצחו למעלה מ-400 אזרחים ישראלים מכיוון שאין גדר.</w:t>
      </w:r>
    </w:p>
    <w:p w14:paraId="6FB7B98E" w14:textId="77777777" w:rsidR="00000000" w:rsidRDefault="009F4636">
      <w:pPr>
        <w:pStyle w:val="a"/>
        <w:rPr>
          <w:rFonts w:hint="cs"/>
          <w:caps/>
          <w:rtl/>
        </w:rPr>
      </w:pPr>
    </w:p>
    <w:p w14:paraId="765681BB" w14:textId="77777777" w:rsidR="00000000" w:rsidRDefault="009F4636">
      <w:pPr>
        <w:pStyle w:val="ac"/>
        <w:rPr>
          <w:b w:val="0"/>
          <w:bCs w:val="0"/>
          <w:caps/>
          <w:u w:val="none"/>
          <w:rtl/>
        </w:rPr>
      </w:pPr>
      <w:r>
        <w:rPr>
          <w:rFonts w:hint="eastAsia"/>
          <w:b w:val="0"/>
          <w:bCs w:val="0"/>
          <w:caps/>
          <w:u w:val="none"/>
          <w:rtl/>
        </w:rPr>
        <w:t>השר</w:t>
      </w:r>
      <w:r>
        <w:rPr>
          <w:b w:val="0"/>
          <w:bCs w:val="0"/>
          <w:caps/>
          <w:u w:val="none"/>
          <w:rtl/>
        </w:rPr>
        <w:t xml:space="preserve"> גדעון עזרא:</w:t>
      </w:r>
    </w:p>
    <w:p w14:paraId="6FBBDA97" w14:textId="77777777" w:rsidR="00000000" w:rsidRDefault="009F4636">
      <w:pPr>
        <w:pStyle w:val="a"/>
        <w:rPr>
          <w:rFonts w:hint="cs"/>
          <w:caps/>
          <w:rtl/>
        </w:rPr>
      </w:pPr>
    </w:p>
    <w:p w14:paraId="14BDD635" w14:textId="77777777" w:rsidR="00000000" w:rsidRDefault="009F4636">
      <w:pPr>
        <w:pStyle w:val="a"/>
        <w:rPr>
          <w:rFonts w:hint="cs"/>
          <w:caps/>
          <w:rtl/>
        </w:rPr>
      </w:pPr>
      <w:r>
        <w:rPr>
          <w:rFonts w:hint="cs"/>
          <w:caps/>
          <w:rtl/>
        </w:rPr>
        <w:t>אלה ספקולציות.</w:t>
      </w:r>
    </w:p>
    <w:p w14:paraId="51CF72C3" w14:textId="77777777" w:rsidR="00000000" w:rsidRDefault="009F4636">
      <w:pPr>
        <w:pStyle w:val="a"/>
        <w:rPr>
          <w:caps/>
          <w:rtl/>
        </w:rPr>
      </w:pPr>
    </w:p>
    <w:p w14:paraId="1E7295EF" w14:textId="77777777" w:rsidR="00000000" w:rsidRDefault="009F4636">
      <w:pPr>
        <w:pStyle w:val="a"/>
        <w:rPr>
          <w:rFonts w:hint="cs"/>
          <w:caps/>
          <w:rtl/>
        </w:rPr>
      </w:pPr>
    </w:p>
    <w:p w14:paraId="2CEEA54D" w14:textId="77777777" w:rsidR="00000000" w:rsidRDefault="009F4636">
      <w:pPr>
        <w:pStyle w:val="SpeakerCon"/>
        <w:rPr>
          <w:b w:val="0"/>
          <w:bCs w:val="0"/>
          <w:caps/>
          <w:u w:val="none"/>
          <w:rtl/>
        </w:rPr>
      </w:pPr>
      <w:bookmarkStart w:id="634" w:name="FS000000458T18_06_2003_19_41_01C"/>
      <w:bookmarkEnd w:id="634"/>
      <w:r>
        <w:rPr>
          <w:rFonts w:hint="eastAsia"/>
          <w:b w:val="0"/>
          <w:bCs w:val="0"/>
          <w:caps/>
          <w:u w:val="none"/>
          <w:rtl/>
        </w:rPr>
        <w:t>חיים</w:t>
      </w:r>
      <w:r>
        <w:rPr>
          <w:b w:val="0"/>
          <w:bCs w:val="0"/>
          <w:caps/>
          <w:u w:val="none"/>
          <w:rtl/>
        </w:rPr>
        <w:t xml:space="preserve"> רמון (העבודה-מימד):</w:t>
      </w:r>
    </w:p>
    <w:p w14:paraId="5A484CA5" w14:textId="77777777" w:rsidR="00000000" w:rsidRDefault="009F4636">
      <w:pPr>
        <w:pStyle w:val="a"/>
        <w:rPr>
          <w:rFonts w:hint="cs"/>
          <w:caps/>
          <w:rtl/>
        </w:rPr>
      </w:pPr>
    </w:p>
    <w:p w14:paraId="22B12F55" w14:textId="77777777" w:rsidR="00000000" w:rsidRDefault="009F4636">
      <w:pPr>
        <w:pStyle w:val="a"/>
        <w:rPr>
          <w:rFonts w:hint="cs"/>
          <w:caps/>
          <w:rtl/>
        </w:rPr>
      </w:pPr>
      <w:r>
        <w:rPr>
          <w:rFonts w:hint="cs"/>
          <w:caps/>
          <w:rtl/>
        </w:rPr>
        <w:t>יכול להיות שלא כולם היו ניצלים, אבל אין ספק שלדעת גורמי הביטחון, שב"כ, משטרה, אם היתה גדר, לפחות חלק מהנפגעים הי</w:t>
      </w:r>
      <w:r>
        <w:rPr>
          <w:rFonts w:hint="cs"/>
          <w:caps/>
          <w:rtl/>
        </w:rPr>
        <w:t>ה ניצל. חלק, אין ספק. היום לאחר כל המאמצים בונים חלק מהגדר, וכבר באותו אזור שיש בו גדר יש ירידה במספר הפיגועים.</w:t>
      </w:r>
    </w:p>
    <w:p w14:paraId="02719E1C" w14:textId="77777777" w:rsidR="00000000" w:rsidRDefault="009F4636">
      <w:pPr>
        <w:pStyle w:val="a"/>
        <w:rPr>
          <w:rFonts w:hint="cs"/>
          <w:caps/>
          <w:rtl/>
        </w:rPr>
      </w:pPr>
    </w:p>
    <w:p w14:paraId="5BCB3D8F" w14:textId="77777777" w:rsidR="00000000" w:rsidRDefault="009F4636">
      <w:pPr>
        <w:pStyle w:val="a"/>
        <w:rPr>
          <w:rFonts w:hint="cs"/>
          <w:caps/>
          <w:rtl/>
        </w:rPr>
      </w:pPr>
      <w:r>
        <w:rPr>
          <w:rFonts w:hint="cs"/>
          <w:caps/>
          <w:rtl/>
        </w:rPr>
        <w:t xml:space="preserve">לצערי הרב, לאחר לחץ גדול ורב התחילו לבנות את הגדר, ובונים אותה בעצלתיים. קטע אחד סיימו וקטעים רבים נוספים עדיין אפילו לא בתכנון. </w:t>
      </w:r>
    </w:p>
    <w:p w14:paraId="1F05894B" w14:textId="77777777" w:rsidR="00000000" w:rsidRDefault="009F4636">
      <w:pPr>
        <w:pStyle w:val="a"/>
        <w:rPr>
          <w:rFonts w:hint="cs"/>
          <w:caps/>
          <w:rtl/>
        </w:rPr>
      </w:pPr>
    </w:p>
    <w:p w14:paraId="3270D3C5" w14:textId="77777777" w:rsidR="00000000" w:rsidRDefault="009F4636">
      <w:pPr>
        <w:pStyle w:val="a"/>
        <w:rPr>
          <w:rFonts w:hint="cs"/>
          <w:caps/>
          <w:rtl/>
        </w:rPr>
      </w:pPr>
      <w:r>
        <w:rPr>
          <w:rFonts w:hint="cs"/>
          <w:caps/>
          <w:rtl/>
        </w:rPr>
        <w:t>אני חוזר וקו</w:t>
      </w:r>
      <w:r>
        <w:rPr>
          <w:rFonts w:hint="cs"/>
          <w:caps/>
          <w:rtl/>
        </w:rPr>
        <w:t>בע, שראש הממשלה שרון איננו בונה את הגדר, ומה שהוא בונה, הוא בונה כמי שכפאו שד, מטעמים פוליטיים ואידיאולוגיים, לא ביטחוניים. כי ברור לו שמבחינה ביטחונית הגדר חיונית. איש איננו מטיל ספק בכך. וגם כשכבר יש מישהו שמטיל ספק, הרי צריך לשאול אותו למה בעזה זה מצליח</w:t>
      </w:r>
      <w:r>
        <w:rPr>
          <w:rFonts w:hint="cs"/>
          <w:caps/>
          <w:rtl/>
        </w:rPr>
        <w:t>. למה הגדר המצ'וקמקת הזאת, הקטנה, מנעה עד היום קרוב ל-50 ניסיונות פיגוע של מתאבדים שרצו להגיע לחוצות אשקלון, לנתיבות ולקריית-גת, ובכל הפעמים שהם ניסו הם נכשלו? כן, זה לא רק הגדר. יש מערכת ביטחונית שלמה, אבל הגדר במרכז. למה זה מצליח בעזה? למה לא קרה באשקלון</w:t>
      </w:r>
      <w:r>
        <w:rPr>
          <w:rFonts w:hint="cs"/>
          <w:caps/>
          <w:rtl/>
        </w:rPr>
        <w:t xml:space="preserve"> מה שקרה בחדרה, מה שקרה בהרצלייה, מה שקרה בכפר-סבא ומה שקרה בתל-אביב? מדוע? התשובה היא ברורה. אומרים את זה גורמי ביטחון, לא איש פוליטי כמוני. הרי אני חשוד. </w:t>
      </w:r>
    </w:p>
    <w:p w14:paraId="2D78F805" w14:textId="77777777" w:rsidR="00000000" w:rsidRDefault="009F4636">
      <w:pPr>
        <w:pStyle w:val="a"/>
        <w:rPr>
          <w:rFonts w:hint="cs"/>
          <w:caps/>
          <w:rtl/>
        </w:rPr>
      </w:pPr>
    </w:p>
    <w:p w14:paraId="14CFAE49" w14:textId="77777777" w:rsidR="00000000" w:rsidRDefault="009F4636">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 ישראל ביתנו):</w:t>
      </w:r>
    </w:p>
    <w:p w14:paraId="7E5DF185" w14:textId="77777777" w:rsidR="00000000" w:rsidRDefault="009F4636">
      <w:pPr>
        <w:pStyle w:val="a"/>
        <w:rPr>
          <w:rFonts w:hint="cs"/>
          <w:caps/>
          <w:rtl/>
        </w:rPr>
      </w:pPr>
    </w:p>
    <w:p w14:paraId="750774B3" w14:textId="77777777" w:rsidR="00000000" w:rsidRDefault="009F4636">
      <w:pPr>
        <w:pStyle w:val="a"/>
        <w:rPr>
          <w:rFonts w:hint="cs"/>
          <w:caps/>
          <w:rtl/>
        </w:rPr>
      </w:pPr>
      <w:r>
        <w:rPr>
          <w:rFonts w:hint="cs"/>
          <w:caps/>
          <w:rtl/>
        </w:rPr>
        <w:t>אתה לא חשוד, אתה יקיר ההתיישבות.</w:t>
      </w:r>
    </w:p>
    <w:p w14:paraId="3A14DAC2" w14:textId="77777777" w:rsidR="00000000" w:rsidRDefault="009F4636">
      <w:pPr>
        <w:pStyle w:val="a"/>
        <w:rPr>
          <w:rFonts w:hint="cs"/>
          <w:caps/>
          <w:rtl/>
        </w:rPr>
      </w:pPr>
    </w:p>
    <w:p w14:paraId="4D191553" w14:textId="77777777" w:rsidR="00000000" w:rsidRDefault="009F4636">
      <w:pPr>
        <w:pStyle w:val="SpeakerCon"/>
        <w:rPr>
          <w:b w:val="0"/>
          <w:bCs w:val="0"/>
          <w:caps/>
          <w:u w:val="none"/>
          <w:rtl/>
        </w:rPr>
      </w:pPr>
      <w:bookmarkStart w:id="635" w:name="FS000000458T18_06_2003_19_47_58C"/>
      <w:bookmarkEnd w:id="635"/>
      <w:r>
        <w:rPr>
          <w:rFonts w:hint="eastAsia"/>
          <w:b w:val="0"/>
          <w:bCs w:val="0"/>
          <w:caps/>
          <w:u w:val="none"/>
          <w:rtl/>
        </w:rPr>
        <w:t>חיים</w:t>
      </w:r>
      <w:r>
        <w:rPr>
          <w:b w:val="0"/>
          <w:bCs w:val="0"/>
          <w:caps/>
          <w:u w:val="none"/>
          <w:rtl/>
        </w:rPr>
        <w:t xml:space="preserve"> רמון (העבו</w:t>
      </w:r>
      <w:r>
        <w:rPr>
          <w:b w:val="0"/>
          <w:bCs w:val="0"/>
          <w:caps/>
          <w:u w:val="none"/>
          <w:rtl/>
        </w:rPr>
        <w:t>דה-מימד):</w:t>
      </w:r>
    </w:p>
    <w:p w14:paraId="5653EA9E" w14:textId="77777777" w:rsidR="00000000" w:rsidRDefault="009F4636">
      <w:pPr>
        <w:pStyle w:val="a"/>
        <w:rPr>
          <w:rFonts w:hint="cs"/>
          <w:caps/>
          <w:rtl/>
        </w:rPr>
      </w:pPr>
    </w:p>
    <w:p w14:paraId="6C5C8497" w14:textId="77777777" w:rsidR="00000000" w:rsidRDefault="009F4636">
      <w:pPr>
        <w:pStyle w:val="a"/>
        <w:rPr>
          <w:rFonts w:hint="cs"/>
          <w:caps/>
          <w:rtl/>
        </w:rPr>
      </w:pPr>
      <w:r>
        <w:rPr>
          <w:rFonts w:hint="cs"/>
          <w:caps/>
          <w:rtl/>
        </w:rPr>
        <w:t>אני חשוד שיש לי מניעים נסתרים. לראש השב"כ יש מניעים נסתרים, למפכ"ל המשטרה יש מניעים נסתרים. המציאות שאנחנו חווים בעזה עדיין לא משכנעת, ועדיין לא הופכים את הגדר לפרויקט לאומי. עדיין אפשר להגיע לכל מקום במרכז הארץ כמעט ללא שום בעיה.</w:t>
      </w:r>
    </w:p>
    <w:p w14:paraId="345782DA" w14:textId="77777777" w:rsidR="00000000" w:rsidRDefault="009F4636">
      <w:pPr>
        <w:pStyle w:val="a"/>
        <w:rPr>
          <w:rFonts w:hint="cs"/>
          <w:caps/>
          <w:rtl/>
        </w:rPr>
      </w:pPr>
    </w:p>
    <w:p w14:paraId="1C43B18D" w14:textId="77777777" w:rsidR="00000000" w:rsidRDefault="009F4636">
      <w:pPr>
        <w:pStyle w:val="a"/>
        <w:rPr>
          <w:rFonts w:hint="cs"/>
          <w:caps/>
          <w:rtl/>
        </w:rPr>
      </w:pPr>
      <w:r>
        <w:rPr>
          <w:rFonts w:hint="cs"/>
          <w:caps/>
          <w:rtl/>
        </w:rPr>
        <w:t xml:space="preserve">נכון, בונים. </w:t>
      </w:r>
      <w:r>
        <w:rPr>
          <w:rFonts w:hint="cs"/>
          <w:caps/>
          <w:rtl/>
        </w:rPr>
        <w:t xml:space="preserve">בונים קטע אחד של 120 קילומטרים. אני מקווה שהוא יהיה גמור לקראת סוף יולי, תחילת ספטמבר. גם זה בלחץ רב. אני מקווה גם שהמערכת התומכת מסביב תהיה גמורה, כי אומרים שהילדה שנרצחה אתמול, קרן ליבוביץ, זכרה לברכה </w:t>
      </w:r>
      <w:r>
        <w:rPr>
          <w:caps/>
          <w:rtl/>
        </w:rPr>
        <w:t>–</w:t>
      </w:r>
      <w:r>
        <w:rPr>
          <w:rFonts w:hint="cs"/>
          <w:caps/>
          <w:rtl/>
        </w:rPr>
        <w:t xml:space="preserve"> הנה, יש גדר, יש  חומר, אך אין מערכת תומכת שם. לא רק</w:t>
      </w:r>
      <w:r>
        <w:rPr>
          <w:rFonts w:hint="cs"/>
          <w:caps/>
          <w:rtl/>
        </w:rPr>
        <w:t xml:space="preserve"> שאין מערכת, יש ויכוח מי צריך לדאוג לזה, משמר הגבול, הצבא. גם בזה עוד לא הכריעו, ואני מקווה שזה יקרה. אבל, מדובר רק בקטע אחד, וזה עלול להיות שער במדבר. הוא חשוב, הוא יצמצם את הפיגועים, אבל לא מספיק. </w:t>
      </w:r>
    </w:p>
    <w:p w14:paraId="6BFF2538" w14:textId="77777777" w:rsidR="00000000" w:rsidRDefault="009F4636">
      <w:pPr>
        <w:pStyle w:val="a"/>
        <w:rPr>
          <w:rFonts w:hint="cs"/>
          <w:caps/>
          <w:rtl/>
        </w:rPr>
      </w:pPr>
    </w:p>
    <w:p w14:paraId="3643BB9F" w14:textId="77777777" w:rsidR="00000000" w:rsidRDefault="009F4636">
      <w:pPr>
        <w:pStyle w:val="a"/>
        <w:ind w:firstLine="720"/>
        <w:rPr>
          <w:rFonts w:hint="cs"/>
          <w:caps/>
          <w:rtl/>
        </w:rPr>
      </w:pPr>
      <w:r>
        <w:rPr>
          <w:rFonts w:hint="cs"/>
          <w:caps/>
          <w:rtl/>
        </w:rPr>
        <w:t>מי ייסע היום לאלקנה? מה קורה בכיוון הגלבוע? אז עשו תוכנ</w:t>
      </w:r>
      <w:r>
        <w:rPr>
          <w:rFonts w:hint="cs"/>
          <w:caps/>
          <w:rtl/>
        </w:rPr>
        <w:t>ית קטנה עד הגלבוע, ולא ממשיכים אותה עד בית-שאן. מה, צריכים עוד רצח מזעזע בסניף הליכוד בבית-שאן כדי שימשיכו את הקו עד ארגמן, כדי שיהיה רצף? לא עושים את זה. שוב, למה לא עושים את זה? מסיבות פוליטיות.</w:t>
      </w:r>
    </w:p>
    <w:p w14:paraId="5F819A5A" w14:textId="77777777" w:rsidR="00000000" w:rsidRDefault="009F4636">
      <w:pPr>
        <w:pStyle w:val="a"/>
        <w:ind w:firstLine="720"/>
        <w:rPr>
          <w:rFonts w:hint="cs"/>
          <w:caps/>
          <w:rtl/>
        </w:rPr>
      </w:pPr>
    </w:p>
    <w:p w14:paraId="0A0B5580" w14:textId="77777777" w:rsidR="00000000" w:rsidRDefault="009F4636">
      <w:pPr>
        <w:pStyle w:val="a"/>
        <w:ind w:firstLine="720"/>
        <w:rPr>
          <w:rFonts w:hint="cs"/>
          <w:caps/>
          <w:rtl/>
        </w:rPr>
      </w:pPr>
      <w:r>
        <w:rPr>
          <w:rFonts w:hint="cs"/>
          <w:caps/>
          <w:rtl/>
        </w:rPr>
        <w:t>וכאן אני מגיע לשערורייה הכי גדולה. כבר חצי שנה, מאז נובמבר</w:t>
      </w:r>
      <w:r>
        <w:rPr>
          <w:rFonts w:hint="cs"/>
          <w:caps/>
          <w:rtl/>
        </w:rPr>
        <w:t>, אני חוזר ושואל את מערכת הביטחון וחוזר ושואל את שר הביטחון מה קורה עם המשך קו ההפרדה, עם המשך בניית הגדר מאלקנה דרומה ומזרחה? וכל הזמן מורחים אותנו: זה בתכנון, ועדת שרים אישרה, ועדת שרים לא אישרה, תאשר, תוקצב, לא תוקצב. נכון, חבר הכנסת שלגי?</w:t>
      </w:r>
    </w:p>
    <w:p w14:paraId="6FDBCB11" w14:textId="77777777" w:rsidR="00000000" w:rsidRDefault="009F4636">
      <w:pPr>
        <w:pStyle w:val="a"/>
        <w:ind w:firstLine="720"/>
        <w:rPr>
          <w:rFonts w:hint="cs"/>
          <w:caps/>
          <w:rtl/>
        </w:rPr>
      </w:pPr>
    </w:p>
    <w:p w14:paraId="5E0A3486" w14:textId="77777777" w:rsidR="00000000" w:rsidRDefault="009F4636">
      <w:pPr>
        <w:pStyle w:val="ac"/>
        <w:rPr>
          <w:b w:val="0"/>
          <w:bCs w:val="0"/>
          <w:caps/>
          <w:u w:val="none"/>
          <w:rtl/>
        </w:rPr>
      </w:pPr>
      <w:r>
        <w:rPr>
          <w:rFonts w:hint="eastAsia"/>
          <w:b w:val="0"/>
          <w:bCs w:val="0"/>
          <w:caps/>
          <w:u w:val="none"/>
          <w:rtl/>
        </w:rPr>
        <w:t>אילן</w:t>
      </w:r>
      <w:r>
        <w:rPr>
          <w:b w:val="0"/>
          <w:bCs w:val="0"/>
          <w:caps/>
          <w:u w:val="none"/>
          <w:rtl/>
        </w:rPr>
        <w:t xml:space="preserve"> שלגי (ש</w:t>
      </w:r>
      <w:r>
        <w:rPr>
          <w:b w:val="0"/>
          <w:bCs w:val="0"/>
          <w:caps/>
          <w:u w:val="none"/>
          <w:rtl/>
        </w:rPr>
        <w:t>ינוי):</w:t>
      </w:r>
    </w:p>
    <w:p w14:paraId="488DE181" w14:textId="77777777" w:rsidR="00000000" w:rsidRDefault="009F4636">
      <w:pPr>
        <w:pStyle w:val="a"/>
        <w:rPr>
          <w:rFonts w:hint="cs"/>
          <w:caps/>
          <w:rtl/>
        </w:rPr>
      </w:pPr>
    </w:p>
    <w:p w14:paraId="0610F020" w14:textId="77777777" w:rsidR="00000000" w:rsidRDefault="009F4636">
      <w:pPr>
        <w:pStyle w:val="a"/>
        <w:rPr>
          <w:rFonts w:hint="cs"/>
          <w:caps/>
          <w:rtl/>
        </w:rPr>
      </w:pPr>
      <w:r>
        <w:rPr>
          <w:rFonts w:hint="cs"/>
          <w:caps/>
          <w:rtl/>
        </w:rPr>
        <w:t>נכון.</w:t>
      </w:r>
    </w:p>
    <w:p w14:paraId="52D8C26E" w14:textId="77777777" w:rsidR="00000000" w:rsidRDefault="009F4636">
      <w:pPr>
        <w:pStyle w:val="a"/>
        <w:rPr>
          <w:rFonts w:hint="cs"/>
          <w:caps/>
          <w:rtl/>
        </w:rPr>
      </w:pPr>
    </w:p>
    <w:p w14:paraId="60A7E8C0" w14:textId="77777777" w:rsidR="00000000" w:rsidRDefault="009F4636">
      <w:pPr>
        <w:pStyle w:val="SpeakerCon"/>
        <w:rPr>
          <w:b w:val="0"/>
          <w:bCs w:val="0"/>
          <w:caps/>
          <w:u w:val="none"/>
          <w:rtl/>
        </w:rPr>
      </w:pPr>
      <w:bookmarkStart w:id="636" w:name="FS000000458T18_06_2003_19_56_06C"/>
      <w:bookmarkEnd w:id="636"/>
      <w:r>
        <w:rPr>
          <w:rFonts w:hint="eastAsia"/>
          <w:b w:val="0"/>
          <w:bCs w:val="0"/>
          <w:caps/>
          <w:u w:val="none"/>
          <w:rtl/>
        </w:rPr>
        <w:t>חיים</w:t>
      </w:r>
      <w:r>
        <w:rPr>
          <w:b w:val="0"/>
          <w:bCs w:val="0"/>
          <w:caps/>
          <w:u w:val="none"/>
          <w:rtl/>
        </w:rPr>
        <w:t xml:space="preserve"> רמון (העבודה-מימד):</w:t>
      </w:r>
    </w:p>
    <w:p w14:paraId="2498F215" w14:textId="77777777" w:rsidR="00000000" w:rsidRDefault="009F4636">
      <w:pPr>
        <w:pStyle w:val="a"/>
        <w:rPr>
          <w:rFonts w:hint="cs"/>
          <w:caps/>
          <w:rtl/>
        </w:rPr>
      </w:pPr>
    </w:p>
    <w:p w14:paraId="1A8BCB6D" w14:textId="77777777" w:rsidR="00000000" w:rsidRDefault="009F4636">
      <w:pPr>
        <w:pStyle w:val="a"/>
        <w:rPr>
          <w:rFonts w:hint="cs"/>
          <w:caps/>
          <w:rtl/>
        </w:rPr>
      </w:pPr>
      <w:r>
        <w:rPr>
          <w:rFonts w:hint="cs"/>
          <w:caps/>
          <w:rtl/>
        </w:rPr>
        <w:t>מבטיחים לנו במליאה שבתוך שבועיים זה ייגמר, בחודש מרס. מתי שאלתי אותו?</w:t>
      </w:r>
    </w:p>
    <w:p w14:paraId="0007C621" w14:textId="77777777" w:rsidR="00000000" w:rsidRDefault="009F4636">
      <w:pPr>
        <w:pStyle w:val="a"/>
        <w:rPr>
          <w:rFonts w:hint="cs"/>
          <w:caps/>
          <w:rtl/>
        </w:rPr>
      </w:pPr>
    </w:p>
    <w:p w14:paraId="454895F0" w14:textId="77777777" w:rsidR="00000000" w:rsidRDefault="009F4636">
      <w:pPr>
        <w:pStyle w:val="ac"/>
        <w:rPr>
          <w:b w:val="0"/>
          <w:bCs w:val="0"/>
          <w:caps/>
          <w:u w:val="none"/>
          <w:rtl/>
        </w:rPr>
      </w:pPr>
      <w:r>
        <w:rPr>
          <w:rFonts w:hint="eastAsia"/>
          <w:b w:val="0"/>
          <w:bCs w:val="0"/>
          <w:caps/>
          <w:u w:val="none"/>
          <w:rtl/>
        </w:rPr>
        <w:t>אילן</w:t>
      </w:r>
      <w:r>
        <w:rPr>
          <w:b w:val="0"/>
          <w:bCs w:val="0"/>
          <w:caps/>
          <w:u w:val="none"/>
          <w:rtl/>
        </w:rPr>
        <w:t xml:space="preserve"> שלגי (שינוי):</w:t>
      </w:r>
    </w:p>
    <w:p w14:paraId="0CACE9A4" w14:textId="77777777" w:rsidR="00000000" w:rsidRDefault="009F4636">
      <w:pPr>
        <w:pStyle w:val="a"/>
        <w:rPr>
          <w:rFonts w:hint="cs"/>
          <w:caps/>
          <w:rtl/>
        </w:rPr>
      </w:pPr>
    </w:p>
    <w:p w14:paraId="608BE456" w14:textId="77777777" w:rsidR="00000000" w:rsidRDefault="009F4636">
      <w:pPr>
        <w:pStyle w:val="a"/>
        <w:rPr>
          <w:rFonts w:hint="cs"/>
          <w:caps/>
          <w:rtl/>
        </w:rPr>
      </w:pPr>
      <w:r>
        <w:rPr>
          <w:rFonts w:hint="cs"/>
          <w:caps/>
          <w:rtl/>
        </w:rPr>
        <w:t>ב-11 במרס.</w:t>
      </w:r>
    </w:p>
    <w:p w14:paraId="71C39413" w14:textId="77777777" w:rsidR="00000000" w:rsidRDefault="009F4636">
      <w:pPr>
        <w:pStyle w:val="a"/>
        <w:rPr>
          <w:rFonts w:hint="cs"/>
          <w:caps/>
          <w:rtl/>
        </w:rPr>
      </w:pPr>
    </w:p>
    <w:p w14:paraId="77149F20" w14:textId="77777777" w:rsidR="00000000" w:rsidRDefault="009F4636">
      <w:pPr>
        <w:pStyle w:val="SpeakerCon"/>
        <w:rPr>
          <w:b w:val="0"/>
          <w:bCs w:val="0"/>
          <w:caps/>
          <w:u w:val="none"/>
          <w:rtl/>
        </w:rPr>
      </w:pPr>
      <w:bookmarkStart w:id="637" w:name="FS000000458T18_06_2003_19_56_34C"/>
      <w:bookmarkEnd w:id="637"/>
      <w:r>
        <w:rPr>
          <w:rFonts w:hint="eastAsia"/>
          <w:b w:val="0"/>
          <w:bCs w:val="0"/>
          <w:caps/>
          <w:u w:val="none"/>
          <w:rtl/>
        </w:rPr>
        <w:t>חיים</w:t>
      </w:r>
      <w:r>
        <w:rPr>
          <w:b w:val="0"/>
          <w:bCs w:val="0"/>
          <w:caps/>
          <w:u w:val="none"/>
          <w:rtl/>
        </w:rPr>
        <w:t xml:space="preserve"> רמון (העבודה-מימד):</w:t>
      </w:r>
    </w:p>
    <w:p w14:paraId="6D298323" w14:textId="77777777" w:rsidR="00000000" w:rsidRDefault="009F4636">
      <w:pPr>
        <w:pStyle w:val="a"/>
        <w:rPr>
          <w:rFonts w:hint="cs"/>
          <w:caps/>
          <w:rtl/>
        </w:rPr>
      </w:pPr>
    </w:p>
    <w:p w14:paraId="6C98C0EF" w14:textId="77777777" w:rsidR="00000000" w:rsidRDefault="009F4636">
      <w:pPr>
        <w:pStyle w:val="a"/>
        <w:rPr>
          <w:rFonts w:hint="cs"/>
          <w:caps/>
          <w:rtl/>
        </w:rPr>
      </w:pPr>
      <w:r>
        <w:rPr>
          <w:rFonts w:hint="cs"/>
          <w:caps/>
          <w:rtl/>
        </w:rPr>
        <w:t>ב-11 במרס, וחבר הכנסת שלגי עשה מעקב בעניין הזה.</w:t>
      </w:r>
    </w:p>
    <w:p w14:paraId="3B2E8E54" w14:textId="77777777" w:rsidR="00000000" w:rsidRDefault="009F4636">
      <w:pPr>
        <w:pStyle w:val="a"/>
        <w:rPr>
          <w:rFonts w:hint="cs"/>
          <w:caps/>
          <w:rtl/>
        </w:rPr>
      </w:pPr>
    </w:p>
    <w:p w14:paraId="04170FF3" w14:textId="77777777" w:rsidR="00000000" w:rsidRDefault="009F4636">
      <w:pPr>
        <w:pStyle w:val="ac"/>
        <w:rPr>
          <w:b w:val="0"/>
          <w:bCs w:val="0"/>
          <w:caps/>
          <w:u w:val="none"/>
          <w:rtl/>
        </w:rPr>
      </w:pPr>
      <w:r>
        <w:rPr>
          <w:rFonts w:hint="eastAsia"/>
          <w:b w:val="0"/>
          <w:bCs w:val="0"/>
          <w:caps/>
          <w:u w:val="none"/>
          <w:rtl/>
        </w:rPr>
        <w:t>אורי</w:t>
      </w:r>
      <w:r>
        <w:rPr>
          <w:b w:val="0"/>
          <w:bCs w:val="0"/>
          <w:caps/>
          <w:u w:val="none"/>
          <w:rtl/>
        </w:rPr>
        <w:t xml:space="preserve"> יהודה אריאל (האיחוד הלאומי - ישר</w:t>
      </w:r>
      <w:r>
        <w:rPr>
          <w:b w:val="0"/>
          <w:bCs w:val="0"/>
          <w:caps/>
          <w:u w:val="none"/>
          <w:rtl/>
        </w:rPr>
        <w:t>אל ביתנו):</w:t>
      </w:r>
    </w:p>
    <w:p w14:paraId="03CB922E" w14:textId="77777777" w:rsidR="00000000" w:rsidRDefault="009F4636">
      <w:pPr>
        <w:pStyle w:val="a"/>
        <w:rPr>
          <w:rFonts w:hint="cs"/>
          <w:caps/>
          <w:rtl/>
        </w:rPr>
      </w:pPr>
    </w:p>
    <w:p w14:paraId="33B3AB54" w14:textId="77777777" w:rsidR="00000000" w:rsidRDefault="009F4636">
      <w:pPr>
        <w:pStyle w:val="a"/>
        <w:rPr>
          <w:rFonts w:hint="cs"/>
          <w:caps/>
          <w:rtl/>
        </w:rPr>
      </w:pPr>
      <w:r>
        <w:rPr>
          <w:rFonts w:hint="cs"/>
          <w:caps/>
          <w:rtl/>
        </w:rPr>
        <w:t xml:space="preserve">לנרצחת קוראים נועם. </w:t>
      </w:r>
    </w:p>
    <w:p w14:paraId="0EC08D56" w14:textId="77777777" w:rsidR="00000000" w:rsidRDefault="009F4636">
      <w:pPr>
        <w:pStyle w:val="a"/>
        <w:rPr>
          <w:rFonts w:hint="cs"/>
          <w:caps/>
          <w:rtl/>
        </w:rPr>
      </w:pPr>
    </w:p>
    <w:p w14:paraId="0BFACB3A" w14:textId="77777777" w:rsidR="00000000" w:rsidRDefault="009F4636">
      <w:pPr>
        <w:pStyle w:val="SpeakerCon"/>
        <w:rPr>
          <w:b w:val="0"/>
          <w:bCs w:val="0"/>
          <w:caps/>
          <w:u w:val="none"/>
          <w:rtl/>
        </w:rPr>
      </w:pPr>
      <w:bookmarkStart w:id="638" w:name="FS000000458T18_06_2003_19_57_30C"/>
      <w:bookmarkEnd w:id="638"/>
      <w:r>
        <w:rPr>
          <w:rFonts w:hint="eastAsia"/>
          <w:b w:val="0"/>
          <w:bCs w:val="0"/>
          <w:caps/>
          <w:u w:val="none"/>
          <w:rtl/>
        </w:rPr>
        <w:t>חיים</w:t>
      </w:r>
      <w:r>
        <w:rPr>
          <w:b w:val="0"/>
          <w:bCs w:val="0"/>
          <w:caps/>
          <w:u w:val="none"/>
          <w:rtl/>
        </w:rPr>
        <w:t xml:space="preserve"> רמון (העבודה-מימד):</w:t>
      </w:r>
    </w:p>
    <w:p w14:paraId="2F531F47" w14:textId="77777777" w:rsidR="00000000" w:rsidRDefault="009F4636">
      <w:pPr>
        <w:pStyle w:val="a"/>
        <w:rPr>
          <w:rFonts w:hint="cs"/>
          <w:caps/>
          <w:rtl/>
        </w:rPr>
      </w:pPr>
    </w:p>
    <w:p w14:paraId="22E3AAE8" w14:textId="77777777" w:rsidR="00000000" w:rsidRDefault="009F4636">
      <w:pPr>
        <w:pStyle w:val="a"/>
        <w:rPr>
          <w:rFonts w:hint="cs"/>
          <w:caps/>
          <w:rtl/>
        </w:rPr>
      </w:pPr>
      <w:r>
        <w:rPr>
          <w:rFonts w:hint="cs"/>
          <w:caps/>
          <w:rtl/>
        </w:rPr>
        <w:t>נועם, סליחה. אני מצטער, נועם ליבוביץ. אני ממש מתנצל, נועם ליבוביץ.</w:t>
      </w:r>
    </w:p>
    <w:p w14:paraId="13203E08" w14:textId="77777777" w:rsidR="00000000" w:rsidRDefault="009F4636">
      <w:pPr>
        <w:pStyle w:val="a"/>
        <w:rPr>
          <w:rFonts w:hint="cs"/>
          <w:caps/>
          <w:rtl/>
        </w:rPr>
      </w:pPr>
    </w:p>
    <w:p w14:paraId="56F871C7" w14:textId="77777777" w:rsidR="00000000" w:rsidRDefault="009F4636">
      <w:pPr>
        <w:pStyle w:val="a"/>
        <w:rPr>
          <w:rFonts w:hint="cs"/>
          <w:caps/>
          <w:rtl/>
        </w:rPr>
      </w:pPr>
      <w:r>
        <w:rPr>
          <w:rFonts w:hint="cs"/>
          <w:caps/>
          <w:rtl/>
        </w:rPr>
        <w:t xml:space="preserve">אנחנו שואלים את השר, שואל חבר הכנסת שלגי, אני שואל, כל ישיבה של ועדת החוץ והביטחון אנחנו שואלים, וכל הזמן מורחים אותנו.         </w:t>
      </w:r>
      <w:r>
        <w:rPr>
          <w:rFonts w:hint="cs"/>
          <w:caps/>
          <w:rtl/>
        </w:rPr>
        <w:t xml:space="preserve">   </w:t>
      </w:r>
    </w:p>
    <w:p w14:paraId="1431B3F7" w14:textId="77777777" w:rsidR="00000000" w:rsidRDefault="009F4636">
      <w:pPr>
        <w:pStyle w:val="a"/>
        <w:ind w:firstLine="0"/>
        <w:rPr>
          <w:rFonts w:hint="cs"/>
          <w:caps/>
          <w:rtl/>
        </w:rPr>
      </w:pPr>
    </w:p>
    <w:p w14:paraId="51D1C7F2" w14:textId="77777777" w:rsidR="00000000" w:rsidRDefault="009F4636">
      <w:pPr>
        <w:pStyle w:val="a"/>
        <w:ind w:firstLine="0"/>
        <w:rPr>
          <w:rFonts w:hint="cs"/>
          <w:caps/>
          <w:rtl/>
        </w:rPr>
      </w:pPr>
      <w:r>
        <w:rPr>
          <w:rFonts w:hint="cs"/>
          <w:caps/>
          <w:rtl/>
        </w:rPr>
        <w:tab/>
        <w:t>והאמת הפשוטה היא, שראש הממשלה נמצא בעניין הזה במלכוד. למה הוא נמצא במלכוד? כי הוא נמצא בלחץ של המתנחלים, שרוצים שמקסימום יישובים יהיו בתוך הגדר, כי הם כבר מבינים, שמי שלא יהיה בתוך הגדר, לא יהיה בכלל בסוף התהליך. אז אריאל - מי יותר ליכוד מרון נחמן? ה</w:t>
      </w:r>
      <w:r>
        <w:rPr>
          <w:rFonts w:hint="cs"/>
          <w:caps/>
          <w:rtl/>
        </w:rPr>
        <w:t xml:space="preserve">וא דורש להיות בתוך הגדר, הוא לא רוצה שתהיה גדר סביב אריאל. הוא רוצה להיות ממזרח - סליחה, ממערב - לקו ההפרדה. הוא רוצה להיות חלק, בתוך, הוא מבין, אז הוא לא רוצה להמר. </w:t>
      </w:r>
    </w:p>
    <w:p w14:paraId="77F0781C" w14:textId="77777777" w:rsidR="00000000" w:rsidRDefault="009F4636">
      <w:pPr>
        <w:pStyle w:val="a"/>
        <w:rPr>
          <w:rFonts w:hint="cs"/>
          <w:caps/>
          <w:rtl/>
        </w:rPr>
      </w:pPr>
    </w:p>
    <w:p w14:paraId="5F3CCB46" w14:textId="77777777" w:rsidR="00000000" w:rsidRDefault="009F4636">
      <w:pPr>
        <w:pStyle w:val="a"/>
        <w:rPr>
          <w:rFonts w:hint="cs"/>
          <w:caps/>
          <w:rtl/>
        </w:rPr>
      </w:pPr>
      <w:r>
        <w:rPr>
          <w:rFonts w:hint="cs"/>
          <w:caps/>
          <w:rtl/>
        </w:rPr>
        <w:t xml:space="preserve">ברור שאם אנחנו נכניס את כל התביעות - זה לא יעזור. גם האמריקנים, שיש להם מלה,  לא ייתנו. </w:t>
      </w:r>
      <w:r>
        <w:rPr>
          <w:rFonts w:hint="cs"/>
          <w:caps/>
          <w:rtl/>
        </w:rPr>
        <w:t>לעומת זאת, לעשות את הגדר כמו שעשו עד היום בתוואי סביר - ואני לא אומר שצריך לבנות אותה על "הקו הירוק", גם עד היום לא בנו על "הקו הירוק", ויש כ-1.5% משטח הגדה בתוך תוואי הגדר העכשווית - גם את זה הוא לא עושה, ומכיוון שהוא בכלל איננו מאמין בגדר ואיננו רוצה - נ</w:t>
      </w:r>
      <w:r>
        <w:rPr>
          <w:rFonts w:hint="cs"/>
          <w:caps/>
          <w:rtl/>
        </w:rPr>
        <w:t>כון, אדוני השר?</w:t>
      </w:r>
    </w:p>
    <w:p w14:paraId="3A4F1512" w14:textId="77777777" w:rsidR="00000000" w:rsidRDefault="009F4636">
      <w:pPr>
        <w:pStyle w:val="ac"/>
        <w:rPr>
          <w:b w:val="0"/>
          <w:bCs w:val="0"/>
          <w:caps/>
          <w:u w:val="none"/>
          <w:rtl/>
        </w:rPr>
      </w:pPr>
      <w:r>
        <w:rPr>
          <w:b w:val="0"/>
          <w:bCs w:val="0"/>
          <w:caps/>
          <w:u w:val="none"/>
          <w:rtl/>
        </w:rPr>
        <w:br/>
        <w:t>השר גדעון עזרא:</w:t>
      </w:r>
    </w:p>
    <w:p w14:paraId="06E828D0" w14:textId="77777777" w:rsidR="00000000" w:rsidRDefault="009F4636">
      <w:pPr>
        <w:pStyle w:val="a"/>
        <w:rPr>
          <w:caps/>
          <w:rtl/>
        </w:rPr>
      </w:pPr>
    </w:p>
    <w:p w14:paraId="13725BCD" w14:textId="77777777" w:rsidR="00000000" w:rsidRDefault="009F4636">
      <w:pPr>
        <w:pStyle w:val="a"/>
        <w:rPr>
          <w:rFonts w:hint="cs"/>
          <w:caps/>
          <w:rtl/>
        </w:rPr>
      </w:pPr>
      <w:r>
        <w:rPr>
          <w:rFonts w:hint="cs"/>
          <w:caps/>
          <w:rtl/>
        </w:rPr>
        <w:t>- - -</w:t>
      </w:r>
    </w:p>
    <w:p w14:paraId="25388FB5" w14:textId="77777777" w:rsidR="00000000" w:rsidRDefault="009F4636">
      <w:pPr>
        <w:pStyle w:val="SpeakerCon"/>
        <w:rPr>
          <w:b w:val="0"/>
          <w:bCs w:val="0"/>
          <w:caps/>
          <w:u w:val="none"/>
          <w:rtl/>
        </w:rPr>
      </w:pPr>
      <w:r>
        <w:rPr>
          <w:b w:val="0"/>
          <w:bCs w:val="0"/>
          <w:caps/>
          <w:u w:val="none"/>
          <w:rtl/>
        </w:rPr>
        <w:br/>
      </w:r>
      <w:bookmarkStart w:id="639" w:name="FS000000458T18_06_2003_19_36_07"/>
      <w:bookmarkStart w:id="640" w:name="FS000000458T18_06_2003_19_36_11C"/>
      <w:bookmarkEnd w:id="639"/>
      <w:bookmarkEnd w:id="640"/>
      <w:r>
        <w:rPr>
          <w:b w:val="0"/>
          <w:bCs w:val="0"/>
          <w:caps/>
          <w:u w:val="none"/>
          <w:rtl/>
        </w:rPr>
        <w:t>חיים רמון (העבודה-מימד):</w:t>
      </w:r>
    </w:p>
    <w:p w14:paraId="05EDCA21" w14:textId="77777777" w:rsidR="00000000" w:rsidRDefault="009F4636">
      <w:pPr>
        <w:pStyle w:val="a"/>
        <w:rPr>
          <w:rFonts w:hint="cs"/>
          <w:caps/>
          <w:rtl/>
        </w:rPr>
      </w:pPr>
    </w:p>
    <w:p w14:paraId="0E701062" w14:textId="77777777" w:rsidR="00000000" w:rsidRDefault="009F4636">
      <w:pPr>
        <w:pStyle w:val="a"/>
        <w:rPr>
          <w:rFonts w:hint="cs"/>
          <w:caps/>
          <w:rtl/>
        </w:rPr>
      </w:pPr>
      <w:r>
        <w:rPr>
          <w:rFonts w:hint="cs"/>
          <w:caps/>
          <w:rtl/>
        </w:rPr>
        <w:t>כמה פעמים הוא אמר לך שהוא לא מאמין בגדר? כי אתה לא מאמין בגדר וגם הוא לא מאמין בגדר. והוא נלחץ על-ידי דעת הקהל, על-ידי חברי כנסת, על-ידי תנועות ציבוריות, ובעיקר הוא נלחץ על-ידי המציאות הביט</w:t>
      </w:r>
      <w:r>
        <w:rPr>
          <w:rFonts w:hint="cs"/>
          <w:caps/>
          <w:rtl/>
        </w:rPr>
        <w:t>חונית הבלתי-אפשרית, בהעדר גדר.</w:t>
      </w:r>
    </w:p>
    <w:p w14:paraId="7C314282" w14:textId="77777777" w:rsidR="00000000" w:rsidRDefault="009F4636">
      <w:pPr>
        <w:pStyle w:val="a"/>
        <w:rPr>
          <w:rFonts w:hint="cs"/>
          <w:caps/>
          <w:rtl/>
        </w:rPr>
      </w:pPr>
    </w:p>
    <w:p w14:paraId="08D17D4D" w14:textId="77777777" w:rsidR="00000000" w:rsidRDefault="009F4636">
      <w:pPr>
        <w:pStyle w:val="a"/>
        <w:rPr>
          <w:rFonts w:hint="cs"/>
          <w:caps/>
          <w:rtl/>
        </w:rPr>
      </w:pPr>
      <w:r>
        <w:rPr>
          <w:rFonts w:hint="cs"/>
          <w:caps/>
          <w:rtl/>
        </w:rPr>
        <w:t>ואני קורא לראש הממשלה: תאשר ותתחיל לבנות את שני-השלישים של הגדר שאתה לא בונה. תקבע תוואי - לא רוצה להתווכח אתך עכשיו על התוואי - קודם תציג; יהיה ויכוח על התוואי - נתווכח אתך, אבל קודם תעשה גדר ותציל את אזרחי מדינת ישראל.</w:t>
      </w:r>
    </w:p>
    <w:p w14:paraId="67C0A10D" w14:textId="77777777" w:rsidR="00000000" w:rsidRDefault="009F4636">
      <w:pPr>
        <w:pStyle w:val="a"/>
        <w:rPr>
          <w:rFonts w:hint="cs"/>
          <w:caps/>
          <w:rtl/>
        </w:rPr>
      </w:pPr>
    </w:p>
    <w:p w14:paraId="63EF64C2" w14:textId="77777777" w:rsidR="00000000" w:rsidRDefault="009F4636">
      <w:pPr>
        <w:pStyle w:val="a"/>
        <w:rPr>
          <w:rFonts w:hint="cs"/>
          <w:caps/>
          <w:rtl/>
        </w:rPr>
      </w:pPr>
      <w:r>
        <w:rPr>
          <w:rFonts w:hint="cs"/>
          <w:caps/>
          <w:rtl/>
        </w:rPr>
        <w:t>יש</w:t>
      </w:r>
      <w:r>
        <w:rPr>
          <w:rFonts w:hint="cs"/>
          <w:caps/>
          <w:rtl/>
        </w:rPr>
        <w:t xml:space="preserve"> סיכוי גדול שנועם ליבוביץ לא היתה נרצחת, אולי, אילו היתה מערכת של גדר באזור הזה, עם אמצעי התרעה ועם כוחות. אין ספק שחלק גדול מהפיגועים שנעשו היו נמנעים. אני שומע את זה, אנחנו שומעים את זה כל יום מראשי מערכת הביטחון, הם טוענים את זה. אין להם שום עניין פוליט</w:t>
      </w:r>
      <w:r>
        <w:rPr>
          <w:rFonts w:hint="cs"/>
          <w:caps/>
          <w:rtl/>
        </w:rPr>
        <w:t xml:space="preserve">י. </w:t>
      </w:r>
    </w:p>
    <w:p w14:paraId="71F95C09" w14:textId="77777777" w:rsidR="00000000" w:rsidRDefault="009F4636">
      <w:pPr>
        <w:pStyle w:val="a"/>
        <w:rPr>
          <w:rFonts w:hint="cs"/>
          <w:caps/>
          <w:rtl/>
        </w:rPr>
      </w:pPr>
    </w:p>
    <w:p w14:paraId="064CC540" w14:textId="77777777" w:rsidR="00000000" w:rsidRDefault="009F4636">
      <w:pPr>
        <w:pStyle w:val="a"/>
        <w:rPr>
          <w:rFonts w:hint="cs"/>
          <w:caps/>
          <w:rtl/>
        </w:rPr>
      </w:pPr>
      <w:r>
        <w:rPr>
          <w:rFonts w:hint="cs"/>
          <w:caps/>
          <w:rtl/>
        </w:rPr>
        <w:t>לכן, אני פונה אליך, אדוני השר, ובאמצעותך לראש הממשלה, ומבקש, מתחנן: רוב מכריע בעם תובע ורוצה גדר הפרדה בינינו לבינם. אני לא נכנס עכשיו לעניין המדיני, לא נכנס להתקדמות המדינית, לא נכנס עכשיו למה יקרה בעתיד -  יש לי  העמדות שלי, אני חושב שהסיכויים להגיע</w:t>
      </w:r>
      <w:r>
        <w:rPr>
          <w:rFonts w:hint="cs"/>
          <w:caps/>
          <w:rtl/>
        </w:rPr>
        <w:t xml:space="preserve"> לשלום עם הפלסטינים, או להפסקת אש לאורך זמן, אינם גדולים,  ואי-אפשר להפקיר את המשך ביטחונם של אזרחי מדינת ישראל בידי התהליך המדיני.</w:t>
      </w:r>
    </w:p>
    <w:p w14:paraId="4A37E504" w14:textId="77777777" w:rsidR="00000000" w:rsidRDefault="009F4636">
      <w:pPr>
        <w:pStyle w:val="a"/>
        <w:rPr>
          <w:rFonts w:hint="cs"/>
          <w:caps/>
          <w:rtl/>
        </w:rPr>
      </w:pPr>
    </w:p>
    <w:p w14:paraId="5D59B034" w14:textId="77777777" w:rsidR="00000000" w:rsidRDefault="009F4636">
      <w:pPr>
        <w:pStyle w:val="a"/>
        <w:rPr>
          <w:rFonts w:hint="cs"/>
          <w:caps/>
          <w:rtl/>
        </w:rPr>
      </w:pPr>
      <w:r>
        <w:rPr>
          <w:rFonts w:hint="cs"/>
          <w:caps/>
          <w:rtl/>
        </w:rPr>
        <w:t>כשאני שאלתי את פואד: למה התנגדת לגדר בעבר? הוא אמר לי: קיוויתי. קיוויתי שניישם את דוח-צ'ייני, ואת דוח - - -</w:t>
      </w:r>
    </w:p>
    <w:p w14:paraId="54C9AE5B" w14:textId="77777777" w:rsidR="00000000" w:rsidRDefault="009F4636">
      <w:pPr>
        <w:pStyle w:val="a"/>
        <w:rPr>
          <w:rFonts w:hint="cs"/>
          <w:caps/>
          <w:rtl/>
        </w:rPr>
      </w:pPr>
    </w:p>
    <w:p w14:paraId="5832AF60" w14:textId="77777777" w:rsidR="00000000" w:rsidRDefault="009F4636">
      <w:pPr>
        <w:pStyle w:val="ac"/>
        <w:rPr>
          <w:b w:val="0"/>
          <w:bCs w:val="0"/>
          <w:caps/>
          <w:u w:val="none"/>
          <w:rtl/>
        </w:rPr>
      </w:pPr>
      <w:r>
        <w:rPr>
          <w:b w:val="0"/>
          <w:bCs w:val="0"/>
          <w:caps/>
          <w:u w:val="none"/>
          <w:rtl/>
        </w:rPr>
        <w:br/>
        <w:t>השר גדעון עזר</w:t>
      </w:r>
      <w:r>
        <w:rPr>
          <w:b w:val="0"/>
          <w:bCs w:val="0"/>
          <w:caps/>
          <w:u w:val="none"/>
          <w:rtl/>
        </w:rPr>
        <w:t>א:</w:t>
      </w:r>
    </w:p>
    <w:p w14:paraId="2B7ED94E" w14:textId="77777777" w:rsidR="00000000" w:rsidRDefault="009F4636">
      <w:pPr>
        <w:pStyle w:val="a"/>
        <w:rPr>
          <w:caps/>
          <w:rtl/>
        </w:rPr>
      </w:pPr>
    </w:p>
    <w:p w14:paraId="3C636099" w14:textId="77777777" w:rsidR="00000000" w:rsidRDefault="009F4636">
      <w:pPr>
        <w:pStyle w:val="a"/>
        <w:rPr>
          <w:rFonts w:hint="cs"/>
          <w:caps/>
          <w:rtl/>
        </w:rPr>
      </w:pPr>
      <w:r>
        <w:rPr>
          <w:rFonts w:hint="cs"/>
          <w:caps/>
          <w:rtl/>
        </w:rPr>
        <w:t xml:space="preserve">טנט. </w:t>
      </w:r>
    </w:p>
    <w:p w14:paraId="4B7DB090" w14:textId="77777777" w:rsidR="00000000" w:rsidRDefault="009F4636">
      <w:pPr>
        <w:pStyle w:val="SpeakerCon"/>
        <w:rPr>
          <w:b w:val="0"/>
          <w:bCs w:val="0"/>
          <w:caps/>
          <w:u w:val="none"/>
          <w:rtl/>
        </w:rPr>
      </w:pPr>
      <w:r>
        <w:rPr>
          <w:b w:val="0"/>
          <w:bCs w:val="0"/>
          <w:caps/>
          <w:u w:val="none"/>
          <w:rtl/>
        </w:rPr>
        <w:br/>
      </w:r>
      <w:bookmarkStart w:id="641" w:name="FS000000458T18_06_2003_19_42_03C"/>
      <w:bookmarkEnd w:id="641"/>
      <w:r>
        <w:rPr>
          <w:b w:val="0"/>
          <w:bCs w:val="0"/>
          <w:caps/>
          <w:u w:val="none"/>
          <w:rtl/>
        </w:rPr>
        <w:t>חיים רמון (העבודה-מימד):</w:t>
      </w:r>
    </w:p>
    <w:p w14:paraId="2FEB5C21" w14:textId="77777777" w:rsidR="00000000" w:rsidRDefault="009F4636">
      <w:pPr>
        <w:pStyle w:val="a"/>
        <w:rPr>
          <w:caps/>
          <w:rtl/>
        </w:rPr>
      </w:pPr>
    </w:p>
    <w:p w14:paraId="733A3354" w14:textId="77777777" w:rsidR="00000000" w:rsidRDefault="009F4636">
      <w:pPr>
        <w:pStyle w:val="a"/>
        <w:rPr>
          <w:rFonts w:hint="cs"/>
          <w:caps/>
          <w:rtl/>
        </w:rPr>
      </w:pPr>
      <w:r>
        <w:rPr>
          <w:rFonts w:hint="cs"/>
          <w:caps/>
          <w:rtl/>
        </w:rPr>
        <w:t xml:space="preserve">ואת טנט, ואת כל אלה. הוא קיווה שזה יחסוך את הגדר. זה לא חסך את הגדר ולא מנע את הירצחם של הרבה מאוד אזרחים ישראלים. </w:t>
      </w:r>
    </w:p>
    <w:p w14:paraId="1AD01973" w14:textId="77777777" w:rsidR="00000000" w:rsidRDefault="009F4636">
      <w:pPr>
        <w:pStyle w:val="ad"/>
        <w:rPr>
          <w:b w:val="0"/>
          <w:bCs w:val="0"/>
          <w:caps/>
          <w:u w:val="none"/>
          <w:rtl/>
        </w:rPr>
      </w:pPr>
      <w:r>
        <w:rPr>
          <w:b w:val="0"/>
          <w:bCs w:val="0"/>
          <w:caps/>
          <w:u w:val="none"/>
          <w:rtl/>
        </w:rPr>
        <w:br/>
        <w:t>היו"ר נסים דהן:</w:t>
      </w:r>
    </w:p>
    <w:p w14:paraId="3C6D150A" w14:textId="77777777" w:rsidR="00000000" w:rsidRDefault="009F4636">
      <w:pPr>
        <w:pStyle w:val="a"/>
        <w:rPr>
          <w:caps/>
          <w:rtl/>
        </w:rPr>
      </w:pPr>
    </w:p>
    <w:p w14:paraId="3FCCE651" w14:textId="77777777" w:rsidR="00000000" w:rsidRDefault="009F4636">
      <w:pPr>
        <w:pStyle w:val="a"/>
        <w:rPr>
          <w:rFonts w:hint="cs"/>
          <w:caps/>
          <w:rtl/>
        </w:rPr>
      </w:pPr>
      <w:r>
        <w:rPr>
          <w:rFonts w:hint="cs"/>
          <w:caps/>
          <w:rtl/>
        </w:rPr>
        <w:t>דקה לסיום.</w:t>
      </w:r>
    </w:p>
    <w:p w14:paraId="32AC886B" w14:textId="77777777" w:rsidR="00000000" w:rsidRDefault="009F4636">
      <w:pPr>
        <w:pStyle w:val="SpeakerCon"/>
        <w:rPr>
          <w:b w:val="0"/>
          <w:bCs w:val="0"/>
          <w:caps/>
          <w:u w:val="none"/>
          <w:rtl/>
        </w:rPr>
      </w:pPr>
      <w:r>
        <w:rPr>
          <w:b w:val="0"/>
          <w:bCs w:val="0"/>
          <w:caps/>
          <w:u w:val="none"/>
          <w:rtl/>
        </w:rPr>
        <w:br/>
      </w:r>
      <w:bookmarkStart w:id="642" w:name="FS000000458T18_06_2003_19_42_40C"/>
      <w:bookmarkEnd w:id="642"/>
      <w:r>
        <w:rPr>
          <w:b w:val="0"/>
          <w:bCs w:val="0"/>
          <w:caps/>
          <w:u w:val="none"/>
          <w:rtl/>
        </w:rPr>
        <w:t>חיים רמון (העבודה-מימד):</w:t>
      </w:r>
    </w:p>
    <w:p w14:paraId="1FFA464B" w14:textId="77777777" w:rsidR="00000000" w:rsidRDefault="009F4636">
      <w:pPr>
        <w:pStyle w:val="a"/>
        <w:rPr>
          <w:caps/>
          <w:rtl/>
        </w:rPr>
      </w:pPr>
    </w:p>
    <w:p w14:paraId="5F67616B" w14:textId="77777777" w:rsidR="00000000" w:rsidRDefault="009F4636">
      <w:pPr>
        <w:pStyle w:val="a"/>
        <w:rPr>
          <w:rFonts w:hint="cs"/>
          <w:caps/>
          <w:rtl/>
        </w:rPr>
      </w:pPr>
      <w:r>
        <w:rPr>
          <w:rFonts w:hint="cs"/>
          <w:caps/>
          <w:rtl/>
        </w:rPr>
        <w:t xml:space="preserve">אז בוא לא נהמר יותר. בוא לא נהמר יותר בביטחונם </w:t>
      </w:r>
      <w:r>
        <w:rPr>
          <w:rFonts w:hint="cs"/>
          <w:caps/>
          <w:rtl/>
        </w:rPr>
        <w:t xml:space="preserve">של אזרחי מדינת ישראל. בוא נעשה את מה שהרוב המכריע של אזרחי מדינת ישראל רוצים. </w:t>
      </w:r>
    </w:p>
    <w:p w14:paraId="1C112C3A" w14:textId="77777777" w:rsidR="00000000" w:rsidRDefault="009F4636">
      <w:pPr>
        <w:pStyle w:val="a"/>
        <w:rPr>
          <w:rFonts w:hint="cs"/>
          <w:caps/>
          <w:rtl/>
        </w:rPr>
      </w:pPr>
    </w:p>
    <w:p w14:paraId="59DA6531" w14:textId="77777777" w:rsidR="00000000" w:rsidRDefault="009F4636">
      <w:pPr>
        <w:pStyle w:val="a"/>
        <w:rPr>
          <w:rFonts w:hint="cs"/>
          <w:caps/>
          <w:rtl/>
        </w:rPr>
      </w:pPr>
      <w:r>
        <w:rPr>
          <w:rFonts w:hint="cs"/>
          <w:caps/>
          <w:rtl/>
        </w:rPr>
        <w:t>אני לא אומר שהדבר זה ימנע את הצורך בפעולות התקפיות כנגד מחבלים, אבל אי-אפשר במלחמה נגד טרור לעשות רק פעולות התקפיות. צריך גם פעולות הגנתיות. למה אנחנו לא מבינים את זה? למה  שמנ</w:t>
      </w:r>
      <w:r>
        <w:rPr>
          <w:rFonts w:hint="cs"/>
          <w:caps/>
          <w:rtl/>
        </w:rPr>
        <w:t xml:space="preserve">ו 100,000 - קרוב ל-150,000 - מאבטחים בכל קניון, בכל בית-ספר? שם אנחנו יודעים להגן? אבל זה מאוחר מדי. כשהוא מגיע לקניון - זה מאוחר מדי; כשהוא מגיע לבית-ספר - זה מאוחר מדי; כשהוא מגיע לשוק - זה מאוחר מדי. שם מותר ללכת בשיטה הגנתית? </w:t>
      </w:r>
    </w:p>
    <w:p w14:paraId="2A68E484" w14:textId="77777777" w:rsidR="00000000" w:rsidRDefault="009F4636">
      <w:pPr>
        <w:pStyle w:val="a"/>
        <w:rPr>
          <w:rFonts w:hint="cs"/>
          <w:caps/>
          <w:rtl/>
        </w:rPr>
      </w:pPr>
    </w:p>
    <w:p w14:paraId="15135C05" w14:textId="77777777" w:rsidR="00000000" w:rsidRDefault="009F4636">
      <w:pPr>
        <w:pStyle w:val="a"/>
        <w:rPr>
          <w:rFonts w:hint="cs"/>
          <w:caps/>
          <w:rtl/>
        </w:rPr>
      </w:pPr>
      <w:r>
        <w:rPr>
          <w:rFonts w:hint="cs"/>
          <w:caps/>
          <w:rtl/>
        </w:rPr>
        <w:t>בואו נתגונן. אנחנו עושים</w:t>
      </w:r>
      <w:r>
        <w:rPr>
          <w:rFonts w:hint="cs"/>
          <w:caps/>
          <w:rtl/>
        </w:rPr>
        <w:t xml:space="preserve"> את זה לאורך הגבול עם לבנון, אנחנו עושים את זה לאורך הגבול עם ירדן - שיש לנו שלום אתה - יש גדר מערכת. למה אנחנו לא עושים את זה בינינו לבין הפלסטינים? </w:t>
      </w:r>
    </w:p>
    <w:p w14:paraId="22BDEAE8" w14:textId="77777777" w:rsidR="00000000" w:rsidRDefault="009F4636">
      <w:pPr>
        <w:pStyle w:val="a"/>
        <w:rPr>
          <w:rFonts w:hint="cs"/>
          <w:caps/>
          <w:rtl/>
        </w:rPr>
      </w:pPr>
    </w:p>
    <w:p w14:paraId="6AE99DDF" w14:textId="77777777" w:rsidR="00000000" w:rsidRDefault="009F4636">
      <w:pPr>
        <w:pStyle w:val="a"/>
        <w:rPr>
          <w:rFonts w:hint="cs"/>
          <w:caps/>
          <w:rtl/>
        </w:rPr>
      </w:pPr>
      <w:r>
        <w:rPr>
          <w:rFonts w:hint="cs"/>
          <w:caps/>
          <w:rtl/>
        </w:rPr>
        <w:t>יהיו לזה השלכות מדיניות בעתיד? לא יודע, אבל מי שנמנע עכשיו מלעשות את הגדר בגלל שיקולים מדיניים כאלה ואחר</w:t>
      </w:r>
      <w:r>
        <w:rPr>
          <w:rFonts w:hint="cs"/>
          <w:caps/>
          <w:rtl/>
        </w:rPr>
        <w:t>ים, הוא זה שמפקיר את ביטחונם של אזרחי מדינת ישראל.</w:t>
      </w:r>
    </w:p>
    <w:p w14:paraId="1F5A5AD1" w14:textId="77777777" w:rsidR="00000000" w:rsidRDefault="009F4636">
      <w:pPr>
        <w:pStyle w:val="ad"/>
        <w:rPr>
          <w:b w:val="0"/>
          <w:bCs w:val="0"/>
          <w:caps/>
          <w:u w:val="none"/>
          <w:rtl/>
        </w:rPr>
      </w:pPr>
    </w:p>
    <w:p w14:paraId="685ABF7E" w14:textId="77777777" w:rsidR="00000000" w:rsidRDefault="009F4636">
      <w:pPr>
        <w:pStyle w:val="ad"/>
        <w:rPr>
          <w:b w:val="0"/>
          <w:bCs w:val="0"/>
          <w:caps/>
          <w:u w:val="none"/>
          <w:rtl/>
        </w:rPr>
      </w:pPr>
      <w:r>
        <w:rPr>
          <w:b w:val="0"/>
          <w:bCs w:val="0"/>
          <w:caps/>
          <w:u w:val="none"/>
          <w:rtl/>
        </w:rPr>
        <w:br/>
        <w:t>היו"ר נסים דהן:</w:t>
      </w:r>
    </w:p>
    <w:p w14:paraId="7C712E1F" w14:textId="77777777" w:rsidR="00000000" w:rsidRDefault="009F4636">
      <w:pPr>
        <w:pStyle w:val="a"/>
        <w:rPr>
          <w:caps/>
          <w:rtl/>
        </w:rPr>
      </w:pPr>
    </w:p>
    <w:p w14:paraId="1D0343F0" w14:textId="77777777" w:rsidR="00000000" w:rsidRDefault="009F4636">
      <w:pPr>
        <w:pStyle w:val="a"/>
        <w:rPr>
          <w:rFonts w:hint="cs"/>
          <w:caps/>
          <w:rtl/>
        </w:rPr>
      </w:pPr>
      <w:r>
        <w:rPr>
          <w:rFonts w:hint="cs"/>
          <w:caps/>
          <w:rtl/>
        </w:rPr>
        <w:t>תודה רבה.</w:t>
      </w:r>
    </w:p>
    <w:p w14:paraId="21521E96" w14:textId="77777777" w:rsidR="00000000" w:rsidRDefault="009F4636">
      <w:pPr>
        <w:pStyle w:val="SpeakerCon"/>
        <w:rPr>
          <w:b w:val="0"/>
          <w:bCs w:val="0"/>
          <w:caps/>
          <w:u w:val="none"/>
          <w:rtl/>
        </w:rPr>
      </w:pPr>
      <w:r>
        <w:rPr>
          <w:b w:val="0"/>
          <w:bCs w:val="0"/>
          <w:caps/>
          <w:u w:val="none"/>
          <w:rtl/>
        </w:rPr>
        <w:br/>
      </w:r>
      <w:bookmarkStart w:id="643" w:name="FS000000458T18_06_2003_19_46_42C"/>
      <w:bookmarkEnd w:id="643"/>
      <w:r>
        <w:rPr>
          <w:b w:val="0"/>
          <w:bCs w:val="0"/>
          <w:caps/>
          <w:u w:val="none"/>
          <w:rtl/>
        </w:rPr>
        <w:t>חיים רמון (העבודה-מימד):</w:t>
      </w:r>
    </w:p>
    <w:p w14:paraId="666C3682" w14:textId="77777777" w:rsidR="00000000" w:rsidRDefault="009F4636">
      <w:pPr>
        <w:pStyle w:val="a"/>
        <w:rPr>
          <w:caps/>
          <w:rtl/>
        </w:rPr>
      </w:pPr>
    </w:p>
    <w:p w14:paraId="60740725" w14:textId="77777777" w:rsidR="00000000" w:rsidRDefault="009F4636">
      <w:pPr>
        <w:pStyle w:val="a"/>
        <w:rPr>
          <w:rFonts w:hint="cs"/>
          <w:caps/>
          <w:rtl/>
        </w:rPr>
      </w:pPr>
      <w:r>
        <w:rPr>
          <w:rFonts w:hint="cs"/>
          <w:caps/>
          <w:rtl/>
        </w:rPr>
        <w:t xml:space="preserve">אני מסיים. וכל פעם שראש הממשלה בא ואומר שעל הביטחון הוא לא יתפשר, אני אומר לך, אדוני השר,  ראש הממשלה יום-יום, מהסיבות הלא-נכונות, מתפשר על חייהם של </w:t>
      </w:r>
      <w:r>
        <w:rPr>
          <w:rFonts w:hint="cs"/>
          <w:caps/>
          <w:rtl/>
        </w:rPr>
        <w:t>אזרחי מדינת ישראל ולא עושה את הדבר שכל מערכת הביטחון ממליצה לו: תבנה גדר הפרדה ותעשה את זה מהר ונחסוך חיים, והגדר תהיה גדר לחיים. תודה רבה.</w:t>
      </w:r>
    </w:p>
    <w:p w14:paraId="5E430230" w14:textId="77777777" w:rsidR="00000000" w:rsidRDefault="009F4636">
      <w:pPr>
        <w:pStyle w:val="ad"/>
        <w:rPr>
          <w:b w:val="0"/>
          <w:bCs w:val="0"/>
          <w:caps/>
          <w:u w:val="none"/>
          <w:rtl/>
        </w:rPr>
      </w:pPr>
      <w:r>
        <w:rPr>
          <w:b w:val="0"/>
          <w:bCs w:val="0"/>
          <w:caps/>
          <w:u w:val="none"/>
          <w:rtl/>
        </w:rPr>
        <w:br/>
        <w:t>היו"ר נסים דהן:</w:t>
      </w:r>
    </w:p>
    <w:p w14:paraId="4BB7CCEB" w14:textId="77777777" w:rsidR="00000000" w:rsidRDefault="009F4636">
      <w:pPr>
        <w:pStyle w:val="a"/>
        <w:rPr>
          <w:caps/>
          <w:rtl/>
        </w:rPr>
      </w:pPr>
    </w:p>
    <w:p w14:paraId="653D3946" w14:textId="77777777" w:rsidR="00000000" w:rsidRDefault="009F4636">
      <w:pPr>
        <w:pStyle w:val="a"/>
        <w:rPr>
          <w:rFonts w:hint="cs"/>
          <w:caps/>
          <w:rtl/>
        </w:rPr>
      </w:pPr>
      <w:r>
        <w:rPr>
          <w:rFonts w:hint="cs"/>
          <w:caps/>
          <w:rtl/>
        </w:rPr>
        <w:t>תודה רבה. השר גדעון עזרא ישיב. אתה יכול להגיד לו שאתה מסכים, ובזה נגמרת התשובה.</w:t>
      </w:r>
    </w:p>
    <w:p w14:paraId="78CB0D77" w14:textId="77777777" w:rsidR="00000000" w:rsidRDefault="009F4636">
      <w:pPr>
        <w:pStyle w:val="Speaker"/>
        <w:rPr>
          <w:b w:val="0"/>
          <w:bCs w:val="0"/>
          <w:caps/>
          <w:u w:val="none"/>
          <w:rtl/>
        </w:rPr>
      </w:pPr>
      <w:r>
        <w:rPr>
          <w:b w:val="0"/>
          <w:bCs w:val="0"/>
          <w:caps/>
          <w:u w:val="none"/>
          <w:rtl/>
        </w:rPr>
        <w:br/>
      </w:r>
      <w:bookmarkStart w:id="644" w:name="FS000000474T18_06_2003_19_49_02"/>
      <w:bookmarkStart w:id="645" w:name="_Toc45451477"/>
      <w:bookmarkStart w:id="646" w:name="_Toc45970200"/>
      <w:bookmarkEnd w:id="644"/>
      <w:r>
        <w:rPr>
          <w:b w:val="0"/>
          <w:bCs w:val="0"/>
          <w:caps/>
          <w:u w:val="none"/>
          <w:rtl/>
        </w:rPr>
        <w:t>השר גדעון עזרא:</w:t>
      </w:r>
      <w:bookmarkEnd w:id="645"/>
      <w:bookmarkEnd w:id="646"/>
    </w:p>
    <w:p w14:paraId="20D082AC" w14:textId="77777777" w:rsidR="00000000" w:rsidRDefault="009F4636">
      <w:pPr>
        <w:pStyle w:val="a"/>
        <w:rPr>
          <w:caps/>
          <w:rtl/>
        </w:rPr>
      </w:pPr>
    </w:p>
    <w:p w14:paraId="7A31BE72" w14:textId="77777777" w:rsidR="00000000" w:rsidRDefault="009F4636">
      <w:pPr>
        <w:pStyle w:val="a"/>
        <w:rPr>
          <w:rFonts w:hint="cs"/>
          <w:caps/>
          <w:rtl/>
        </w:rPr>
      </w:pPr>
      <w:r>
        <w:rPr>
          <w:rFonts w:hint="cs"/>
          <w:caps/>
          <w:rtl/>
        </w:rPr>
        <w:t xml:space="preserve">אדוני היושב-ראש, חברי חברי הכנסת, הנושא רציני מאוד. אני רוצה רק לומר שהבוקר שמענו את השר לשעבר שחל מדבר ברדיו ומספר על שיחותיו עם ראש הממשלה המנוח יצחק רבין בנושא, ולאחר מכן, כאשר היה  אהוד ברק ראש הממשלה, הוא שוחח עם אהוד ברק ואהוד ברק סירב - בגלל מגבלות </w:t>
      </w:r>
      <w:r>
        <w:rPr>
          <w:rFonts w:hint="cs"/>
          <w:caps/>
          <w:rtl/>
        </w:rPr>
        <w:t>תקציביות כאלה ואחרות - לבצע את הגדר. ומפלגת העבודה - היום זה הדגל היחיד שהיא מנופפת בו, אין לה דגל אחר. וכאן, לנוכח - - -</w:t>
      </w:r>
    </w:p>
    <w:p w14:paraId="616423EF" w14:textId="77777777" w:rsidR="00000000" w:rsidRDefault="009F4636">
      <w:pPr>
        <w:pStyle w:val="ac"/>
        <w:rPr>
          <w:b w:val="0"/>
          <w:bCs w:val="0"/>
          <w:caps/>
          <w:u w:val="none"/>
          <w:rtl/>
        </w:rPr>
      </w:pPr>
      <w:r>
        <w:rPr>
          <w:b w:val="0"/>
          <w:bCs w:val="0"/>
          <w:caps/>
          <w:u w:val="none"/>
          <w:rtl/>
        </w:rPr>
        <w:br/>
        <w:t>אילן שלגי (שינוי):</w:t>
      </w:r>
    </w:p>
    <w:p w14:paraId="59C35FDD" w14:textId="77777777" w:rsidR="00000000" w:rsidRDefault="009F4636">
      <w:pPr>
        <w:pStyle w:val="a"/>
        <w:rPr>
          <w:caps/>
          <w:rtl/>
        </w:rPr>
      </w:pPr>
    </w:p>
    <w:p w14:paraId="37418B89" w14:textId="77777777" w:rsidR="00000000" w:rsidRDefault="009F4636">
      <w:pPr>
        <w:pStyle w:val="a"/>
        <w:rPr>
          <w:rFonts w:hint="cs"/>
          <w:caps/>
          <w:rtl/>
        </w:rPr>
      </w:pPr>
      <w:r>
        <w:rPr>
          <w:rFonts w:hint="cs"/>
          <w:caps/>
          <w:rtl/>
        </w:rPr>
        <w:t>הם מודים שהם טעו. בינתיים אנשים ממשיכים ליהרג.</w:t>
      </w:r>
    </w:p>
    <w:p w14:paraId="6892CFF9" w14:textId="77777777" w:rsidR="00000000" w:rsidRDefault="009F4636">
      <w:pPr>
        <w:pStyle w:val="ac"/>
        <w:rPr>
          <w:rFonts w:hint="cs"/>
          <w:b w:val="0"/>
          <w:bCs w:val="0"/>
          <w:caps/>
          <w:u w:val="none"/>
          <w:rtl/>
        </w:rPr>
      </w:pPr>
    </w:p>
    <w:p w14:paraId="63416F0D" w14:textId="77777777" w:rsidR="00000000" w:rsidRDefault="009F4636">
      <w:pPr>
        <w:pStyle w:val="SpeakerCon"/>
        <w:rPr>
          <w:b w:val="0"/>
          <w:bCs w:val="0"/>
          <w:caps/>
          <w:u w:val="none"/>
          <w:rtl/>
        </w:rPr>
      </w:pPr>
      <w:bookmarkStart w:id="647" w:name="FS000000474T18_06_2003_21_04_40"/>
      <w:bookmarkStart w:id="648" w:name="FS000000474T18_06_2003_21_04_41C"/>
      <w:bookmarkEnd w:id="647"/>
      <w:bookmarkEnd w:id="648"/>
      <w:r>
        <w:rPr>
          <w:b w:val="0"/>
          <w:bCs w:val="0"/>
          <w:caps/>
          <w:u w:val="none"/>
          <w:rtl/>
        </w:rPr>
        <w:t>השר גדעון עזרא:</w:t>
      </w:r>
    </w:p>
    <w:p w14:paraId="604E3FA1" w14:textId="77777777" w:rsidR="00000000" w:rsidRDefault="009F4636">
      <w:pPr>
        <w:pStyle w:val="a"/>
        <w:rPr>
          <w:caps/>
          <w:rtl/>
        </w:rPr>
      </w:pPr>
    </w:p>
    <w:p w14:paraId="34EBF1A2" w14:textId="77777777" w:rsidR="00000000" w:rsidRDefault="009F4636">
      <w:pPr>
        <w:pStyle w:val="a"/>
        <w:rPr>
          <w:rFonts w:hint="cs"/>
          <w:caps/>
          <w:rtl/>
        </w:rPr>
      </w:pPr>
      <w:r>
        <w:rPr>
          <w:rFonts w:hint="cs"/>
          <w:caps/>
          <w:rtl/>
        </w:rPr>
        <w:t>שנייה, תן לי להשיב את התשובה שלי. ואני מוכרח להג</w:t>
      </w:r>
      <w:r>
        <w:rPr>
          <w:rFonts w:hint="cs"/>
          <w:caps/>
          <w:rtl/>
        </w:rPr>
        <w:t xml:space="preserve">יד לך, חבר הכנסת רמון: אתה יכול להאשים את ראש הממשלה בכול, רק לא בדבר אחד - הוא יעשה את הכול על מנת להגן על עם ישראל, על מדינת ישראל, בכל מחיר. </w:t>
      </w:r>
    </w:p>
    <w:p w14:paraId="5AA1AE24" w14:textId="77777777" w:rsidR="00000000" w:rsidRDefault="009F4636">
      <w:pPr>
        <w:pStyle w:val="ac"/>
        <w:rPr>
          <w:b w:val="0"/>
          <w:bCs w:val="0"/>
          <w:caps/>
          <w:u w:val="none"/>
          <w:rtl/>
        </w:rPr>
      </w:pPr>
      <w:r>
        <w:rPr>
          <w:b w:val="0"/>
          <w:bCs w:val="0"/>
          <w:caps/>
          <w:u w:val="none"/>
          <w:rtl/>
        </w:rPr>
        <w:br/>
      </w:r>
      <w:r>
        <w:rPr>
          <w:rFonts w:hint="cs"/>
          <w:b w:val="0"/>
          <w:bCs w:val="0"/>
          <w:caps/>
          <w:u w:val="none"/>
          <w:rtl/>
        </w:rPr>
        <w:br/>
      </w:r>
      <w:r>
        <w:rPr>
          <w:b w:val="0"/>
          <w:bCs w:val="0"/>
          <w:caps/>
          <w:u w:val="none"/>
          <w:rtl/>
        </w:rPr>
        <w:t>חיים רמון (העבודה-מימד):</w:t>
      </w:r>
    </w:p>
    <w:p w14:paraId="07A27033" w14:textId="77777777" w:rsidR="00000000" w:rsidRDefault="009F4636">
      <w:pPr>
        <w:pStyle w:val="a"/>
        <w:rPr>
          <w:caps/>
          <w:rtl/>
        </w:rPr>
      </w:pPr>
    </w:p>
    <w:p w14:paraId="7DB71530" w14:textId="77777777" w:rsidR="00000000" w:rsidRDefault="009F4636">
      <w:pPr>
        <w:pStyle w:val="a"/>
        <w:rPr>
          <w:rFonts w:hint="cs"/>
          <w:caps/>
          <w:rtl/>
        </w:rPr>
      </w:pPr>
      <w:r>
        <w:rPr>
          <w:rFonts w:hint="cs"/>
          <w:caps/>
          <w:rtl/>
        </w:rPr>
        <w:t>אם הוא לא בונה גדר, הוא לא עושה.</w:t>
      </w:r>
    </w:p>
    <w:p w14:paraId="73B4C945" w14:textId="77777777" w:rsidR="00000000" w:rsidRDefault="009F4636">
      <w:pPr>
        <w:pStyle w:val="SpeakerCon"/>
        <w:rPr>
          <w:b w:val="0"/>
          <w:bCs w:val="0"/>
          <w:caps/>
          <w:u w:val="none"/>
          <w:rtl/>
        </w:rPr>
      </w:pPr>
      <w:r>
        <w:rPr>
          <w:b w:val="0"/>
          <w:bCs w:val="0"/>
          <w:caps/>
          <w:u w:val="none"/>
          <w:rtl/>
        </w:rPr>
        <w:br/>
      </w:r>
      <w:bookmarkStart w:id="649" w:name="FS000000474T18_06_2003_19_53_11C"/>
      <w:bookmarkEnd w:id="649"/>
      <w:r>
        <w:rPr>
          <w:b w:val="0"/>
          <w:bCs w:val="0"/>
          <w:caps/>
          <w:u w:val="none"/>
          <w:rtl/>
        </w:rPr>
        <w:t>השר גדעון עזרא:</w:t>
      </w:r>
    </w:p>
    <w:p w14:paraId="799A5F90" w14:textId="77777777" w:rsidR="00000000" w:rsidRDefault="009F4636">
      <w:pPr>
        <w:pStyle w:val="a"/>
        <w:rPr>
          <w:caps/>
          <w:rtl/>
        </w:rPr>
      </w:pPr>
    </w:p>
    <w:p w14:paraId="32510F20" w14:textId="77777777" w:rsidR="00000000" w:rsidRDefault="009F4636">
      <w:pPr>
        <w:pStyle w:val="a"/>
        <w:rPr>
          <w:rFonts w:hint="cs"/>
          <w:caps/>
          <w:rtl/>
        </w:rPr>
      </w:pPr>
      <w:r>
        <w:rPr>
          <w:rFonts w:hint="cs"/>
          <w:caps/>
          <w:rtl/>
        </w:rPr>
        <w:t>אני רוצה להגיד, כדי לסבר את האוז</w:t>
      </w:r>
      <w:r>
        <w:rPr>
          <w:rFonts w:hint="cs"/>
          <w:caps/>
          <w:rtl/>
        </w:rPr>
        <w:t xml:space="preserve">ן - כביש חוצה-ישראל, במשך חמש שנים, פינה 11 מיליון קוב עפר. בפרויקט של מרחב התפר והגדר, במשך 11 חודש - חבר הכנסת רמון - פינו 15 מיליון קוב עפר. </w:t>
      </w:r>
    </w:p>
    <w:p w14:paraId="6ABE032F" w14:textId="77777777" w:rsidR="00000000" w:rsidRDefault="009F4636">
      <w:pPr>
        <w:pStyle w:val="a"/>
        <w:rPr>
          <w:rFonts w:hint="cs"/>
          <w:caps/>
          <w:rtl/>
        </w:rPr>
      </w:pPr>
    </w:p>
    <w:p w14:paraId="168D03A2" w14:textId="77777777" w:rsidR="00000000" w:rsidRDefault="009F4636">
      <w:pPr>
        <w:pStyle w:val="a"/>
        <w:rPr>
          <w:rFonts w:hint="cs"/>
          <w:caps/>
          <w:rtl/>
        </w:rPr>
      </w:pPr>
      <w:r>
        <w:rPr>
          <w:rFonts w:hint="cs"/>
          <w:caps/>
          <w:rtl/>
        </w:rPr>
        <w:t>כדי לסבר את האוזן, שלב א' של בניית הגדר היה הקטע בין סאלם לאלקנה, שהוא כולל גם את דרום וצפון ירושלים - לא את מ</w:t>
      </w:r>
      <w:r>
        <w:rPr>
          <w:rFonts w:hint="cs"/>
          <w:caps/>
          <w:rtl/>
        </w:rPr>
        <w:t xml:space="preserve">זרח-ירושלים - דרום וצפון ירושלים, מדובר ב-150 קילומטרים, והוא יסתיים בסוף יולי השנה. עלות הקטע - מיליארד ו-270 מיליון שקלים. הסכום כולל את המעברים, את הסדרי המקרקעין, טכנולוגיות וכוחות שיפעלו לאורך הגדר. כאמור, בקטע של הלילה, הטכנולוגיות לא פעלו. </w:t>
      </w:r>
    </w:p>
    <w:p w14:paraId="3AD1245C" w14:textId="77777777" w:rsidR="00000000" w:rsidRDefault="009F4636">
      <w:pPr>
        <w:pStyle w:val="a"/>
        <w:rPr>
          <w:rFonts w:hint="cs"/>
          <w:caps/>
          <w:rtl/>
        </w:rPr>
      </w:pPr>
    </w:p>
    <w:p w14:paraId="046CB458" w14:textId="77777777" w:rsidR="00000000" w:rsidRDefault="009F4636">
      <w:pPr>
        <w:pStyle w:val="a"/>
        <w:rPr>
          <w:rFonts w:hint="cs"/>
          <w:caps/>
          <w:rtl/>
        </w:rPr>
      </w:pPr>
      <w:r>
        <w:rPr>
          <w:rFonts w:hint="cs"/>
          <w:caps/>
          <w:rtl/>
        </w:rPr>
        <w:t xml:space="preserve">שלב ב' </w:t>
      </w:r>
      <w:r>
        <w:rPr>
          <w:rFonts w:hint="cs"/>
          <w:caps/>
          <w:rtl/>
        </w:rPr>
        <w:t>בבניית הגדר - שנמצאת בבנייה - הוא הקטע בין סאלם לגלבוע. בניית הקטע תסתיים עד סוף דצמבר 2003. אומדן עלות הקטע הוא 900 מיליון שקל.</w:t>
      </w:r>
    </w:p>
    <w:p w14:paraId="594F3C0E" w14:textId="77777777" w:rsidR="00000000" w:rsidRDefault="009F4636">
      <w:pPr>
        <w:pStyle w:val="a"/>
        <w:rPr>
          <w:rFonts w:hint="cs"/>
          <w:caps/>
          <w:rtl/>
        </w:rPr>
      </w:pPr>
    </w:p>
    <w:p w14:paraId="4FBFC5BE" w14:textId="77777777" w:rsidR="00000000" w:rsidRDefault="009F4636">
      <w:pPr>
        <w:pStyle w:val="a"/>
        <w:rPr>
          <w:rFonts w:hint="cs"/>
          <w:caps/>
          <w:rtl/>
        </w:rPr>
      </w:pPr>
      <w:r>
        <w:rPr>
          <w:rFonts w:hint="cs"/>
          <w:caps/>
          <w:rtl/>
        </w:rPr>
        <w:t>שלב ג', שעליו אתה מדבר - הקטע מאלקנה דרומה - - -</w:t>
      </w:r>
    </w:p>
    <w:p w14:paraId="0B11F001" w14:textId="77777777" w:rsidR="00000000" w:rsidRDefault="009F4636">
      <w:pPr>
        <w:pStyle w:val="ac"/>
        <w:rPr>
          <w:b w:val="0"/>
          <w:bCs w:val="0"/>
          <w:caps/>
          <w:u w:val="none"/>
          <w:rtl/>
        </w:rPr>
      </w:pPr>
      <w:r>
        <w:rPr>
          <w:b w:val="0"/>
          <w:bCs w:val="0"/>
          <w:caps/>
          <w:u w:val="none"/>
          <w:rtl/>
        </w:rPr>
        <w:br/>
        <w:t>חיים רמון (העבודה-מימד):</w:t>
      </w:r>
    </w:p>
    <w:p w14:paraId="4A311202" w14:textId="77777777" w:rsidR="00000000" w:rsidRDefault="009F4636">
      <w:pPr>
        <w:pStyle w:val="a"/>
        <w:rPr>
          <w:caps/>
          <w:rtl/>
        </w:rPr>
      </w:pPr>
    </w:p>
    <w:p w14:paraId="578CA0AE" w14:textId="77777777" w:rsidR="00000000" w:rsidRDefault="009F4636">
      <w:pPr>
        <w:pStyle w:val="a"/>
        <w:rPr>
          <w:rFonts w:hint="cs"/>
          <w:caps/>
          <w:rtl/>
        </w:rPr>
      </w:pPr>
      <w:r>
        <w:rPr>
          <w:rFonts w:hint="cs"/>
          <w:caps/>
          <w:rtl/>
        </w:rPr>
        <w:t xml:space="preserve">לא, יש שלב נוסף, מהגלבוע לבית-שאן, שנשאר פתוח. </w:t>
      </w:r>
    </w:p>
    <w:p w14:paraId="48FD17C4" w14:textId="77777777" w:rsidR="00000000" w:rsidRDefault="009F4636">
      <w:pPr>
        <w:pStyle w:val="SpeakerCon"/>
        <w:rPr>
          <w:b w:val="0"/>
          <w:bCs w:val="0"/>
          <w:caps/>
          <w:u w:val="none"/>
          <w:rtl/>
        </w:rPr>
      </w:pPr>
      <w:r>
        <w:rPr>
          <w:b w:val="0"/>
          <w:bCs w:val="0"/>
          <w:caps/>
          <w:u w:val="none"/>
          <w:rtl/>
        </w:rPr>
        <w:br/>
      </w:r>
      <w:bookmarkStart w:id="650" w:name="FS000000474T18_06_2003_19_57_35C"/>
      <w:bookmarkEnd w:id="650"/>
      <w:r>
        <w:rPr>
          <w:b w:val="0"/>
          <w:bCs w:val="0"/>
          <w:caps/>
          <w:u w:val="none"/>
          <w:rtl/>
        </w:rPr>
        <w:t>ה</w:t>
      </w:r>
      <w:r>
        <w:rPr>
          <w:b w:val="0"/>
          <w:bCs w:val="0"/>
          <w:caps/>
          <w:u w:val="none"/>
          <w:rtl/>
        </w:rPr>
        <w:t>שר גדעון עזרא:</w:t>
      </w:r>
    </w:p>
    <w:p w14:paraId="30858AE7" w14:textId="77777777" w:rsidR="00000000" w:rsidRDefault="009F4636">
      <w:pPr>
        <w:pStyle w:val="a"/>
        <w:rPr>
          <w:caps/>
          <w:rtl/>
        </w:rPr>
      </w:pPr>
    </w:p>
    <w:p w14:paraId="0E2E8B73" w14:textId="77777777" w:rsidR="00000000" w:rsidRDefault="009F4636">
      <w:pPr>
        <w:pStyle w:val="a"/>
        <w:rPr>
          <w:rFonts w:hint="cs"/>
          <w:caps/>
          <w:rtl/>
        </w:rPr>
      </w:pPr>
      <w:r>
        <w:rPr>
          <w:rFonts w:hint="cs"/>
          <w:caps/>
          <w:rtl/>
        </w:rPr>
        <w:t xml:space="preserve">לא, לא, אני מדבר על כל הקטע הזה - יש ויכוח עכשיו אם הוא יגיע לבקעה או יחתוך ישר לכיוון "הקו הירוק", ובנושא הזה עוד לא החליטו. </w:t>
      </w:r>
    </w:p>
    <w:p w14:paraId="2AA871DA" w14:textId="77777777" w:rsidR="00000000" w:rsidRDefault="009F4636">
      <w:pPr>
        <w:pStyle w:val="a"/>
        <w:rPr>
          <w:rFonts w:hint="cs"/>
          <w:caps/>
          <w:rtl/>
        </w:rPr>
      </w:pPr>
    </w:p>
    <w:p w14:paraId="1B247F14" w14:textId="77777777" w:rsidR="00000000" w:rsidRDefault="009F4636">
      <w:pPr>
        <w:pStyle w:val="a"/>
        <w:rPr>
          <w:rFonts w:hint="cs"/>
          <w:caps/>
          <w:rtl/>
        </w:rPr>
      </w:pPr>
      <w:r>
        <w:rPr>
          <w:rFonts w:hint="cs"/>
          <w:caps/>
          <w:rtl/>
        </w:rPr>
        <w:t>אשר לשלב ג',  מאלקנה דרומה,  שכולל גם את מזרח-ירושלים - ממזרח לירושלים סיימה מערכת הביטחון לתכנן את תוואי הגדר ב</w:t>
      </w:r>
      <w:r>
        <w:rPr>
          <w:rFonts w:hint="cs"/>
          <w:caps/>
          <w:rtl/>
        </w:rPr>
        <w:t xml:space="preserve">קטע המדובר. התוואי אושר על-ידי שר הביטחון וראש הממשלה, ולאחר אישור הקבינט - שיהיה בזמן הקרוב - יובא הנושא לידיעת הכנסת ולידיעת הציבור. </w:t>
      </w:r>
    </w:p>
    <w:p w14:paraId="622BF5A9" w14:textId="77777777" w:rsidR="00000000" w:rsidRDefault="009F4636">
      <w:pPr>
        <w:pStyle w:val="a"/>
        <w:rPr>
          <w:rFonts w:hint="cs"/>
          <w:caps/>
          <w:rtl/>
        </w:rPr>
      </w:pPr>
    </w:p>
    <w:p w14:paraId="4B7C349A" w14:textId="77777777" w:rsidR="00000000" w:rsidRDefault="009F4636">
      <w:pPr>
        <w:pStyle w:val="a"/>
        <w:rPr>
          <w:rFonts w:hint="cs"/>
          <w:caps/>
          <w:rtl/>
        </w:rPr>
      </w:pPr>
      <w:r>
        <w:rPr>
          <w:rFonts w:hint="cs"/>
          <w:caps/>
          <w:rtl/>
        </w:rPr>
        <w:t>אני מוכרח להגיד דבר אחד. לדעתי, לבוא ולציין  כאן את מספר הקורבנות למדינת ישראל - המספרים שאתה נוקב בהם, שראש הממשלה לשע</w:t>
      </w:r>
      <w:r>
        <w:rPr>
          <w:rFonts w:hint="cs"/>
          <w:caps/>
          <w:rtl/>
        </w:rPr>
        <w:t>בר אהוד ברק נוקב בהם - זו ספקולציה; ספקולציה אפילו לא נכונה ולא טובה.</w:t>
      </w:r>
    </w:p>
    <w:p w14:paraId="76FADA79" w14:textId="77777777" w:rsidR="00000000" w:rsidRDefault="009F4636">
      <w:pPr>
        <w:pStyle w:val="a"/>
        <w:rPr>
          <w:rFonts w:hint="cs"/>
          <w:caps/>
          <w:rtl/>
        </w:rPr>
      </w:pPr>
    </w:p>
    <w:p w14:paraId="109C4EB1" w14:textId="77777777" w:rsidR="00000000" w:rsidRDefault="009F4636">
      <w:pPr>
        <w:pStyle w:val="a"/>
        <w:rPr>
          <w:rFonts w:hint="cs"/>
          <w:caps/>
          <w:rtl/>
        </w:rPr>
      </w:pPr>
      <w:r>
        <w:rPr>
          <w:rFonts w:hint="cs"/>
          <w:caps/>
          <w:rtl/>
        </w:rPr>
        <w:t xml:space="preserve">ומלה אחת לגבי עזה. יש הבדל משמעותי בין עזה ליהודה ושומרון. יש במזרח-ירושלים אוכלוסייה של למעלה מ-200,000 איש, וערביי ישראל עושים את דרכם בחופשיות לתוך יהודה ושומרון - דבר שהם לא יכולים </w:t>
      </w:r>
      <w:r>
        <w:rPr>
          <w:rFonts w:hint="cs"/>
          <w:caps/>
          <w:rtl/>
        </w:rPr>
        <w:t xml:space="preserve">לעשות לכיוון חבל-עזה. מעזה לא יוצאת אף מכונית בלי שהיא נבדקת. יש הבדלים משמעותיים, ולבוא ולהשוות כל הזמן את יהודה ושומרון לחבל-עזה, זה פשוט לא נכון. </w:t>
      </w:r>
    </w:p>
    <w:p w14:paraId="5783A428" w14:textId="77777777" w:rsidR="00000000" w:rsidRDefault="009F4636">
      <w:pPr>
        <w:pStyle w:val="a"/>
        <w:rPr>
          <w:rFonts w:hint="cs"/>
          <w:caps/>
          <w:rtl/>
        </w:rPr>
      </w:pPr>
    </w:p>
    <w:p w14:paraId="703D73C9" w14:textId="77777777" w:rsidR="00000000" w:rsidRDefault="009F4636">
      <w:pPr>
        <w:pStyle w:val="a"/>
        <w:rPr>
          <w:rFonts w:hint="cs"/>
          <w:caps/>
          <w:rtl/>
        </w:rPr>
      </w:pPr>
      <w:r>
        <w:rPr>
          <w:rFonts w:hint="cs"/>
          <w:caps/>
          <w:rtl/>
        </w:rPr>
        <w:t>אני משוכנע שהממשלה פועלת על מנת להשלים את הגדר, ואני מציע שמפלגת העבודה תהיה שותפה לדעה שהממשלה אומנם עוש</w:t>
      </w:r>
      <w:r>
        <w:rPr>
          <w:rFonts w:hint="cs"/>
          <w:caps/>
          <w:rtl/>
        </w:rPr>
        <w:t>ה את הדברים הללו, ולא תהפוך את הנושא לדגל וקרדום לחפור בו.</w:t>
      </w:r>
    </w:p>
    <w:p w14:paraId="008FDD62" w14:textId="77777777" w:rsidR="00000000" w:rsidRDefault="009F4636">
      <w:pPr>
        <w:pStyle w:val="a"/>
        <w:rPr>
          <w:rFonts w:hint="cs"/>
          <w:caps/>
          <w:rtl/>
        </w:rPr>
      </w:pPr>
    </w:p>
    <w:p w14:paraId="2A2CB9B7" w14:textId="77777777" w:rsidR="00000000" w:rsidRDefault="009F4636">
      <w:pPr>
        <w:pStyle w:val="a"/>
        <w:rPr>
          <w:rFonts w:hint="cs"/>
          <w:caps/>
          <w:rtl/>
        </w:rPr>
      </w:pPr>
      <w:r>
        <w:rPr>
          <w:rFonts w:hint="cs"/>
          <w:caps/>
          <w:rtl/>
        </w:rPr>
        <w:t>לעצם העניין, אני מציע להעביר את הנושא לוועדת החוץ והביטחון. תודה.</w:t>
      </w:r>
    </w:p>
    <w:p w14:paraId="10DD7568" w14:textId="77777777" w:rsidR="00000000" w:rsidRDefault="009F4636">
      <w:pPr>
        <w:pStyle w:val="a"/>
        <w:rPr>
          <w:rFonts w:hint="cs"/>
          <w:caps/>
          <w:rtl/>
        </w:rPr>
      </w:pPr>
    </w:p>
    <w:p w14:paraId="1AEDC02F" w14:textId="77777777" w:rsidR="00000000" w:rsidRDefault="009F4636">
      <w:pPr>
        <w:pStyle w:val="ad"/>
        <w:rPr>
          <w:b w:val="0"/>
          <w:bCs w:val="0"/>
          <w:caps/>
          <w:u w:val="none"/>
          <w:rtl/>
        </w:rPr>
      </w:pPr>
      <w:r>
        <w:rPr>
          <w:b w:val="0"/>
          <w:bCs w:val="0"/>
          <w:caps/>
          <w:u w:val="none"/>
          <w:rtl/>
        </w:rPr>
        <w:t>היו"ר נסים דהן:</w:t>
      </w:r>
    </w:p>
    <w:p w14:paraId="2DF2790B" w14:textId="77777777" w:rsidR="00000000" w:rsidRDefault="009F4636">
      <w:pPr>
        <w:pStyle w:val="a"/>
        <w:rPr>
          <w:caps/>
          <w:rtl/>
        </w:rPr>
      </w:pPr>
    </w:p>
    <w:p w14:paraId="4A1A7266" w14:textId="77777777" w:rsidR="00000000" w:rsidRDefault="009F4636">
      <w:pPr>
        <w:pStyle w:val="a"/>
        <w:rPr>
          <w:rFonts w:hint="cs"/>
          <w:caps/>
          <w:rtl/>
        </w:rPr>
      </w:pPr>
      <w:r>
        <w:rPr>
          <w:rFonts w:hint="cs"/>
          <w:caps/>
          <w:rtl/>
        </w:rPr>
        <w:t xml:space="preserve">תודה רבה. לחבר הכנסת אריאל יש הצעה אחרת. </w:t>
      </w:r>
    </w:p>
    <w:p w14:paraId="73A39B9D" w14:textId="77777777" w:rsidR="00000000" w:rsidRDefault="009F4636">
      <w:pPr>
        <w:pStyle w:val="a"/>
        <w:rPr>
          <w:rFonts w:hint="cs"/>
          <w:caps/>
          <w:rtl/>
        </w:rPr>
      </w:pPr>
    </w:p>
    <w:p w14:paraId="6695D569" w14:textId="77777777" w:rsidR="00000000" w:rsidRDefault="009F4636">
      <w:pPr>
        <w:pStyle w:val="Speaker"/>
        <w:rPr>
          <w:b w:val="0"/>
          <w:bCs w:val="0"/>
          <w:caps/>
          <w:u w:val="none"/>
          <w:rtl/>
        </w:rPr>
      </w:pPr>
      <w:bookmarkStart w:id="651" w:name="FS000000713T18_06_2003_19_38_27"/>
      <w:bookmarkStart w:id="652" w:name="_Toc45451478"/>
      <w:bookmarkStart w:id="653" w:name="_Toc45970201"/>
      <w:bookmarkEnd w:id="651"/>
      <w:r>
        <w:rPr>
          <w:rFonts w:hint="eastAsia"/>
          <w:b w:val="0"/>
          <w:bCs w:val="0"/>
          <w:caps/>
          <w:u w:val="none"/>
          <w:rtl/>
        </w:rPr>
        <w:t>אורי</w:t>
      </w:r>
      <w:r>
        <w:rPr>
          <w:b w:val="0"/>
          <w:bCs w:val="0"/>
          <w:caps/>
          <w:u w:val="none"/>
          <w:rtl/>
        </w:rPr>
        <w:t xml:space="preserve"> יהודה אריאל (האיחוד הלאומי - ישראל ביתנו):</w:t>
      </w:r>
      <w:bookmarkEnd w:id="652"/>
      <w:bookmarkEnd w:id="653"/>
    </w:p>
    <w:p w14:paraId="1D291542" w14:textId="77777777" w:rsidR="00000000" w:rsidRDefault="009F4636">
      <w:pPr>
        <w:pStyle w:val="a"/>
        <w:rPr>
          <w:rFonts w:hint="cs"/>
          <w:caps/>
          <w:rtl/>
        </w:rPr>
      </w:pPr>
    </w:p>
    <w:p w14:paraId="4C213EF8" w14:textId="77777777" w:rsidR="00000000" w:rsidRDefault="009F4636">
      <w:pPr>
        <w:pStyle w:val="a"/>
        <w:rPr>
          <w:rFonts w:hint="cs"/>
          <w:caps/>
          <w:rtl/>
        </w:rPr>
      </w:pPr>
      <w:r>
        <w:rPr>
          <w:rFonts w:hint="cs"/>
          <w:caps/>
          <w:rtl/>
        </w:rPr>
        <w:t>אדוני היושב-ראש, יוד</w:t>
      </w:r>
      <w:r>
        <w:rPr>
          <w:rFonts w:hint="cs"/>
          <w:caps/>
          <w:rtl/>
        </w:rPr>
        <w:t>ע חבר הכנסת רמון שהגדר הזאת איננה קסם. אז הוא מתחיל ואומר איך היינו מונים את 400 ההרוגים, אחרי זה הוא מסביר שלא כולם. לא מתאים לך, חבר הכנסת רמון, לעשות את המניפולציות האלה, שהציבור לא מצליח לעקוב אחריהן. אפשר היה להבין מדבריך כאילו על ראש הממשלה מוטלת האח</w:t>
      </w:r>
      <w:r>
        <w:rPr>
          <w:rFonts w:hint="cs"/>
          <w:caps/>
          <w:rtl/>
        </w:rPr>
        <w:t xml:space="preserve">ריות למותם של אלה. הרי אתה מציין ששר הביטחון למשל, שהיה ממפלגתך, לא בדיוק דהר עם הגדר, בלשון המעטה. </w:t>
      </w:r>
    </w:p>
    <w:p w14:paraId="3279A090" w14:textId="77777777" w:rsidR="00000000" w:rsidRDefault="009F4636">
      <w:pPr>
        <w:pStyle w:val="a"/>
        <w:rPr>
          <w:rFonts w:hint="cs"/>
          <w:caps/>
          <w:rtl/>
        </w:rPr>
      </w:pPr>
    </w:p>
    <w:p w14:paraId="7F118070" w14:textId="77777777" w:rsidR="00000000" w:rsidRDefault="009F4636">
      <w:pPr>
        <w:pStyle w:val="a"/>
        <w:rPr>
          <w:rFonts w:hint="cs"/>
          <w:caps/>
          <w:rtl/>
        </w:rPr>
      </w:pPr>
      <w:r>
        <w:rPr>
          <w:rFonts w:hint="cs"/>
          <w:caps/>
          <w:rtl/>
        </w:rPr>
        <w:t xml:space="preserve">הגדר הזאת היא טעות. גורמי הביטחון הכי בכירים במדינה ששוחחתי אתם אמרו לי שבכסף הזה </w:t>
      </w:r>
      <w:r>
        <w:rPr>
          <w:caps/>
          <w:rtl/>
        </w:rPr>
        <w:t>–</w:t>
      </w:r>
      <w:r>
        <w:rPr>
          <w:rFonts w:hint="cs"/>
          <w:caps/>
          <w:rtl/>
        </w:rPr>
        <w:t xml:space="preserve"> מדובר פה על 12--14 מיליון שקל לקילומטר אחד, כל המערכת היא כ-500 קילומט</w:t>
      </w:r>
      <w:r>
        <w:rPr>
          <w:rFonts w:hint="cs"/>
          <w:caps/>
          <w:rtl/>
        </w:rPr>
        <w:t xml:space="preserve">ר ובסדר-גודל של 6.5--7 מיליארדי שקל </w:t>
      </w:r>
      <w:r>
        <w:rPr>
          <w:caps/>
          <w:rtl/>
        </w:rPr>
        <w:t>–</w:t>
      </w:r>
      <w:r>
        <w:rPr>
          <w:rFonts w:hint="cs"/>
          <w:caps/>
          <w:rtl/>
        </w:rPr>
        <w:t xml:space="preserve"> אם היה לנו הכסף הזה והיינו יכולים לבחור חלופות אחרות לתת ביטחון, היינו עושים ביטחון יותר טוב. זה בזבוז של כספי ציבור שנולד ממניעים פוליטיים. תודה. </w:t>
      </w:r>
    </w:p>
    <w:p w14:paraId="5D793781" w14:textId="77777777" w:rsidR="00000000" w:rsidRDefault="009F4636">
      <w:pPr>
        <w:pStyle w:val="a"/>
        <w:rPr>
          <w:rFonts w:hint="cs"/>
          <w:caps/>
          <w:rtl/>
        </w:rPr>
      </w:pPr>
    </w:p>
    <w:p w14:paraId="0E534295" w14:textId="77777777" w:rsidR="00000000" w:rsidRDefault="009F4636">
      <w:pPr>
        <w:pStyle w:val="ad"/>
        <w:rPr>
          <w:b w:val="0"/>
          <w:bCs w:val="0"/>
          <w:caps/>
          <w:u w:val="none"/>
          <w:rtl/>
        </w:rPr>
      </w:pPr>
      <w:r>
        <w:rPr>
          <w:b w:val="0"/>
          <w:bCs w:val="0"/>
          <w:caps/>
          <w:u w:val="none"/>
          <w:rtl/>
        </w:rPr>
        <w:t>היו"ר נסים דהן:</w:t>
      </w:r>
    </w:p>
    <w:p w14:paraId="2B2E0521" w14:textId="77777777" w:rsidR="00000000" w:rsidRDefault="009F4636">
      <w:pPr>
        <w:pStyle w:val="a"/>
        <w:rPr>
          <w:caps/>
          <w:rtl/>
        </w:rPr>
      </w:pPr>
    </w:p>
    <w:p w14:paraId="1F8782E8" w14:textId="77777777" w:rsidR="00000000" w:rsidRDefault="009F4636">
      <w:pPr>
        <w:pStyle w:val="a"/>
        <w:rPr>
          <w:rFonts w:hint="cs"/>
          <w:caps/>
          <w:rtl/>
        </w:rPr>
      </w:pPr>
      <w:r>
        <w:rPr>
          <w:rFonts w:hint="cs"/>
          <w:caps/>
          <w:rtl/>
        </w:rPr>
        <w:t xml:space="preserve">זו הצעה אחרת, לא נאום. </w:t>
      </w:r>
    </w:p>
    <w:p w14:paraId="2CB5AF70" w14:textId="77777777" w:rsidR="00000000" w:rsidRDefault="009F4636">
      <w:pPr>
        <w:pStyle w:val="a"/>
        <w:rPr>
          <w:rFonts w:hint="cs"/>
          <w:caps/>
          <w:rtl/>
        </w:rPr>
      </w:pPr>
    </w:p>
    <w:p w14:paraId="51181528" w14:textId="77777777" w:rsidR="00000000" w:rsidRDefault="009F4636">
      <w:pPr>
        <w:pStyle w:val="a"/>
        <w:rPr>
          <w:rFonts w:hint="cs"/>
          <w:caps/>
          <w:rtl/>
        </w:rPr>
      </w:pPr>
      <w:r>
        <w:rPr>
          <w:rFonts w:hint="cs"/>
          <w:caps/>
          <w:rtl/>
        </w:rPr>
        <w:t>אם כן, יש לנו כמה הצעות: די</w:t>
      </w:r>
      <w:r>
        <w:rPr>
          <w:rFonts w:hint="cs"/>
          <w:caps/>
          <w:rtl/>
        </w:rPr>
        <w:t xml:space="preserve">ון במליאה, הצעה להסיר של חבר הכנסת אריאל, והצעה של השר להעביר לוועדה. </w:t>
      </w:r>
    </w:p>
    <w:p w14:paraId="23F08596" w14:textId="77777777" w:rsidR="00000000" w:rsidRDefault="009F4636">
      <w:pPr>
        <w:pStyle w:val="a"/>
        <w:rPr>
          <w:rFonts w:hint="cs"/>
          <w:caps/>
          <w:rtl/>
        </w:rPr>
      </w:pPr>
    </w:p>
    <w:p w14:paraId="5D418E1A" w14:textId="77777777" w:rsidR="00000000" w:rsidRDefault="009F4636">
      <w:pPr>
        <w:pStyle w:val="ac"/>
        <w:rPr>
          <w:b w:val="0"/>
          <w:bCs w:val="0"/>
          <w:caps/>
          <w:u w:val="none"/>
          <w:rtl/>
        </w:rPr>
      </w:pPr>
      <w:r>
        <w:rPr>
          <w:rFonts w:hint="eastAsia"/>
          <w:b w:val="0"/>
          <w:bCs w:val="0"/>
          <w:caps/>
          <w:u w:val="none"/>
          <w:rtl/>
        </w:rPr>
        <w:t>חיים</w:t>
      </w:r>
      <w:r>
        <w:rPr>
          <w:b w:val="0"/>
          <w:bCs w:val="0"/>
          <w:caps/>
          <w:u w:val="none"/>
          <w:rtl/>
        </w:rPr>
        <w:t xml:space="preserve"> רמון (העבודה-מימד):</w:t>
      </w:r>
    </w:p>
    <w:p w14:paraId="36F567A5" w14:textId="77777777" w:rsidR="00000000" w:rsidRDefault="009F4636">
      <w:pPr>
        <w:pStyle w:val="a"/>
        <w:rPr>
          <w:rFonts w:hint="cs"/>
          <w:caps/>
          <w:rtl/>
        </w:rPr>
      </w:pPr>
    </w:p>
    <w:p w14:paraId="7F95E381" w14:textId="77777777" w:rsidR="00000000" w:rsidRDefault="009F4636">
      <w:pPr>
        <w:pStyle w:val="a"/>
        <w:rPr>
          <w:rFonts w:hint="cs"/>
          <w:caps/>
          <w:rtl/>
        </w:rPr>
      </w:pPr>
      <w:r>
        <w:rPr>
          <w:rFonts w:hint="cs"/>
          <w:caps/>
          <w:rtl/>
        </w:rPr>
        <w:t xml:space="preserve">אני רוצה דיון במליאה. </w:t>
      </w:r>
    </w:p>
    <w:p w14:paraId="3445BF67" w14:textId="77777777" w:rsidR="00000000" w:rsidRDefault="009F4636">
      <w:pPr>
        <w:pStyle w:val="a"/>
        <w:rPr>
          <w:rFonts w:hint="cs"/>
          <w:caps/>
          <w:rtl/>
        </w:rPr>
      </w:pPr>
    </w:p>
    <w:p w14:paraId="72CCAFDA" w14:textId="77777777" w:rsidR="00000000" w:rsidRDefault="009F4636">
      <w:pPr>
        <w:pStyle w:val="ad"/>
        <w:rPr>
          <w:b w:val="0"/>
          <w:bCs w:val="0"/>
          <w:caps/>
          <w:u w:val="none"/>
          <w:rtl/>
        </w:rPr>
      </w:pPr>
      <w:r>
        <w:rPr>
          <w:b w:val="0"/>
          <w:bCs w:val="0"/>
          <w:caps/>
          <w:u w:val="none"/>
          <w:rtl/>
        </w:rPr>
        <w:t>היו"ר נסים דהן:</w:t>
      </w:r>
    </w:p>
    <w:p w14:paraId="31832B71" w14:textId="77777777" w:rsidR="00000000" w:rsidRDefault="009F4636">
      <w:pPr>
        <w:pStyle w:val="a"/>
        <w:rPr>
          <w:caps/>
          <w:rtl/>
        </w:rPr>
      </w:pPr>
    </w:p>
    <w:p w14:paraId="10266199" w14:textId="77777777" w:rsidR="00000000" w:rsidRDefault="009F4636">
      <w:pPr>
        <w:pStyle w:val="a"/>
        <w:rPr>
          <w:rFonts w:hint="cs"/>
          <w:caps/>
          <w:rtl/>
        </w:rPr>
      </w:pPr>
      <w:r>
        <w:rPr>
          <w:rFonts w:hint="cs"/>
          <w:caps/>
          <w:rtl/>
        </w:rPr>
        <w:t xml:space="preserve">נצביע אם להסיר או לא להסיר, ואחר כך אם תדון ועדה או המליאה. נצביע קודם בעד או נגד - האם בכלל לדון או לא לדון, אחר כך </w:t>
      </w:r>
      <w:r>
        <w:rPr>
          <w:rFonts w:hint="cs"/>
          <w:caps/>
          <w:rtl/>
        </w:rPr>
        <w:t xml:space="preserve">נצביע איפה דנים </w:t>
      </w:r>
      <w:r>
        <w:rPr>
          <w:caps/>
          <w:rtl/>
        </w:rPr>
        <w:t>–</w:t>
      </w:r>
      <w:r>
        <w:rPr>
          <w:rFonts w:hint="cs"/>
          <w:caps/>
          <w:rtl/>
        </w:rPr>
        <w:t xml:space="preserve"> במליאה או בוועדה. ההצבעה עכשיו היא מליאה מול להסיר. </w:t>
      </w:r>
    </w:p>
    <w:p w14:paraId="2B7AF25D" w14:textId="77777777" w:rsidR="00000000" w:rsidRDefault="009F4636">
      <w:pPr>
        <w:pStyle w:val="a"/>
        <w:rPr>
          <w:rFonts w:hint="cs"/>
          <w:caps/>
          <w:rtl/>
        </w:rPr>
      </w:pPr>
    </w:p>
    <w:p w14:paraId="26B0B413" w14:textId="77777777" w:rsidR="00000000" w:rsidRDefault="009F4636">
      <w:pPr>
        <w:pStyle w:val="a"/>
        <w:rPr>
          <w:rFonts w:hint="cs"/>
          <w:caps/>
          <w:rtl/>
        </w:rPr>
      </w:pPr>
      <w:r>
        <w:rPr>
          <w:rFonts w:hint="cs"/>
          <w:caps/>
          <w:rtl/>
        </w:rPr>
        <w:t xml:space="preserve">בבקשה. </w:t>
      </w:r>
    </w:p>
    <w:p w14:paraId="63F91205" w14:textId="77777777" w:rsidR="00000000" w:rsidRDefault="009F4636">
      <w:pPr>
        <w:pStyle w:val="a"/>
        <w:rPr>
          <w:rFonts w:hint="cs"/>
          <w:caps/>
          <w:rtl/>
        </w:rPr>
      </w:pPr>
    </w:p>
    <w:p w14:paraId="653530D7" w14:textId="77777777" w:rsidR="00000000" w:rsidRDefault="009F4636">
      <w:pPr>
        <w:pStyle w:val="a7"/>
        <w:bidi/>
        <w:rPr>
          <w:rFonts w:hint="cs"/>
          <w:b w:val="0"/>
          <w:bCs w:val="0"/>
          <w:caps/>
          <w:rtl/>
        </w:rPr>
      </w:pPr>
      <w:r>
        <w:rPr>
          <w:rFonts w:hint="cs"/>
          <w:b w:val="0"/>
          <w:bCs w:val="0"/>
          <w:caps/>
          <w:rtl/>
        </w:rPr>
        <w:t>הצבעה מס' 30</w:t>
      </w:r>
    </w:p>
    <w:p w14:paraId="449F9EF1" w14:textId="77777777" w:rsidR="00000000" w:rsidRDefault="009F4636">
      <w:pPr>
        <w:pStyle w:val="a"/>
        <w:jc w:val="center"/>
        <w:rPr>
          <w:rFonts w:hint="cs"/>
          <w:caps/>
          <w:rtl/>
        </w:rPr>
      </w:pPr>
    </w:p>
    <w:p w14:paraId="3AA1608A" w14:textId="77777777" w:rsidR="00000000" w:rsidRDefault="009F4636">
      <w:pPr>
        <w:pStyle w:val="a8"/>
        <w:bidi/>
        <w:rPr>
          <w:rFonts w:hint="cs"/>
          <w:caps/>
          <w:rtl/>
        </w:rPr>
      </w:pPr>
      <w:r>
        <w:rPr>
          <w:rFonts w:hint="cs"/>
          <w:caps/>
          <w:rtl/>
        </w:rPr>
        <w:t xml:space="preserve">בעד ההצעה לכלול את הנושא בסדר-היום </w:t>
      </w:r>
      <w:r>
        <w:rPr>
          <w:caps/>
          <w:rtl/>
        </w:rPr>
        <w:t>–</w:t>
      </w:r>
      <w:r>
        <w:rPr>
          <w:rFonts w:hint="cs"/>
          <w:caps/>
          <w:rtl/>
        </w:rPr>
        <w:t xml:space="preserve"> 3</w:t>
      </w:r>
    </w:p>
    <w:p w14:paraId="5C015191" w14:textId="77777777" w:rsidR="00000000" w:rsidRDefault="009F4636">
      <w:pPr>
        <w:pStyle w:val="a8"/>
        <w:bidi/>
        <w:rPr>
          <w:rFonts w:hint="cs"/>
          <w:caps/>
          <w:rtl/>
        </w:rPr>
      </w:pPr>
      <w:r>
        <w:rPr>
          <w:rFonts w:hint="cs"/>
          <w:caps/>
          <w:rtl/>
        </w:rPr>
        <w:t xml:space="preserve">בעד ההצעה שלא לכלול את הנושא בסדר-היום </w:t>
      </w:r>
      <w:r>
        <w:rPr>
          <w:caps/>
          <w:rtl/>
        </w:rPr>
        <w:t>–</w:t>
      </w:r>
      <w:r>
        <w:rPr>
          <w:rFonts w:hint="cs"/>
          <w:caps/>
          <w:rtl/>
        </w:rPr>
        <w:t xml:space="preserve"> 2</w:t>
      </w:r>
    </w:p>
    <w:p w14:paraId="39A313CC" w14:textId="77777777" w:rsidR="00000000" w:rsidRDefault="009F4636">
      <w:pPr>
        <w:pStyle w:val="a8"/>
        <w:bidi/>
        <w:rPr>
          <w:rFonts w:hint="cs"/>
          <w:caps/>
          <w:rtl/>
        </w:rPr>
      </w:pPr>
      <w:r>
        <w:rPr>
          <w:rFonts w:hint="cs"/>
          <w:caps/>
          <w:rtl/>
        </w:rPr>
        <w:t xml:space="preserve">נמנעים </w:t>
      </w:r>
      <w:r>
        <w:rPr>
          <w:caps/>
          <w:rtl/>
        </w:rPr>
        <w:t>–</w:t>
      </w:r>
      <w:r>
        <w:rPr>
          <w:rFonts w:hint="cs"/>
          <w:caps/>
          <w:rtl/>
        </w:rPr>
        <w:t xml:space="preserve"> אין</w:t>
      </w:r>
    </w:p>
    <w:p w14:paraId="403B5712" w14:textId="77777777" w:rsidR="00000000" w:rsidRDefault="009F4636">
      <w:pPr>
        <w:pStyle w:val="a9"/>
        <w:bidi/>
        <w:rPr>
          <w:rFonts w:hint="cs"/>
          <w:caps/>
          <w:rtl/>
        </w:rPr>
      </w:pPr>
      <w:r>
        <w:rPr>
          <w:rFonts w:hint="cs"/>
          <w:caps/>
          <w:rtl/>
        </w:rPr>
        <w:t>ההצעה לכלול את הנושא בסדר-היום של הכנסת נתקבלה.</w:t>
      </w:r>
    </w:p>
    <w:p w14:paraId="3F881ED6" w14:textId="77777777" w:rsidR="00000000" w:rsidRDefault="009F4636">
      <w:pPr>
        <w:pStyle w:val="a"/>
        <w:jc w:val="center"/>
        <w:rPr>
          <w:rFonts w:hint="cs"/>
          <w:caps/>
          <w:rtl/>
        </w:rPr>
      </w:pPr>
    </w:p>
    <w:p w14:paraId="6413D4A7" w14:textId="77777777" w:rsidR="00000000" w:rsidRDefault="009F4636">
      <w:pPr>
        <w:pStyle w:val="ad"/>
        <w:rPr>
          <w:b w:val="0"/>
          <w:bCs w:val="0"/>
          <w:caps/>
          <w:u w:val="none"/>
          <w:rtl/>
        </w:rPr>
      </w:pPr>
      <w:r>
        <w:rPr>
          <w:b w:val="0"/>
          <w:bCs w:val="0"/>
          <w:caps/>
          <w:u w:val="none"/>
          <w:rtl/>
        </w:rPr>
        <w:t>היו"ר נסים דהן:</w:t>
      </w:r>
    </w:p>
    <w:p w14:paraId="67D1ED7F" w14:textId="77777777" w:rsidR="00000000" w:rsidRDefault="009F4636">
      <w:pPr>
        <w:pStyle w:val="a"/>
        <w:rPr>
          <w:rFonts w:hint="cs"/>
          <w:caps/>
          <w:rtl/>
        </w:rPr>
      </w:pPr>
    </w:p>
    <w:p w14:paraId="7B911160" w14:textId="77777777" w:rsidR="00000000" w:rsidRDefault="009F4636">
      <w:pPr>
        <w:pStyle w:val="a"/>
        <w:ind w:firstLine="720"/>
        <w:rPr>
          <w:rFonts w:hint="cs"/>
          <w:caps/>
          <w:rtl/>
        </w:rPr>
      </w:pPr>
      <w:r>
        <w:rPr>
          <w:rFonts w:hint="cs"/>
          <w:caps/>
          <w:rtl/>
        </w:rPr>
        <w:t xml:space="preserve">שלושה  בעד. אם כן, הנושא יידון במליאה בהזדמנות הקרובה. </w:t>
      </w:r>
    </w:p>
    <w:p w14:paraId="075493D4" w14:textId="77777777" w:rsidR="00000000" w:rsidRDefault="009F4636">
      <w:pPr>
        <w:pStyle w:val="Subject"/>
        <w:rPr>
          <w:rFonts w:hint="cs"/>
          <w:b w:val="0"/>
          <w:bCs w:val="0"/>
          <w:caps/>
          <w:u w:val="none"/>
          <w:rtl/>
        </w:rPr>
      </w:pPr>
    </w:p>
    <w:p w14:paraId="52B7DA8C" w14:textId="77777777" w:rsidR="00000000" w:rsidRDefault="009F4636">
      <w:pPr>
        <w:pStyle w:val="a"/>
        <w:rPr>
          <w:rFonts w:hint="cs"/>
          <w:caps/>
          <w:rtl/>
        </w:rPr>
      </w:pPr>
    </w:p>
    <w:p w14:paraId="7247FEFA" w14:textId="77777777" w:rsidR="00000000" w:rsidRDefault="009F4636">
      <w:pPr>
        <w:pStyle w:val="Subject"/>
        <w:rPr>
          <w:rFonts w:hint="cs"/>
          <w:b w:val="0"/>
          <w:bCs w:val="0"/>
          <w:caps/>
          <w:u w:val="none"/>
          <w:rtl/>
        </w:rPr>
      </w:pPr>
      <w:bookmarkStart w:id="654" w:name="_Toc45451479"/>
      <w:bookmarkStart w:id="655" w:name="_Toc45970202"/>
      <w:r>
        <w:rPr>
          <w:rFonts w:hint="cs"/>
          <w:b w:val="0"/>
          <w:bCs w:val="0"/>
          <w:caps/>
          <w:u w:val="none"/>
          <w:rtl/>
        </w:rPr>
        <w:t>הצעה לסדר-היום</w:t>
      </w:r>
      <w:bookmarkEnd w:id="654"/>
      <w:bookmarkEnd w:id="655"/>
    </w:p>
    <w:p w14:paraId="4F0DC005" w14:textId="77777777" w:rsidR="00000000" w:rsidRDefault="009F4636">
      <w:pPr>
        <w:pStyle w:val="Subject"/>
        <w:rPr>
          <w:rFonts w:hint="cs"/>
          <w:b w:val="0"/>
          <w:bCs w:val="0"/>
          <w:caps/>
          <w:u w:val="none"/>
          <w:rtl/>
        </w:rPr>
      </w:pPr>
      <w:bookmarkStart w:id="656" w:name="_Toc45451480"/>
      <w:bookmarkStart w:id="657" w:name="_Toc45970203"/>
      <w:r>
        <w:rPr>
          <w:rFonts w:hint="cs"/>
          <w:b w:val="0"/>
          <w:bCs w:val="0"/>
          <w:caps/>
          <w:u w:val="none"/>
          <w:rtl/>
        </w:rPr>
        <w:t>מסירת האחריות הביטחונית ברצועת-עזה לידי הרשות הפלסטינית</w:t>
      </w:r>
      <w:bookmarkEnd w:id="656"/>
      <w:bookmarkEnd w:id="657"/>
    </w:p>
    <w:p w14:paraId="5D8C5BC0" w14:textId="77777777" w:rsidR="00000000" w:rsidRDefault="009F4636">
      <w:pPr>
        <w:pStyle w:val="a"/>
        <w:rPr>
          <w:rFonts w:hint="cs"/>
          <w:caps/>
          <w:rtl/>
        </w:rPr>
      </w:pPr>
    </w:p>
    <w:p w14:paraId="6CA8D014" w14:textId="77777777" w:rsidR="00000000" w:rsidRDefault="009F4636">
      <w:pPr>
        <w:pStyle w:val="a"/>
        <w:rPr>
          <w:rFonts w:hint="cs"/>
          <w:caps/>
          <w:rtl/>
        </w:rPr>
      </w:pPr>
    </w:p>
    <w:p w14:paraId="23438EB9" w14:textId="77777777" w:rsidR="00000000" w:rsidRDefault="009F4636">
      <w:pPr>
        <w:pStyle w:val="ad"/>
        <w:rPr>
          <w:b w:val="0"/>
          <w:bCs w:val="0"/>
          <w:caps/>
          <w:u w:val="none"/>
          <w:rtl/>
        </w:rPr>
      </w:pPr>
      <w:r>
        <w:rPr>
          <w:b w:val="0"/>
          <w:bCs w:val="0"/>
          <w:caps/>
          <w:u w:val="none"/>
          <w:rtl/>
        </w:rPr>
        <w:t>היו"ר נסים דהן:</w:t>
      </w:r>
    </w:p>
    <w:p w14:paraId="71C701A2" w14:textId="77777777" w:rsidR="00000000" w:rsidRDefault="009F4636">
      <w:pPr>
        <w:pStyle w:val="a"/>
        <w:rPr>
          <w:caps/>
          <w:rtl/>
        </w:rPr>
      </w:pPr>
    </w:p>
    <w:p w14:paraId="7A96870E" w14:textId="77777777" w:rsidR="00000000" w:rsidRDefault="009F4636">
      <w:pPr>
        <w:pStyle w:val="a"/>
        <w:rPr>
          <w:rFonts w:hint="cs"/>
          <w:caps/>
          <w:rtl/>
        </w:rPr>
      </w:pPr>
      <w:r>
        <w:rPr>
          <w:rFonts w:hint="cs"/>
          <w:caps/>
          <w:rtl/>
        </w:rPr>
        <w:t>הנושא הבא הוא הצעה לסדר-היום  מס' 671: מסירת האחריות הביטחונית ברצועת-עזה לידי הרשות הפלסטינית - של חבר הכנס</w:t>
      </w:r>
      <w:r>
        <w:rPr>
          <w:rFonts w:hint="cs"/>
          <w:caps/>
          <w:rtl/>
        </w:rPr>
        <w:t xml:space="preserve">ת אריה אלדד. זו הצעה דחופה או רגילה? </w:t>
      </w:r>
    </w:p>
    <w:p w14:paraId="7BC810CE" w14:textId="77777777" w:rsidR="00000000" w:rsidRDefault="009F4636">
      <w:pPr>
        <w:pStyle w:val="a"/>
        <w:rPr>
          <w:rFonts w:hint="cs"/>
          <w:caps/>
          <w:rtl/>
        </w:rPr>
      </w:pPr>
    </w:p>
    <w:p w14:paraId="45399E41" w14:textId="77777777" w:rsidR="00000000" w:rsidRDefault="009F4636">
      <w:pPr>
        <w:pStyle w:val="Speaker"/>
        <w:rPr>
          <w:b w:val="0"/>
          <w:bCs w:val="0"/>
          <w:caps/>
          <w:u w:val="none"/>
          <w:rtl/>
        </w:rPr>
      </w:pPr>
      <w:bookmarkStart w:id="658" w:name="FS000001055T18_06_2003_19_49_24"/>
      <w:bookmarkStart w:id="659" w:name="_Toc45451481"/>
      <w:bookmarkStart w:id="660" w:name="_Toc45970204"/>
      <w:bookmarkEnd w:id="658"/>
      <w:r>
        <w:rPr>
          <w:rFonts w:hint="eastAsia"/>
          <w:b w:val="0"/>
          <w:bCs w:val="0"/>
          <w:caps/>
          <w:u w:val="none"/>
          <w:rtl/>
        </w:rPr>
        <w:t>אריה</w:t>
      </w:r>
      <w:r>
        <w:rPr>
          <w:b w:val="0"/>
          <w:bCs w:val="0"/>
          <w:caps/>
          <w:u w:val="none"/>
          <w:rtl/>
        </w:rPr>
        <w:t xml:space="preserve"> אלדד (האיחוד הלאומי - ישראל ביתנו):</w:t>
      </w:r>
      <w:bookmarkEnd w:id="659"/>
      <w:bookmarkEnd w:id="660"/>
    </w:p>
    <w:p w14:paraId="4E790159" w14:textId="77777777" w:rsidR="00000000" w:rsidRDefault="009F4636">
      <w:pPr>
        <w:pStyle w:val="a"/>
        <w:rPr>
          <w:rFonts w:hint="cs"/>
          <w:caps/>
          <w:rtl/>
        </w:rPr>
      </w:pPr>
    </w:p>
    <w:p w14:paraId="13359617" w14:textId="77777777" w:rsidR="00000000" w:rsidRDefault="009F4636">
      <w:pPr>
        <w:pStyle w:val="a"/>
        <w:rPr>
          <w:rFonts w:hint="cs"/>
          <w:caps/>
          <w:rtl/>
        </w:rPr>
      </w:pPr>
      <w:r>
        <w:rPr>
          <w:rFonts w:hint="cs"/>
          <w:caps/>
          <w:rtl/>
        </w:rPr>
        <w:t xml:space="preserve">רגילה. </w:t>
      </w:r>
    </w:p>
    <w:p w14:paraId="09CBB345" w14:textId="77777777" w:rsidR="00000000" w:rsidRDefault="009F4636">
      <w:pPr>
        <w:pStyle w:val="a"/>
        <w:rPr>
          <w:rFonts w:hint="cs"/>
          <w:caps/>
          <w:rtl/>
        </w:rPr>
      </w:pPr>
    </w:p>
    <w:p w14:paraId="66A91968" w14:textId="77777777" w:rsidR="00000000" w:rsidRDefault="009F4636">
      <w:pPr>
        <w:pStyle w:val="ad"/>
        <w:rPr>
          <w:b w:val="0"/>
          <w:bCs w:val="0"/>
          <w:caps/>
          <w:u w:val="none"/>
          <w:rtl/>
        </w:rPr>
      </w:pPr>
      <w:r>
        <w:rPr>
          <w:b w:val="0"/>
          <w:bCs w:val="0"/>
          <w:caps/>
          <w:u w:val="none"/>
          <w:rtl/>
        </w:rPr>
        <w:t>היו"ר נסים דהן:</w:t>
      </w:r>
    </w:p>
    <w:p w14:paraId="0040A598" w14:textId="77777777" w:rsidR="00000000" w:rsidRDefault="009F4636">
      <w:pPr>
        <w:pStyle w:val="a"/>
        <w:rPr>
          <w:caps/>
          <w:rtl/>
        </w:rPr>
      </w:pPr>
    </w:p>
    <w:p w14:paraId="4B1D6088" w14:textId="77777777" w:rsidR="00000000" w:rsidRDefault="009F4636">
      <w:pPr>
        <w:pStyle w:val="a"/>
        <w:rPr>
          <w:rFonts w:hint="cs"/>
          <w:caps/>
          <w:rtl/>
        </w:rPr>
      </w:pPr>
      <w:r>
        <w:rPr>
          <w:rFonts w:hint="cs"/>
          <w:caps/>
          <w:rtl/>
        </w:rPr>
        <w:t xml:space="preserve">עשר דקות לרשותך, אדוני. </w:t>
      </w:r>
    </w:p>
    <w:p w14:paraId="410D109B" w14:textId="77777777" w:rsidR="00000000" w:rsidRDefault="009F4636">
      <w:pPr>
        <w:pStyle w:val="a"/>
        <w:rPr>
          <w:rFonts w:hint="cs"/>
          <w:caps/>
          <w:rtl/>
        </w:rPr>
      </w:pPr>
    </w:p>
    <w:p w14:paraId="2D42F24F" w14:textId="77777777" w:rsidR="00000000" w:rsidRDefault="009F4636">
      <w:pPr>
        <w:pStyle w:val="SpeakerCon"/>
        <w:rPr>
          <w:b w:val="0"/>
          <w:bCs w:val="0"/>
          <w:caps/>
          <w:u w:val="none"/>
          <w:rtl/>
        </w:rPr>
      </w:pPr>
      <w:bookmarkStart w:id="661" w:name="FS000001055T18_06_2003_19_49_46C"/>
      <w:bookmarkEnd w:id="661"/>
      <w:r>
        <w:rPr>
          <w:b w:val="0"/>
          <w:bCs w:val="0"/>
          <w:caps/>
          <w:u w:val="none"/>
          <w:rtl/>
        </w:rPr>
        <w:t>אריה אלדד (האיחוד הלאומי - ישראל ביתנו):</w:t>
      </w:r>
    </w:p>
    <w:p w14:paraId="7C569F08" w14:textId="77777777" w:rsidR="00000000" w:rsidRDefault="009F4636">
      <w:pPr>
        <w:pStyle w:val="a"/>
        <w:rPr>
          <w:caps/>
          <w:rtl/>
        </w:rPr>
      </w:pPr>
    </w:p>
    <w:p w14:paraId="221FEA0C" w14:textId="77777777" w:rsidR="00000000" w:rsidRDefault="009F4636">
      <w:pPr>
        <w:pStyle w:val="a"/>
        <w:rPr>
          <w:rFonts w:hint="cs"/>
          <w:caps/>
          <w:rtl/>
        </w:rPr>
      </w:pPr>
      <w:r>
        <w:rPr>
          <w:rFonts w:hint="cs"/>
          <w:caps/>
          <w:rtl/>
        </w:rPr>
        <w:t>אדוני היושב-ראש, חברי חברי הכנסת, האלוף עמוס גלעד מקיים בימים אלו סדרת שיחות עם מ</w:t>
      </w:r>
      <w:r>
        <w:rPr>
          <w:rFonts w:hint="cs"/>
          <w:caps/>
          <w:rtl/>
        </w:rPr>
        <w:t xml:space="preserve">וחמד דחלאן. מוחמד דחלאן, האיש שמאחורי פיגוע האוטובוס המזוויע של ילדי כפר-דרום; כן, שני יהודים שנרצחו - להזכיר, כמה ילדים בלי רגליים </w:t>
      </w:r>
      <w:r>
        <w:rPr>
          <w:caps/>
          <w:rtl/>
        </w:rPr>
        <w:t>–</w:t>
      </w:r>
      <w:r>
        <w:rPr>
          <w:rFonts w:hint="cs"/>
          <w:caps/>
          <w:rtl/>
        </w:rPr>
        <w:t xml:space="preserve"> להזכיר; כן, אותו מוחמד דחלאן.</w:t>
      </w:r>
    </w:p>
    <w:p w14:paraId="3D6296D1" w14:textId="77777777" w:rsidR="00000000" w:rsidRDefault="009F4636">
      <w:pPr>
        <w:pStyle w:val="a"/>
        <w:rPr>
          <w:rFonts w:hint="cs"/>
          <w:caps/>
          <w:rtl/>
        </w:rPr>
      </w:pPr>
    </w:p>
    <w:p w14:paraId="0A409C35" w14:textId="77777777" w:rsidR="00000000" w:rsidRDefault="009F4636">
      <w:pPr>
        <w:pStyle w:val="a"/>
        <w:rPr>
          <w:rFonts w:hint="cs"/>
          <w:caps/>
          <w:rtl/>
        </w:rPr>
      </w:pPr>
      <w:r>
        <w:rPr>
          <w:rFonts w:hint="cs"/>
          <w:caps/>
          <w:rtl/>
        </w:rPr>
        <w:t>דחלאן, האיש שמאחורי המפעל לייצור 15 טונות חומצה חנקתית בשנה, המרכיב היסודי והחשוב ב-</w:t>
      </w:r>
      <w:r>
        <w:rPr>
          <w:rFonts w:hint="cs"/>
          <w:caps/>
        </w:rPr>
        <w:t>TNT</w:t>
      </w:r>
      <w:r>
        <w:rPr>
          <w:rFonts w:hint="cs"/>
          <w:caps/>
          <w:rtl/>
        </w:rPr>
        <w:t>. ומ</w:t>
      </w:r>
      <w:r>
        <w:rPr>
          <w:rFonts w:hint="cs"/>
          <w:caps/>
          <w:rtl/>
        </w:rPr>
        <w:t xml:space="preserve">י שבונה את המפעל הזה הוא ארגון שנקרא "הביטחון המסכל" בעזה, הארגון של מוחמד דחלאן. טוב, החליפו אותו, אבל יש לו עוד מניות יסוד בארגון הזה. </w:t>
      </w:r>
    </w:p>
    <w:p w14:paraId="6BB54D48" w14:textId="77777777" w:rsidR="00000000" w:rsidRDefault="009F4636">
      <w:pPr>
        <w:pStyle w:val="a"/>
        <w:rPr>
          <w:rFonts w:hint="cs"/>
          <w:caps/>
          <w:rtl/>
        </w:rPr>
      </w:pPr>
    </w:p>
    <w:p w14:paraId="2562AD8E" w14:textId="77777777" w:rsidR="00000000" w:rsidRDefault="009F4636">
      <w:pPr>
        <w:pStyle w:val="a"/>
        <w:rPr>
          <w:rFonts w:hint="cs"/>
          <w:caps/>
          <w:rtl/>
        </w:rPr>
      </w:pPr>
      <w:r>
        <w:rPr>
          <w:rFonts w:hint="cs"/>
          <w:caps/>
          <w:rtl/>
        </w:rPr>
        <w:t>במסגרת עשר דקות של הצעה כזאת לסדר-היום אין לנו זמן לדון בכל ה=</w:t>
      </w:r>
      <w:r>
        <w:rPr>
          <w:caps/>
        </w:rPr>
        <w:t>curriculum vitae</w:t>
      </w:r>
      <w:r>
        <w:rPr>
          <w:rFonts w:hint="cs"/>
          <w:caps/>
          <w:rtl/>
        </w:rPr>
        <w:t>של האיש ופועלו, אבל מי שרוצה יוכל לפנות</w:t>
      </w:r>
      <w:r>
        <w:rPr>
          <w:rFonts w:hint="cs"/>
          <w:caps/>
          <w:rtl/>
        </w:rPr>
        <w:t xml:space="preserve"> ולקבל, יש לי העתק של קיצור תולדות חייו המפוארים של מוחמד דחלאן.</w:t>
      </w:r>
    </w:p>
    <w:p w14:paraId="55A8F7BA" w14:textId="77777777" w:rsidR="00000000" w:rsidRDefault="009F4636">
      <w:pPr>
        <w:pStyle w:val="a"/>
        <w:rPr>
          <w:rFonts w:hint="cs"/>
          <w:caps/>
          <w:rtl/>
        </w:rPr>
      </w:pPr>
    </w:p>
    <w:p w14:paraId="4E347DED" w14:textId="77777777" w:rsidR="00000000" w:rsidRDefault="009F4636">
      <w:pPr>
        <w:pStyle w:val="a"/>
        <w:rPr>
          <w:rFonts w:hint="cs"/>
          <w:caps/>
          <w:rtl/>
        </w:rPr>
      </w:pPr>
      <w:r>
        <w:rPr>
          <w:rFonts w:hint="cs"/>
          <w:caps/>
          <w:rtl/>
        </w:rPr>
        <w:t xml:space="preserve">ולמה עמוס גלעד נפגש אתו? משום שמוחמד דחלאן הוא האיש שאמור להילחם בטרור, כפי שהפלסטינים מבטיחים לנו, כפי שהאמריקנים מבטיחים לנו. בל נשכח שהמינוי הזה גם זכה לברכה שקטה של ממשלת ישראל. </w:t>
      </w:r>
      <w:del w:id="662" w:author="knesset" w:date="2003-07-14T13:00:00Z">
        <w:r>
          <w:rPr>
            <w:rFonts w:hint="cs"/>
            <w:caps/>
            <w:rtl/>
          </w:rPr>
          <w:delText xml:space="preserve"> </w:delText>
        </w:r>
      </w:del>
      <w:r>
        <w:rPr>
          <w:rFonts w:hint="cs"/>
          <w:caps/>
          <w:rtl/>
        </w:rPr>
        <w:t xml:space="preserve">אם היה </w:t>
      </w:r>
      <w:r>
        <w:rPr>
          <w:rFonts w:hint="cs"/>
          <w:caps/>
          <w:rtl/>
        </w:rPr>
        <w:t xml:space="preserve">נאמר אחרת, לפחות אם ישראל היתה אומרת על דחלאן: אנחנו לא מבינים למה הטרוריסט הזה עוד חי </w:t>
      </w:r>
      <w:r>
        <w:rPr>
          <w:caps/>
          <w:rtl/>
        </w:rPr>
        <w:t>–</w:t>
      </w:r>
      <w:r>
        <w:rPr>
          <w:rFonts w:hint="cs"/>
          <w:caps/>
          <w:rtl/>
        </w:rPr>
        <w:t xml:space="preserve"> הוא לא היה זוכה למינוי. תזכירו לי מי אמר "למה הטרוריסט הזה עוד חי"? - אריאל שרון, מה לעשות. </w:t>
      </w:r>
    </w:p>
    <w:p w14:paraId="4ECFC164" w14:textId="77777777" w:rsidR="00000000" w:rsidRDefault="009F4636">
      <w:pPr>
        <w:pStyle w:val="a"/>
        <w:rPr>
          <w:rFonts w:hint="cs"/>
          <w:caps/>
          <w:rtl/>
        </w:rPr>
      </w:pPr>
    </w:p>
    <w:p w14:paraId="133B006F" w14:textId="77777777" w:rsidR="00000000" w:rsidRDefault="009F4636">
      <w:pPr>
        <w:pStyle w:val="a"/>
        <w:rPr>
          <w:rFonts w:hint="cs"/>
          <w:caps/>
          <w:rtl/>
        </w:rPr>
      </w:pPr>
      <w:r>
        <w:rPr>
          <w:rFonts w:hint="cs"/>
          <w:caps/>
          <w:rtl/>
        </w:rPr>
        <w:t xml:space="preserve">מכיוון שמוחמד דחלאן הוא האיש שיילחם בטרור, ב"חמאס", ב"ג'יהאד", ב"תנזים", </w:t>
      </w:r>
      <w:r>
        <w:rPr>
          <w:rFonts w:hint="cs"/>
          <w:caps/>
          <w:rtl/>
        </w:rPr>
        <w:t xml:space="preserve">ב"חללי אל-אקצא" וב"ביטחון המסכל" </w:t>
      </w:r>
      <w:r>
        <w:rPr>
          <w:caps/>
          <w:rtl/>
        </w:rPr>
        <w:t>–</w:t>
      </w:r>
      <w:r>
        <w:rPr>
          <w:rFonts w:hint="cs"/>
          <w:caps/>
          <w:rtl/>
        </w:rPr>
        <w:t xml:space="preserve"> לא, ב"ביטחון המסכל" הוא לא יילחם, כי זה הארגון שלו, "הביטחון המסכל" זה הארגון שכנראה יילחם בכולם, מכיוון שמוחמד דחלאן הוא זה שיילחם עבורנו בטרור, בלי בג"ץ ובלי "בצלם" הוא יוכל לעשות שם סדר -  צריך לתאם אתו. מה צריך לתאם ע</w:t>
      </w:r>
      <w:r>
        <w:rPr>
          <w:rFonts w:hint="cs"/>
          <w:caps/>
          <w:rtl/>
        </w:rPr>
        <w:t xml:space="preserve">ם מוחמד דחלאן? עם מוחמד דחלאן צריך לתאם למשל את נסיגת צה"ל מצפון רצועת-עזה. </w:t>
      </w:r>
    </w:p>
    <w:p w14:paraId="598C5367" w14:textId="77777777" w:rsidR="00000000" w:rsidRDefault="009F4636">
      <w:pPr>
        <w:pStyle w:val="a"/>
        <w:rPr>
          <w:rFonts w:hint="cs"/>
          <w:caps/>
          <w:rtl/>
        </w:rPr>
      </w:pPr>
    </w:p>
    <w:p w14:paraId="77686F48" w14:textId="77777777" w:rsidR="00000000" w:rsidRDefault="009F4636">
      <w:pPr>
        <w:pStyle w:val="a"/>
        <w:rPr>
          <w:rFonts w:hint="cs"/>
          <w:caps/>
          <w:rtl/>
        </w:rPr>
      </w:pPr>
      <w:r>
        <w:rPr>
          <w:rFonts w:hint="cs"/>
          <w:caps/>
          <w:rtl/>
        </w:rPr>
        <w:t>רבותי חברי הכנסת, אדוני היושב-ראש, אפילו במפת הדרכים המובילה לחורבן ישראל כתוב: "ככל שמתקדם היישום הביטחוני הכולל נסוג צה"ל בהדרגה מאזורים כבושים מאז 28 בספטמבר". על מפת הדרכים ה</w:t>
      </w:r>
      <w:r>
        <w:rPr>
          <w:rFonts w:hint="cs"/>
          <w:caps/>
          <w:rtl/>
        </w:rPr>
        <w:t xml:space="preserve">זאת כתבה ממשלת ישראל 14 הסתייגויות, ובהסתייגות מס' 12, מתוך ה-14, שצורפה להחלטת הממשלה כתוב: "פריסת צה"ל בקווי ספטמבר 2000 תהיה בכפוף לקיום האמור בפסקה 1". ובפסקה 1 מצהירה ממשלת ישראל, כי בתחילת התהליך, במהלכו וכתנאי להמשכו יישמר שקט. </w:t>
      </w:r>
    </w:p>
    <w:p w14:paraId="7C820754" w14:textId="77777777" w:rsidR="00000000" w:rsidRDefault="009F4636">
      <w:pPr>
        <w:pStyle w:val="a"/>
        <w:rPr>
          <w:rFonts w:hint="cs"/>
          <w:caps/>
          <w:rtl/>
        </w:rPr>
      </w:pPr>
    </w:p>
    <w:p w14:paraId="23600A31" w14:textId="77777777" w:rsidR="00000000" w:rsidRDefault="009F4636">
      <w:pPr>
        <w:pStyle w:val="a"/>
        <w:rPr>
          <w:rFonts w:hint="cs"/>
          <w:caps/>
          <w:rtl/>
        </w:rPr>
      </w:pPr>
      <w:r>
        <w:rPr>
          <w:rFonts w:hint="cs"/>
          <w:caps/>
          <w:rtl/>
        </w:rPr>
        <w:t>הפלסטינים, כתוב בהס</w:t>
      </w:r>
      <w:r>
        <w:rPr>
          <w:rFonts w:hint="cs"/>
          <w:caps/>
          <w:rtl/>
        </w:rPr>
        <w:t>תייגות של ממשלת ישראל, יפרקו את ארגוני הביטחון הקיימים, יקיימו רפורמה ביטחונית שבמהלכה יוקמו ארגונים חדשים שיילחמו בטרור, באלימות ובהסתה. כאן פותחת ממשלת ישראל סוגריים, ובסוגריים היא כותבת מה זו הפסקת ההסתה: "הפסקת ההסתה צריכה להיעשות מייד והרשות הפלסטינית</w:t>
      </w:r>
      <w:r>
        <w:rPr>
          <w:rFonts w:hint="cs"/>
          <w:caps/>
          <w:rtl/>
        </w:rPr>
        <w:t xml:space="preserve"> צריכה לחנך לשלום" - סגור סוגריים. </w:t>
      </w:r>
    </w:p>
    <w:p w14:paraId="3673CA33" w14:textId="77777777" w:rsidR="00000000" w:rsidRDefault="009F4636">
      <w:pPr>
        <w:pStyle w:val="a"/>
        <w:rPr>
          <w:rFonts w:hint="cs"/>
          <w:caps/>
          <w:rtl/>
        </w:rPr>
      </w:pPr>
    </w:p>
    <w:p w14:paraId="1320DC8C" w14:textId="77777777" w:rsidR="00000000" w:rsidRDefault="009F4636">
      <w:pPr>
        <w:pStyle w:val="a"/>
        <w:rPr>
          <w:rFonts w:hint="cs"/>
          <w:caps/>
          <w:rtl/>
        </w:rPr>
      </w:pPr>
      <w:r>
        <w:rPr>
          <w:rFonts w:hint="cs"/>
          <w:caps/>
          <w:rtl/>
        </w:rPr>
        <w:t xml:space="preserve">חברי הכנסת, כל זה כמובן כבר התרחש, ושקט מוחלט שורר בין התפוצצות רקטת "קסאם" אחת לשנייה, וגם היריות בכביש 6 היו רק הפרעה קצרה ביותר בשקט, ומובן שאי-אפשר להאשים את הרשות הפלסטינית בסירנות שבאו לאחר הצרורות בכביש 6, כי מי </w:t>
      </w:r>
      <w:r>
        <w:rPr>
          <w:rFonts w:hint="cs"/>
          <w:caps/>
          <w:rtl/>
        </w:rPr>
        <w:t xml:space="preserve">שייצרו את רעש הסירנות הללו היו כלי רכב שנשאו עליהם מגן-דוד-אדום </w:t>
      </w:r>
      <w:r>
        <w:rPr>
          <w:caps/>
          <w:rtl/>
        </w:rPr>
        <w:t>–</w:t>
      </w:r>
      <w:r>
        <w:rPr>
          <w:rFonts w:hint="cs"/>
          <w:caps/>
          <w:rtl/>
        </w:rPr>
        <w:t xml:space="preserve"> ומגן-דוד-אדום הוא סמל יהודי מובהק, וכנראה הוא ילך וייעשה יותר ויותר מובהק בתקופה הקרובה, ככל שתתקדם מפת הדרכים. </w:t>
      </w:r>
    </w:p>
    <w:p w14:paraId="6EB9AE6A" w14:textId="77777777" w:rsidR="00000000" w:rsidRDefault="009F4636">
      <w:pPr>
        <w:pStyle w:val="a"/>
        <w:rPr>
          <w:rFonts w:hint="cs"/>
          <w:caps/>
          <w:rtl/>
        </w:rPr>
      </w:pPr>
    </w:p>
    <w:p w14:paraId="64650441" w14:textId="77777777" w:rsidR="00000000" w:rsidRDefault="009F4636">
      <w:pPr>
        <w:pStyle w:val="a"/>
        <w:rPr>
          <w:rFonts w:hint="cs"/>
          <w:caps/>
          <w:rtl/>
        </w:rPr>
      </w:pPr>
      <w:r>
        <w:rPr>
          <w:rFonts w:hint="cs"/>
          <w:caps/>
          <w:rtl/>
        </w:rPr>
        <w:t>חברי הכנסת, הבטיחו לנו לא לחזור על שגיאות אוסלו. הפעם נעמוד על כל קוצו של יו</w:t>
      </w:r>
      <w:r>
        <w:rPr>
          <w:rFonts w:hint="cs"/>
          <w:caps/>
          <w:rtl/>
        </w:rPr>
        <w:t>ד. אמרו: לא נתעלם יותר מההפרות של הפלסטינים; "ייתנו - יקבלו". והנה לא נתנו כלום. ממשיכים לרצוח, ממשיכים לשפוך דם, וממשלת ישראל שולחת את עמוס גלעד להיפגש עם הטרוריסט הזה, שאפילו ראש הממשלה שלנו לא יודע למה הוא עוד חי, כדי להעביר אליו את השליטה בחייהם של תוש</w:t>
      </w:r>
      <w:r>
        <w:rPr>
          <w:rFonts w:hint="cs"/>
          <w:caps/>
          <w:rtl/>
        </w:rPr>
        <w:t xml:space="preserve">בי טווח ה"קסאם". </w:t>
      </w:r>
    </w:p>
    <w:p w14:paraId="1261133F" w14:textId="77777777" w:rsidR="00000000" w:rsidRDefault="009F4636">
      <w:pPr>
        <w:pStyle w:val="a"/>
        <w:rPr>
          <w:rFonts w:hint="cs"/>
          <w:caps/>
          <w:rtl/>
        </w:rPr>
      </w:pPr>
    </w:p>
    <w:p w14:paraId="312C255D" w14:textId="77777777" w:rsidR="00000000" w:rsidRDefault="009F4636">
      <w:pPr>
        <w:pStyle w:val="a"/>
        <w:rPr>
          <w:rFonts w:hint="cs"/>
          <w:caps/>
          <w:rtl/>
        </w:rPr>
      </w:pPr>
      <w:r>
        <w:rPr>
          <w:rFonts w:hint="cs"/>
          <w:caps/>
          <w:rtl/>
        </w:rPr>
        <w:t xml:space="preserve">מה צריך דחלאן ללמוד מהשיעור הזה? ייתנו </w:t>
      </w:r>
      <w:r>
        <w:rPr>
          <w:caps/>
          <w:rtl/>
        </w:rPr>
        <w:t>–</w:t>
      </w:r>
      <w:r>
        <w:rPr>
          <w:rFonts w:hint="cs"/>
          <w:caps/>
          <w:rtl/>
        </w:rPr>
        <w:t xml:space="preserve"> יקבלו, לא ייתנו </w:t>
      </w:r>
      <w:r>
        <w:rPr>
          <w:caps/>
          <w:rtl/>
        </w:rPr>
        <w:t>–</w:t>
      </w:r>
      <w:r>
        <w:rPr>
          <w:rFonts w:hint="cs"/>
          <w:caps/>
          <w:rtl/>
        </w:rPr>
        <w:t xml:space="preserve"> יקבלו יותר מהר. אלא מה? הוא עוד לא מוכן לקבל. למה הוא צריך לקבל עכשיו גם אחריות? אם יירו "קסאם" על ישראל אחרי שהוא קיבל אחריות, אולי יבואו אליו בטענות. אם ה"חמאס" יחתום על הסכם ה</w:t>
      </w:r>
      <w:r>
        <w:rPr>
          <w:rFonts w:hint="cs"/>
          <w:caps/>
          <w:rtl/>
        </w:rPr>
        <w:t xml:space="preserve">פוגה, כי "הודנה" זה בטח לא שלום וזה גם לא הפסקת אש, "הודנה" זה הפוגה לצורך התארגנות </w:t>
      </w:r>
      <w:r>
        <w:rPr>
          <w:caps/>
          <w:rtl/>
        </w:rPr>
        <w:t>–</w:t>
      </w:r>
      <w:r>
        <w:rPr>
          <w:rFonts w:hint="cs"/>
          <w:caps/>
          <w:rtl/>
        </w:rPr>
        <w:t xml:space="preserve"> אולי "הג'יהאד" ישגר "קסאם", או טלאל מחסין, קצין החבלה הראשי של "הביטחון המסכל", יפוצץ עוד אוטובוס ילדים?</w:t>
      </w:r>
    </w:p>
    <w:p w14:paraId="05A23396" w14:textId="77777777" w:rsidR="00000000" w:rsidRDefault="009F4636">
      <w:pPr>
        <w:pStyle w:val="a"/>
        <w:rPr>
          <w:rFonts w:hint="cs"/>
          <w:caps/>
          <w:rtl/>
        </w:rPr>
      </w:pPr>
    </w:p>
    <w:p w14:paraId="3AA1A9F4" w14:textId="77777777" w:rsidR="00000000" w:rsidRDefault="009F4636">
      <w:pPr>
        <w:pStyle w:val="a"/>
        <w:rPr>
          <w:rFonts w:hint="cs"/>
          <w:caps/>
          <w:rtl/>
        </w:rPr>
      </w:pPr>
      <w:r>
        <w:rPr>
          <w:rFonts w:hint="cs"/>
          <w:caps/>
          <w:rtl/>
        </w:rPr>
        <w:t>איש אחד הלך ברחוב ומכרו לו תכשיר נפלא להסרת כתמים, וגם הדגימו, ש</w:t>
      </w:r>
      <w:r>
        <w:rPr>
          <w:rFonts w:hint="cs"/>
          <w:caps/>
          <w:rtl/>
        </w:rPr>
        <w:t xml:space="preserve">פכו צבע על החולצה, ניקו אותו עם תרסיס הפלא, אין כתם ואין בטיח. קנה. הלך הביתה, שפך דיו על שמלת הנשף של אשתו, תרסיס הקסם </w:t>
      </w:r>
      <w:r>
        <w:rPr>
          <w:caps/>
          <w:rtl/>
        </w:rPr>
        <w:t>–</w:t>
      </w:r>
      <w:r>
        <w:rPr>
          <w:rFonts w:hint="cs"/>
          <w:caps/>
          <w:rtl/>
        </w:rPr>
        <w:t xml:space="preserve"> ושום דבר. הלכה השמלה. חזר האיש לרחוב, תפס את המוכר ואמר לו: מה זה מסיר הכתמים שלך? אמר לו: זה לא הכתם שלנו. </w:t>
      </w:r>
    </w:p>
    <w:p w14:paraId="6701D2C6" w14:textId="77777777" w:rsidR="00000000" w:rsidRDefault="009F4636">
      <w:pPr>
        <w:pStyle w:val="a"/>
        <w:rPr>
          <w:rFonts w:hint="cs"/>
          <w:caps/>
          <w:rtl/>
        </w:rPr>
      </w:pPr>
    </w:p>
    <w:p w14:paraId="4BFFEDAA" w14:textId="77777777" w:rsidR="00000000" w:rsidRDefault="009F4636">
      <w:pPr>
        <w:pStyle w:val="a"/>
        <w:rPr>
          <w:rFonts w:hint="cs"/>
          <w:caps/>
          <w:rtl/>
        </w:rPr>
      </w:pPr>
      <w:r>
        <w:rPr>
          <w:rFonts w:hint="cs"/>
          <w:caps/>
          <w:rtl/>
        </w:rPr>
        <w:t>מדינת ישראל עוקרת יישובי</w:t>
      </w:r>
      <w:r>
        <w:rPr>
          <w:rFonts w:hint="cs"/>
          <w:caps/>
          <w:rtl/>
        </w:rPr>
        <w:t xml:space="preserve">ם, רוצה להעביר את האחריות לחיי אזרחיה לרוצחים מורשים, וכשיימשכו מעשי הרצח יגידו: לא, זה לא הוא, זה לא דחלאן, זה לא אבו-מאזן. את השטח כבר נתנו לדחלאן, את היישובים עקרנו בשביל לשמח את בוש ולחזק את אבו-מאזן, את הפיגוע עשה מחבל רוצח אחר, זה לא הכתם שלנו. חברי </w:t>
      </w:r>
      <w:r>
        <w:rPr>
          <w:rFonts w:hint="cs"/>
          <w:caps/>
          <w:rtl/>
        </w:rPr>
        <w:t>הכנסת, יש לי חדשות רעות: הכתם הזה הוא שלנו, והוא לא יוסר מאתנו לעד.</w:t>
      </w:r>
    </w:p>
    <w:p w14:paraId="344D76A3" w14:textId="77777777" w:rsidR="00000000" w:rsidRDefault="009F4636">
      <w:pPr>
        <w:pStyle w:val="a"/>
        <w:rPr>
          <w:rFonts w:hint="cs"/>
          <w:caps/>
          <w:rtl/>
        </w:rPr>
      </w:pPr>
    </w:p>
    <w:p w14:paraId="1ACD29ED" w14:textId="77777777" w:rsidR="00000000" w:rsidRDefault="009F4636">
      <w:pPr>
        <w:pStyle w:val="a"/>
        <w:ind w:firstLine="0"/>
        <w:rPr>
          <w:rFonts w:hint="cs"/>
          <w:caps/>
          <w:rtl/>
        </w:rPr>
      </w:pPr>
      <w:r>
        <w:rPr>
          <w:rFonts w:hint="cs"/>
          <w:caps/>
          <w:rtl/>
        </w:rPr>
        <w:tab/>
        <w:t xml:space="preserve">חברי הכנסת, משפט לסיום: איך שוב, בעיניים פקוחות, אנחנו הולכים לשחיטה ואפילו לא מחליפים את הססמאות ואת התירוצים הישנים? </w:t>
      </w:r>
    </w:p>
    <w:p w14:paraId="4BCE335A" w14:textId="77777777" w:rsidR="00000000" w:rsidRDefault="009F4636">
      <w:pPr>
        <w:pStyle w:val="a"/>
        <w:ind w:firstLine="0"/>
        <w:rPr>
          <w:rFonts w:hint="cs"/>
          <w:caps/>
          <w:rtl/>
        </w:rPr>
      </w:pPr>
    </w:p>
    <w:p w14:paraId="4094DDC2" w14:textId="77777777" w:rsidR="00000000" w:rsidRDefault="009F4636">
      <w:pPr>
        <w:pStyle w:val="a"/>
        <w:ind w:firstLine="720"/>
        <w:rPr>
          <w:rFonts w:hint="cs"/>
          <w:caps/>
          <w:rtl/>
        </w:rPr>
      </w:pPr>
      <w:r>
        <w:rPr>
          <w:rFonts w:hint="cs"/>
          <w:caps/>
          <w:rtl/>
        </w:rPr>
        <w:t>אני מבקש לקיים דיון במליאה בנושא של אי-עמידתה של ישראל בהסתייגויו</w:t>
      </w:r>
      <w:r>
        <w:rPr>
          <w:rFonts w:hint="cs"/>
          <w:caps/>
          <w:rtl/>
        </w:rPr>
        <w:t>ת שהיא עצמה הגדירה למפת הדרכים. תודה רבה.</w:t>
      </w:r>
    </w:p>
    <w:p w14:paraId="2A0C420E" w14:textId="77777777" w:rsidR="00000000" w:rsidRDefault="009F4636">
      <w:pPr>
        <w:pStyle w:val="a"/>
        <w:ind w:firstLine="0"/>
        <w:rPr>
          <w:rFonts w:hint="cs"/>
          <w:caps/>
          <w:rtl/>
        </w:rPr>
      </w:pPr>
    </w:p>
    <w:p w14:paraId="334EE01D" w14:textId="77777777" w:rsidR="00000000" w:rsidRDefault="009F4636">
      <w:pPr>
        <w:pStyle w:val="ad"/>
        <w:rPr>
          <w:b w:val="0"/>
          <w:bCs w:val="0"/>
          <w:caps/>
          <w:u w:val="none"/>
          <w:rtl/>
        </w:rPr>
      </w:pPr>
      <w:r>
        <w:rPr>
          <w:b w:val="0"/>
          <w:bCs w:val="0"/>
          <w:caps/>
          <w:u w:val="none"/>
          <w:rtl/>
        </w:rPr>
        <w:t>היו"ר נסים דהן:</w:t>
      </w:r>
    </w:p>
    <w:p w14:paraId="73F887E2" w14:textId="77777777" w:rsidR="00000000" w:rsidRDefault="009F4636">
      <w:pPr>
        <w:pStyle w:val="a"/>
        <w:rPr>
          <w:caps/>
          <w:rtl/>
        </w:rPr>
      </w:pPr>
    </w:p>
    <w:p w14:paraId="2081D0A8" w14:textId="77777777" w:rsidR="00000000" w:rsidRDefault="009F4636">
      <w:pPr>
        <w:pStyle w:val="a"/>
        <w:rPr>
          <w:rFonts w:hint="cs"/>
          <w:caps/>
          <w:rtl/>
        </w:rPr>
      </w:pPr>
      <w:r>
        <w:rPr>
          <w:rFonts w:hint="cs"/>
          <w:caps/>
          <w:rtl/>
        </w:rPr>
        <w:t>תודה רבה. כבוד השר, יש לך מה לומר? בבקשה.</w:t>
      </w:r>
    </w:p>
    <w:p w14:paraId="2F2E71B5" w14:textId="77777777" w:rsidR="00000000" w:rsidRDefault="009F4636">
      <w:pPr>
        <w:pStyle w:val="a"/>
        <w:ind w:firstLine="0"/>
        <w:rPr>
          <w:rFonts w:hint="cs"/>
          <w:caps/>
          <w:rtl/>
        </w:rPr>
      </w:pPr>
    </w:p>
    <w:p w14:paraId="23CCFAD5" w14:textId="77777777" w:rsidR="00000000" w:rsidRDefault="009F4636">
      <w:pPr>
        <w:pStyle w:val="Speaker"/>
        <w:rPr>
          <w:b w:val="0"/>
          <w:bCs w:val="0"/>
          <w:caps/>
          <w:u w:val="none"/>
          <w:rtl/>
        </w:rPr>
      </w:pPr>
      <w:bookmarkStart w:id="663" w:name="FS000000431T18_06_2003_19_52_39"/>
      <w:bookmarkStart w:id="664" w:name="FS000000474T18_06_2003_19_52_50"/>
      <w:bookmarkStart w:id="665" w:name="_Toc45451482"/>
      <w:bookmarkStart w:id="666" w:name="_Toc45970205"/>
      <w:bookmarkEnd w:id="663"/>
      <w:bookmarkEnd w:id="664"/>
      <w:r>
        <w:rPr>
          <w:b w:val="0"/>
          <w:bCs w:val="0"/>
          <w:caps/>
          <w:u w:val="none"/>
          <w:rtl/>
        </w:rPr>
        <w:t>השר גדעון עזרא:</w:t>
      </w:r>
      <w:bookmarkEnd w:id="665"/>
      <w:bookmarkEnd w:id="666"/>
    </w:p>
    <w:p w14:paraId="09BF7B33" w14:textId="77777777" w:rsidR="00000000" w:rsidRDefault="009F4636">
      <w:pPr>
        <w:pStyle w:val="a"/>
        <w:rPr>
          <w:caps/>
          <w:rtl/>
        </w:rPr>
      </w:pPr>
    </w:p>
    <w:p w14:paraId="11E60163" w14:textId="77777777" w:rsidR="00000000" w:rsidRDefault="009F4636">
      <w:pPr>
        <w:pStyle w:val="a"/>
        <w:rPr>
          <w:rFonts w:hint="cs"/>
          <w:caps/>
          <w:rtl/>
        </w:rPr>
      </w:pPr>
      <w:r>
        <w:rPr>
          <w:rFonts w:hint="cs"/>
          <w:caps/>
          <w:rtl/>
        </w:rPr>
        <w:t>אדוני היושב-ראש, חברי חברי הכנסת, חבר הכנסת אלדד, אתה כרגיל, בנאומים מאוד מהוקצעים שאתה נושא פה במליאה, משכנע כל אחד. אבל צריך לדעת גם א</w:t>
      </w:r>
      <w:r>
        <w:rPr>
          <w:rFonts w:hint="cs"/>
          <w:caps/>
          <w:rtl/>
        </w:rPr>
        <w:t>ת הפרטים. לפי דעתי, צריך להיות בקיאים גם במה שקורה בשטח, ונדמה לי שיש לך שר שמייצג אותך ויושב במקומות הנכונים, שומע את הדברים ושותף להחלטות.</w:t>
      </w:r>
    </w:p>
    <w:p w14:paraId="3FCFECBC" w14:textId="77777777" w:rsidR="00000000" w:rsidRDefault="009F4636">
      <w:pPr>
        <w:pStyle w:val="a"/>
        <w:rPr>
          <w:rFonts w:hint="cs"/>
          <w:caps/>
          <w:rtl/>
        </w:rPr>
      </w:pPr>
    </w:p>
    <w:p w14:paraId="26B9C3DC" w14:textId="77777777" w:rsidR="00000000" w:rsidRDefault="009F4636">
      <w:pPr>
        <w:pStyle w:val="a"/>
        <w:rPr>
          <w:rFonts w:hint="cs"/>
          <w:caps/>
          <w:rtl/>
        </w:rPr>
      </w:pPr>
      <w:r>
        <w:rPr>
          <w:rFonts w:hint="cs"/>
          <w:caps/>
          <w:rtl/>
        </w:rPr>
        <w:t>אני רוצה לומר, שאחד מקווי המסגרת של מפת הדרכים מתייחס לאחריות הביטחונית שייקחו הפלסטינים במהלך יישום מפת הדרכים. ב</w:t>
      </w:r>
      <w:r>
        <w:rPr>
          <w:rFonts w:hint="cs"/>
          <w:caps/>
          <w:rtl/>
        </w:rPr>
        <w:t xml:space="preserve">ימים אלו נערכים מפגשים בין דרגים ביטחוניים ישראליים-פלסטיניים, במטרה לבחון אפשרות לשנות את היערכות צה"ל ואת העברת האחריות במלואה לפלסטינים, ורק בנושא הביטחוני, לא בשום נושא אחר. פריסת הכוחות תהיה על-פי תפיסת הביטחון של צה"ל, באזור ובצורה שייתנו את התשובות </w:t>
      </w:r>
      <w:r>
        <w:rPr>
          <w:rFonts w:hint="cs"/>
          <w:caps/>
          <w:rtl/>
        </w:rPr>
        <w:t>הטובות ביותר בנושא הביטחוני. כוחות הביטחון מוכנים בזהירות - האם הפלסטינים יהיו מסוגלים למנוע את ירי טילי ה"קסאם", המרגמות וירי אחר? זאת במסגרת הפעילות הביטחונית שיהיו חייבים לנקוט.</w:t>
      </w:r>
    </w:p>
    <w:p w14:paraId="3F9BA76A" w14:textId="77777777" w:rsidR="00000000" w:rsidRDefault="009F4636">
      <w:pPr>
        <w:pStyle w:val="a"/>
        <w:rPr>
          <w:rFonts w:hint="cs"/>
          <w:caps/>
          <w:rtl/>
        </w:rPr>
      </w:pPr>
    </w:p>
    <w:p w14:paraId="517254D7" w14:textId="77777777" w:rsidR="00000000" w:rsidRDefault="009F4636">
      <w:pPr>
        <w:pStyle w:val="a"/>
        <w:rPr>
          <w:rFonts w:hint="cs"/>
          <w:caps/>
          <w:rtl/>
        </w:rPr>
      </w:pPr>
      <w:r>
        <w:rPr>
          <w:rFonts w:hint="cs"/>
          <w:caps/>
          <w:rtl/>
        </w:rPr>
        <w:t>לעצם העניין, לדעתי, אם הם ירצו, הם יכולים למלא את המשימה הזאת. המשימה הזאת</w:t>
      </w:r>
      <w:r>
        <w:rPr>
          <w:rFonts w:hint="cs"/>
          <w:caps/>
          <w:rtl/>
        </w:rPr>
        <w:t xml:space="preserve"> היא מבחן אמיתי לנכונות שלהם. כאמור, עד היום הזה הם לא מוכנים, ואם הם לא מוכנים, אז לא קרה שום דבר ולא עשינו שום דבר. אני מקווה שאנחנו נעשה את הניסיון הזה, שהניסיון הזה יעלה יפה, ואם הוא לא יעלה יפה, אתה יודע ואני יודע מה יהיה.</w:t>
      </w:r>
    </w:p>
    <w:p w14:paraId="2A2D92F3" w14:textId="77777777" w:rsidR="00000000" w:rsidRDefault="009F4636">
      <w:pPr>
        <w:pStyle w:val="a"/>
        <w:rPr>
          <w:rFonts w:hint="cs"/>
          <w:caps/>
          <w:rtl/>
        </w:rPr>
      </w:pPr>
    </w:p>
    <w:p w14:paraId="316B3BC3" w14:textId="77777777" w:rsidR="00000000" w:rsidRDefault="009F4636">
      <w:pPr>
        <w:pStyle w:val="a"/>
        <w:rPr>
          <w:rFonts w:hint="cs"/>
          <w:caps/>
          <w:rtl/>
        </w:rPr>
      </w:pPr>
      <w:r>
        <w:rPr>
          <w:rFonts w:hint="cs"/>
          <w:caps/>
          <w:rtl/>
        </w:rPr>
        <w:t>אינני מתנגד להעלאת הנושא במ</w:t>
      </w:r>
      <w:r>
        <w:rPr>
          <w:rFonts w:hint="cs"/>
          <w:caps/>
          <w:rtl/>
        </w:rPr>
        <w:t>ליאה.</w:t>
      </w:r>
    </w:p>
    <w:p w14:paraId="79E06640" w14:textId="77777777" w:rsidR="00000000" w:rsidRDefault="009F4636">
      <w:pPr>
        <w:pStyle w:val="a"/>
        <w:ind w:firstLine="0"/>
        <w:rPr>
          <w:rFonts w:hint="cs"/>
          <w:caps/>
          <w:rtl/>
        </w:rPr>
      </w:pPr>
    </w:p>
    <w:p w14:paraId="30BFB138"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44FE7082" w14:textId="77777777" w:rsidR="00000000" w:rsidRDefault="009F4636">
      <w:pPr>
        <w:pStyle w:val="a"/>
        <w:rPr>
          <w:rFonts w:hint="cs"/>
          <w:caps/>
          <w:rtl/>
        </w:rPr>
      </w:pPr>
    </w:p>
    <w:p w14:paraId="702F09C9" w14:textId="77777777" w:rsidR="00000000" w:rsidRDefault="009F4636">
      <w:pPr>
        <w:pStyle w:val="a"/>
        <w:rPr>
          <w:rFonts w:hint="cs"/>
          <w:caps/>
          <w:rtl/>
        </w:rPr>
      </w:pPr>
      <w:r>
        <w:rPr>
          <w:rFonts w:hint="cs"/>
          <w:caps/>
          <w:rtl/>
        </w:rPr>
        <w:t xml:space="preserve">בבקשה. השר לא מתנגד לדיון במליאה. אין מתנגדים. נעבור להצבעה, לאשר או לא לאשר את הדיון במליאה. הצבעה בעד </w:t>
      </w:r>
      <w:r>
        <w:rPr>
          <w:caps/>
          <w:rtl/>
        </w:rPr>
        <w:t>–</w:t>
      </w:r>
      <w:r>
        <w:rPr>
          <w:rFonts w:hint="cs"/>
          <w:caps/>
          <w:rtl/>
        </w:rPr>
        <w:t xml:space="preserve"> מליאה, נגד </w:t>
      </w:r>
      <w:r>
        <w:rPr>
          <w:caps/>
          <w:rtl/>
        </w:rPr>
        <w:t>–</w:t>
      </w:r>
      <w:r>
        <w:rPr>
          <w:rFonts w:hint="cs"/>
          <w:caps/>
          <w:rtl/>
        </w:rPr>
        <w:t xml:space="preserve"> להסיר.</w:t>
      </w:r>
    </w:p>
    <w:p w14:paraId="579746B3" w14:textId="77777777" w:rsidR="00000000" w:rsidRDefault="009F4636">
      <w:pPr>
        <w:pStyle w:val="a"/>
        <w:ind w:firstLine="0"/>
        <w:rPr>
          <w:rFonts w:hint="cs"/>
          <w:caps/>
          <w:rtl/>
        </w:rPr>
      </w:pPr>
    </w:p>
    <w:p w14:paraId="61802368" w14:textId="77777777" w:rsidR="00000000" w:rsidRDefault="009F4636">
      <w:pPr>
        <w:pStyle w:val="a7"/>
        <w:bidi/>
        <w:rPr>
          <w:b w:val="0"/>
          <w:bCs w:val="0"/>
          <w:caps/>
          <w:rtl/>
        </w:rPr>
      </w:pPr>
    </w:p>
    <w:p w14:paraId="0BDB3995" w14:textId="77777777" w:rsidR="00000000" w:rsidRDefault="009F4636">
      <w:pPr>
        <w:pStyle w:val="a7"/>
        <w:bidi/>
        <w:rPr>
          <w:rFonts w:hint="cs"/>
          <w:b w:val="0"/>
          <w:bCs w:val="0"/>
          <w:caps/>
          <w:rtl/>
        </w:rPr>
      </w:pPr>
      <w:r>
        <w:rPr>
          <w:rFonts w:hint="cs"/>
          <w:b w:val="0"/>
          <w:bCs w:val="0"/>
          <w:caps/>
          <w:rtl/>
        </w:rPr>
        <w:t>הצבעה מס' 31</w:t>
      </w:r>
    </w:p>
    <w:p w14:paraId="743CB2B6" w14:textId="77777777" w:rsidR="00000000" w:rsidRDefault="009F4636">
      <w:pPr>
        <w:pStyle w:val="a"/>
        <w:ind w:firstLine="0"/>
        <w:jc w:val="center"/>
        <w:rPr>
          <w:rFonts w:hint="cs"/>
          <w:caps/>
          <w:rtl/>
        </w:rPr>
      </w:pPr>
    </w:p>
    <w:p w14:paraId="57A0E90D" w14:textId="77777777" w:rsidR="00000000" w:rsidRDefault="009F4636">
      <w:pPr>
        <w:pStyle w:val="a8"/>
        <w:bidi/>
        <w:rPr>
          <w:rFonts w:hint="cs"/>
          <w:caps/>
          <w:rtl/>
        </w:rPr>
      </w:pPr>
      <w:r>
        <w:rPr>
          <w:rFonts w:hint="cs"/>
          <w:caps/>
          <w:rtl/>
        </w:rPr>
        <w:t xml:space="preserve">בעד ההצעה לכלול את הנושא בסדר-היום </w:t>
      </w:r>
      <w:r>
        <w:rPr>
          <w:caps/>
          <w:rtl/>
        </w:rPr>
        <w:t>–</w:t>
      </w:r>
      <w:r>
        <w:rPr>
          <w:rFonts w:hint="cs"/>
          <w:caps/>
          <w:rtl/>
        </w:rPr>
        <w:t xml:space="preserve"> 5</w:t>
      </w:r>
    </w:p>
    <w:p w14:paraId="53197828" w14:textId="77777777" w:rsidR="00000000" w:rsidRDefault="009F4636">
      <w:pPr>
        <w:pStyle w:val="a8"/>
        <w:bidi/>
        <w:rPr>
          <w:rFonts w:hint="cs"/>
          <w:caps/>
          <w:rtl/>
        </w:rPr>
      </w:pPr>
      <w:r>
        <w:rPr>
          <w:rFonts w:hint="cs"/>
          <w:caps/>
          <w:rtl/>
        </w:rPr>
        <w:t xml:space="preserve">נגד </w:t>
      </w:r>
      <w:r>
        <w:rPr>
          <w:caps/>
          <w:rtl/>
        </w:rPr>
        <w:t>–</w:t>
      </w:r>
      <w:r>
        <w:rPr>
          <w:rFonts w:hint="cs"/>
          <w:caps/>
          <w:rtl/>
        </w:rPr>
        <w:t xml:space="preserve"> אין</w:t>
      </w:r>
    </w:p>
    <w:p w14:paraId="1323679B" w14:textId="77777777" w:rsidR="00000000" w:rsidRDefault="009F4636">
      <w:pPr>
        <w:pStyle w:val="a8"/>
        <w:bidi/>
        <w:rPr>
          <w:rFonts w:hint="cs"/>
          <w:caps/>
          <w:rtl/>
        </w:rPr>
      </w:pPr>
      <w:r>
        <w:rPr>
          <w:rFonts w:hint="cs"/>
          <w:caps/>
          <w:rtl/>
        </w:rPr>
        <w:t xml:space="preserve">נמנעים </w:t>
      </w:r>
      <w:r>
        <w:rPr>
          <w:caps/>
          <w:rtl/>
        </w:rPr>
        <w:t>–</w:t>
      </w:r>
      <w:r>
        <w:rPr>
          <w:rFonts w:hint="cs"/>
          <w:caps/>
          <w:rtl/>
        </w:rPr>
        <w:t xml:space="preserve"> אין</w:t>
      </w:r>
    </w:p>
    <w:p w14:paraId="504A6D50" w14:textId="77777777" w:rsidR="00000000" w:rsidRDefault="009F4636">
      <w:pPr>
        <w:pStyle w:val="a9"/>
        <w:bidi/>
        <w:rPr>
          <w:rFonts w:hint="cs"/>
          <w:caps/>
          <w:rtl/>
        </w:rPr>
      </w:pPr>
      <w:r>
        <w:rPr>
          <w:rFonts w:hint="cs"/>
          <w:caps/>
          <w:rtl/>
        </w:rPr>
        <w:t>ההצעה לכלול את הנושא בסדר-הי</w:t>
      </w:r>
      <w:r>
        <w:rPr>
          <w:rFonts w:hint="cs"/>
          <w:caps/>
          <w:rtl/>
        </w:rPr>
        <w:t>ום של הכנסת נתקבלה.</w:t>
      </w:r>
    </w:p>
    <w:p w14:paraId="52508541" w14:textId="77777777" w:rsidR="00000000" w:rsidRDefault="009F4636">
      <w:pPr>
        <w:pStyle w:val="a"/>
        <w:ind w:firstLine="0"/>
        <w:rPr>
          <w:rFonts w:hint="cs"/>
          <w:caps/>
          <w:rtl/>
        </w:rPr>
      </w:pPr>
    </w:p>
    <w:p w14:paraId="7614FDBB" w14:textId="77777777" w:rsidR="00000000" w:rsidRDefault="009F4636">
      <w:pPr>
        <w:pStyle w:val="ad"/>
        <w:rPr>
          <w:b w:val="0"/>
          <w:bCs w:val="0"/>
          <w:caps/>
          <w:u w:val="none"/>
          <w:rtl/>
        </w:rPr>
      </w:pPr>
      <w:r>
        <w:rPr>
          <w:b w:val="0"/>
          <w:bCs w:val="0"/>
          <w:caps/>
          <w:u w:val="none"/>
          <w:rtl/>
        </w:rPr>
        <w:t>היו"ר נסים דהן:</w:t>
      </w:r>
    </w:p>
    <w:p w14:paraId="1E56D716" w14:textId="77777777" w:rsidR="00000000" w:rsidRDefault="009F4636">
      <w:pPr>
        <w:pStyle w:val="a"/>
        <w:rPr>
          <w:caps/>
          <w:rtl/>
        </w:rPr>
      </w:pPr>
    </w:p>
    <w:p w14:paraId="04862D0E" w14:textId="77777777" w:rsidR="00000000" w:rsidRDefault="009F4636">
      <w:pPr>
        <w:pStyle w:val="a"/>
        <w:rPr>
          <w:rFonts w:hint="cs"/>
          <w:caps/>
          <w:rtl/>
        </w:rPr>
      </w:pPr>
      <w:r>
        <w:rPr>
          <w:rFonts w:hint="cs"/>
          <w:caps/>
          <w:rtl/>
        </w:rPr>
        <w:t>חמישה בעד, אפס מתנגדים ואפס נמנעים. הנושא אושר לדיון במליאה. היושב-ראש יקבע את המועד המתאים לדיון במליאה.</w:t>
      </w:r>
    </w:p>
    <w:p w14:paraId="2A7B1F32" w14:textId="77777777" w:rsidR="00000000" w:rsidRDefault="009F4636">
      <w:pPr>
        <w:pStyle w:val="a"/>
        <w:ind w:firstLine="0"/>
        <w:rPr>
          <w:rFonts w:hint="cs"/>
          <w:caps/>
          <w:rtl/>
        </w:rPr>
      </w:pPr>
    </w:p>
    <w:p w14:paraId="506881FA" w14:textId="77777777" w:rsidR="00000000" w:rsidRDefault="009F4636">
      <w:pPr>
        <w:pStyle w:val="ac"/>
        <w:rPr>
          <w:b w:val="0"/>
          <w:bCs w:val="0"/>
          <w:caps/>
          <w:u w:val="none"/>
          <w:rtl/>
        </w:rPr>
      </w:pPr>
      <w:r>
        <w:rPr>
          <w:rFonts w:hint="eastAsia"/>
          <w:b w:val="0"/>
          <w:bCs w:val="0"/>
          <w:caps/>
          <w:u w:val="none"/>
          <w:rtl/>
        </w:rPr>
        <w:t>משולם</w:t>
      </w:r>
      <w:r>
        <w:rPr>
          <w:b w:val="0"/>
          <w:bCs w:val="0"/>
          <w:caps/>
          <w:u w:val="none"/>
          <w:rtl/>
        </w:rPr>
        <w:t xml:space="preserve"> נהרי (ש"ס):</w:t>
      </w:r>
    </w:p>
    <w:p w14:paraId="544F323B" w14:textId="77777777" w:rsidR="00000000" w:rsidRDefault="009F4636">
      <w:pPr>
        <w:pStyle w:val="a"/>
        <w:rPr>
          <w:rFonts w:hint="cs"/>
          <w:caps/>
          <w:rtl/>
        </w:rPr>
      </w:pPr>
    </w:p>
    <w:p w14:paraId="7D46D62D" w14:textId="77777777" w:rsidR="00000000" w:rsidRDefault="009F4636">
      <w:pPr>
        <w:pStyle w:val="a"/>
        <w:rPr>
          <w:rFonts w:hint="cs"/>
          <w:caps/>
          <w:rtl/>
        </w:rPr>
      </w:pPr>
      <w:r>
        <w:rPr>
          <w:rFonts w:hint="cs"/>
          <w:caps/>
          <w:rtl/>
        </w:rPr>
        <w:t>אני מקווה שזה יהיה לפני שיבצעו את מפת הדרכים.</w:t>
      </w:r>
    </w:p>
    <w:p w14:paraId="219366E6" w14:textId="77777777" w:rsidR="00000000" w:rsidRDefault="009F4636">
      <w:pPr>
        <w:pStyle w:val="a"/>
        <w:ind w:firstLine="0"/>
        <w:rPr>
          <w:rFonts w:hint="cs"/>
          <w:caps/>
          <w:rtl/>
        </w:rPr>
      </w:pPr>
    </w:p>
    <w:p w14:paraId="2EDF446C" w14:textId="77777777" w:rsidR="00000000" w:rsidRDefault="009F4636">
      <w:pPr>
        <w:pStyle w:val="ad"/>
        <w:rPr>
          <w:b w:val="0"/>
          <w:bCs w:val="0"/>
          <w:caps/>
          <w:u w:val="none"/>
          <w:rtl/>
        </w:rPr>
      </w:pPr>
      <w:r>
        <w:rPr>
          <w:b w:val="0"/>
          <w:bCs w:val="0"/>
          <w:caps/>
          <w:u w:val="none"/>
          <w:rtl/>
        </w:rPr>
        <w:t>היו"ר נסים דהן:</w:t>
      </w:r>
    </w:p>
    <w:p w14:paraId="4650A5EC" w14:textId="77777777" w:rsidR="00000000" w:rsidRDefault="009F4636">
      <w:pPr>
        <w:pStyle w:val="a"/>
        <w:rPr>
          <w:caps/>
          <w:rtl/>
        </w:rPr>
      </w:pPr>
    </w:p>
    <w:p w14:paraId="1EFA1B8A" w14:textId="77777777" w:rsidR="00000000" w:rsidRDefault="009F4636">
      <w:pPr>
        <w:pStyle w:val="a"/>
        <w:rPr>
          <w:rFonts w:hint="cs"/>
          <w:caps/>
          <w:rtl/>
        </w:rPr>
      </w:pPr>
      <w:r>
        <w:rPr>
          <w:rFonts w:hint="cs"/>
          <w:caps/>
          <w:rtl/>
        </w:rPr>
        <w:t>כיוון שרק ליושב-ראש הכנסת יש</w:t>
      </w:r>
      <w:r>
        <w:rPr>
          <w:rFonts w:hint="cs"/>
          <w:caps/>
          <w:rtl/>
        </w:rPr>
        <w:t xml:space="preserve"> הסמכות והפריווילגיה לקבוע, תשאל אותו בהזדמנות ראשונה.</w:t>
      </w:r>
    </w:p>
    <w:p w14:paraId="7BFF3793" w14:textId="77777777" w:rsidR="00000000" w:rsidRDefault="009F4636">
      <w:pPr>
        <w:pStyle w:val="a"/>
        <w:rPr>
          <w:rFonts w:hint="cs"/>
          <w:caps/>
          <w:rtl/>
        </w:rPr>
      </w:pPr>
    </w:p>
    <w:p w14:paraId="0903F652" w14:textId="77777777" w:rsidR="00000000" w:rsidRDefault="009F4636">
      <w:pPr>
        <w:pStyle w:val="a"/>
        <w:rPr>
          <w:rFonts w:hint="cs"/>
          <w:caps/>
          <w:rtl/>
        </w:rPr>
      </w:pPr>
    </w:p>
    <w:p w14:paraId="780D5B43" w14:textId="77777777" w:rsidR="00000000" w:rsidRDefault="009F4636">
      <w:pPr>
        <w:pStyle w:val="a"/>
        <w:rPr>
          <w:rFonts w:hint="cs"/>
          <w:caps/>
          <w:rtl/>
        </w:rPr>
      </w:pPr>
    </w:p>
    <w:p w14:paraId="33731160" w14:textId="77777777" w:rsidR="00000000" w:rsidRDefault="009F4636">
      <w:pPr>
        <w:pStyle w:val="a"/>
        <w:rPr>
          <w:rFonts w:hint="cs"/>
          <w:caps/>
          <w:rtl/>
        </w:rPr>
      </w:pPr>
    </w:p>
    <w:p w14:paraId="606E696A" w14:textId="77777777" w:rsidR="00000000" w:rsidRDefault="009F4636">
      <w:pPr>
        <w:pStyle w:val="a"/>
        <w:rPr>
          <w:rFonts w:hint="cs"/>
          <w:caps/>
          <w:rtl/>
        </w:rPr>
      </w:pPr>
    </w:p>
    <w:p w14:paraId="06CEE3AC" w14:textId="77777777" w:rsidR="00000000" w:rsidRDefault="009F4636">
      <w:pPr>
        <w:pStyle w:val="Subject"/>
        <w:rPr>
          <w:b w:val="0"/>
          <w:bCs w:val="0"/>
          <w:caps/>
          <w:u w:val="none"/>
          <w:rtl/>
        </w:rPr>
      </w:pPr>
    </w:p>
    <w:p w14:paraId="4A0100FF" w14:textId="77777777" w:rsidR="00000000" w:rsidRDefault="009F4636">
      <w:pPr>
        <w:pStyle w:val="Subject"/>
        <w:rPr>
          <w:rFonts w:hint="cs"/>
          <w:b w:val="0"/>
          <w:bCs w:val="0"/>
          <w:caps/>
          <w:u w:val="none"/>
          <w:rtl/>
        </w:rPr>
      </w:pPr>
      <w:bookmarkStart w:id="667" w:name="CS12705FI0012705T18_06_2003_20_00_35"/>
      <w:bookmarkStart w:id="668" w:name="_Toc45451483"/>
      <w:bookmarkStart w:id="669" w:name="_Toc45970206"/>
      <w:bookmarkEnd w:id="667"/>
      <w:r>
        <w:rPr>
          <w:rFonts w:hint="cs"/>
          <w:b w:val="0"/>
          <w:bCs w:val="0"/>
          <w:caps/>
          <w:u w:val="none"/>
          <w:rtl/>
        </w:rPr>
        <w:t>הצעה לסדר-היום</w:t>
      </w:r>
      <w:bookmarkEnd w:id="668"/>
      <w:bookmarkEnd w:id="669"/>
    </w:p>
    <w:p w14:paraId="2390035E" w14:textId="77777777" w:rsidR="00000000" w:rsidRDefault="009F4636">
      <w:pPr>
        <w:pStyle w:val="Subject"/>
        <w:rPr>
          <w:rFonts w:hint="cs"/>
          <w:b w:val="0"/>
          <w:bCs w:val="0"/>
          <w:caps/>
          <w:u w:val="none"/>
          <w:rtl/>
        </w:rPr>
      </w:pPr>
      <w:bookmarkStart w:id="670" w:name="_Toc45451484"/>
      <w:bookmarkStart w:id="671" w:name="_Toc45970207"/>
      <w:r>
        <w:rPr>
          <w:b w:val="0"/>
          <w:bCs w:val="0"/>
          <w:caps/>
          <w:u w:val="none"/>
          <w:rtl/>
        </w:rPr>
        <w:t xml:space="preserve">החלטת מועצת הכבלים להתיר את שידורי ערוץ </w:t>
      </w:r>
      <w:r>
        <w:rPr>
          <w:rFonts w:hint="cs"/>
          <w:b w:val="0"/>
          <w:bCs w:val="0"/>
          <w:caps/>
          <w:u w:val="none"/>
          <w:rtl/>
        </w:rPr>
        <w:t>"</w:t>
      </w:r>
      <w:r>
        <w:rPr>
          <w:b w:val="0"/>
          <w:bCs w:val="0"/>
          <w:caps/>
          <w:u w:val="none"/>
          <w:rtl/>
        </w:rPr>
        <w:t>פלייבוי</w:t>
      </w:r>
      <w:r>
        <w:rPr>
          <w:rFonts w:hint="cs"/>
          <w:b w:val="0"/>
          <w:bCs w:val="0"/>
          <w:caps/>
          <w:u w:val="none"/>
          <w:rtl/>
        </w:rPr>
        <w:t>"</w:t>
      </w:r>
      <w:bookmarkEnd w:id="670"/>
      <w:bookmarkEnd w:id="671"/>
    </w:p>
    <w:p w14:paraId="66DDE09F" w14:textId="77777777" w:rsidR="00000000" w:rsidRDefault="009F4636">
      <w:pPr>
        <w:pStyle w:val="SubjectSub"/>
        <w:rPr>
          <w:rFonts w:hint="cs"/>
          <w:b w:val="0"/>
          <w:bCs w:val="0"/>
          <w:caps/>
          <w:u w:val="none"/>
          <w:rtl/>
        </w:rPr>
      </w:pPr>
    </w:p>
    <w:p w14:paraId="68FF2BCB" w14:textId="77777777" w:rsidR="00000000" w:rsidRDefault="009F4636">
      <w:pPr>
        <w:pStyle w:val="ad"/>
        <w:rPr>
          <w:b w:val="0"/>
          <w:bCs w:val="0"/>
          <w:caps/>
          <w:u w:val="none"/>
          <w:rtl/>
        </w:rPr>
      </w:pPr>
      <w:r>
        <w:rPr>
          <w:b w:val="0"/>
          <w:bCs w:val="0"/>
          <w:caps/>
          <w:u w:val="none"/>
          <w:rtl/>
        </w:rPr>
        <w:t>היו"ר נסים דהן:</w:t>
      </w:r>
    </w:p>
    <w:p w14:paraId="20400A80" w14:textId="77777777" w:rsidR="00000000" w:rsidRDefault="009F4636">
      <w:pPr>
        <w:pStyle w:val="a"/>
        <w:rPr>
          <w:caps/>
          <w:rtl/>
        </w:rPr>
      </w:pPr>
    </w:p>
    <w:p w14:paraId="53DF9EB9" w14:textId="77777777" w:rsidR="00000000" w:rsidRDefault="009F4636">
      <w:pPr>
        <w:pStyle w:val="a"/>
        <w:rPr>
          <w:rFonts w:hint="cs"/>
          <w:caps/>
          <w:rtl/>
        </w:rPr>
      </w:pPr>
      <w:r>
        <w:rPr>
          <w:rFonts w:hint="cs"/>
          <w:caps/>
          <w:rtl/>
        </w:rPr>
        <w:t>הנושא האחרון לדיון הוא הצעה לסדר-היום מס' 691: החלטת מועצת הכבלים להתיר את שידורי ערוץ "פלייבוי" - של חברת הכנסת</w:t>
      </w:r>
      <w:r>
        <w:rPr>
          <w:rFonts w:hint="cs"/>
          <w:caps/>
          <w:rtl/>
        </w:rPr>
        <w:t xml:space="preserve"> גילה פינקלשטיין. בבקשה. זו הצעה דחופה - שלוש דקות.</w:t>
      </w:r>
    </w:p>
    <w:p w14:paraId="44D91153" w14:textId="77777777" w:rsidR="00000000" w:rsidRDefault="009F4636">
      <w:pPr>
        <w:pStyle w:val="a"/>
        <w:ind w:firstLine="0"/>
        <w:rPr>
          <w:rFonts w:hint="cs"/>
          <w:caps/>
          <w:rtl/>
        </w:rPr>
      </w:pPr>
    </w:p>
    <w:p w14:paraId="567A6921" w14:textId="77777777" w:rsidR="00000000" w:rsidRDefault="009F4636">
      <w:pPr>
        <w:pStyle w:val="Speaker"/>
        <w:rPr>
          <w:b w:val="0"/>
          <w:bCs w:val="0"/>
          <w:caps/>
          <w:u w:val="none"/>
          <w:rtl/>
        </w:rPr>
      </w:pPr>
      <w:bookmarkStart w:id="672" w:name="FS000000498T18_06_2003_20_00_49"/>
      <w:bookmarkStart w:id="673" w:name="FS000001059T18_06_2003_20_00_59"/>
      <w:bookmarkStart w:id="674" w:name="_Toc45451485"/>
      <w:bookmarkStart w:id="675" w:name="_Toc45970208"/>
      <w:bookmarkEnd w:id="672"/>
      <w:bookmarkEnd w:id="673"/>
      <w:r>
        <w:rPr>
          <w:b w:val="0"/>
          <w:bCs w:val="0"/>
          <w:caps/>
          <w:u w:val="none"/>
          <w:rtl/>
        </w:rPr>
        <w:t>גילה פינקלשטיין (מפד"ל):</w:t>
      </w:r>
      <w:bookmarkEnd w:id="674"/>
      <w:bookmarkEnd w:id="675"/>
    </w:p>
    <w:p w14:paraId="311FF7DF" w14:textId="77777777" w:rsidR="00000000" w:rsidRDefault="009F4636">
      <w:pPr>
        <w:pStyle w:val="a"/>
        <w:rPr>
          <w:caps/>
          <w:rtl/>
        </w:rPr>
      </w:pPr>
    </w:p>
    <w:p w14:paraId="3274FA88" w14:textId="77777777" w:rsidR="00000000" w:rsidRDefault="009F4636">
      <w:pPr>
        <w:pStyle w:val="a"/>
        <w:rPr>
          <w:rFonts w:hint="cs"/>
          <w:caps/>
          <w:rtl/>
        </w:rPr>
      </w:pPr>
      <w:r>
        <w:rPr>
          <w:rFonts w:hint="cs"/>
          <w:caps/>
          <w:rtl/>
        </w:rPr>
        <w:t>זה ייקח לי שלוש דקות, כי אין לי מה להגיד חוץ מאשר שמדובר בנבזות ובהשפלה, בזלזול ובביזוי.</w:t>
      </w:r>
    </w:p>
    <w:p w14:paraId="4CBC090D" w14:textId="77777777" w:rsidR="00000000" w:rsidRDefault="009F4636">
      <w:pPr>
        <w:pStyle w:val="a"/>
        <w:rPr>
          <w:rFonts w:hint="cs"/>
          <w:caps/>
          <w:rtl/>
        </w:rPr>
      </w:pPr>
    </w:p>
    <w:p w14:paraId="64B402CD" w14:textId="77777777" w:rsidR="00000000" w:rsidRDefault="009F4636">
      <w:pPr>
        <w:pStyle w:val="a"/>
        <w:rPr>
          <w:rFonts w:hint="cs"/>
          <w:caps/>
          <w:rtl/>
        </w:rPr>
      </w:pPr>
      <w:r>
        <w:rPr>
          <w:rFonts w:hint="cs"/>
          <w:caps/>
          <w:rtl/>
        </w:rPr>
        <w:t>אדוני היושב-ראש, כנסת נכבדה, בלא קשר לנושא שאנחנו עומדים לדון בו כאן, אי-אפשר שלא להתיי</w:t>
      </w:r>
      <w:r>
        <w:rPr>
          <w:rFonts w:hint="cs"/>
          <w:caps/>
          <w:rtl/>
        </w:rPr>
        <w:t>חס לכאב העצום שאנו נתונים בו היום נוכח הזוועה שפקדה אתמול את משפחת ליבוביץ, עם הירצחה של בתם בת השבע נועם, השם ייקום דמה.</w:t>
      </w:r>
    </w:p>
    <w:p w14:paraId="68DC4C76" w14:textId="77777777" w:rsidR="00000000" w:rsidRDefault="009F4636">
      <w:pPr>
        <w:pStyle w:val="a"/>
        <w:ind w:firstLine="0"/>
        <w:rPr>
          <w:rFonts w:hint="cs"/>
          <w:caps/>
          <w:rtl/>
        </w:rPr>
      </w:pPr>
    </w:p>
    <w:p w14:paraId="666E2A79"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2B605B78" w14:textId="77777777" w:rsidR="00000000" w:rsidRDefault="009F4636">
      <w:pPr>
        <w:pStyle w:val="a"/>
        <w:rPr>
          <w:rFonts w:hint="cs"/>
          <w:caps/>
          <w:rtl/>
        </w:rPr>
      </w:pPr>
    </w:p>
    <w:p w14:paraId="2AA1D992" w14:textId="77777777" w:rsidR="00000000" w:rsidRDefault="009F4636">
      <w:pPr>
        <w:pStyle w:val="a"/>
        <w:rPr>
          <w:rFonts w:hint="cs"/>
          <w:caps/>
          <w:rtl/>
        </w:rPr>
      </w:pPr>
      <w:r>
        <w:rPr>
          <w:rFonts w:hint="cs"/>
          <w:caps/>
          <w:rtl/>
        </w:rPr>
        <w:t>אמן.</w:t>
      </w:r>
    </w:p>
    <w:p w14:paraId="1E247AC0" w14:textId="77777777" w:rsidR="00000000" w:rsidRDefault="009F4636">
      <w:pPr>
        <w:pStyle w:val="a"/>
        <w:ind w:firstLine="0"/>
        <w:rPr>
          <w:rFonts w:hint="cs"/>
          <w:caps/>
          <w:rtl/>
        </w:rPr>
      </w:pPr>
    </w:p>
    <w:p w14:paraId="7885E0E0" w14:textId="77777777" w:rsidR="00000000" w:rsidRDefault="009F4636">
      <w:pPr>
        <w:pStyle w:val="SpeakerCon"/>
        <w:rPr>
          <w:b w:val="0"/>
          <w:bCs w:val="0"/>
          <w:caps/>
          <w:u w:val="none"/>
          <w:rtl/>
        </w:rPr>
      </w:pPr>
      <w:bookmarkStart w:id="676" w:name="FS000001059T18_06_2003_20_02_14C"/>
      <w:bookmarkEnd w:id="676"/>
      <w:r>
        <w:rPr>
          <w:rFonts w:hint="eastAsia"/>
          <w:b w:val="0"/>
          <w:bCs w:val="0"/>
          <w:caps/>
          <w:u w:val="none"/>
          <w:rtl/>
        </w:rPr>
        <w:t>גילה</w:t>
      </w:r>
      <w:r>
        <w:rPr>
          <w:b w:val="0"/>
          <w:bCs w:val="0"/>
          <w:caps/>
          <w:u w:val="none"/>
          <w:rtl/>
        </w:rPr>
        <w:t xml:space="preserve"> פינקלשטיין (מפד"ל):</w:t>
      </w:r>
    </w:p>
    <w:p w14:paraId="4310FC5E" w14:textId="77777777" w:rsidR="00000000" w:rsidRDefault="009F4636">
      <w:pPr>
        <w:pStyle w:val="a"/>
        <w:rPr>
          <w:rFonts w:hint="cs"/>
          <w:caps/>
          <w:rtl/>
        </w:rPr>
      </w:pPr>
    </w:p>
    <w:p w14:paraId="7DAE79E3" w14:textId="77777777" w:rsidR="00000000" w:rsidRDefault="009F4636">
      <w:pPr>
        <w:pStyle w:val="a"/>
        <w:rPr>
          <w:rFonts w:hint="cs"/>
          <w:caps/>
          <w:rtl/>
        </w:rPr>
      </w:pPr>
      <w:r>
        <w:rPr>
          <w:rFonts w:hint="cs"/>
          <w:caps/>
          <w:rtl/>
        </w:rPr>
        <w:t>הדם השפוך הזה הוא אות קלון על מצחה של החברה הפלסטינית, שארגוני המחבלים שלה שלחו את י</w:t>
      </w:r>
      <w:r>
        <w:rPr>
          <w:rFonts w:hint="cs"/>
          <w:caps/>
          <w:rtl/>
        </w:rPr>
        <w:t>דם הטמאה ורצחו נפש רכה, שלא טעמה טעם חטא. אם מישהו מבקש להגיע להסדר כלשהו בזכות מעשה נפשע ומתועב זה, הרי הוא טועה טעות מרה.</w:t>
      </w:r>
    </w:p>
    <w:p w14:paraId="2986EE34" w14:textId="77777777" w:rsidR="00000000" w:rsidRDefault="009F4636">
      <w:pPr>
        <w:pStyle w:val="a"/>
        <w:rPr>
          <w:rFonts w:hint="cs"/>
          <w:caps/>
          <w:rtl/>
        </w:rPr>
      </w:pPr>
    </w:p>
    <w:p w14:paraId="386D1ABB" w14:textId="77777777" w:rsidR="00000000" w:rsidRDefault="009F4636">
      <w:pPr>
        <w:pStyle w:val="a"/>
        <w:rPr>
          <w:rFonts w:hint="cs"/>
          <w:caps/>
          <w:rtl/>
        </w:rPr>
      </w:pPr>
      <w:r>
        <w:rPr>
          <w:rFonts w:hint="cs"/>
          <w:caps/>
          <w:rtl/>
        </w:rPr>
        <w:t xml:space="preserve">חברי וחברותי, מחר אמור לחזור ולשדר ערוץ "פלייבוי". הבוקר דחה בג"ץ את הבקשה להוצאת צו ביניים, שיעכב את עליית הערוץ עד לדיון ולהכרעה </w:t>
      </w:r>
      <w:r>
        <w:rPr>
          <w:rFonts w:hint="cs"/>
          <w:caps/>
          <w:rtl/>
        </w:rPr>
        <w:t xml:space="preserve">בעתירה שהגישו ארגונים שונים. השופטת קבעה, כי אין מקום בשלב זה להוצאת צו ביניים, וכי הערוץ יכול לעלות לאוויר. המהלך הזה מהווה תפנית חדה, לאחר שאך לפני חודשים ספורים, בשלהי הכנסת שחלפה, אושר בקריאה שנייה ושלישית התיקון לחוק הבזק, העוסק בשידורים אסורים, ובהם </w:t>
      </w:r>
      <w:r>
        <w:rPr>
          <w:rFonts w:hint="cs"/>
          <w:caps/>
          <w:rtl/>
        </w:rPr>
        <w:t>שידורים המציגים נשים כחפץ זמין לשימוש מיני או שידורים המציגים התעללות בקטינים וניצולם.</w:t>
      </w:r>
    </w:p>
    <w:p w14:paraId="4CA7499B" w14:textId="77777777" w:rsidR="00000000" w:rsidRDefault="009F4636">
      <w:pPr>
        <w:pStyle w:val="a"/>
        <w:rPr>
          <w:rFonts w:hint="cs"/>
          <w:caps/>
          <w:rtl/>
        </w:rPr>
      </w:pPr>
    </w:p>
    <w:p w14:paraId="48BF98B3" w14:textId="77777777" w:rsidR="00000000" w:rsidRDefault="009F4636">
      <w:pPr>
        <w:pStyle w:val="a"/>
        <w:rPr>
          <w:rFonts w:hint="cs"/>
          <w:caps/>
          <w:rtl/>
        </w:rPr>
      </w:pPr>
      <w:r>
        <w:rPr>
          <w:rFonts w:hint="cs"/>
          <w:caps/>
          <w:rtl/>
        </w:rPr>
        <w:t>מועצת הכבלים והלוויין שבה ואישרה את העלאת ערוץ השידור הזה, שלאמיתו של דבר, גם אם יקראו לו בשמות שונים ומשונים, הוא עוסק לא בארוטיקה קלה, אלא מציג שידורים שתוכנם הוא הצג</w:t>
      </w:r>
      <w:r>
        <w:rPr>
          <w:rFonts w:hint="cs"/>
          <w:caps/>
          <w:rtl/>
        </w:rPr>
        <w:t>ת נשים באופן בוטה, תוך כדי ניצול גופן לשימוש מיני. יש כאן פגיעה קשה בנורמות האמורות לשמש נר לרגליה של חברה מתוקנת, ואי-אפשר לנופף השכם והערב בשם חופש הביטוי, ובשמו לפרוץ ברמה הציבורית כל סכר. השידורים הללו מעודדים באופן בדוק ומובהק נקודת מבט מסוימת מאוד על</w:t>
      </w:r>
      <w:r>
        <w:rPr>
          <w:rFonts w:hint="cs"/>
          <w:caps/>
          <w:rtl/>
        </w:rPr>
        <w:t xml:space="preserve"> האשה באשר היא, והנתונים מאשרים, כי היצף השידורים הזה מוביל במישרין ובעקיפין לעלייה בפשיעה ובמעשים פליליים בתחום הזה.</w:t>
      </w:r>
    </w:p>
    <w:p w14:paraId="7951D940" w14:textId="77777777" w:rsidR="00000000" w:rsidRDefault="009F4636">
      <w:pPr>
        <w:pStyle w:val="a"/>
        <w:rPr>
          <w:rFonts w:hint="cs"/>
          <w:caps/>
          <w:rtl/>
        </w:rPr>
      </w:pPr>
    </w:p>
    <w:p w14:paraId="54085E5D" w14:textId="77777777" w:rsidR="00000000" w:rsidRDefault="009F4636">
      <w:pPr>
        <w:pStyle w:val="a"/>
        <w:rPr>
          <w:rFonts w:hint="cs"/>
          <w:caps/>
          <w:rtl/>
        </w:rPr>
      </w:pPr>
      <w:r>
        <w:rPr>
          <w:rFonts w:hint="cs"/>
          <w:caps/>
          <w:rtl/>
        </w:rPr>
        <w:t>החלטת המועצה היא ניסיון בוטה לעקוף את הוראת המחוקק. ההחלטה התקבלה במחטף, שניצל העדר מינוי פורמלי וזמני של שלוש מחברות המועצה שהתנגדו בעבר</w:t>
      </w:r>
      <w:r>
        <w:rPr>
          <w:rFonts w:hint="cs"/>
          <w:caps/>
          <w:rtl/>
        </w:rPr>
        <w:t xml:space="preserve"> לאישור הערוץ, ואשר מינוין ייכנס לתוקף בתוך שבוע בוועדת-רביבי. </w:t>
      </w:r>
    </w:p>
    <w:p w14:paraId="60190833" w14:textId="77777777" w:rsidR="00000000" w:rsidRDefault="009F4636">
      <w:pPr>
        <w:pStyle w:val="a"/>
        <w:rPr>
          <w:rFonts w:hint="cs"/>
          <w:caps/>
          <w:rtl/>
        </w:rPr>
      </w:pPr>
    </w:p>
    <w:p w14:paraId="3B5C7461" w14:textId="77777777" w:rsidR="00000000" w:rsidRDefault="009F4636">
      <w:pPr>
        <w:pStyle w:val="a"/>
        <w:rPr>
          <w:rFonts w:hint="cs"/>
          <w:caps/>
          <w:rtl/>
        </w:rPr>
      </w:pPr>
      <w:r>
        <w:rPr>
          <w:rFonts w:hint="cs"/>
          <w:caps/>
          <w:rtl/>
        </w:rPr>
        <w:t>בהקשר זה אזכיר את המאבק שפתחנו בו השבוע במסגרת ועדות החינוך והכלכלה, ועדה משותפת, סביב הצורך לחסום שיחות אירוטיות בפני קטינים. כאן אנו עוסקים בכלל האוכלוסייה, אולם גם ההגבלות הקיימות לקליטת ה</w:t>
      </w:r>
      <w:r>
        <w:rPr>
          <w:rFonts w:hint="cs"/>
          <w:caps/>
          <w:rtl/>
        </w:rPr>
        <w:t>ערוץ, ספק אם יועילו.</w:t>
      </w:r>
    </w:p>
    <w:p w14:paraId="64E97DA2" w14:textId="77777777" w:rsidR="00000000" w:rsidRDefault="009F4636">
      <w:pPr>
        <w:pStyle w:val="a"/>
        <w:rPr>
          <w:rFonts w:hint="cs"/>
          <w:caps/>
          <w:rtl/>
        </w:rPr>
      </w:pPr>
    </w:p>
    <w:p w14:paraId="6C85AC3B" w14:textId="77777777" w:rsidR="00000000" w:rsidRDefault="009F4636">
      <w:pPr>
        <w:pStyle w:val="a"/>
        <w:rPr>
          <w:rFonts w:hint="cs"/>
          <w:caps/>
          <w:rtl/>
        </w:rPr>
      </w:pPr>
      <w:r>
        <w:rPr>
          <w:rFonts w:hint="cs"/>
          <w:caps/>
          <w:rtl/>
        </w:rPr>
        <w:t xml:space="preserve">אני שבה וקוראת לדון בנושא מחדש ולא לתת לשיקולים מסחריים לסמא את עינינו. </w:t>
      </w:r>
    </w:p>
    <w:p w14:paraId="5F2D415A" w14:textId="77777777" w:rsidR="00000000" w:rsidRDefault="009F4636">
      <w:pPr>
        <w:pStyle w:val="a"/>
        <w:rPr>
          <w:rFonts w:hint="cs"/>
          <w:caps/>
          <w:rtl/>
        </w:rPr>
      </w:pPr>
    </w:p>
    <w:p w14:paraId="66310584" w14:textId="77777777" w:rsidR="00000000" w:rsidRDefault="009F4636">
      <w:pPr>
        <w:pStyle w:val="a"/>
        <w:rPr>
          <w:rFonts w:hint="cs"/>
          <w:caps/>
          <w:rtl/>
        </w:rPr>
      </w:pPr>
      <w:r>
        <w:rPr>
          <w:rFonts w:hint="cs"/>
          <w:caps/>
          <w:rtl/>
        </w:rPr>
        <w:t>אני מבקשת להעביר את הדיון בהצעה הזאת לוועדה לקידום מעמד האשה.</w:t>
      </w:r>
    </w:p>
    <w:p w14:paraId="01AD8168" w14:textId="77777777" w:rsidR="00000000" w:rsidRDefault="009F4636">
      <w:pPr>
        <w:pStyle w:val="a"/>
        <w:ind w:firstLine="0"/>
        <w:rPr>
          <w:rFonts w:hint="cs"/>
          <w:caps/>
          <w:rtl/>
        </w:rPr>
      </w:pPr>
    </w:p>
    <w:p w14:paraId="784A2E32" w14:textId="77777777" w:rsidR="00000000" w:rsidRDefault="009F4636">
      <w:pPr>
        <w:pStyle w:val="ad"/>
        <w:rPr>
          <w:b w:val="0"/>
          <w:bCs w:val="0"/>
          <w:caps/>
          <w:u w:val="none"/>
          <w:rtl/>
        </w:rPr>
      </w:pPr>
      <w:r>
        <w:rPr>
          <w:rFonts w:hint="eastAsia"/>
          <w:b w:val="0"/>
          <w:bCs w:val="0"/>
          <w:caps/>
          <w:u w:val="none"/>
          <w:rtl/>
        </w:rPr>
        <w:t>היו</w:t>
      </w:r>
      <w:r>
        <w:rPr>
          <w:b w:val="0"/>
          <w:bCs w:val="0"/>
          <w:caps/>
          <w:u w:val="none"/>
          <w:rtl/>
        </w:rPr>
        <w:t>"ר נסים דהן:</w:t>
      </w:r>
    </w:p>
    <w:p w14:paraId="50DB35F1" w14:textId="77777777" w:rsidR="00000000" w:rsidRDefault="009F4636">
      <w:pPr>
        <w:pStyle w:val="a"/>
        <w:rPr>
          <w:rFonts w:hint="cs"/>
          <w:caps/>
          <w:rtl/>
        </w:rPr>
      </w:pPr>
    </w:p>
    <w:p w14:paraId="04B14030" w14:textId="77777777" w:rsidR="00000000" w:rsidRDefault="009F4636">
      <w:pPr>
        <w:pStyle w:val="a"/>
        <w:rPr>
          <w:rFonts w:hint="cs"/>
          <w:caps/>
          <w:rtl/>
        </w:rPr>
      </w:pPr>
      <w:r>
        <w:rPr>
          <w:rFonts w:hint="cs"/>
          <w:caps/>
          <w:rtl/>
        </w:rPr>
        <w:t>את לא יכולה על-פי התקנון. גברתי, את יכולה לבקש מליאה, והשר יציע את מה שהוא יציע.</w:t>
      </w:r>
      <w:r>
        <w:rPr>
          <w:rFonts w:hint="cs"/>
          <w:caps/>
          <w:rtl/>
        </w:rPr>
        <w:t xml:space="preserve"> כבוד השר, בבקשה.</w:t>
      </w:r>
    </w:p>
    <w:p w14:paraId="1EF8188D" w14:textId="77777777" w:rsidR="00000000" w:rsidRDefault="009F4636">
      <w:pPr>
        <w:pStyle w:val="a"/>
        <w:ind w:firstLine="0"/>
        <w:rPr>
          <w:rFonts w:hint="cs"/>
          <w:caps/>
          <w:rtl/>
        </w:rPr>
      </w:pPr>
    </w:p>
    <w:p w14:paraId="2ED2AC05" w14:textId="77777777" w:rsidR="00000000" w:rsidRDefault="009F4636">
      <w:pPr>
        <w:pStyle w:val="Speaker"/>
        <w:rPr>
          <w:b w:val="0"/>
          <w:bCs w:val="0"/>
          <w:caps/>
          <w:u w:val="none"/>
          <w:rtl/>
        </w:rPr>
      </w:pPr>
      <w:bookmarkStart w:id="677" w:name="FS000001059T18_06_2003_20_08_37C"/>
      <w:bookmarkStart w:id="678" w:name="FS000000474T18_06_2003_20_08_45"/>
      <w:bookmarkStart w:id="679" w:name="_Toc45451486"/>
      <w:bookmarkStart w:id="680" w:name="_Toc45970209"/>
      <w:bookmarkEnd w:id="677"/>
      <w:bookmarkEnd w:id="678"/>
      <w:r>
        <w:rPr>
          <w:b w:val="0"/>
          <w:bCs w:val="0"/>
          <w:caps/>
          <w:u w:val="none"/>
          <w:rtl/>
        </w:rPr>
        <w:t>השר גדעון עזרא:</w:t>
      </w:r>
      <w:bookmarkEnd w:id="679"/>
      <w:bookmarkEnd w:id="680"/>
    </w:p>
    <w:p w14:paraId="631E0AA4" w14:textId="77777777" w:rsidR="00000000" w:rsidRDefault="009F4636">
      <w:pPr>
        <w:pStyle w:val="a"/>
        <w:rPr>
          <w:caps/>
          <w:rtl/>
        </w:rPr>
      </w:pPr>
    </w:p>
    <w:p w14:paraId="128B12B8" w14:textId="77777777" w:rsidR="00000000" w:rsidRDefault="009F4636">
      <w:pPr>
        <w:pStyle w:val="a"/>
        <w:rPr>
          <w:rFonts w:hint="cs"/>
          <w:caps/>
          <w:rtl/>
        </w:rPr>
      </w:pPr>
      <w:r>
        <w:rPr>
          <w:rFonts w:hint="cs"/>
          <w:caps/>
          <w:rtl/>
        </w:rPr>
        <w:t xml:space="preserve">אדוני היושב-ראש, חברי חברי הכנסת, חברת הכנסת גילה פינקלשטיין, אני חושב שהציבור יוכל להבין טוב יותר את הנושא לאחר שגילה העלתה אותו, ואני מודה לה. </w:t>
      </w:r>
    </w:p>
    <w:p w14:paraId="7C59C7D9" w14:textId="77777777" w:rsidR="00000000" w:rsidRDefault="009F4636">
      <w:pPr>
        <w:pStyle w:val="a"/>
        <w:rPr>
          <w:rFonts w:hint="cs"/>
          <w:caps/>
          <w:rtl/>
        </w:rPr>
      </w:pPr>
    </w:p>
    <w:p w14:paraId="1B54DA14" w14:textId="77777777" w:rsidR="00000000" w:rsidRDefault="009F4636">
      <w:pPr>
        <w:pStyle w:val="a"/>
        <w:rPr>
          <w:rFonts w:hint="cs"/>
          <w:caps/>
          <w:rtl/>
        </w:rPr>
      </w:pPr>
      <w:r>
        <w:rPr>
          <w:rFonts w:hint="cs"/>
          <w:caps/>
          <w:rtl/>
        </w:rPr>
        <w:t>הבקשה שהונחה בפני המועצה לשידורי כבלים ולוויין היתה בקשת בעלי הרשיונות הכ</w:t>
      </w:r>
      <w:r>
        <w:rPr>
          <w:rFonts w:hint="cs"/>
          <w:caps/>
          <w:rtl/>
        </w:rPr>
        <w:t xml:space="preserve">לליים לשידורי כבלים ובקשת בעלת הרשיון לשידורי לוויין, להלן בעלי הרשיונות לשידור ערוץ "פלייבוי". </w:t>
      </w:r>
    </w:p>
    <w:p w14:paraId="213EE9B0" w14:textId="77777777" w:rsidR="00000000" w:rsidRDefault="009F4636">
      <w:pPr>
        <w:pStyle w:val="a"/>
        <w:rPr>
          <w:rFonts w:hint="cs"/>
          <w:caps/>
          <w:rtl/>
        </w:rPr>
      </w:pPr>
    </w:p>
    <w:p w14:paraId="0597D62A" w14:textId="77777777" w:rsidR="00000000" w:rsidRDefault="009F4636">
      <w:pPr>
        <w:pStyle w:val="a"/>
        <w:rPr>
          <w:rFonts w:hint="cs"/>
          <w:caps/>
          <w:rtl/>
        </w:rPr>
      </w:pPr>
      <w:r>
        <w:rPr>
          <w:rFonts w:hint="cs"/>
          <w:caps/>
          <w:rtl/>
        </w:rPr>
        <w:t>לשם החלטה בסוגיה שבפניה, הונחה בפני חברי המועצה חוות דעת משפטית מטעם מינהלת הסדרת השידורים לציבור, אשר מסקנתה היא כי משדרי ערוץ "פלייבוי", אשר הומצאו למועצה ב</w:t>
      </w:r>
      <w:r>
        <w:rPr>
          <w:rFonts w:hint="cs"/>
          <w:caps/>
          <w:rtl/>
        </w:rPr>
        <w:t>קשר עם בעלי הרשיונות בעניין זה, אינם נכללים בגדר האיסור הקבוע בחוק שעבר בכנסת. יתירה מזאת, בפני המועצה הונחו גם מכתביו של היועץ המשפטי לממשלה, מ-24 באוקטובר 2002 ומ-21 בנובמבר 2002, שמהם עולה כי בעניין שידורי ערוץ "פלייבוי" קיימות שתי פרשנויות משפטיות אפשר</w:t>
      </w:r>
      <w:r>
        <w:rPr>
          <w:rFonts w:hint="cs"/>
          <w:caps/>
          <w:rtl/>
        </w:rPr>
        <w:t>יות ביחס לתחולתו של תיקון 27 לחוק, ולכן לא מצא כבוד היועץ להתערב בחוות הדעת הנזכרת לעיל.</w:t>
      </w:r>
    </w:p>
    <w:p w14:paraId="2CFFB8D7" w14:textId="77777777" w:rsidR="00000000" w:rsidRDefault="009F4636">
      <w:pPr>
        <w:pStyle w:val="a"/>
        <w:rPr>
          <w:rFonts w:hint="cs"/>
          <w:caps/>
          <w:rtl/>
        </w:rPr>
      </w:pPr>
    </w:p>
    <w:p w14:paraId="6962D0B1" w14:textId="77777777" w:rsidR="00000000" w:rsidRDefault="009F4636">
      <w:pPr>
        <w:pStyle w:val="a"/>
        <w:rPr>
          <w:rFonts w:hint="cs"/>
          <w:caps/>
          <w:rtl/>
        </w:rPr>
      </w:pPr>
      <w:r>
        <w:rPr>
          <w:rFonts w:hint="cs"/>
          <w:caps/>
          <w:rtl/>
        </w:rPr>
        <w:t>בנוסף, עמדו בפני המועצה עמדות גורמים שונים אשר הוגשו בכתב ובעל-פה. במסגרת השימוע שלחה המועצה, טרם הדיון בהחלטתה הקודמת, החלטת מועצה מס' 1-38/02, מיום 28 בנובמבר 2002.</w:t>
      </w:r>
      <w:r>
        <w:rPr>
          <w:rFonts w:hint="cs"/>
          <w:caps/>
          <w:rtl/>
        </w:rPr>
        <w:t xml:space="preserve"> בהחלטתה בחנה המועצה את לשון החוק ואת תכליתו, ושוכנעה כי תכלית התיקון איננה רצון המחוקק לאסור כל הצגת עירום או אירוטיקה בשידורי הטלוויזיה, אלא למנוע מצב של הפיכת המשתתפים לחפץ בשידורים אלה, ובכלל זה הצגת פעולות בלתי רצוניות או השפלה פיזית של המשתתפים. </w:t>
      </w:r>
    </w:p>
    <w:p w14:paraId="0EED062C" w14:textId="77777777" w:rsidR="00000000" w:rsidRDefault="009F4636">
      <w:pPr>
        <w:pStyle w:val="a"/>
        <w:ind w:firstLine="0"/>
        <w:rPr>
          <w:rFonts w:hint="cs"/>
          <w:caps/>
          <w:rtl/>
        </w:rPr>
      </w:pPr>
    </w:p>
    <w:p w14:paraId="361280BB" w14:textId="77777777" w:rsidR="00000000" w:rsidRDefault="009F4636">
      <w:pPr>
        <w:pStyle w:val="a"/>
        <w:ind w:firstLine="0"/>
        <w:rPr>
          <w:rFonts w:hint="cs"/>
          <w:caps/>
          <w:rtl/>
        </w:rPr>
      </w:pPr>
      <w:r>
        <w:rPr>
          <w:rFonts w:hint="cs"/>
          <w:caps/>
          <w:rtl/>
        </w:rPr>
        <w:tab/>
        <w:t>ה</w:t>
      </w:r>
      <w:r>
        <w:rPr>
          <w:rFonts w:hint="cs"/>
          <w:caps/>
          <w:rtl/>
        </w:rPr>
        <w:t>מועצה הגיעה לכלל מסקנה, כי באיזון הכולל בין עקרונות היסוד של המשפט הישראלי, ובכלל זה חופש הביטוי, חופש הקניין, חופש העיסוק וזכותם של הצופים לצפות בתכנים שהם בוחרים, אל מול החשש הנטען להפרת הסדר הציבורי, לפגיעה בכבוד האדם של המשתתפים במשדרים המבוקרים ולפגיע</w:t>
      </w:r>
      <w:r>
        <w:rPr>
          <w:rFonts w:hint="cs"/>
          <w:caps/>
          <w:rtl/>
        </w:rPr>
        <w:t xml:space="preserve">ה אפשרית בצופים; לאור היותם של משדרי "פלייבוי" מותרים להפצה באמצעי שידור אחרים ולאור פסקאות ההגבלה בחוקי-היסוד, מן הדין לפרש את הוראות תיקון 27 לחוק באופן שישמור ככל הניתן על עקרונות היסוד ולא יצמצם את תחולתם, אלא במידה הנדרשת. </w:t>
      </w:r>
    </w:p>
    <w:p w14:paraId="7EE148FE" w14:textId="77777777" w:rsidR="00000000" w:rsidRDefault="009F4636">
      <w:pPr>
        <w:pStyle w:val="a"/>
        <w:ind w:firstLine="0"/>
        <w:rPr>
          <w:rFonts w:hint="cs"/>
          <w:caps/>
          <w:rtl/>
        </w:rPr>
      </w:pPr>
    </w:p>
    <w:p w14:paraId="23BA27EB" w14:textId="77777777" w:rsidR="00000000" w:rsidRDefault="009F4636">
      <w:pPr>
        <w:pStyle w:val="a"/>
        <w:ind w:firstLine="0"/>
        <w:rPr>
          <w:rFonts w:hint="cs"/>
          <w:caps/>
          <w:rtl/>
        </w:rPr>
      </w:pPr>
      <w:r>
        <w:rPr>
          <w:rFonts w:hint="cs"/>
          <w:caps/>
          <w:rtl/>
        </w:rPr>
        <w:tab/>
        <w:t>על מנת למנוע את החשש מפני</w:t>
      </w:r>
      <w:r>
        <w:rPr>
          <w:rFonts w:hint="cs"/>
          <w:caps/>
          <w:rtl/>
        </w:rPr>
        <w:t xml:space="preserve"> צפייה של ילדים ובני-נוער בערוץ, קבעה המועצה בהחלטתה שורת תנאים והגבלות בדבר אופן שידורי הערוץ ומכירתו, בדבר חובת קידוד והצפנת הערוץ, בדבר חובת בעלי הרשיונות לשדר תשדירים המסבירים את איסור חשיפת הערוץ לילדים ונוער וכדומה. </w:t>
      </w:r>
    </w:p>
    <w:p w14:paraId="379A2EB9" w14:textId="77777777" w:rsidR="00000000" w:rsidRDefault="009F4636">
      <w:pPr>
        <w:pStyle w:val="a"/>
        <w:ind w:firstLine="0"/>
        <w:rPr>
          <w:rFonts w:hint="cs"/>
          <w:caps/>
          <w:rtl/>
        </w:rPr>
      </w:pPr>
      <w:r>
        <w:rPr>
          <w:rFonts w:hint="cs"/>
          <w:caps/>
          <w:rtl/>
        </w:rPr>
        <w:tab/>
      </w:r>
    </w:p>
    <w:p w14:paraId="30FF4C92" w14:textId="77777777" w:rsidR="00000000" w:rsidRDefault="009F4636">
      <w:pPr>
        <w:pStyle w:val="a"/>
        <w:ind w:firstLine="0"/>
        <w:rPr>
          <w:rFonts w:hint="cs"/>
          <w:caps/>
          <w:rtl/>
        </w:rPr>
      </w:pPr>
      <w:r>
        <w:rPr>
          <w:rFonts w:hint="cs"/>
          <w:caps/>
          <w:rtl/>
        </w:rPr>
        <w:tab/>
        <w:t>לאור כל האמור לעיל, אנו סבורים</w:t>
      </w:r>
      <w:r>
        <w:rPr>
          <w:rFonts w:hint="cs"/>
          <w:caps/>
          <w:rtl/>
        </w:rPr>
        <w:t xml:space="preserve"> כי החלטת המועצה היא החלטה שקולה, מאוזנת וסבירה, והיא מתייחסת הן ללשון החוק ותכליתו, הן לעקרונות היסוד של שיטת המשפט הישראלית והן למכלול האינטרסים הציבוריים הכרוכים בסוגיה זו. </w:t>
      </w:r>
    </w:p>
    <w:p w14:paraId="4D293CF4" w14:textId="77777777" w:rsidR="00000000" w:rsidRDefault="009F4636">
      <w:pPr>
        <w:pStyle w:val="a"/>
        <w:ind w:firstLine="0"/>
        <w:rPr>
          <w:rFonts w:hint="cs"/>
          <w:caps/>
          <w:rtl/>
        </w:rPr>
      </w:pPr>
    </w:p>
    <w:p w14:paraId="42143428" w14:textId="77777777" w:rsidR="00000000" w:rsidRDefault="009F4636">
      <w:pPr>
        <w:pStyle w:val="a"/>
        <w:ind w:firstLine="0"/>
        <w:rPr>
          <w:rFonts w:hint="cs"/>
          <w:caps/>
          <w:rtl/>
        </w:rPr>
      </w:pPr>
      <w:r>
        <w:rPr>
          <w:rFonts w:hint="cs"/>
          <w:caps/>
          <w:rtl/>
        </w:rPr>
        <w:tab/>
        <w:t xml:space="preserve">לעצם העניין, מקובל עלי להעביר את הנושא לדיון בוועדת הכלכלה, כמדומני. </w:t>
      </w:r>
    </w:p>
    <w:p w14:paraId="1C21C25E" w14:textId="77777777" w:rsidR="00000000" w:rsidRDefault="009F4636">
      <w:pPr>
        <w:pStyle w:val="a"/>
        <w:ind w:firstLine="0"/>
        <w:rPr>
          <w:rFonts w:hint="cs"/>
          <w:caps/>
          <w:rtl/>
        </w:rPr>
      </w:pPr>
    </w:p>
    <w:p w14:paraId="562A4FD6" w14:textId="77777777" w:rsidR="00000000" w:rsidRDefault="009F4636">
      <w:pPr>
        <w:pStyle w:val="ac"/>
        <w:rPr>
          <w:b w:val="0"/>
          <w:bCs w:val="0"/>
          <w:caps/>
          <w:u w:val="none"/>
          <w:rtl/>
        </w:rPr>
      </w:pPr>
      <w:r>
        <w:rPr>
          <w:rFonts w:hint="eastAsia"/>
          <w:b w:val="0"/>
          <w:bCs w:val="0"/>
          <w:caps/>
          <w:u w:val="none"/>
          <w:rtl/>
        </w:rPr>
        <w:t>גילה</w:t>
      </w:r>
      <w:r>
        <w:rPr>
          <w:b w:val="0"/>
          <w:bCs w:val="0"/>
          <w:caps/>
          <w:u w:val="none"/>
          <w:rtl/>
        </w:rPr>
        <w:t xml:space="preserve"> פ</w:t>
      </w:r>
      <w:r>
        <w:rPr>
          <w:b w:val="0"/>
          <w:bCs w:val="0"/>
          <w:caps/>
          <w:u w:val="none"/>
          <w:rtl/>
        </w:rPr>
        <w:t>ינקלשטיין (מפד"ל):</w:t>
      </w:r>
    </w:p>
    <w:p w14:paraId="3045ADB8" w14:textId="77777777" w:rsidR="00000000" w:rsidRDefault="009F4636">
      <w:pPr>
        <w:pStyle w:val="a"/>
        <w:rPr>
          <w:rFonts w:hint="cs"/>
          <w:caps/>
          <w:rtl/>
        </w:rPr>
      </w:pPr>
    </w:p>
    <w:p w14:paraId="7C2631AC" w14:textId="77777777" w:rsidR="00000000" w:rsidRDefault="009F4636">
      <w:pPr>
        <w:pStyle w:val="a"/>
        <w:rPr>
          <w:rFonts w:hint="cs"/>
          <w:caps/>
          <w:rtl/>
        </w:rPr>
      </w:pPr>
      <w:r>
        <w:rPr>
          <w:rFonts w:hint="cs"/>
          <w:caps/>
          <w:rtl/>
        </w:rPr>
        <w:t xml:space="preserve">למה לא הוועדה למעמד האשה? </w:t>
      </w:r>
    </w:p>
    <w:p w14:paraId="604C9EC6" w14:textId="77777777" w:rsidR="00000000" w:rsidRDefault="009F4636">
      <w:pPr>
        <w:pStyle w:val="a"/>
        <w:ind w:firstLine="0"/>
        <w:rPr>
          <w:rFonts w:hint="cs"/>
          <w:caps/>
          <w:rtl/>
        </w:rPr>
      </w:pPr>
    </w:p>
    <w:p w14:paraId="7674058B" w14:textId="77777777" w:rsidR="00000000" w:rsidRDefault="009F4636">
      <w:pPr>
        <w:pStyle w:val="SpeakerCon"/>
        <w:rPr>
          <w:b w:val="0"/>
          <w:bCs w:val="0"/>
          <w:caps/>
          <w:u w:val="none"/>
          <w:rtl/>
        </w:rPr>
      </w:pPr>
      <w:bookmarkStart w:id="681" w:name="FS000000474T18_06_2003_21_36_02"/>
      <w:bookmarkStart w:id="682" w:name="FS000000474T18_06_2003_21_36_03C"/>
      <w:bookmarkEnd w:id="681"/>
      <w:bookmarkEnd w:id="682"/>
      <w:r>
        <w:rPr>
          <w:b w:val="0"/>
          <w:bCs w:val="0"/>
          <w:caps/>
          <w:u w:val="none"/>
          <w:rtl/>
        </w:rPr>
        <w:t>השר גדעון עזרא:</w:t>
      </w:r>
    </w:p>
    <w:p w14:paraId="5C0589C0" w14:textId="77777777" w:rsidR="00000000" w:rsidRDefault="009F4636">
      <w:pPr>
        <w:pStyle w:val="a"/>
        <w:rPr>
          <w:caps/>
          <w:rtl/>
        </w:rPr>
      </w:pPr>
    </w:p>
    <w:p w14:paraId="5B826616" w14:textId="77777777" w:rsidR="00000000" w:rsidRDefault="009F4636">
      <w:pPr>
        <w:pStyle w:val="a"/>
        <w:rPr>
          <w:rFonts w:hint="cs"/>
          <w:caps/>
          <w:rtl/>
        </w:rPr>
      </w:pPr>
      <w:bookmarkStart w:id="683" w:name="FS000000474T18_06_2003_19_55_43"/>
      <w:bookmarkEnd w:id="683"/>
      <w:r>
        <w:rPr>
          <w:rFonts w:hint="cs"/>
          <w:caps/>
          <w:rtl/>
        </w:rPr>
        <w:t xml:space="preserve">אני חושב שמי שמטפלת בנושא השידורים זו ועדת הכלכלה. </w:t>
      </w:r>
    </w:p>
    <w:p w14:paraId="349343F1" w14:textId="77777777" w:rsidR="00000000" w:rsidRDefault="009F4636">
      <w:pPr>
        <w:pStyle w:val="a"/>
        <w:ind w:firstLine="0"/>
        <w:rPr>
          <w:rFonts w:hint="cs"/>
          <w:caps/>
          <w:rtl/>
        </w:rPr>
      </w:pPr>
    </w:p>
    <w:p w14:paraId="10A24840" w14:textId="77777777" w:rsidR="00000000" w:rsidRDefault="009F4636">
      <w:pPr>
        <w:pStyle w:val="ad"/>
        <w:rPr>
          <w:b w:val="0"/>
          <w:bCs w:val="0"/>
          <w:caps/>
          <w:u w:val="none"/>
          <w:rtl/>
        </w:rPr>
      </w:pPr>
      <w:r>
        <w:rPr>
          <w:b w:val="0"/>
          <w:bCs w:val="0"/>
          <w:caps/>
          <w:u w:val="none"/>
          <w:rtl/>
        </w:rPr>
        <w:t>היו"ר נסים דהן:</w:t>
      </w:r>
    </w:p>
    <w:p w14:paraId="3CBA6E9B" w14:textId="77777777" w:rsidR="00000000" w:rsidRDefault="009F4636">
      <w:pPr>
        <w:pStyle w:val="a"/>
        <w:rPr>
          <w:caps/>
          <w:rtl/>
        </w:rPr>
      </w:pPr>
    </w:p>
    <w:p w14:paraId="5732025B" w14:textId="77777777" w:rsidR="00000000" w:rsidRDefault="009F4636">
      <w:pPr>
        <w:pStyle w:val="a"/>
        <w:rPr>
          <w:rFonts w:hint="cs"/>
          <w:caps/>
          <w:rtl/>
        </w:rPr>
      </w:pPr>
      <w:r>
        <w:rPr>
          <w:rFonts w:hint="cs"/>
          <w:caps/>
          <w:rtl/>
        </w:rPr>
        <w:t>ועדת הכנסת תחליט. יש הצעתו של השר - לוועדת הכלכלה; והצעתה של חברת הכנסת גילה פינקלשטיין - לוועדה למעמד האשה. ועדת הכנסת כ</w:t>
      </w:r>
      <w:r>
        <w:rPr>
          <w:rFonts w:hint="cs"/>
          <w:caps/>
          <w:rtl/>
        </w:rPr>
        <w:t xml:space="preserve">מובן תחליט. </w:t>
      </w:r>
    </w:p>
    <w:p w14:paraId="349132ED" w14:textId="77777777" w:rsidR="00000000" w:rsidRDefault="009F4636">
      <w:pPr>
        <w:pStyle w:val="a"/>
        <w:rPr>
          <w:rFonts w:hint="cs"/>
          <w:caps/>
          <w:rtl/>
        </w:rPr>
      </w:pPr>
    </w:p>
    <w:p w14:paraId="415B8E15" w14:textId="77777777" w:rsidR="00000000" w:rsidRDefault="009F4636">
      <w:pPr>
        <w:pStyle w:val="a"/>
        <w:rPr>
          <w:rFonts w:hint="cs"/>
          <w:caps/>
          <w:rtl/>
        </w:rPr>
      </w:pPr>
      <w:r>
        <w:rPr>
          <w:rFonts w:hint="cs"/>
          <w:caps/>
          <w:rtl/>
        </w:rPr>
        <w:t xml:space="preserve">אנחנו עוברים להצבעה. בעד - דיון במליאה, נגד - ועדה. את מסכימה לוועדה, חברת הכנסת פינקלשטיין? </w:t>
      </w:r>
    </w:p>
    <w:p w14:paraId="70668941" w14:textId="77777777" w:rsidR="00000000" w:rsidRDefault="009F4636">
      <w:pPr>
        <w:pStyle w:val="a"/>
        <w:ind w:firstLine="0"/>
        <w:rPr>
          <w:rFonts w:hint="cs"/>
          <w:caps/>
          <w:rtl/>
        </w:rPr>
      </w:pPr>
    </w:p>
    <w:p w14:paraId="28AC6359" w14:textId="77777777" w:rsidR="00000000" w:rsidRDefault="009F4636">
      <w:pPr>
        <w:pStyle w:val="ac"/>
        <w:rPr>
          <w:b w:val="0"/>
          <w:bCs w:val="0"/>
          <w:caps/>
          <w:u w:val="none"/>
          <w:rtl/>
        </w:rPr>
      </w:pPr>
      <w:r>
        <w:rPr>
          <w:rFonts w:hint="eastAsia"/>
          <w:b w:val="0"/>
          <w:bCs w:val="0"/>
          <w:caps/>
          <w:u w:val="none"/>
          <w:rtl/>
        </w:rPr>
        <w:t>גילה</w:t>
      </w:r>
      <w:r>
        <w:rPr>
          <w:b w:val="0"/>
          <w:bCs w:val="0"/>
          <w:caps/>
          <w:u w:val="none"/>
          <w:rtl/>
        </w:rPr>
        <w:t xml:space="preserve"> פינקלשטיין (מפד"ל):</w:t>
      </w:r>
    </w:p>
    <w:p w14:paraId="786C13FC" w14:textId="77777777" w:rsidR="00000000" w:rsidRDefault="009F4636">
      <w:pPr>
        <w:pStyle w:val="a"/>
        <w:rPr>
          <w:rFonts w:hint="cs"/>
          <w:caps/>
          <w:rtl/>
        </w:rPr>
      </w:pPr>
    </w:p>
    <w:p w14:paraId="6547B5C3" w14:textId="77777777" w:rsidR="00000000" w:rsidRDefault="009F4636">
      <w:pPr>
        <w:pStyle w:val="a"/>
        <w:rPr>
          <w:rFonts w:hint="cs"/>
          <w:caps/>
          <w:rtl/>
        </w:rPr>
      </w:pPr>
      <w:r>
        <w:rPr>
          <w:rFonts w:hint="cs"/>
          <w:caps/>
          <w:rtl/>
        </w:rPr>
        <w:t xml:space="preserve">מסכימה. </w:t>
      </w:r>
    </w:p>
    <w:p w14:paraId="0B14E690" w14:textId="77777777" w:rsidR="00000000" w:rsidRDefault="009F4636">
      <w:pPr>
        <w:pStyle w:val="a"/>
        <w:ind w:firstLine="0"/>
        <w:rPr>
          <w:caps/>
          <w:rtl/>
        </w:rPr>
      </w:pPr>
    </w:p>
    <w:p w14:paraId="3BDDEB4B" w14:textId="77777777" w:rsidR="00000000" w:rsidRDefault="009F4636">
      <w:pPr>
        <w:pStyle w:val="a"/>
        <w:ind w:firstLine="0"/>
        <w:rPr>
          <w:rFonts w:hint="cs"/>
          <w:caps/>
          <w:rtl/>
        </w:rPr>
      </w:pPr>
    </w:p>
    <w:p w14:paraId="4B9872F0" w14:textId="77777777" w:rsidR="00000000" w:rsidRDefault="009F4636">
      <w:pPr>
        <w:pStyle w:val="ad"/>
        <w:rPr>
          <w:b w:val="0"/>
          <w:bCs w:val="0"/>
          <w:caps/>
          <w:u w:val="none"/>
          <w:rtl/>
        </w:rPr>
      </w:pPr>
      <w:r>
        <w:rPr>
          <w:b w:val="0"/>
          <w:bCs w:val="0"/>
          <w:caps/>
          <w:u w:val="none"/>
          <w:rtl/>
        </w:rPr>
        <w:t>היו"ר נסים דהן:</w:t>
      </w:r>
    </w:p>
    <w:p w14:paraId="327E4119" w14:textId="77777777" w:rsidR="00000000" w:rsidRDefault="009F4636">
      <w:pPr>
        <w:pStyle w:val="a"/>
        <w:rPr>
          <w:caps/>
          <w:rtl/>
        </w:rPr>
      </w:pPr>
    </w:p>
    <w:p w14:paraId="309422BE" w14:textId="77777777" w:rsidR="00000000" w:rsidRDefault="009F4636">
      <w:pPr>
        <w:pStyle w:val="a"/>
        <w:rPr>
          <w:rFonts w:hint="cs"/>
          <w:caps/>
          <w:rtl/>
        </w:rPr>
      </w:pPr>
      <w:r>
        <w:rPr>
          <w:rFonts w:hint="cs"/>
          <w:caps/>
          <w:rtl/>
        </w:rPr>
        <w:t xml:space="preserve">אם כן, בעד זה ועדה, נגד זה להסיר. </w:t>
      </w:r>
    </w:p>
    <w:p w14:paraId="3E059184" w14:textId="77777777" w:rsidR="00000000" w:rsidRDefault="009F4636">
      <w:pPr>
        <w:pStyle w:val="a"/>
        <w:rPr>
          <w:rFonts w:hint="cs"/>
          <w:caps/>
          <w:rtl/>
        </w:rPr>
      </w:pPr>
    </w:p>
    <w:p w14:paraId="76AC3B28" w14:textId="77777777" w:rsidR="00000000" w:rsidRDefault="009F4636">
      <w:pPr>
        <w:pStyle w:val="a"/>
        <w:rPr>
          <w:rFonts w:hint="cs"/>
          <w:caps/>
          <w:rtl/>
        </w:rPr>
      </w:pPr>
      <w:r>
        <w:rPr>
          <w:rFonts w:hint="cs"/>
          <w:caps/>
          <w:rtl/>
        </w:rPr>
        <w:t xml:space="preserve">ההצבעה החלה. </w:t>
      </w:r>
    </w:p>
    <w:p w14:paraId="4866754D" w14:textId="77777777" w:rsidR="00000000" w:rsidRDefault="009F4636">
      <w:pPr>
        <w:pStyle w:val="a"/>
        <w:ind w:firstLine="0"/>
        <w:rPr>
          <w:rFonts w:hint="cs"/>
          <w:caps/>
          <w:rtl/>
        </w:rPr>
      </w:pPr>
    </w:p>
    <w:p w14:paraId="1DAEE9E9" w14:textId="77777777" w:rsidR="00000000" w:rsidRDefault="009F4636">
      <w:pPr>
        <w:pStyle w:val="a"/>
        <w:ind w:firstLine="0"/>
        <w:rPr>
          <w:rFonts w:hint="cs"/>
          <w:caps/>
          <w:rtl/>
        </w:rPr>
      </w:pPr>
    </w:p>
    <w:p w14:paraId="5A504870" w14:textId="77777777" w:rsidR="00000000" w:rsidRDefault="009F4636">
      <w:pPr>
        <w:pStyle w:val="a7"/>
        <w:bidi/>
        <w:rPr>
          <w:rFonts w:hint="cs"/>
          <w:b w:val="0"/>
          <w:bCs w:val="0"/>
          <w:caps/>
          <w:rtl/>
        </w:rPr>
      </w:pPr>
      <w:r>
        <w:rPr>
          <w:rFonts w:hint="cs"/>
          <w:b w:val="0"/>
          <w:bCs w:val="0"/>
          <w:caps/>
          <w:rtl/>
        </w:rPr>
        <w:t>הצבעה מס' 32</w:t>
      </w:r>
    </w:p>
    <w:p w14:paraId="54F7E4C0" w14:textId="77777777" w:rsidR="00000000" w:rsidRDefault="009F4636">
      <w:pPr>
        <w:pStyle w:val="a"/>
        <w:ind w:firstLine="0"/>
        <w:jc w:val="center"/>
        <w:rPr>
          <w:rFonts w:hint="cs"/>
          <w:caps/>
          <w:rtl/>
        </w:rPr>
      </w:pPr>
    </w:p>
    <w:p w14:paraId="450F8173" w14:textId="77777777" w:rsidR="00000000" w:rsidRDefault="009F4636">
      <w:pPr>
        <w:pStyle w:val="a8"/>
        <w:bidi/>
        <w:rPr>
          <w:rFonts w:hint="cs"/>
          <w:caps/>
          <w:rtl/>
        </w:rPr>
      </w:pPr>
      <w:r>
        <w:rPr>
          <w:rFonts w:hint="cs"/>
          <w:caps/>
          <w:rtl/>
        </w:rPr>
        <w:t>בעד ההצעה להעביר את הנושא ל</w:t>
      </w:r>
      <w:r>
        <w:rPr>
          <w:rFonts w:hint="cs"/>
          <w:caps/>
          <w:rtl/>
        </w:rPr>
        <w:t>וועדה - 5</w:t>
      </w:r>
    </w:p>
    <w:p w14:paraId="7EE60199" w14:textId="77777777" w:rsidR="00000000" w:rsidRDefault="009F4636">
      <w:pPr>
        <w:pStyle w:val="a8"/>
        <w:bidi/>
        <w:rPr>
          <w:rFonts w:hint="cs"/>
          <w:caps/>
          <w:rtl/>
        </w:rPr>
      </w:pPr>
      <w:r>
        <w:rPr>
          <w:rFonts w:hint="cs"/>
          <w:caps/>
          <w:rtl/>
        </w:rPr>
        <w:t>נגד - אין</w:t>
      </w:r>
    </w:p>
    <w:p w14:paraId="58D84F34" w14:textId="77777777" w:rsidR="00000000" w:rsidRDefault="009F4636">
      <w:pPr>
        <w:pStyle w:val="a8"/>
        <w:bidi/>
        <w:rPr>
          <w:rFonts w:hint="cs"/>
          <w:caps/>
          <w:rtl/>
        </w:rPr>
      </w:pPr>
      <w:r>
        <w:rPr>
          <w:rFonts w:hint="cs"/>
          <w:caps/>
          <w:rtl/>
        </w:rPr>
        <w:t>נמנעים - אין</w:t>
      </w:r>
    </w:p>
    <w:p w14:paraId="7D636B35" w14:textId="77777777" w:rsidR="00000000" w:rsidRDefault="009F4636">
      <w:pPr>
        <w:pStyle w:val="a9"/>
        <w:bidi/>
        <w:rPr>
          <w:rFonts w:hint="cs"/>
          <w:caps/>
          <w:rtl/>
        </w:rPr>
      </w:pPr>
      <w:r>
        <w:rPr>
          <w:rFonts w:hint="cs"/>
          <w:caps/>
          <w:rtl/>
        </w:rPr>
        <w:t xml:space="preserve">ההצעה להעביר את הנושא לוועדה שתקבע ועדת הכנסת נתקבלה. </w:t>
      </w:r>
    </w:p>
    <w:p w14:paraId="6A14D0FA" w14:textId="77777777" w:rsidR="00000000" w:rsidRDefault="009F4636">
      <w:pPr>
        <w:pStyle w:val="a"/>
        <w:ind w:firstLine="0"/>
        <w:jc w:val="center"/>
        <w:rPr>
          <w:rFonts w:hint="cs"/>
          <w:caps/>
          <w:rtl/>
        </w:rPr>
      </w:pPr>
    </w:p>
    <w:p w14:paraId="3BA2096C" w14:textId="77777777" w:rsidR="00000000" w:rsidRDefault="009F4636">
      <w:pPr>
        <w:pStyle w:val="ad"/>
        <w:rPr>
          <w:b w:val="0"/>
          <w:bCs w:val="0"/>
          <w:caps/>
          <w:u w:val="none"/>
          <w:rtl/>
        </w:rPr>
      </w:pPr>
      <w:r>
        <w:rPr>
          <w:b w:val="0"/>
          <w:bCs w:val="0"/>
          <w:caps/>
          <w:u w:val="none"/>
          <w:rtl/>
        </w:rPr>
        <w:t>היו"ר נסים דהן:</w:t>
      </w:r>
    </w:p>
    <w:p w14:paraId="52503EB6" w14:textId="77777777" w:rsidR="00000000" w:rsidRDefault="009F4636">
      <w:pPr>
        <w:pStyle w:val="a"/>
        <w:rPr>
          <w:caps/>
          <w:rtl/>
        </w:rPr>
      </w:pPr>
    </w:p>
    <w:p w14:paraId="6B82BB15" w14:textId="77777777" w:rsidR="00000000" w:rsidRDefault="009F4636">
      <w:pPr>
        <w:pStyle w:val="a"/>
        <w:rPr>
          <w:rFonts w:hint="cs"/>
          <w:caps/>
          <w:rtl/>
        </w:rPr>
      </w:pPr>
      <w:r>
        <w:rPr>
          <w:rFonts w:hint="cs"/>
          <w:caps/>
          <w:rtl/>
        </w:rPr>
        <w:t xml:space="preserve">חמישה בעד, אין מתנגדים, אין נמנעים. הנושא יועבר לוועדת הכנסת, שתחליט לאיזה ועדה להעבירו. </w:t>
      </w:r>
    </w:p>
    <w:p w14:paraId="11501536" w14:textId="77777777" w:rsidR="00000000" w:rsidRDefault="009F4636">
      <w:pPr>
        <w:pStyle w:val="a"/>
        <w:rPr>
          <w:rFonts w:hint="cs"/>
          <w:caps/>
          <w:rtl/>
        </w:rPr>
      </w:pPr>
    </w:p>
    <w:p w14:paraId="484A6067" w14:textId="77777777" w:rsidR="00000000" w:rsidRDefault="009F4636">
      <w:pPr>
        <w:pStyle w:val="a"/>
        <w:rPr>
          <w:rFonts w:hint="cs"/>
          <w:caps/>
          <w:rtl/>
        </w:rPr>
      </w:pPr>
      <w:r>
        <w:rPr>
          <w:rFonts w:hint="cs"/>
          <w:caps/>
          <w:rtl/>
        </w:rPr>
        <w:t xml:space="preserve">מורי ורבותי, חברי הכנסת, תם סדר הדיון להיום. כמובן, הישיבה </w:t>
      </w:r>
      <w:r>
        <w:rPr>
          <w:rFonts w:hint="cs"/>
          <w:caps/>
          <w:rtl/>
        </w:rPr>
        <w:t xml:space="preserve">הבאה תתקיים ביום שני, כ"ג בסיוון התשס"ג, 23 ביוני 2003, בשעה 16:00. ישיבה זו נעולה, תודה רבה. </w:t>
      </w:r>
    </w:p>
    <w:p w14:paraId="68613A90" w14:textId="77777777" w:rsidR="00000000" w:rsidRDefault="009F4636">
      <w:pPr>
        <w:pStyle w:val="a"/>
        <w:rPr>
          <w:rFonts w:hint="cs"/>
          <w:caps/>
          <w:rtl/>
        </w:rPr>
      </w:pPr>
    </w:p>
    <w:p w14:paraId="75109CC5" w14:textId="77777777" w:rsidR="00000000" w:rsidRDefault="009F4636">
      <w:pPr>
        <w:pStyle w:val="a"/>
        <w:jc w:val="center"/>
        <w:rPr>
          <w:rFonts w:hint="cs"/>
          <w:caps/>
          <w:rtl/>
        </w:rPr>
      </w:pPr>
      <w:r>
        <w:rPr>
          <w:rFonts w:hint="cs"/>
          <w:caps/>
          <w:rtl/>
        </w:rPr>
        <w:t>הישיבה ננעלה בשעה 19:43.</w:t>
      </w:r>
    </w:p>
    <w:p w14:paraId="195B3871" w14:textId="77777777" w:rsidR="00000000" w:rsidRDefault="009F4636">
      <w:pPr>
        <w:pStyle w:val="a"/>
        <w:rPr>
          <w:rFonts w:hint="cs"/>
          <w:caps/>
          <w:rtl/>
        </w:rPr>
      </w:pPr>
    </w:p>
    <w:p w14:paraId="5B90F8BA" w14:textId="77777777" w:rsidR="00000000" w:rsidRDefault="009F4636">
      <w:pPr>
        <w:pStyle w:val="a"/>
        <w:ind w:firstLine="0"/>
        <w:rPr>
          <w:rFonts w:hint="cs"/>
          <w:caps/>
          <w:rtl/>
        </w:rPr>
      </w:pPr>
    </w:p>
    <w:p w14:paraId="63A2E1D1" w14:textId="77777777" w:rsidR="00000000" w:rsidRDefault="009F4636">
      <w:pPr>
        <w:pStyle w:val="a"/>
        <w:rPr>
          <w:rFonts w:hint="cs"/>
          <w:sz w:val="32"/>
          <w:szCs w:val="32"/>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A2BBA" w14:textId="77777777" w:rsidR="00000000" w:rsidRDefault="009F4636">
      <w:r>
        <w:separator/>
      </w:r>
    </w:p>
  </w:endnote>
  <w:endnote w:type="continuationSeparator" w:id="0">
    <w:p w14:paraId="00D3B02F" w14:textId="77777777" w:rsidR="00000000" w:rsidRDefault="009F4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2B8EF" w14:textId="77777777" w:rsidR="00000000" w:rsidRDefault="009F463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138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225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DFE7E" w14:textId="77777777" w:rsidR="00000000" w:rsidRDefault="009F4636">
      <w:r>
        <w:separator/>
      </w:r>
    </w:p>
  </w:footnote>
  <w:footnote w:type="continuationSeparator" w:id="0">
    <w:p w14:paraId="53C8F70E" w14:textId="77777777" w:rsidR="00000000" w:rsidRDefault="009F4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2740_1-49.doc"/>
    <w:docVar w:name="Position" w:val="Merged1-49"/>
    <w:docVar w:name="Queue" w:val="1-49"/>
    <w:docVar w:name="SaveYN" w:val="N"/>
    <w:docVar w:name="Session" w:val="12740"/>
    <w:docVar w:name="SessionDate" w:val="18/06/03"/>
    <w:docVar w:name="SpeakersNum" w:val="0"/>
    <w:docVar w:name="StartMode" w:val="4"/>
  </w:docVars>
  <w:rsids>
    <w:rsidRoot w:val="009F4636"/>
    <w:rsid w:val="009F46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8A02B"/>
  <w15:chartTrackingRefBased/>
  <w15:docId w15:val="{B9537352-FB24-4988-8200-BA6B14F1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49575</Words>
  <Characters>282581</Characters>
  <Application>Microsoft Office Word</Application>
  <DocSecurity>0</DocSecurity>
  <Lines>2354</Lines>
  <Paragraphs>662</Paragraphs>
  <ScaleCrop>false</ScaleCrop>
  <HeadingPairs>
    <vt:vector size="2" baseType="variant">
      <vt:variant>
        <vt:lpstr>שם</vt:lpstr>
      </vt:variant>
      <vt:variant>
        <vt:i4>1</vt:i4>
      </vt:variant>
    </vt:vector>
  </HeadingPairs>
  <TitlesOfParts>
    <vt:vector size="1" baseType="lpstr">
      <vt:lpstr>חוב'  י"ג</vt:lpstr>
    </vt:vector>
  </TitlesOfParts>
  <Company>EDS</Company>
  <LinksUpToDate>false</LinksUpToDate>
  <CharactersWithSpaces>331494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34 מתאריך 18/06/2003</dc:title>
  <dc:subject/>
  <dc:creator>knesset</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02647304</vt:lpwstr>
  </property>
  <property fmtid="{D5CDD505-2E9C-101B-9397-08002B2CF9AE}" pid="4" name="SDDocDate">
    <vt:lpwstr>2005-07-26T21:54:26Z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34.0000000000000</vt:lpwstr>
  </property>
  <property fmtid="{D5CDD505-2E9C-101B-9397-08002B2CF9AE}" pid="8" name="SDAuthor">
    <vt:lpwstr>דבורה אביבי</vt:lpwstr>
  </property>
  <property fmtid="{D5CDD505-2E9C-101B-9397-08002B2CF9AE}" pid="9" name="TaarichYeshiva">
    <vt:lpwstr>2003-06-18T02:00:00Z</vt:lpwstr>
  </property>
</Properties>
</file>